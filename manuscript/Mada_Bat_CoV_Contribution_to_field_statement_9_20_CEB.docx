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B634C" w14:textId="5F70414E" w:rsidR="00F202BA" w:rsidRDefault="00F202BA" w:rsidP="00057AB8">
      <w:pPr>
        <w:rPr>
          <w:rFonts w:ascii="Times" w:hAnsi="Times"/>
          <w:b/>
          <w:bCs/>
          <w:color w:val="000000"/>
        </w:rPr>
      </w:pPr>
      <w:r w:rsidRPr="00F202BA">
        <w:rPr>
          <w:rFonts w:ascii="Times" w:hAnsi="Times"/>
          <w:b/>
          <w:bCs/>
          <w:color w:val="000000"/>
        </w:rPr>
        <w:t>Contribution to field statement</w:t>
      </w:r>
      <w:r>
        <w:rPr>
          <w:rFonts w:ascii="Times" w:hAnsi="Times"/>
          <w:b/>
          <w:bCs/>
          <w:color w:val="000000"/>
        </w:rPr>
        <w:t xml:space="preserve"> (will be pasted into submission portal, no option to upload)</w:t>
      </w:r>
    </w:p>
    <w:p w14:paraId="708630C3" w14:textId="51E47BF7" w:rsidR="00F202BA" w:rsidRDefault="00F202BA" w:rsidP="00057AB8">
      <w:pPr>
        <w:rPr>
          <w:rFonts w:ascii="Times" w:hAnsi="Times"/>
          <w:b/>
          <w:bCs/>
          <w:color w:val="000000"/>
        </w:rPr>
      </w:pPr>
      <w:r>
        <w:rPr>
          <w:rFonts w:ascii="Times" w:hAnsi="Times"/>
          <w:b/>
          <w:bCs/>
          <w:color w:val="000000"/>
        </w:rPr>
        <w:t>200 word limit</w:t>
      </w:r>
    </w:p>
    <w:p w14:paraId="45749FC0" w14:textId="26216D9B" w:rsidR="00F202BA" w:rsidRDefault="00F202BA" w:rsidP="00057AB8">
      <w:pPr>
        <w:rPr>
          <w:rFonts w:ascii="Times" w:hAnsi="Times"/>
          <w:b/>
          <w:bCs/>
          <w:color w:val="000000"/>
        </w:rPr>
      </w:pPr>
    </w:p>
    <w:p w14:paraId="5C9A287D" w14:textId="2345ED1C" w:rsidR="00F202BA" w:rsidRPr="00F202BA" w:rsidRDefault="00F202BA" w:rsidP="00F202BA">
      <w:pPr>
        <w:rPr>
          <w:rFonts w:ascii="Times" w:eastAsia="Times New Roman" w:hAnsi="Times" w:cs="Times New Roman"/>
          <w:sz w:val="21"/>
          <w:szCs w:val="21"/>
          <w:lang w:bidi="hi-IN"/>
        </w:rPr>
      </w:pPr>
      <w:r w:rsidRPr="00F202BA">
        <w:rPr>
          <w:rFonts w:ascii="Times" w:eastAsia="Times New Roman" w:hAnsi="Times" w:cs="Times New Roman"/>
          <w:color w:val="020202"/>
          <w:sz w:val="21"/>
          <w:szCs w:val="21"/>
          <w:shd w:val="clear" w:color="auto" w:fill="F9F9F9"/>
          <w:lang w:bidi="hi-IN"/>
        </w:rPr>
        <w:t>“When you submit your manuscript, you will be required to briefly summarize in 200 words your manuscript’s contribution to, and position in, the existing literature in your field. This should be written avoiding any technical language or non-standard acronyms. The aim should be to convey the meaning and importance of this research to a non-expert. While Frontiers evaluates articles using objective criteria, rather than impact or novelty, your statement should frame the question(s) you have addressed in your work in the context of the current body of knowledge, providing evidence that the findings—whether positive or negative—contribute to progress in your research discipline. This will assist the Chief Editors to determine whether your manuscript fits within the scope of a specialty as defined in its mission statement; a detailed statement will also facilitate the identification of the editors and reviewers most appropriate to evaluate your work, ultimately expediting your manuscript's initial consideration.”</w:t>
      </w:r>
    </w:p>
    <w:p w14:paraId="6B769984" w14:textId="77777777" w:rsidR="00F202BA" w:rsidRPr="00F202BA" w:rsidRDefault="00F202BA" w:rsidP="00057AB8">
      <w:pPr>
        <w:rPr>
          <w:rFonts w:ascii="Times" w:hAnsi="Times"/>
          <w:b/>
          <w:bCs/>
          <w:color w:val="000000"/>
        </w:rPr>
      </w:pPr>
    </w:p>
    <w:p w14:paraId="221D817D" w14:textId="77777777" w:rsidR="00F202BA" w:rsidRDefault="00F202BA" w:rsidP="00057AB8">
      <w:pPr>
        <w:rPr>
          <w:rFonts w:ascii="Times" w:hAnsi="Times"/>
          <w:color w:val="000000"/>
        </w:rPr>
      </w:pPr>
    </w:p>
    <w:p w14:paraId="0A89735F" w14:textId="10F4EE24" w:rsidR="00057AB8" w:rsidRPr="00057AB8" w:rsidRDefault="00057AB8" w:rsidP="00057AB8">
      <w:pPr>
        <w:rPr>
          <w:rFonts w:ascii="Times" w:hAnsi="Times"/>
          <w:color w:val="000000"/>
        </w:rPr>
      </w:pPr>
      <w:r w:rsidRPr="00057AB8">
        <w:rPr>
          <w:rFonts w:ascii="Times" w:hAnsi="Times"/>
          <w:color w:val="000000"/>
        </w:rPr>
        <w:t xml:space="preserve">Bats are natural reservoirs for both </w:t>
      </w:r>
      <w:r w:rsidRPr="00057AB8">
        <w:rPr>
          <w:rFonts w:ascii="Times" w:hAnsi="Times"/>
          <w:i/>
          <w:iCs/>
          <w:color w:val="000000"/>
        </w:rPr>
        <w:t>Alpha</w:t>
      </w:r>
      <w:r w:rsidRPr="00057AB8">
        <w:rPr>
          <w:rFonts w:ascii="Times" w:hAnsi="Times"/>
          <w:color w:val="000000"/>
        </w:rPr>
        <w:t xml:space="preserve">- and </w:t>
      </w:r>
      <w:proofErr w:type="spellStart"/>
      <w:r w:rsidRPr="00057AB8">
        <w:rPr>
          <w:rFonts w:ascii="Times" w:hAnsi="Times"/>
          <w:i/>
          <w:iCs/>
          <w:color w:val="000000"/>
        </w:rPr>
        <w:t>Betacoronaviruses</w:t>
      </w:r>
      <w:proofErr w:type="spellEnd"/>
      <w:r w:rsidRPr="00057AB8">
        <w:rPr>
          <w:rFonts w:ascii="Times" w:hAnsi="Times"/>
          <w:color w:val="000000"/>
        </w:rPr>
        <w:t xml:space="preserve"> and the hypothesized original hosts of five of seven known zoonotic coronaviruses. To date, the vast majority of bat coronavirus research has been concentrated in Asia, though coronaviruses are globally distributed. As part of a long-term</w:t>
      </w:r>
      <w:r w:rsidR="00F202BA">
        <w:rPr>
          <w:rFonts w:ascii="Times" w:hAnsi="Times"/>
          <w:color w:val="000000"/>
        </w:rPr>
        <w:t xml:space="preserve"> sampling</w:t>
      </w:r>
      <w:r w:rsidRPr="00057AB8">
        <w:rPr>
          <w:rFonts w:ascii="Times" w:hAnsi="Times"/>
          <w:color w:val="000000"/>
        </w:rPr>
        <w:t xml:space="preserve"> study in three species of endemic Ma</w:t>
      </w:r>
      <w:r w:rsidR="00F202BA">
        <w:rPr>
          <w:rFonts w:ascii="Times" w:hAnsi="Times"/>
          <w:color w:val="000000"/>
        </w:rPr>
        <w:t xml:space="preserve">lagasy </w:t>
      </w:r>
      <w:r w:rsidRPr="00057AB8">
        <w:rPr>
          <w:rFonts w:ascii="Times" w:hAnsi="Times"/>
          <w:color w:val="000000"/>
        </w:rPr>
        <w:t>fruit bat</w:t>
      </w:r>
      <w:r w:rsidR="00F202BA">
        <w:rPr>
          <w:rFonts w:ascii="Times" w:hAnsi="Times"/>
          <w:color w:val="000000"/>
        </w:rPr>
        <w:t>s</w:t>
      </w:r>
      <w:r w:rsidRPr="00057AB8">
        <w:rPr>
          <w:rFonts w:ascii="Times" w:hAnsi="Times"/>
          <w:color w:val="000000"/>
        </w:rPr>
        <w:t xml:space="preserve">, we carried out </w:t>
      </w:r>
      <w:ins w:id="0" w:author="Cara Brook" w:date="2021-09-20T16:27:00Z">
        <w:r w:rsidR="00617666">
          <w:rPr>
            <w:rFonts w:ascii="Times" w:hAnsi="Times"/>
            <w:color w:val="000000"/>
          </w:rPr>
          <w:t>metagenomic Next G</w:t>
        </w:r>
      </w:ins>
      <w:ins w:id="1" w:author="Cara Brook" w:date="2021-09-20T16:28:00Z">
        <w:r w:rsidR="00617666">
          <w:rPr>
            <w:rFonts w:ascii="Times" w:hAnsi="Times"/>
            <w:color w:val="000000"/>
          </w:rPr>
          <w:t xml:space="preserve">eneration </w:t>
        </w:r>
      </w:ins>
      <w:del w:id="2" w:author="Cara Brook" w:date="2021-09-20T16:28:00Z">
        <w:r w:rsidR="00B27304" w:rsidDel="00617666">
          <w:rPr>
            <w:rFonts w:ascii="Times" w:hAnsi="Times"/>
            <w:color w:val="000000"/>
          </w:rPr>
          <w:delText>sequencing</w:delText>
        </w:r>
        <w:r w:rsidRPr="00057AB8" w:rsidDel="00617666">
          <w:rPr>
            <w:rFonts w:ascii="Times" w:hAnsi="Times"/>
            <w:color w:val="000000"/>
          </w:rPr>
          <w:delText xml:space="preserve"> </w:delText>
        </w:r>
      </w:del>
      <w:ins w:id="3" w:author="Cara Brook" w:date="2021-09-20T16:28:00Z">
        <w:r w:rsidR="00617666">
          <w:rPr>
            <w:rFonts w:ascii="Times" w:hAnsi="Times"/>
            <w:color w:val="000000"/>
          </w:rPr>
          <w:t>S</w:t>
        </w:r>
        <w:r w:rsidR="00617666">
          <w:rPr>
            <w:rFonts w:ascii="Times" w:hAnsi="Times"/>
            <w:color w:val="000000"/>
          </w:rPr>
          <w:t>equencing</w:t>
        </w:r>
        <w:r w:rsidR="00617666" w:rsidRPr="00057AB8">
          <w:rPr>
            <w:rFonts w:ascii="Times" w:hAnsi="Times"/>
            <w:color w:val="000000"/>
          </w:rPr>
          <w:t xml:space="preserve"> </w:t>
        </w:r>
      </w:ins>
      <w:r w:rsidRPr="00057AB8">
        <w:rPr>
          <w:rFonts w:ascii="Times" w:hAnsi="Times"/>
          <w:color w:val="000000"/>
        </w:rPr>
        <w:t xml:space="preserve">on urine, throat, and fecal samples obtained from wild-caught individuals. </w:t>
      </w:r>
      <w:r w:rsidR="00B27304">
        <w:rPr>
          <w:rFonts w:ascii="Times" w:hAnsi="Times"/>
          <w:color w:val="000000"/>
        </w:rPr>
        <w:t xml:space="preserve">We describe </w:t>
      </w:r>
      <w:ins w:id="4" w:author="Cara Brook" w:date="2021-09-20T16:28:00Z">
        <w:r w:rsidR="00617666">
          <w:rPr>
            <w:rFonts w:ascii="Times" w:hAnsi="Times"/>
            <w:color w:val="000000"/>
          </w:rPr>
          <w:t xml:space="preserve">three </w:t>
        </w:r>
      </w:ins>
      <w:r w:rsidR="00B27304">
        <w:rPr>
          <w:rFonts w:ascii="Times" w:hAnsi="Times"/>
          <w:color w:val="000000"/>
        </w:rPr>
        <w:t xml:space="preserve">full </w:t>
      </w:r>
      <w:r w:rsidR="00B27304" w:rsidRPr="00057AB8">
        <w:rPr>
          <w:rFonts w:ascii="Times" w:hAnsi="Times"/>
          <w:color w:val="000000"/>
        </w:rPr>
        <w:t>genome sequences</w:t>
      </w:r>
      <w:del w:id="5" w:author="Cara Brook" w:date="2021-09-20T16:29:00Z">
        <w:r w:rsidR="00B27304" w:rsidDel="00617666">
          <w:rPr>
            <w:rFonts w:ascii="Times" w:hAnsi="Times"/>
            <w:color w:val="000000"/>
          </w:rPr>
          <w:delText>, one of which is highly divergent,</w:delText>
        </w:r>
      </w:del>
      <w:r w:rsidR="00B27304">
        <w:rPr>
          <w:rFonts w:ascii="Times" w:hAnsi="Times"/>
          <w:color w:val="000000"/>
        </w:rPr>
        <w:t xml:space="preserve"> </w:t>
      </w:r>
      <w:r w:rsidR="00B27304" w:rsidRPr="00057AB8">
        <w:rPr>
          <w:rFonts w:ascii="Times" w:hAnsi="Times"/>
          <w:color w:val="000000"/>
        </w:rPr>
        <w:t xml:space="preserve">of </w:t>
      </w:r>
      <w:ins w:id="6" w:author="Cara Brook" w:date="2021-09-20T16:30:00Z">
        <w:r w:rsidR="00617666">
          <w:rPr>
            <w:rFonts w:ascii="Times" w:hAnsi="Times"/>
            <w:color w:val="000000"/>
          </w:rPr>
          <w:t xml:space="preserve">novel </w:t>
        </w:r>
        <w:proofErr w:type="spellStart"/>
        <w:r w:rsidR="00617666">
          <w:rPr>
            <w:rFonts w:ascii="Times" w:hAnsi="Times"/>
            <w:i/>
            <w:iCs/>
            <w:color w:val="000000"/>
          </w:rPr>
          <w:t>Betacoronaviruses</w:t>
        </w:r>
        <w:proofErr w:type="spellEnd"/>
        <w:r w:rsidR="00617666">
          <w:rPr>
            <w:rFonts w:ascii="Times" w:hAnsi="Times"/>
            <w:i/>
            <w:iCs/>
            <w:color w:val="000000"/>
          </w:rPr>
          <w:t xml:space="preserve"> </w:t>
        </w:r>
        <w:r w:rsidR="00617666">
          <w:rPr>
            <w:rFonts w:ascii="Times" w:hAnsi="Times"/>
            <w:color w:val="000000"/>
          </w:rPr>
          <w:t xml:space="preserve">in the subgenus </w:t>
        </w:r>
      </w:ins>
      <w:del w:id="7" w:author="Cara Brook" w:date="2021-09-20T16:30:00Z">
        <w:r w:rsidR="00B27304" w:rsidRPr="00057AB8" w:rsidDel="00617666">
          <w:rPr>
            <w:rFonts w:ascii="Times" w:hAnsi="Times"/>
            <w:color w:val="000000"/>
          </w:rPr>
          <w:delText xml:space="preserve">novel </w:delText>
        </w:r>
      </w:del>
      <w:proofErr w:type="spellStart"/>
      <w:r w:rsidR="00B27304" w:rsidRPr="00057AB8">
        <w:rPr>
          <w:rFonts w:ascii="Times" w:hAnsi="Times"/>
          <w:i/>
          <w:iCs/>
          <w:color w:val="000000"/>
        </w:rPr>
        <w:t>Nobecovirus</w:t>
      </w:r>
      <w:proofErr w:type="spellEnd"/>
      <w:del w:id="8" w:author="Cara Brook" w:date="2021-09-20T16:30:00Z">
        <w:r w:rsidR="00B27304" w:rsidRPr="00057AB8" w:rsidDel="00617666">
          <w:rPr>
            <w:rFonts w:ascii="Times" w:hAnsi="Times"/>
            <w:i/>
            <w:iCs/>
            <w:color w:val="000000"/>
          </w:rPr>
          <w:delText>es</w:delText>
        </w:r>
      </w:del>
      <w:ins w:id="9" w:author="Cara Brook" w:date="2021-09-20T16:31:00Z">
        <w:r w:rsidR="00617666">
          <w:rPr>
            <w:rFonts w:ascii="Times" w:hAnsi="Times"/>
            <w:color w:val="000000"/>
          </w:rPr>
          <w:t>, identified in</w:t>
        </w:r>
      </w:ins>
      <w:del w:id="10" w:author="Cara Brook" w:date="2021-09-20T16:31:00Z">
        <w:r w:rsidR="00B27304" w:rsidDel="00617666">
          <w:rPr>
            <w:rFonts w:ascii="Times" w:hAnsi="Times"/>
            <w:color w:val="000000"/>
          </w:rPr>
          <w:delText xml:space="preserve"> in</w:delText>
        </w:r>
      </w:del>
      <w:r w:rsidR="00B27304">
        <w:rPr>
          <w:rFonts w:ascii="Times" w:hAnsi="Times"/>
          <w:color w:val="000000"/>
        </w:rPr>
        <w:t xml:space="preserve"> two endemic Malagasy bat species</w:t>
      </w:r>
      <w:r w:rsidRPr="00057AB8">
        <w:rPr>
          <w:rFonts w:ascii="Times" w:hAnsi="Times"/>
          <w:color w:val="000000"/>
        </w:rPr>
        <w:t xml:space="preserve">. </w:t>
      </w:r>
      <w:r w:rsidR="00B27304">
        <w:rPr>
          <w:rFonts w:ascii="Times" w:hAnsi="Times"/>
          <w:color w:val="000000"/>
        </w:rPr>
        <w:t>R</w:t>
      </w:r>
      <w:r w:rsidRPr="00057AB8">
        <w:rPr>
          <w:rFonts w:ascii="Times" w:hAnsi="Times"/>
          <w:color w:val="000000"/>
        </w:rPr>
        <w:t xml:space="preserve">ecombination analysis indicates </w:t>
      </w:r>
      <w:ins w:id="11" w:author="Cara Brook" w:date="2021-09-20T16:32:00Z">
        <w:r w:rsidR="00617666">
          <w:rPr>
            <w:rFonts w:ascii="Times" w:hAnsi="Times"/>
            <w:color w:val="000000"/>
          </w:rPr>
          <w:t xml:space="preserve">that </w:t>
        </w:r>
      </w:ins>
      <w:r w:rsidRPr="00057AB8">
        <w:rPr>
          <w:rFonts w:ascii="Times" w:hAnsi="Times"/>
          <w:color w:val="000000"/>
        </w:rPr>
        <w:t xml:space="preserve">significant selection has taken place in the spike, nucleocapsid, and NS7 accessory protein regions of the genome for viruses derived from both bat hosts. </w:t>
      </w:r>
      <w:ins w:id="12" w:author="Cara Brook" w:date="2021-09-20T16:34:00Z">
        <w:r w:rsidR="00617666">
          <w:rPr>
            <w:rFonts w:ascii="Times" w:hAnsi="Times"/>
            <w:color w:val="000000"/>
          </w:rPr>
          <w:t xml:space="preserve">One of these sequences appears highly divergent from previously described </w:t>
        </w:r>
        <w:proofErr w:type="spellStart"/>
        <w:r w:rsidR="00617666">
          <w:rPr>
            <w:rFonts w:ascii="Times" w:hAnsi="Times"/>
            <w:i/>
            <w:iCs/>
            <w:color w:val="000000"/>
          </w:rPr>
          <w:t>Nobecoviruses</w:t>
        </w:r>
        <w:proofErr w:type="spellEnd"/>
        <w:r w:rsidR="00617666">
          <w:rPr>
            <w:rFonts w:ascii="Times" w:hAnsi="Times"/>
            <w:i/>
            <w:iCs/>
            <w:color w:val="000000"/>
          </w:rPr>
          <w:t xml:space="preserve">, </w:t>
        </w:r>
        <w:r w:rsidR="00617666">
          <w:rPr>
            <w:rFonts w:ascii="Times" w:hAnsi="Times"/>
            <w:color w:val="000000"/>
          </w:rPr>
          <w:t>which our analyses indicate group into five distinct clades with disparate Asian and African origins.</w:t>
        </w:r>
        <w:r w:rsidR="00617666">
          <w:rPr>
            <w:rFonts w:ascii="Times" w:hAnsi="Times"/>
            <w:i/>
            <w:iCs/>
            <w:color w:val="000000"/>
          </w:rPr>
          <w:t xml:space="preserve"> </w:t>
        </w:r>
      </w:ins>
      <w:r w:rsidRPr="00057AB8">
        <w:rPr>
          <w:rFonts w:ascii="Times" w:hAnsi="Times"/>
          <w:color w:val="000000"/>
        </w:rPr>
        <w:t>Madagascar offers a unique phylogeographic nexus of bats and viruses with both Asian and African phylogeographic origins, providing opportunities for unprecedented mixing of viral groups</w:t>
      </w:r>
      <w:del w:id="13" w:author="Cara Brook" w:date="2021-09-20T16:29:00Z">
        <w:r w:rsidRPr="00057AB8" w:rsidDel="00617666">
          <w:rPr>
            <w:rFonts w:ascii="Times" w:hAnsi="Times"/>
            <w:color w:val="000000"/>
          </w:rPr>
          <w:delText xml:space="preserve"> and, potentially, recombination</w:delText>
        </w:r>
      </w:del>
      <w:r w:rsidRPr="00057AB8">
        <w:rPr>
          <w:rFonts w:ascii="Times" w:hAnsi="Times"/>
          <w:color w:val="000000"/>
        </w:rPr>
        <w:t>. As fruit bats are handled and consumed widely across Madagascar for subsistence, understanding the landscape of potentially zoonotic coronavirus circulation is essential for mitigation of future zoonotic threats.</w:t>
      </w:r>
      <w:r w:rsidR="00FC0427">
        <w:rPr>
          <w:rFonts w:ascii="Times" w:hAnsi="Times"/>
          <w:color w:val="000000"/>
        </w:rPr>
        <w:t xml:space="preserve"> This research </w:t>
      </w:r>
      <w:del w:id="14" w:author="Cara Brook" w:date="2021-09-20T16:29:00Z">
        <w:r w:rsidR="00FC0427" w:rsidDel="00617666">
          <w:rPr>
            <w:rFonts w:ascii="Times" w:hAnsi="Times"/>
            <w:color w:val="000000"/>
          </w:rPr>
          <w:delText xml:space="preserve">addresses </w:delText>
        </w:r>
      </w:del>
      <w:ins w:id="15" w:author="Cara Brook" w:date="2021-09-20T16:29:00Z">
        <w:r w:rsidR="00617666">
          <w:rPr>
            <w:rFonts w:ascii="Times" w:hAnsi="Times"/>
            <w:color w:val="000000"/>
          </w:rPr>
          <w:t>fills</w:t>
        </w:r>
        <w:r w:rsidR="00617666">
          <w:rPr>
            <w:rFonts w:ascii="Times" w:hAnsi="Times"/>
            <w:color w:val="000000"/>
          </w:rPr>
          <w:t xml:space="preserve"> </w:t>
        </w:r>
      </w:ins>
      <w:r w:rsidR="00FC0427">
        <w:rPr>
          <w:rFonts w:ascii="Times" w:hAnsi="Times"/>
          <w:color w:val="000000"/>
        </w:rPr>
        <w:t xml:space="preserve">a gap in coronavirus surveillance </w:t>
      </w:r>
      <w:ins w:id="16" w:author="Cara Brook" w:date="2021-09-20T16:29:00Z">
        <w:r w:rsidR="00617666">
          <w:rPr>
            <w:rFonts w:ascii="Times" w:hAnsi="Times"/>
            <w:color w:val="000000"/>
          </w:rPr>
          <w:t xml:space="preserve">outside of Asia </w:t>
        </w:r>
      </w:ins>
      <w:del w:id="17" w:author="Cara Brook" w:date="2021-09-20T16:34:00Z">
        <w:r w:rsidR="00FC0427" w:rsidDel="00617666">
          <w:rPr>
            <w:rFonts w:ascii="Times" w:hAnsi="Times"/>
            <w:color w:val="000000"/>
          </w:rPr>
          <w:delText xml:space="preserve">in non-Asian areas </w:delText>
        </w:r>
      </w:del>
      <w:r w:rsidR="00FC0427">
        <w:rPr>
          <w:rFonts w:ascii="Times" w:hAnsi="Times"/>
          <w:color w:val="000000"/>
        </w:rPr>
        <w:t xml:space="preserve">and </w:t>
      </w:r>
      <w:ins w:id="18" w:author="Cara Brook" w:date="2021-09-20T16:34:00Z">
        <w:r w:rsidR="00617666">
          <w:rPr>
            <w:rFonts w:ascii="Times" w:hAnsi="Times"/>
            <w:color w:val="000000"/>
          </w:rPr>
          <w:t xml:space="preserve">elucidates </w:t>
        </w:r>
      </w:ins>
      <w:del w:id="19" w:author="Cara Brook" w:date="2021-09-20T16:34:00Z">
        <w:r w:rsidR="00FC0427" w:rsidDel="00617666">
          <w:rPr>
            <w:rFonts w:ascii="Times" w:hAnsi="Times"/>
            <w:color w:val="000000"/>
          </w:rPr>
          <w:delText xml:space="preserve">contributes to </w:delText>
        </w:r>
      </w:del>
      <w:r w:rsidR="00FC0427">
        <w:rPr>
          <w:rFonts w:ascii="Times" w:hAnsi="Times"/>
          <w:color w:val="000000"/>
        </w:rPr>
        <w:t xml:space="preserve">the evolutionary history of </w:t>
      </w:r>
      <w:ins w:id="20" w:author="Cara Brook" w:date="2021-09-20T16:34:00Z">
        <w:r w:rsidR="00617666">
          <w:rPr>
            <w:rFonts w:ascii="Times" w:hAnsi="Times"/>
            <w:color w:val="000000"/>
          </w:rPr>
          <w:t xml:space="preserve">the </w:t>
        </w:r>
        <w:proofErr w:type="spellStart"/>
        <w:r w:rsidR="00617666">
          <w:rPr>
            <w:rFonts w:ascii="Times" w:hAnsi="Times"/>
            <w:i/>
            <w:iCs/>
            <w:color w:val="000000"/>
          </w:rPr>
          <w:t>Nobecovirus</w:t>
        </w:r>
        <w:proofErr w:type="spellEnd"/>
        <w:r w:rsidR="00617666">
          <w:rPr>
            <w:rFonts w:ascii="Times" w:hAnsi="Times"/>
            <w:i/>
            <w:iCs/>
            <w:color w:val="000000"/>
          </w:rPr>
          <w:t xml:space="preserve"> </w:t>
        </w:r>
        <w:r w:rsidR="00617666">
          <w:rPr>
            <w:rFonts w:ascii="Times" w:hAnsi="Times"/>
            <w:color w:val="000000"/>
          </w:rPr>
          <w:t>subgenus</w:t>
        </w:r>
      </w:ins>
      <w:del w:id="21" w:author="Cara Brook" w:date="2021-09-20T16:34:00Z">
        <w:r w:rsidR="00FC0427" w:rsidDel="00617666">
          <w:rPr>
            <w:rFonts w:ascii="Times" w:hAnsi="Times"/>
            <w:color w:val="000000"/>
          </w:rPr>
          <w:delText>new novel coronaviruses</w:delText>
        </w:r>
      </w:del>
      <w:r w:rsidR="00FC0427">
        <w:rPr>
          <w:rFonts w:ascii="Times" w:hAnsi="Times"/>
          <w:color w:val="000000"/>
        </w:rPr>
        <w:t>.</w:t>
      </w:r>
    </w:p>
    <w:p w14:paraId="37B4A512" w14:textId="77777777" w:rsidR="003531F3" w:rsidRDefault="003531F3"/>
    <w:sectPr w:rsidR="003531F3" w:rsidSect="00EA4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06"/>
    <w:rsid w:val="000076F2"/>
    <w:rsid w:val="00057AB8"/>
    <w:rsid w:val="00067C1D"/>
    <w:rsid w:val="000819D1"/>
    <w:rsid w:val="000A61E4"/>
    <w:rsid w:val="000B6CA0"/>
    <w:rsid w:val="000C3D57"/>
    <w:rsid w:val="000F231B"/>
    <w:rsid w:val="00100AD1"/>
    <w:rsid w:val="00223664"/>
    <w:rsid w:val="0023602B"/>
    <w:rsid w:val="0028337E"/>
    <w:rsid w:val="002D26FF"/>
    <w:rsid w:val="002E08B3"/>
    <w:rsid w:val="00320446"/>
    <w:rsid w:val="00335F49"/>
    <w:rsid w:val="00336813"/>
    <w:rsid w:val="00350106"/>
    <w:rsid w:val="00352587"/>
    <w:rsid w:val="003531F3"/>
    <w:rsid w:val="003A6AF4"/>
    <w:rsid w:val="003B2812"/>
    <w:rsid w:val="003B4062"/>
    <w:rsid w:val="003E6FDE"/>
    <w:rsid w:val="00467D68"/>
    <w:rsid w:val="00471F6A"/>
    <w:rsid w:val="00486F48"/>
    <w:rsid w:val="00493DAC"/>
    <w:rsid w:val="00575DEB"/>
    <w:rsid w:val="00580892"/>
    <w:rsid w:val="0058561C"/>
    <w:rsid w:val="00617666"/>
    <w:rsid w:val="0066051A"/>
    <w:rsid w:val="006A6DA6"/>
    <w:rsid w:val="006C58B9"/>
    <w:rsid w:val="006E1258"/>
    <w:rsid w:val="00711C4F"/>
    <w:rsid w:val="007446DB"/>
    <w:rsid w:val="0076483D"/>
    <w:rsid w:val="007671B4"/>
    <w:rsid w:val="007919B3"/>
    <w:rsid w:val="007922D1"/>
    <w:rsid w:val="007A2FD7"/>
    <w:rsid w:val="007F3C84"/>
    <w:rsid w:val="00804243"/>
    <w:rsid w:val="008C1A50"/>
    <w:rsid w:val="008E365C"/>
    <w:rsid w:val="00957EDB"/>
    <w:rsid w:val="009B4EC2"/>
    <w:rsid w:val="009B6AA4"/>
    <w:rsid w:val="009E506E"/>
    <w:rsid w:val="009F2E1F"/>
    <w:rsid w:val="00A041DB"/>
    <w:rsid w:val="00A045B8"/>
    <w:rsid w:val="00AA0A4D"/>
    <w:rsid w:val="00AB375A"/>
    <w:rsid w:val="00B22163"/>
    <w:rsid w:val="00B271A2"/>
    <w:rsid w:val="00B27304"/>
    <w:rsid w:val="00C46D9A"/>
    <w:rsid w:val="00C762CC"/>
    <w:rsid w:val="00CA7BDE"/>
    <w:rsid w:val="00CD0E06"/>
    <w:rsid w:val="00CD31B5"/>
    <w:rsid w:val="00DA1E42"/>
    <w:rsid w:val="00DA6226"/>
    <w:rsid w:val="00E639E3"/>
    <w:rsid w:val="00E936C7"/>
    <w:rsid w:val="00EA4A7B"/>
    <w:rsid w:val="00EF0B0A"/>
    <w:rsid w:val="00EF4FE4"/>
    <w:rsid w:val="00F202BA"/>
    <w:rsid w:val="00F82045"/>
    <w:rsid w:val="00F84856"/>
    <w:rsid w:val="00FC042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1BD201A"/>
  <w15:chartTrackingRefBased/>
  <w15:docId w15:val="{4D3FCBB2-DE40-AC4D-9C62-F2521BAC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7142">
      <w:bodyDiv w:val="1"/>
      <w:marLeft w:val="0"/>
      <w:marRight w:val="0"/>
      <w:marTop w:val="0"/>
      <w:marBottom w:val="0"/>
      <w:divBdr>
        <w:top w:val="none" w:sz="0" w:space="0" w:color="auto"/>
        <w:left w:val="none" w:sz="0" w:space="0" w:color="auto"/>
        <w:bottom w:val="none" w:sz="0" w:space="0" w:color="auto"/>
        <w:right w:val="none" w:sz="0" w:space="0" w:color="auto"/>
      </w:divBdr>
    </w:div>
    <w:div w:id="168270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3</cp:revision>
  <dcterms:created xsi:type="dcterms:W3CDTF">2021-09-20T21:27:00Z</dcterms:created>
  <dcterms:modified xsi:type="dcterms:W3CDTF">2021-09-20T21:34:00Z</dcterms:modified>
</cp:coreProperties>
</file>