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3EE153F5" w:rsidR="00E33155" w:rsidRPr="006B3F44" w:rsidRDefault="00E266C0" w:rsidP="00A60EE4">
      <w:pPr>
        <w:rPr>
          <w:color w:val="000000"/>
        </w:rPr>
      </w:pPr>
      <w:proofErr w:type="spellStart"/>
      <w:r w:rsidRPr="006B3F44">
        <w:rPr>
          <w:color w:val="000000"/>
        </w:rPr>
        <w:t>Gwenddolen</w:t>
      </w:r>
      <w:proofErr w:type="spellEnd"/>
      <w:r w:rsidRPr="006B3F44">
        <w:rPr>
          <w:color w:val="000000"/>
        </w:rPr>
        <w:t xml:space="preserve">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xml:space="preserve">, </w:t>
      </w:r>
      <w:proofErr w:type="spellStart"/>
      <w:r w:rsidR="00416280">
        <w:rPr>
          <w:color w:val="000000"/>
        </w:rPr>
        <w:t>A</w:t>
      </w:r>
      <w:r w:rsidR="00E33155" w:rsidRPr="006B3F44">
        <w:rPr>
          <w:color w:val="000000"/>
        </w:rPr>
        <w:t>necia</w:t>
      </w:r>
      <w:proofErr w:type="spellEnd"/>
      <w:r w:rsidR="00E33155" w:rsidRPr="006B3F44">
        <w:rPr>
          <w:color w:val="000000"/>
        </w:rPr>
        <w:t xml:space="preserve"> Gentles</w:t>
      </w:r>
      <w:r w:rsidR="000C6B9F" w:rsidRPr="006B3F44">
        <w:rPr>
          <w:color w:val="000000"/>
          <w:vertAlign w:val="superscript"/>
        </w:rPr>
        <w:t>5</w:t>
      </w:r>
      <w:r w:rsidR="00E33155" w:rsidRPr="006B3F44">
        <w:rPr>
          <w:color w:val="000000"/>
        </w:rPr>
        <w:t xml:space="preserve">, </w:t>
      </w:r>
      <w:proofErr w:type="spellStart"/>
      <w:r w:rsidR="00E33155" w:rsidRPr="006B3F44">
        <w:rPr>
          <w:color w:val="000000"/>
        </w:rPr>
        <w:t>Ha</w:t>
      </w:r>
      <w:r w:rsidR="006B3F44">
        <w:rPr>
          <w:color w:val="000000"/>
        </w:rPr>
        <w:t>f</w:t>
      </w:r>
      <w:r w:rsidR="00E33155" w:rsidRPr="006B3F44">
        <w:rPr>
          <w:color w:val="000000"/>
        </w:rPr>
        <w:t>a</w:t>
      </w:r>
      <w:r w:rsidR="006B3F44">
        <w:rPr>
          <w:color w:val="000000"/>
        </w:rPr>
        <w:t>l</w:t>
      </w:r>
      <w:r w:rsidR="00E33155" w:rsidRPr="006B3F44">
        <w:rPr>
          <w:color w:val="000000"/>
        </w:rPr>
        <w:t>iana</w:t>
      </w:r>
      <w:proofErr w:type="spellEnd"/>
      <w:r w:rsidR="00E33155" w:rsidRPr="006B3F44">
        <w:rPr>
          <w:color w:val="000000"/>
        </w:rPr>
        <w:t xml:space="preserve"> Christian Ranaivoson</w:t>
      </w:r>
      <w:r w:rsidR="000C6B9F" w:rsidRPr="006B3F44">
        <w:rPr>
          <w:color w:val="000000"/>
          <w:vertAlign w:val="superscript"/>
        </w:rPr>
        <w:t>3,6</w:t>
      </w:r>
      <w:r w:rsidR="00E33155" w:rsidRPr="006B3F44">
        <w:rPr>
          <w:color w:val="000000"/>
        </w:rPr>
        <w:t xml:space="preserve">, Ny </w:t>
      </w:r>
      <w:proofErr w:type="spellStart"/>
      <w:r w:rsidR="00E33155" w:rsidRPr="006B3F44">
        <w:rPr>
          <w:color w:val="000000"/>
        </w:rPr>
        <w:t>Anjara</w:t>
      </w:r>
      <w:proofErr w:type="spellEnd"/>
      <w:r w:rsidR="00E33155" w:rsidRPr="006B3F44">
        <w:rPr>
          <w:color w:val="000000"/>
        </w:rPr>
        <w:t xml:space="preserve">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proofErr w:type="spellStart"/>
      <w:r w:rsidR="00F36520" w:rsidRPr="006B3F44">
        <w:rPr>
          <w:color w:val="212121"/>
          <w:shd w:val="clear" w:color="auto" w:fill="FFFFFF"/>
        </w:rPr>
        <w:t>Institut</w:t>
      </w:r>
      <w:proofErr w:type="spellEnd"/>
      <w:r w:rsidR="00F36520" w:rsidRPr="006B3F44">
        <w:rPr>
          <w:color w:val="212121"/>
          <w:shd w:val="clear" w:color="auto" w:fill="FFFFFF"/>
        </w:rPr>
        <w:t xml:space="preserve">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w:t>
      </w:r>
      <w:proofErr w:type="spellStart"/>
      <w:r w:rsidRPr="006B3F44">
        <w:rPr>
          <w:color w:val="000000"/>
        </w:rPr>
        <w:t>CoV</w:t>
      </w:r>
      <w:proofErr w:type="spellEnd"/>
      <w:r w:rsidRPr="006B3F44">
        <w:rPr>
          <w:color w:val="000000"/>
        </w:rPr>
        <w:t xml:space="preserve"> and SARS-CoV-2-related </w:t>
      </w:r>
      <w:proofErr w:type="spellStart"/>
      <w:ins w:id="1" w:author="Cara Brook" w:date="2021-08-29T14:56:00Z">
        <w:r w:rsidR="007F3A7E">
          <w:rPr>
            <w:i/>
            <w:iCs/>
            <w:color w:val="000000"/>
          </w:rPr>
          <w:t>Betacoronaviruses</w:t>
        </w:r>
        <w:proofErr w:type="spellEnd"/>
        <w:r w:rsidR="007F3A7E">
          <w:rPr>
            <w:i/>
            <w:iCs/>
            <w:color w:val="000000"/>
          </w:rPr>
          <w:t xml:space="preserve"> </w:t>
        </w:r>
        <w:r w:rsidR="007F3A7E">
          <w:rPr>
            <w:color w:val="000000"/>
          </w:rPr>
          <w:t>in t</w:t>
        </w:r>
      </w:ins>
      <w:ins w:id="2" w:author="Cara Brook" w:date="2021-08-29T14:57:00Z">
        <w:r w:rsidR="007F3A7E">
          <w:rPr>
            <w:color w:val="000000"/>
          </w:rPr>
          <w:t xml:space="preserve">he subgenus </w:t>
        </w:r>
      </w:ins>
      <w:proofErr w:type="spellStart"/>
      <w:r w:rsidRPr="007F3A7E">
        <w:rPr>
          <w:color w:val="000000"/>
          <w:rPrChange w:id="3" w:author="Cara Brook" w:date="2021-08-29T14:57:00Z">
            <w:rPr>
              <w:i/>
              <w:iCs/>
              <w:color w:val="000000"/>
            </w:rPr>
          </w:rPrChange>
        </w:rPr>
        <w:t>Sarbecovirus</w:t>
      </w:r>
      <w:proofErr w:type="spellEnd"/>
      <w:del w:id="4" w:author="Cara Brook" w:date="2021-08-29T14:57:00Z">
        <w:r w:rsidRPr="006B3F44" w:rsidDel="007F3A7E">
          <w:rPr>
            <w:i/>
            <w:iCs/>
            <w:color w:val="000000"/>
          </w:rPr>
          <w:delText>es</w:delText>
        </w:r>
      </w:del>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proofErr w:type="spellStart"/>
      <w:r w:rsidRPr="006B3F44">
        <w:rPr>
          <w:i/>
          <w:iCs/>
          <w:color w:val="000000"/>
        </w:rPr>
        <w:t>Betacoronavirus</w:t>
      </w:r>
      <w:proofErr w:type="spellEnd"/>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proofErr w:type="spellStart"/>
        <w:r w:rsidR="007F3A7E" w:rsidRPr="0042336E">
          <w:rPr>
            <w:i/>
            <w:iCs/>
            <w:color w:val="000000"/>
            <w:rPrChange w:id="10" w:author="Cara Brook" w:date="2021-08-29T15:23:00Z">
              <w:rPr>
                <w:color w:val="000000"/>
              </w:rPr>
            </w:rPrChange>
          </w:rPr>
          <w:t>Nobecovirus</w:t>
        </w:r>
      </w:ins>
      <w:proofErr w:type="spellEnd"/>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ins w:id="12" w:author="Cara Brook" w:date="2021-08-29T14:58:00Z">
        <w:r w:rsidR="007F3A7E">
          <w:rPr>
            <w:i/>
            <w:iCs/>
            <w:color w:val="000000"/>
          </w:rPr>
          <w:t xml:space="preserve">. </w:t>
        </w:r>
        <w:r w:rsidR="007F3A7E">
          <w:rPr>
            <w:color w:val="000000"/>
          </w:rPr>
          <w:t xml:space="preserve">These novel </w:t>
        </w:r>
        <w:proofErr w:type="spellStart"/>
        <w:r w:rsidR="007F3A7E" w:rsidRPr="0042336E">
          <w:rPr>
            <w:i/>
            <w:iCs/>
            <w:color w:val="000000"/>
            <w:rPrChange w:id="13" w:author="Cara Brook" w:date="2021-08-29T15:23:00Z">
              <w:rPr>
                <w:color w:val="000000"/>
              </w:rPr>
            </w:rPrChange>
          </w:rPr>
          <w:t>Nobecoviruses</w:t>
        </w:r>
        <w:proofErr w:type="spellEnd"/>
        <w:r w:rsidR="007F3A7E" w:rsidRPr="0042336E">
          <w:rPr>
            <w:i/>
            <w:iCs/>
            <w:color w:val="000000"/>
            <w:rPrChange w:id="14" w:author="Cara Brook" w:date="2021-08-29T15:23:00Z">
              <w:rPr>
                <w:color w:val="000000"/>
              </w:rPr>
            </w:rPrChange>
          </w:rPr>
          <w:t xml:space="preserve"> </w:t>
        </w:r>
      </w:ins>
      <w:ins w:id="15" w:author="Cara Brook" w:date="2021-08-29T14:35:00Z">
        <w:r w:rsidR="00996157">
          <w:rPr>
            <w:color w:val="000000"/>
          </w:rPr>
          <w:t>demonstrate, respectively, Asian and African phylogeographic origins</w:t>
        </w:r>
      </w:ins>
      <w:ins w:id="16" w:author="Cara Brook" w:date="2021-08-29T14:39:00Z">
        <w:r w:rsidR="009F04C2">
          <w:rPr>
            <w:color w:val="000000"/>
          </w:rPr>
          <w:t xml:space="preserve">, mirroring those </w:t>
        </w:r>
      </w:ins>
      <w:ins w:id="17" w:author="Cara Brook" w:date="2021-08-29T14:35:00Z">
        <w:r w:rsidR="00996157">
          <w:rPr>
            <w:color w:val="000000"/>
          </w:rPr>
          <w:t>of their fruit bat hosts</w:t>
        </w:r>
      </w:ins>
      <w:ins w:id="18" w:author="Cara Brook" w:date="2021-08-29T15:08:00Z">
        <w:r w:rsidR="00BF1E68">
          <w:rPr>
            <w:color w:val="000000"/>
          </w:rPr>
          <w:t>.</w:t>
        </w:r>
      </w:ins>
      <w:ins w:id="19" w:author="Cara Brook" w:date="2021-08-29T14:58:00Z">
        <w:r w:rsidR="007F3A7E">
          <w:rPr>
            <w:color w:val="000000"/>
          </w:rPr>
          <w:t xml:space="preserve"> </w:t>
        </w:r>
      </w:ins>
      <w:proofErr w:type="spellStart"/>
      <w:ins w:id="20" w:author="Cara Brook" w:date="2021-08-29T15:08:00Z">
        <w:r w:rsidR="00BF1E68">
          <w:rPr>
            <w:color w:val="000000"/>
          </w:rPr>
          <w:t>B</w:t>
        </w:r>
      </w:ins>
      <w:ins w:id="21" w:author="Cara Brook" w:date="2021-08-29T14:35:00Z">
        <w:r w:rsidR="00996157">
          <w:rPr>
            <w:color w:val="000000"/>
          </w:rPr>
          <w:t>ootscan</w:t>
        </w:r>
        <w:proofErr w:type="spellEnd"/>
        <w:r w:rsidR="00996157">
          <w:rPr>
            <w:color w:val="000000"/>
          </w:rPr>
          <w:t xml:space="preserve"> recombination analysis indicates significant genomic reassortment has taken place in the spike, nucleocapsid, and NS7 accessory protein regions of the genome</w:t>
        </w:r>
      </w:ins>
      <w:ins w:id="22"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3" w:author="Cara Brook" w:date="2021-08-29T14:40:00Z">
        <w:r w:rsidR="009F04C2">
          <w:rPr>
            <w:color w:val="000000"/>
          </w:rPr>
          <w:t xml:space="preserve">the </w:t>
        </w:r>
      </w:ins>
      <w:ins w:id="24" w:author="Cara Brook" w:date="2021-08-29T14:59:00Z">
        <w:r w:rsidR="007F3A7E">
          <w:rPr>
            <w:color w:val="000000"/>
          </w:rPr>
          <w:t xml:space="preserve">frequency with which </w:t>
        </w:r>
      </w:ins>
      <w:ins w:id="25" w:author="Cara Brook" w:date="2021-08-29T14:40:00Z">
        <w:r w:rsidR="009F04C2">
          <w:rPr>
            <w:color w:val="000000"/>
          </w:rPr>
          <w:t>coronaviruses</w:t>
        </w:r>
      </w:ins>
      <w:ins w:id="26" w:author="Cara Brook" w:date="2021-08-29T14:56:00Z">
        <w:r w:rsidR="007F3A7E">
          <w:rPr>
            <w:color w:val="000000"/>
          </w:rPr>
          <w:t>, including</w:t>
        </w:r>
      </w:ins>
      <w:ins w:id="27" w:author="Cara Brook" w:date="2021-08-29T14:40:00Z">
        <w:r w:rsidR="009F04C2">
          <w:rPr>
            <w:color w:val="000000"/>
          </w:rPr>
          <w:t xml:space="preserve"> </w:t>
        </w:r>
      </w:ins>
      <w:proofErr w:type="spellStart"/>
      <w:ins w:id="28" w:author="Cara Brook" w:date="2021-08-29T14:56:00Z">
        <w:r w:rsidR="007F3A7E">
          <w:rPr>
            <w:color w:val="000000"/>
          </w:rPr>
          <w:t>Nobecoviruses</w:t>
        </w:r>
      </w:ins>
      <w:proofErr w:type="spellEnd"/>
      <w:ins w:id="29" w:author="Cara Brook" w:date="2021-08-29T14:58:00Z">
        <w:r w:rsidR="007F3A7E">
          <w:rPr>
            <w:color w:val="000000"/>
          </w:rPr>
          <w:t xml:space="preserve">, </w:t>
        </w:r>
      </w:ins>
      <w:ins w:id="30" w:author="Cara Brook" w:date="2021-08-29T15:00:00Z">
        <w:r w:rsidR="007F3A7E">
          <w:rPr>
            <w:color w:val="000000"/>
          </w:rPr>
          <w:t xml:space="preserve">are known to </w:t>
        </w:r>
      </w:ins>
      <w:ins w:id="31" w:author="Cara Brook" w:date="2021-08-29T14:40:00Z">
        <w:r w:rsidR="009F04C2">
          <w:rPr>
            <w:color w:val="000000"/>
          </w:rPr>
          <w:t>recombin</w:t>
        </w:r>
      </w:ins>
      <w:ins w:id="32" w:author="Cara Brook" w:date="2021-08-29T15:00:00Z">
        <w:r w:rsidR="007F3A7E">
          <w:rPr>
            <w:color w:val="000000"/>
          </w:rPr>
          <w:t>e</w:t>
        </w:r>
      </w:ins>
      <w:ins w:id="33" w:author="Cara Brook" w:date="2021-08-29T15:03:00Z">
        <w:r w:rsidR="007F3A7E">
          <w:rPr>
            <w:color w:val="000000"/>
          </w:rPr>
          <w:t xml:space="preserve">, </w:t>
        </w:r>
      </w:ins>
      <w:ins w:id="34" w:author="Cara Brook" w:date="2021-08-29T15:00:00Z">
        <w:r w:rsidR="007F3A7E">
          <w:rPr>
            <w:color w:val="000000"/>
          </w:rPr>
          <w:t xml:space="preserve">these findings </w:t>
        </w:r>
      </w:ins>
      <w:ins w:id="35" w:author="Cara Brook" w:date="2021-08-29T15:10:00Z">
        <w:r w:rsidR="00BF1E68">
          <w:rPr>
            <w:color w:val="000000"/>
          </w:rPr>
          <w:t xml:space="preserve">emphasize </w:t>
        </w:r>
      </w:ins>
      <w:ins w:id="36" w:author="Cara Brook" w:date="2021-08-29T15:01:00Z">
        <w:r w:rsidR="007F3A7E">
          <w:rPr>
            <w:color w:val="000000"/>
          </w:rPr>
          <w:t xml:space="preserve">the need for </w:t>
        </w:r>
      </w:ins>
      <w:ins w:id="37" w:author="Cara Brook" w:date="2021-08-29T15:02:00Z">
        <w:r w:rsidR="007F3A7E">
          <w:rPr>
            <w:color w:val="000000"/>
          </w:rPr>
          <w:t>more extensive coronavirus surveillance among wild bats in Africa</w:t>
        </w:r>
      </w:ins>
      <w:ins w:id="38" w:author="Cara Brook" w:date="2021-08-29T15:24:00Z">
        <w:r w:rsidR="00CE1DBA">
          <w:rPr>
            <w:color w:val="000000"/>
          </w:rPr>
          <w:t xml:space="preserve"> to document</w:t>
        </w:r>
      </w:ins>
      <w:ins w:id="39" w:author="Cara Brook" w:date="2021-08-29T15:11:00Z">
        <w:r w:rsidR="00BF1E68">
          <w:rPr>
            <w:color w:val="000000"/>
          </w:rPr>
          <w:t xml:space="preserve"> the availability of </w:t>
        </w:r>
      </w:ins>
      <w:ins w:id="40" w:author="Cara Brook" w:date="2021-08-29T15:24:00Z">
        <w:r w:rsidR="00CE1DBA">
          <w:rPr>
            <w:color w:val="000000"/>
          </w:rPr>
          <w:t>viral</w:t>
        </w:r>
      </w:ins>
      <w:ins w:id="41" w:author="Cara Brook" w:date="2021-08-29T15:11:00Z">
        <w:r w:rsidR="00BF1E68">
          <w:rPr>
            <w:color w:val="000000"/>
          </w:rPr>
          <w:t xml:space="preserve"> sequences</w:t>
        </w:r>
      </w:ins>
      <w:ins w:id="42" w:author="Cara Brook" w:date="2021-08-29T15:14:00Z">
        <w:r w:rsidR="00B05D38">
          <w:rPr>
            <w:color w:val="000000"/>
          </w:rPr>
          <w:t xml:space="preserve"> </w:t>
        </w:r>
      </w:ins>
      <w:ins w:id="43" w:author="Cara Brook" w:date="2021-08-29T15:24:00Z">
        <w:r w:rsidR="00CE1DBA">
          <w:rPr>
            <w:color w:val="000000"/>
          </w:rPr>
          <w:t>capable of</w:t>
        </w:r>
      </w:ins>
      <w:ins w:id="44" w:author="Cara Brook" w:date="2021-08-29T15:11:00Z">
        <w:r w:rsidR="00BF1E68">
          <w:rPr>
            <w:color w:val="000000"/>
          </w:rPr>
          <w:t xml:space="preserve"> infect</w:t>
        </w:r>
      </w:ins>
      <w:ins w:id="45" w:author="Cara Brook" w:date="2021-08-29T15:24:00Z">
        <w:r w:rsidR="00CE1DBA">
          <w:rPr>
            <w:color w:val="000000"/>
          </w:rPr>
          <w:t>ing</w:t>
        </w:r>
      </w:ins>
      <w:ins w:id="46" w:author="Cara Brook" w:date="2021-08-29T15:11:00Z">
        <w:r w:rsidR="00BF1E68">
          <w:rPr>
            <w:color w:val="000000"/>
          </w:rPr>
          <w:t xml:space="preserve"> human hosts</w:t>
        </w:r>
      </w:ins>
      <w:ins w:id="47" w:author="Cara Brook" w:date="2021-08-29T15:04:00Z">
        <w:r w:rsidR="00BF1E68">
          <w:rPr>
            <w:color w:val="000000"/>
          </w:rPr>
          <w:t xml:space="preserve">. </w:t>
        </w:r>
      </w:ins>
      <w:ins w:id="48" w:author="Cara Brook" w:date="2021-08-29T15:05:00Z">
        <w:r w:rsidR="00BF1E68">
          <w:rPr>
            <w:color w:val="000000"/>
          </w:rPr>
          <w:t xml:space="preserve">Madagascar </w:t>
        </w:r>
      </w:ins>
      <w:ins w:id="49" w:author="Cara Brook" w:date="2021-08-29T15:12:00Z">
        <w:r w:rsidR="00BF1E68">
          <w:rPr>
            <w:color w:val="000000"/>
          </w:rPr>
          <w:t>offers</w:t>
        </w:r>
      </w:ins>
      <w:ins w:id="50" w:author="Cara Brook" w:date="2021-08-29T15:05:00Z">
        <w:r w:rsidR="00BF1E68">
          <w:rPr>
            <w:color w:val="000000"/>
          </w:rPr>
          <w:t xml:space="preserve"> a unique phylogeographic </w:t>
        </w:r>
      </w:ins>
      <w:ins w:id="51" w:author="Cara Brook" w:date="2021-08-29T15:13:00Z">
        <w:r w:rsidR="00BF1E68">
          <w:rPr>
            <w:color w:val="000000"/>
          </w:rPr>
          <w:t>nexus</w:t>
        </w:r>
      </w:ins>
      <w:ins w:id="52" w:author="Cara Brook" w:date="2021-08-29T15:05:00Z">
        <w:r w:rsidR="00BF1E68">
          <w:rPr>
            <w:color w:val="000000"/>
          </w:rPr>
          <w:t xml:space="preserve"> of bats and viruses with both Asian and African phylogeographic origins</w:t>
        </w:r>
      </w:ins>
      <w:ins w:id="53" w:author="Cara Brook" w:date="2021-08-29T15:06:00Z">
        <w:r w:rsidR="00BF1E68">
          <w:rPr>
            <w:color w:val="000000"/>
          </w:rPr>
          <w:t>, offering opportunities for unprecedented mixing of viral groups. As bats are consumed widely across the island for subsistence, understanding the landscape of pote</w:t>
        </w:r>
      </w:ins>
      <w:ins w:id="54" w:author="Cara Brook" w:date="2021-08-29T15:07:00Z">
        <w:r w:rsidR="00BF1E68">
          <w:rPr>
            <w:color w:val="000000"/>
          </w:rPr>
          <w:t xml:space="preserve">ntially zoonotic coronavirus circulation </w:t>
        </w:r>
      </w:ins>
      <w:ins w:id="55" w:author="Cara Brook" w:date="2021-08-29T15:13:00Z">
        <w:r w:rsidR="00BF1E68">
          <w:rPr>
            <w:color w:val="000000"/>
          </w:rPr>
          <w:t>will be</w:t>
        </w:r>
      </w:ins>
      <w:ins w:id="56"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7" w:author="Cara Brook" w:date="2021-08-29T15:07:00Z"/>
          <w:color w:val="000000"/>
        </w:rPr>
      </w:pPr>
      <w:del w:id="58" w:author="Cara Brook" w:date="2021-08-29T14:36:00Z">
        <w:r w:rsidRPr="006B3F44" w:rsidDel="00996157">
          <w:rPr>
            <w:i/>
            <w:iCs/>
            <w:color w:val="000000"/>
          </w:rPr>
          <w:lastRenderedPageBreak/>
          <w:delText xml:space="preserve">. </w:delText>
        </w:r>
      </w:del>
      <w:del w:id="59"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60" w:author="Cara Brook" w:date="2021-08-29T15:07:00Z"/>
        </w:rPr>
      </w:pPr>
      <w:del w:id="61"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50A592D2" w:rsidR="00CA6145" w:rsidRDefault="00F47ABB" w:rsidP="00A60EE4">
      <w:pPr>
        <w:rPr>
          <w:ins w:id="62" w:author="Cara Brook" w:date="2021-08-29T16:25:00Z"/>
        </w:rPr>
      </w:pPr>
      <w:r w:rsidRPr="006B3F44">
        <w:t xml:space="preserve">In the past 20 years, </w:t>
      </w:r>
      <w:ins w:id="63" w:author="Cara Brook" w:date="2021-08-29T15:15:00Z">
        <w:r w:rsidR="0042336E">
          <w:t xml:space="preserve">bat-derived </w:t>
        </w:r>
      </w:ins>
      <w:r w:rsidRPr="006B3F44">
        <w:t xml:space="preserve">coronaviruses </w:t>
      </w:r>
      <w:ins w:id="64" w:author="Cara Brook" w:date="2021-08-29T15:15:00Z">
        <w:r w:rsidR="0042336E">
          <w:t>SARS-</w:t>
        </w:r>
        <w:proofErr w:type="spellStart"/>
        <w:r w:rsidR="0042336E">
          <w:t>CoV</w:t>
        </w:r>
      </w:ins>
      <w:proofErr w:type="spellEnd"/>
      <w:ins w:id="65" w:author="Cara Brook" w:date="2021-08-29T15:16:00Z">
        <w:r w:rsidR="0042336E">
          <w:t xml:space="preserve">, </w:t>
        </w:r>
      </w:ins>
      <w:ins w:id="66" w:author="Cara Brook" w:date="2021-08-29T15:15:00Z">
        <w:r w:rsidR="0042336E">
          <w:t>MERS-</w:t>
        </w:r>
        <w:proofErr w:type="spellStart"/>
        <w:r w:rsidR="0042336E">
          <w:t>CoV</w:t>
        </w:r>
      </w:ins>
      <w:proofErr w:type="spellEnd"/>
      <w:ins w:id="67" w:author="Cara Brook" w:date="2021-08-29T15:16:00Z">
        <w:r w:rsidR="0042336E">
          <w:t>,</w:t>
        </w:r>
      </w:ins>
      <w:ins w:id="68" w:author="Cara Brook" w:date="2021-08-29T15:17:00Z">
        <w:r w:rsidR="0042336E">
          <w:t xml:space="preserve"> and SARS-CoV-2</w:t>
        </w:r>
      </w:ins>
      <w:ins w:id="69" w:author="Cara Brook" w:date="2021-08-29T15:16:00Z">
        <w:r w:rsidR="0042336E">
          <w:t xml:space="preserve"> have been responsible for </w:t>
        </w:r>
      </w:ins>
      <w:del w:id="70" w:author="Cara Brook" w:date="2021-08-29T15:16:00Z">
        <w:r w:rsidRPr="006B3F44" w:rsidDel="0042336E">
          <w:delText xml:space="preserve">have been the causative agent behind </w:delText>
        </w:r>
      </w:del>
      <w:r w:rsidRPr="006B3F44">
        <w:t>two deadly epidemics</w:t>
      </w:r>
      <w:ins w:id="71" w:author="Cara Brook" w:date="2021-08-29T15:17:00Z">
        <w:r w:rsidR="0042336E">
          <w:t xml:space="preserve"> </w:t>
        </w:r>
      </w:ins>
      <w:del w:id="72"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3" w:author="Cara Brook" w:date="2021-08-29T15:17:00Z">
        <w:r w:rsidR="0042336E">
          <w:t>COVID-19 pandemic</w:t>
        </w:r>
      </w:ins>
      <w:ins w:id="74" w:author="Cara Brook" w:date="2021-08-29T16:07:00Z">
        <w:r w:rsidR="00E170CD">
          <w:t xml:space="preserve"> </w:t>
        </w:r>
        <w:r w:rsidR="00E170CD">
          <w:fldChar w:fldCharType="begin" w:fldLock="1"/>
        </w:r>
        <w:r w:rsidR="00E170CD">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E170CD">
          <w:fldChar w:fldCharType="separate"/>
        </w:r>
        <w:r w:rsidR="00E170CD" w:rsidRPr="00007D10">
          <w:rPr>
            <w:noProof/>
          </w:rPr>
          <w:t>(1–4)</w:t>
        </w:r>
        <w:r w:rsidR="00E170CD">
          <w:fldChar w:fldCharType="end"/>
        </w:r>
      </w:ins>
      <w:ins w:id="75" w:author="Cara Brook" w:date="2021-08-29T16:13:00Z">
        <w:r w:rsidR="00E170CD">
          <w:t>.</w:t>
        </w:r>
      </w:ins>
      <w:ins w:id="76" w:author="Cara Brook" w:date="2021-08-29T16:07:00Z">
        <w:r w:rsidR="00E170CD">
          <w:t xml:space="preserve"> </w:t>
        </w:r>
      </w:ins>
      <w:del w:id="77" w:author="Cara Brook" w:date="2021-08-29T15:17:00Z">
        <w:r w:rsidRPr="006B3F44" w:rsidDel="0042336E">
          <w:delText>pandemic caused by SARS-CoV-2</w:delText>
        </w:r>
      </w:del>
      <w:customXmlDelRangeStart w:id="78" w:author="Cara Brook" w:date="2021-08-29T16:07:00Z"/>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customXmlDelRangeEnd w:id="78"/>
          <w:del w:id="79" w:author="Cara Brook" w:date="2021-08-29T16:07:00Z">
            <w:r w:rsidR="00AD5CD7" w:rsidRPr="006B3F44" w:rsidDel="00E170CD">
              <w:rPr>
                <w:color w:val="000000"/>
                <w:vertAlign w:val="superscript"/>
              </w:rPr>
              <w:delText>1–4</w:delText>
            </w:r>
          </w:del>
          <w:customXmlDelRangeStart w:id="80" w:author="Cara Brook" w:date="2021-08-29T16:07:00Z"/>
        </w:sdtContent>
      </w:sdt>
      <w:customXmlDelRangeEnd w:id="80"/>
      <w:del w:id="81" w:author="Cara Brook" w:date="2021-08-29T16:13:00Z">
        <w:r w:rsidRPr="006B3F44" w:rsidDel="00E170CD">
          <w:delText>.</w:delText>
        </w:r>
      </w:del>
      <w:r w:rsidRPr="006B3F44">
        <w:t xml:space="preserve"> </w:t>
      </w:r>
      <w:r w:rsidR="00AA1665" w:rsidRPr="006B3F44">
        <w:t>These coronaviruses</w:t>
      </w:r>
      <w:ins w:id="82" w:author="Cara Brook" w:date="2021-08-29T15:17:00Z">
        <w:r w:rsidR="0042336E">
          <w:t xml:space="preserve"> (</w:t>
        </w:r>
        <w:proofErr w:type="spellStart"/>
        <w:r w:rsidR="0042336E">
          <w:t>CoVs</w:t>
        </w:r>
        <w:proofErr w:type="spellEnd"/>
        <w:r w:rsidR="0042336E">
          <w:t>)</w:t>
        </w:r>
      </w:ins>
      <w:r w:rsidR="00AA1665" w:rsidRPr="006B3F44">
        <w:t xml:space="preserve"> are members of the </w:t>
      </w:r>
      <w:proofErr w:type="spellStart"/>
      <w:r w:rsidR="00A5095C" w:rsidRPr="006B3F44">
        <w:rPr>
          <w:i/>
          <w:iCs/>
        </w:rPr>
        <w:t>B</w:t>
      </w:r>
      <w:r w:rsidR="00AA1665" w:rsidRPr="006B3F44">
        <w:rPr>
          <w:i/>
          <w:iCs/>
        </w:rPr>
        <w:t>etacoronavirus</w:t>
      </w:r>
      <w:proofErr w:type="spellEnd"/>
      <w:r w:rsidR="00AA1665" w:rsidRPr="006B3F44">
        <w:t xml:space="preserve"> genus, which</w:t>
      </w:r>
      <w:ins w:id="83" w:author="Cara Brook" w:date="2021-08-29T15:18:00Z">
        <w:r w:rsidR="0042336E">
          <w:t xml:space="preserve">, along with </w:t>
        </w:r>
      </w:ins>
      <w:ins w:id="84" w:author="Cara Brook" w:date="2021-08-29T15:25:00Z">
        <w:r w:rsidR="00CE1DBA">
          <w:t xml:space="preserve">genus </w:t>
        </w:r>
        <w:r w:rsidR="00CE1DBA" w:rsidRPr="00CE1DBA">
          <w:rPr>
            <w:i/>
            <w:iCs/>
            <w:rPrChange w:id="85" w:author="Cara Brook" w:date="2021-08-29T15:25:00Z">
              <w:rPr/>
            </w:rPrChange>
          </w:rPr>
          <w:t>A</w:t>
        </w:r>
      </w:ins>
      <w:ins w:id="86" w:author="Cara Brook" w:date="2021-08-29T15:18:00Z">
        <w:r w:rsidR="0042336E" w:rsidRPr="00CE1DBA">
          <w:rPr>
            <w:i/>
            <w:iCs/>
            <w:rPrChange w:id="87" w:author="Cara Brook" w:date="2021-08-29T15:25:00Z">
              <w:rPr/>
            </w:rPrChange>
          </w:rPr>
          <w:t>lphacoronavirus</w:t>
        </w:r>
        <w:r w:rsidR="0042336E">
          <w:t>,</w:t>
        </w:r>
      </w:ins>
      <w:r w:rsidR="00AA1665" w:rsidRPr="006B3F44">
        <w:t xml:space="preserve"> are </w:t>
      </w:r>
      <w:ins w:id="88" w:author="Cara Brook" w:date="2021-08-29T16:07:00Z">
        <w:r w:rsidR="00E170CD">
          <w:t xml:space="preserve">primarily </w:t>
        </w:r>
      </w:ins>
      <w:r w:rsidR="00AA1665" w:rsidRPr="006B3F44">
        <w:t>associated with bat hosts</w:t>
      </w:r>
      <w:ins w:id="89" w:author="Cara Brook" w:date="2021-08-29T15:43:00Z">
        <w:r w:rsidR="00007D10">
          <w:t xml:space="preserve"> </w:t>
        </w:r>
        <w:r w:rsidR="00007D10">
          <w:fldChar w:fldCharType="begin" w:fldLock="1"/>
        </w:r>
      </w:ins>
      <w:r w:rsidR="00F35C91">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007D10">
        <w:fldChar w:fldCharType="separate"/>
      </w:r>
      <w:r w:rsidR="00007D10" w:rsidRPr="00007D10">
        <w:rPr>
          <w:noProof/>
        </w:rPr>
        <w:t>(1–4)</w:t>
      </w:r>
      <w:ins w:id="90" w:author="Cara Brook" w:date="2021-08-29T15:43:00Z">
        <w:r w:rsidR="00007D10">
          <w:fldChar w:fldCharType="end"/>
        </w:r>
      </w:ins>
      <w:del w:id="91"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del w:id="92" w:author="Cara Brook" w:date="2021-08-29T15:43:00Z">
            <w:r w:rsidR="00AD5CD7" w:rsidRPr="006B3F44" w:rsidDel="00007D10">
              <w:rPr>
                <w:color w:val="000000"/>
                <w:vertAlign w:val="superscript"/>
              </w:rPr>
              <w:delText>1–4</w:delText>
            </w:r>
          </w:del>
        </w:sdtContent>
      </w:sdt>
      <w:ins w:id="93" w:author="Cara Brook" w:date="2021-08-29T15:25:00Z">
        <w:r w:rsidR="00CE1DBA">
          <w:t xml:space="preserve">; </w:t>
        </w:r>
      </w:ins>
      <w:ins w:id="94" w:author="Cara Brook" w:date="2021-08-29T15:26:00Z">
        <w:r w:rsidR="00CE1DBA">
          <w:t xml:space="preserve">the remaining </w:t>
        </w:r>
        <w:proofErr w:type="spellStart"/>
        <w:r w:rsidR="00CE1DBA">
          <w:t>CoV</w:t>
        </w:r>
        <w:proofErr w:type="spellEnd"/>
        <w:r w:rsidR="00CE1DBA">
          <w:t xml:space="preserve"> genera, </w:t>
        </w:r>
      </w:ins>
      <w:proofErr w:type="spellStart"/>
      <w:ins w:id="95" w:author="Cara Brook" w:date="2021-08-29T15:25:00Z">
        <w:r w:rsidR="00CE1DBA">
          <w:rPr>
            <w:i/>
            <w:iCs/>
          </w:rPr>
          <w:t>Gamma</w:t>
        </w:r>
      </w:ins>
      <w:ins w:id="96" w:author="Cara Brook" w:date="2021-08-29T15:26:00Z">
        <w:r w:rsidR="00CE1DBA">
          <w:rPr>
            <w:i/>
            <w:iCs/>
          </w:rPr>
          <w:t>coronavirus</w:t>
        </w:r>
        <w:proofErr w:type="spellEnd"/>
        <w:r w:rsidR="00CE1DBA">
          <w:rPr>
            <w:i/>
            <w:iCs/>
          </w:rPr>
          <w:t xml:space="preserve"> and </w:t>
        </w:r>
        <w:proofErr w:type="spellStart"/>
        <w:r w:rsidR="00CE1DBA">
          <w:rPr>
            <w:i/>
            <w:iCs/>
          </w:rPr>
          <w:t>Deltacoronavirus</w:t>
        </w:r>
        <w:proofErr w:type="spellEnd"/>
        <w:r w:rsidR="00CE1DBA">
          <w:rPr>
            <w:i/>
            <w:iCs/>
          </w:rPr>
          <w:t xml:space="preserve">, </w:t>
        </w:r>
        <w:r w:rsidR="00CE1DBA">
          <w:t>are typically hosted by birds</w:t>
        </w:r>
      </w:ins>
      <w:ins w:id="97" w:author="Cara Brook" w:date="2021-08-29T15:42:00Z">
        <w:r w:rsidR="00007D10">
          <w:t xml:space="preserve"> </w:t>
        </w:r>
        <w:r w:rsidR="00007D10">
          <w:fldChar w:fldCharType="begin" w:fldLock="1"/>
        </w:r>
      </w:ins>
      <w:r w:rsidR="00F35C9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606a9f9a-366d-471d-a901-104ddce2b46e"]}],"mendeley":{"formattedCitation":"(5)","plainTextFormattedCitation":"(5)","previouslyFormattedCitation":"(5)"},"properties":{"noteIndex":0},"schema":"https://github.com/citation-style-language/schema/raw/master/csl-citation.json"}</w:instrText>
      </w:r>
      <w:r w:rsidR="00007D10">
        <w:fldChar w:fldCharType="separate"/>
      </w:r>
      <w:r w:rsidR="00007D10" w:rsidRPr="00007D10">
        <w:rPr>
          <w:noProof/>
        </w:rPr>
        <w:t>(5)</w:t>
      </w:r>
      <w:ins w:id="98" w:author="Cara Brook" w:date="2021-08-29T15:42:00Z">
        <w:r w:rsidR="00007D10">
          <w:fldChar w:fldCharType="end"/>
        </w:r>
      </w:ins>
      <w:ins w:id="99" w:author="Cara Brook" w:date="2021-08-29T15:27:00Z">
        <w:r w:rsidR="00CE1DBA">
          <w:t xml:space="preserve">. </w:t>
        </w:r>
      </w:ins>
      <w:del w:id="100" w:author="Cara Brook" w:date="2021-08-29T15:25:00Z">
        <w:r w:rsidR="00AA1665" w:rsidRPr="006B3F44" w:rsidDel="00CE1DBA">
          <w:delText>.</w:delText>
        </w:r>
      </w:del>
      <w:r w:rsidR="00AA1665" w:rsidRPr="006B3F44">
        <w:t xml:space="preserve"> The </w:t>
      </w:r>
      <w:proofErr w:type="spellStart"/>
      <w:r w:rsidR="00A5095C" w:rsidRPr="006B3F44">
        <w:rPr>
          <w:i/>
          <w:iCs/>
        </w:rPr>
        <w:t>B</w:t>
      </w:r>
      <w:r w:rsidR="00AA1665" w:rsidRPr="006B3F44">
        <w:rPr>
          <w:i/>
          <w:iCs/>
        </w:rPr>
        <w:t>etacoronavirus</w:t>
      </w:r>
      <w:proofErr w:type="spellEnd"/>
      <w:r w:rsidR="00AA1665" w:rsidRPr="006B3F44">
        <w:t xml:space="preserve"> group can be further broken down into </w:t>
      </w:r>
      <w:r w:rsidR="00AD5CD7" w:rsidRPr="006B3F44">
        <w:t xml:space="preserve">bat-associated </w:t>
      </w:r>
      <w:r w:rsidR="00AA1665" w:rsidRPr="006B3F44">
        <w:t xml:space="preserve">subgenera </w:t>
      </w:r>
      <w:proofErr w:type="spellStart"/>
      <w:r w:rsidR="00A5095C" w:rsidRPr="006B3F44">
        <w:rPr>
          <w:i/>
          <w:iCs/>
        </w:rPr>
        <w:t>S</w:t>
      </w:r>
      <w:r w:rsidR="00AA1665" w:rsidRPr="006B3F44">
        <w:rPr>
          <w:i/>
          <w:iCs/>
        </w:rPr>
        <w:t>arbecovirus</w:t>
      </w:r>
      <w:proofErr w:type="spellEnd"/>
      <w:r w:rsidR="00BE17FC" w:rsidRPr="006B3F44">
        <w:t xml:space="preserve"> (hosted by </w:t>
      </w:r>
      <w:ins w:id="101" w:author="Cara Brook" w:date="2021-08-29T16:02:00Z">
        <w:r w:rsidR="005869E8">
          <w:t xml:space="preserve">bats in family </w:t>
        </w:r>
      </w:ins>
      <w:proofErr w:type="spellStart"/>
      <w:r w:rsidR="00BE17FC" w:rsidRPr="00FD7485">
        <w:rPr>
          <w:rPrChange w:id="102" w:author="Cara Brook" w:date="2021-08-29T17:56:00Z">
            <w:rPr>
              <w:i/>
              <w:iCs/>
            </w:rPr>
          </w:rPrChange>
        </w:rPr>
        <w:t>Rhinoloph</w:t>
      </w:r>
      <w:ins w:id="103" w:author="Cara Brook" w:date="2021-08-29T16:02:00Z">
        <w:r w:rsidR="005869E8" w:rsidRPr="00FD7485">
          <w:rPr>
            <w:rPrChange w:id="104" w:author="Cara Brook" w:date="2021-08-29T17:56:00Z">
              <w:rPr>
                <w:i/>
                <w:iCs/>
              </w:rPr>
            </w:rPrChange>
          </w:rPr>
          <w:t>idae</w:t>
        </w:r>
      </w:ins>
      <w:proofErr w:type="spellEnd"/>
      <w:del w:id="105" w:author="Cara Brook" w:date="2021-08-29T16:02:00Z">
        <w:r w:rsidR="00BE17FC" w:rsidRPr="006B3F44" w:rsidDel="005869E8">
          <w:rPr>
            <w:i/>
            <w:iCs/>
          </w:rPr>
          <w:delText>us</w:delText>
        </w:r>
      </w:del>
      <w:ins w:id="106" w:author="Cara Brook" w:date="2021-08-29T15:57:00Z">
        <w:r w:rsidR="00F35C91">
          <w:t xml:space="preserve"> </w:t>
        </w:r>
        <w:r w:rsidR="00F35C91">
          <w:fldChar w:fldCharType="begin" w:fldLock="1"/>
        </w:r>
      </w:ins>
      <w:r w:rsidR="00F35C91">
        <w:instrText>ADDIN CSL_CITATION {"citationItems":[{"id":"ITEM-1","itemData":{"DOI":"10.1128/JVI.00650-10","ISSN":"1098-5514","PMID":"20686038","abstract":"Bats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CoV.","author":[{"dropping-particle":"","family":"Drexler","given":"Jan Felix","non-dropping-particle":"","parse-names":false,"suffix":""},{"dropping-particle":"","family":"Gloza-Rausch","given":"Florian","non-dropping-particle":"","parse-names":false,"suffix":""},{"dropping-particle":"","family":"Glende","given":"Jörg","non-dropping-particle":"","parse-names":false,"suffix":""},{"dropping-particle":"","family":"Corman","given":"Victor Max","non-dropping-particle":"","parse-names":false,"suffix":""},{"dropping-particle":"","family":"Muth","given":"Doreen","non-dropping-particle":"","parse-names":false,"suffix":""},{"dropping-particle":"","family":"Goettsche","given":"Matthias","non-dropping-particle":"","parse-names":false,"suffix":""},{"dropping-particle":"","family":"Seebens","given":"Antje","non-dropping-particle":"","parse-names":false,"suffix":""},{"dropping-particle":"","family":"Niedrig","given":"Matthias","non-dropping-particle":"","parse-names":false,"suffix":""},{"dropping-particle":"","family":"Pfefferle","given":"Susanne","non-dropping-particle":"","parse-names":false,"suffix":""},{"dropping-particle":"","family":"Yordanov","given":"Stoian","non-dropping-particle":"","parse-names":false,"suffix":""},{"dropping-particle":"","family":"Zhelyazkov","given":"Lyubomir","non-dropping-particle":"","parse-names":false,"suffix":""},{"dropping-particle":"","family":"Hermanns","given":"Uwe","non-dropping-particle":"","parse-names":false,"suffix":""},{"dropping-particle":"","family":"Vallo","given":"Peter","non-dropping-particle":"","parse-names":false,"suffix":""},{"dropping-particle":"","family":"Lukashev","given":"Alexander","non-dropping-particle":"","parse-names":false,"suffix":""},{"dropping-particle":"","family":"Müller","given":"Marcel Alexander","non-dropping-particle":"","parse-names":false,"suffix":""},{"dropping-particle":"","family":"Deng","given":"Hongkui","non-dropping-particle":"","parse-names":false,"suffix":""},{"dropping-particle":"","family":"Herrler","given":"Georg","non-dropping-particle":"","parse-names":false,"suffix":""},{"dropping-particle":"","family":"Drosten","given":"Christian","non-dropping-particle":"","parse-names":false,"suffix":""}],"container-title":"Journal of virology","edition":"2010/08/04","id":"ITEM-1","issue":"21","issued":{"date-parts":[["2010","11"]]},"language":"eng","page":"11336-11349","publisher":"American Society for Microbiology (ASM)","title":"Genomic characterization of severe acute respiratory syndrome-related coronavirus in European bats and classification of coronaviruses based on partial RNA-dependent RNA polymerase gene sequences","type":"article-journal","volume":"84"},"uris":["http://www.mendeley.com/documents/?uuid=5613c500-7124-3971-bfd5-f7fb292f8e57"]},{"id":"ITEM-2","itemData":{"DOI":"10.1371/journal.ppat.1006698","ISSN":"1553-7374","PMID":"29190287","abstract":"A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Ping","non-dropping-particle":"","parse-names":false,"suffix":""},{"dropping-particle":"","family":"Yang","given":"Xing-Lou","non-dropping-particle":"","parse-names":false,"suffix":""},{"dropping-particle":"","family":"Ge","given":"Xing-Yi","non-dropping-particle":"","parse-names":false,"suffix":""},{"dropping-particle":"","family":"Zhang","given":"Wei","non-dropping-particle":"","parse-names":false,"suffix":""},{"dropping-particle":"","family":"Li","given":"Bei","non-dropping-particle":"","parse-names":false,"suffix":""},{"dropping-particle":"","family":"Xie","given":"Jia-Zheng","non-dropping-particle":"","parse-names":false,"suffix":""},{"dropping-particle":"","family":"Shen","given":"Xu-Rui","non-dropping-particle":"","parse-names":false,"suffix":""},{"dropping-particle":"","family":"Zhang","given":"Yun-Zhi","non-dropping-particle":"","parse-names":false,"suffix":""},{"dropping-particle":"","family":"Wang","given":"Ning","non-dropping-particle":"","parse-names":false,"suffix":""},{"dropping-particle":"","family":"Luo","given":"Dong-Sheng","non-dropping-particle":"","parse-names":false,"suffix":""},{"dropping-particle":"","family":"Zheng","given":"Xiao-Shuang","non-dropping-particle":"","parse-names":false,"suffix":""},{"dropping-particle":"","family":"Wang","given":"Mei-Niang","non-dropping-particle":"","parse-names":false,"suffix":""},{"dropping-particle":"","family":"Daszak","given":"Peter","non-dropping-particle":"","parse-names":false,"suffix":""},{"dropping-particle":"","family":"Wang","given":"Lin-Fa","non-dropping-particle":"","parse-names":false,"suffix":""},{"dropping-particle":"","family":"Cui","given":"Jie","non-dropping-particle":"","parse-names":false,"suffix":""},{"dropping-particle":"","family":"Shi","given":"Zheng-Li","non-dropping-particle":"","parse-names":false,"suffix":""}],"container-title":"PLoS pathogens","id":"ITEM-2","issue":"11","issued":{"date-parts":[["2017","11","30"]]},"language":"eng","page":"e1006698-e1006698","publisher":"Public Library of Science","title":"Discovery of a rich gene pool of bat SARS-related coronaviruses provides new insights into the origin of SARS coronavirus","type":"article-journal","volume":"13"},"uris":["http://www.mendeley.com/documents/?uuid=d84d0a30-2837-3471-a03f-411240c874d9"]}],"mendeley":{"formattedCitation":"(6,7)","plainTextFormattedCitation":"(6,7)","previouslyFormattedCitation":"(6,7)"},"properties":{"noteIndex":0},"schema":"https://github.com/citation-style-language/schema/raw/master/csl-citation.json"}</w:instrText>
      </w:r>
      <w:r w:rsidR="00F35C91">
        <w:fldChar w:fldCharType="separate"/>
      </w:r>
      <w:r w:rsidR="00F35C91" w:rsidRPr="00F35C91">
        <w:rPr>
          <w:noProof/>
        </w:rPr>
        <w:t>(6,7)</w:t>
      </w:r>
      <w:ins w:id="107" w:author="Cara Brook" w:date="2021-08-29T15:57:00Z">
        <w:r w:rsidR="00F35C91">
          <w:fldChar w:fldCharType="end"/>
        </w:r>
      </w:ins>
      <w:del w:id="108" w:author="Cara Brook" w:date="2021-08-29T15:58:00Z">
        <w:r w:rsidR="00BE17FC" w:rsidRPr="006B3F44" w:rsidDel="00F35C91">
          <w:delText xml:space="preserve"> spp</w:delText>
        </w:r>
      </w:del>
      <w:customXmlDelRangeStart w:id="109" w:author="Cara Brook" w:date="2021-08-29T15:58:00Z"/>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customXmlDelRangeEnd w:id="109"/>
          <w:del w:id="110" w:author="Cara Brook" w:date="2021-08-29T15:56:00Z">
            <w:r w:rsidR="00AD5CD7" w:rsidRPr="006B3F44" w:rsidDel="00FD76AB">
              <w:rPr>
                <w:color w:val="000000"/>
              </w:rPr>
              <w:delText>.5,6</w:delText>
            </w:r>
          </w:del>
          <w:customXmlDelRangeStart w:id="111" w:author="Cara Brook" w:date="2021-08-29T15:58:00Z"/>
        </w:sdtContent>
      </w:sdt>
      <w:customXmlDelRangeEnd w:id="111"/>
      <w:ins w:id="112" w:author="Cara Brook" w:date="2021-08-29T15:59:00Z">
        <w:r w:rsidR="00F35C91">
          <w:t>)</w:t>
        </w:r>
      </w:ins>
      <w:del w:id="113" w:author="Cara Brook" w:date="2021-08-29T15:59:00Z">
        <w:r w:rsidR="00BE17FC" w:rsidRPr="006B3F44" w:rsidDel="00F35C91">
          <w:delText>)</w:delText>
        </w:r>
      </w:del>
      <w:r w:rsidR="00AA1665" w:rsidRPr="006B3F44">
        <w:t xml:space="preserve">, </w:t>
      </w:r>
      <w:proofErr w:type="spellStart"/>
      <w:r w:rsidR="00A5095C" w:rsidRPr="006B3F44">
        <w:rPr>
          <w:i/>
          <w:iCs/>
        </w:rPr>
        <w:t>M</w:t>
      </w:r>
      <w:r w:rsidR="00AA1665" w:rsidRPr="006B3F44">
        <w:rPr>
          <w:i/>
          <w:iCs/>
        </w:rPr>
        <w:t>erbecovirus</w:t>
      </w:r>
      <w:proofErr w:type="spellEnd"/>
      <w:del w:id="114" w:author="Cara Brook" w:date="2021-08-29T16:30:00Z">
        <w:r w:rsidR="00AA1665" w:rsidRPr="006B3F44" w:rsidDel="0046245D">
          <w:rPr>
            <w:i/>
            <w:iCs/>
          </w:rPr>
          <w:delText>es</w:delText>
        </w:r>
      </w:del>
      <w:r w:rsidR="00A8551B" w:rsidRPr="006B3F44">
        <w:t xml:space="preserve"> (hosted by </w:t>
      </w:r>
      <w:ins w:id="115" w:author="Cara Brook" w:date="2021-08-29T16:02:00Z">
        <w:r w:rsidR="005869E8">
          <w:t xml:space="preserve">bats in family </w:t>
        </w:r>
        <w:proofErr w:type="spellStart"/>
        <w:r w:rsidR="005869E8" w:rsidRPr="00FD7485">
          <w:rPr>
            <w:rPrChange w:id="116" w:author="Cara Brook" w:date="2021-08-29T17:56:00Z">
              <w:rPr>
                <w:i/>
                <w:iCs/>
              </w:rPr>
            </w:rPrChange>
          </w:rPr>
          <w:t>Vespertilionidae</w:t>
        </w:r>
        <w:proofErr w:type="spellEnd"/>
        <w:r w:rsidR="005869E8">
          <w:rPr>
            <w:i/>
            <w:iCs/>
          </w:rPr>
          <w:t xml:space="preserve"> </w:t>
        </w:r>
      </w:ins>
      <w:del w:id="117" w:author="Cara Brook" w:date="2021-08-29T16:02:00Z">
        <w:r w:rsidR="00A8551B" w:rsidRPr="006B3F44" w:rsidDel="005869E8">
          <w:rPr>
            <w:i/>
            <w:iCs/>
          </w:rPr>
          <w:delText>Pipistrellus</w:delText>
        </w:r>
        <w:r w:rsidR="00A8551B" w:rsidRPr="006B3F44" w:rsidDel="005869E8">
          <w:delText xml:space="preserve"> and </w:delText>
        </w:r>
        <w:r w:rsidR="00A8551B" w:rsidRPr="006B3F44" w:rsidDel="005869E8">
          <w:rPr>
            <w:i/>
            <w:iCs/>
          </w:rPr>
          <w:delText>Tylonycteris</w:delText>
        </w:r>
        <w:r w:rsidR="00A8551B" w:rsidRPr="006B3F44" w:rsidDel="005869E8">
          <w:delText xml:space="preserve"> spp.</w:delText>
        </w:r>
      </w:del>
      <w:ins w:id="118" w:author="Cara Brook" w:date="2021-08-29T15:59:00Z">
        <w:r w:rsidR="00F35C91">
          <w:fldChar w:fldCharType="begin" w:fldLock="1"/>
        </w:r>
      </w:ins>
      <w:r w:rsidR="00F35C91">
        <w:instrText>ADDIN CSL_CITATION {"citationItems":[{"id":"ITEM-1","itemData":{"DOI":"10.1128/mBio.00373-17","ISSN":"21507511","PMID":"28377531","abstract":"The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recomb…","author":[{"dropping-particle":"","family":"Anthony","given":"S. J.","non-dropping-particle":"","parse-names":false,"suffix":""},{"dropping-particle":"","family":"Gilardi","given":"K.","non-dropping-particle":"","parse-names":false,"suffix":""},{"dropping-particle":"","family":"Menachery","given":"V. D.","non-dropping-particle":"","parse-names":false,"suffix":""},{"dropping-particle":"","family":"Goldstein","given":"T.","non-dropping-particle":"","parse-names":false,"suffix":""},{"dropping-particle":"","family":"Ssebide","given":"B.","non-dropping-particle":"","parse-names":false,"suffix":""},{"dropping-particle":"","family":"Mbabazi","given":"R.","non-dropping-particle":"","parse-names":false,"suffix":""},{"dropping-particle":"","family":"Navarrete-Macias","given":"I.","non-dropping-particle":"","parse-names":false,"suffix":""},{"dropping-particle":"","family":"Liang","given":"E.","non-dropping-particle":"","parse-names":false,"suffix":""},{"dropping-particle":"","family":"Wells","given":"H.","non-dropping-particle":"","parse-names":false,"suffix":""},{"dropping-particle":"","family":"Hicks","given":"A.","non-dropping-particle":"","parse-names":false,"suffix":""},{"dropping-particle":"","family":"Petrosov","given":"A.","non-dropping-particle":"","parse-names":false,"suffix":""},{"dropping-particle":"","family":"Byarugaba","given":"D. K.","non-dropping-particle":"","parse-names":false,"suffix":""},{"dropping-particle":"","family":"Debbink","given":"K.","non-dropping-particle":"","parse-names":false,"suffix":""},{"dropping-particle":"","family":"Dinnon","given":"K. H.","non-dropping-particle":"","parse-names":false,"suffix":""},{"dropping-particle":"","family":"Scobey","given":"T.","non-dropping-particle":"","parse-names":false,"suffix":""},{"dropping-particle":"","family":"Randell","given":"S. H.","non-dropping-particle":"","parse-names":false,"suffix":""},{"dropping-particle":"","family":"Yount","given":"B. L.","non-dropping-particle":"","parse-names":false,"suffix":""},{"dropping-particle":"","family":"Cranfield","given":"M.","non-dropping-particle":"","parse-names":false,"suffix":""},{"dropping-particle":"","family":"Johnson","given":"C. K.","non-dropping-particle":"","parse-names":false,"suffix":""},{"dropping-particle":"","family":"Baric","given":"R. S.","non-dropping-particle":"","parse-names":false,"suffix":""},{"dropping-particle":"","family":"Lipkin","given":"W. I.","non-dropping-particle":"","parse-names":false,"suffix":""},{"dropping-particle":"","family":"Mazet","given":"J. A.K.","non-dropping-particle":"","parse-names":false,"suffix":""}],"container-title":"mBio","id":"ITEM-1","issue":"2","issued":{"date-parts":[["2017"]]},"page":"1-13","title":"Further evidence for bats as the evolutionary source of middle east respiratory syndrome coronavirus","type":"article-journal","volume":"8"},"uris":["http://www.mendeley.com/documents/?uuid=59422067-b04f-48ff-af2b-a08ae5c2d36c"]},{"id":"ITEM-2","itemData":{"DOI":"10.1038/emi.2012.45","ISSN":"2222-1751","PMID":"26038405","abstract":"The recent outbreak of severe respiratory infections associated with a novel group C betacoronavirus (HCoV-EMC) from Saudi Arabia has drawn global attention to another highly probable \"SARS-like\"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HCoV-EMC.","author":[{"dropping-particle":"","family":"Woo","given":"Patrick Cy","non-dropping-particle":"","parse-names":false,"suffix":""},{"dropping-particle":"","family":"Lau","given":"Susanna Kp","non-dropping-particle":"","parse-names":false,"suffix":""},{"dropping-particle":"","family":"Li","given":"Kenneth Sm","non-dropping-particle":"","parse-names":false,"suffix":""},{"dropping-particle":"","family":"Tsang","given":"Alan Kl","non-dropping-particle":"","parse-names":false,"suffix":""},{"dropping-particle":"","family":"Yuen","given":"Kwok-Yung","non-dropping-particle":"","parse-names":false,"suffix":""}],"container-title":"Emerging microbes &amp; infections","edition":"2012/11/07","id":"ITEM-2","issue":"11","issued":{"date-parts":[["2012","11"]]},"language":"eng","page":"e35-e35","publisher":"Nature Publishing Group","title":"Genetic relatedness of the novel human group C betacoronavirus to Tylonycteris bat coronavirus HKU4 and Pipistrellus bat coronavirus HKU5","type":"article-journal","volume":"1"},"uris":["http://www.mendeley.com/documents/?uuid=c8c25436-b425-36e1-8204-160d8c4caa7f"]},{"id":"ITEM-3","itemData":{"DOI":"10.1128/JVI.01498-14","ISSN":"1098-5514","PMID":"25031349","abstract":"The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hosts.","author":[{"dropping-particle":"","family":"Corman","given":"Victor Max","non-dropping-particle":"","parse-names":false,"suffix":""},{"dropping-particle":"","family":"Ithete","given":"Ndapewa Laudika","non-dropping-particle":"","parse-names":false,"suffix":""},{"dropping-particle":"","family":"Richards","given":"Leigh Rosanne","non-dropping-particle":"","parse-names":false,"suffix":""},{"dropping-particle":"","family":"Schoeman","given":"M Corrie","non-dropping-particle":"","parse-names":false,"suffix":""},{"dropping-particle":"","family":"Preiser","given":"Wolfgang","non-dropping-particle":"","parse-names":false,"suffix":""},{"dropping-particle":"","family":"Drosten","given":"Christian","non-dropping-particle":"","parse-names":false,"suffix":""},{"dropping-particle":"","family":"Drexler","given":"Jan Felix","non-dropping-particle":"","parse-names":false,"suffix":""}],"container-title":"Journal of virology","edition":"2014/07/16","id":"ITEM-3","issue":"19","issued":{"date-parts":[["2014","10"]]},"language":"eng","page":"11297-11303","publisher":"American Society for Microbiology","title":"Rooting the phylogenetic tree of middle East respiratory syndrome coronavirus by characterization of a conspecific virus from an African bat","type":"article-journal","volume":"88"},"uris":["http://www.mendeley.com/documents/?uuid=662062dd-abf3-3e67-8866-73fdb8c6459b"]}],"mendeley":{"formattedCitation":"(8–10)","plainTextFormattedCitation":"(8–10)","previouslyFormattedCitation":"(8–10)"},"properties":{"noteIndex":0},"schema":"https://github.com/citation-style-language/schema/raw/master/csl-citation.json"}</w:instrText>
      </w:r>
      <w:r w:rsidR="00F35C91">
        <w:fldChar w:fldCharType="separate"/>
      </w:r>
      <w:r w:rsidR="00F35C91" w:rsidRPr="00F35C91">
        <w:rPr>
          <w:noProof/>
        </w:rPr>
        <w:t>(8–10)</w:t>
      </w:r>
      <w:ins w:id="119" w:author="Cara Brook" w:date="2021-08-29T15:59:00Z">
        <w:r w:rsidR="00F35C91">
          <w:fldChar w:fldCharType="end"/>
        </w:r>
      </w:ins>
      <w:ins w:id="120" w:author="Cara Brook" w:date="2021-08-29T16:02:00Z">
        <w:r w:rsidR="005869E8">
          <w:t>)</w:t>
        </w:r>
      </w:ins>
      <w:customXmlDelRangeStart w:id="121" w:author="Cara Brook" w:date="2021-08-29T15:58:00Z"/>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customXmlDelRangeEnd w:id="121"/>
          <w:del w:id="122" w:author="Cara Brook" w:date="2021-08-29T15:58:00Z">
            <w:r w:rsidR="00AD5CD7" w:rsidRPr="006B3F44" w:rsidDel="00F35C91">
              <w:rPr>
                <w:color w:val="000000"/>
                <w:vertAlign w:val="superscript"/>
              </w:rPr>
              <w:delText>7–9</w:delText>
            </w:r>
          </w:del>
          <w:customXmlDelRangeStart w:id="123" w:author="Cara Brook" w:date="2021-08-29T15:58:00Z"/>
        </w:sdtContent>
      </w:sdt>
      <w:customXmlDelRangeEnd w:id="123"/>
      <w:del w:id="124" w:author="Cara Brook" w:date="2021-08-29T15:58:00Z">
        <w:r w:rsidR="00A8551B" w:rsidRPr="006B3F44" w:rsidDel="00F35C91">
          <w:delText>)</w:delText>
        </w:r>
      </w:del>
      <w:r w:rsidR="00AA1665" w:rsidRPr="006B3F44">
        <w:t xml:space="preserve">, </w:t>
      </w:r>
      <w:proofErr w:type="spellStart"/>
      <w:r w:rsidR="00A5095C" w:rsidRPr="006B3F44">
        <w:rPr>
          <w:i/>
          <w:iCs/>
        </w:rPr>
        <w:t>N</w:t>
      </w:r>
      <w:r w:rsidR="00AA1665" w:rsidRPr="006B3F44">
        <w:rPr>
          <w:i/>
          <w:iCs/>
        </w:rPr>
        <w:t>obecovirus</w:t>
      </w:r>
      <w:proofErr w:type="spellEnd"/>
      <w:r w:rsidR="0059311D" w:rsidRPr="006B3F44">
        <w:t xml:space="preserve"> (hosted by</w:t>
      </w:r>
      <w:ins w:id="125" w:author="Cara Brook" w:date="2021-08-29T16:02:00Z">
        <w:r w:rsidR="005869E8">
          <w:t xml:space="preserve"> bats in family </w:t>
        </w:r>
        <w:proofErr w:type="spellStart"/>
        <w:r w:rsidR="005869E8" w:rsidRPr="00FD7485">
          <w:rPr>
            <w:iCs/>
            <w:rPrChange w:id="126" w:author="Cara Brook" w:date="2021-08-29T17:56:00Z">
              <w:rPr>
                <w:i/>
              </w:rPr>
            </w:rPrChange>
          </w:rPr>
          <w:t>Pteropodidae</w:t>
        </w:r>
      </w:ins>
      <w:proofErr w:type="spellEnd"/>
      <w:del w:id="127" w:author="Cara Brook" w:date="2021-08-29T16:02:00Z">
        <w:r w:rsidR="0059311D" w:rsidRPr="006B3F44" w:rsidDel="005869E8">
          <w:delText xml:space="preserve"> </w:delText>
        </w:r>
        <w:r w:rsidR="0059311D" w:rsidRPr="006B3F44" w:rsidDel="005869E8">
          <w:rPr>
            <w:i/>
            <w:iCs/>
          </w:rPr>
          <w:delText>Eidolon</w:delText>
        </w:r>
        <w:r w:rsidR="0059311D" w:rsidRPr="006B3F44" w:rsidDel="005869E8">
          <w:delText xml:space="preserve"> and </w:delText>
        </w:r>
        <w:r w:rsidR="0059311D" w:rsidRPr="006B3F44" w:rsidDel="005869E8">
          <w:rPr>
            <w:i/>
            <w:iCs/>
          </w:rPr>
          <w:delText>Rousettus</w:delText>
        </w:r>
        <w:r w:rsidR="0059311D" w:rsidRPr="006B3F44" w:rsidDel="005869E8">
          <w:delText xml:space="preserve"> </w:delText>
        </w:r>
      </w:del>
      <w:ins w:id="128" w:author="Cara Brook" w:date="2021-08-29T16:00:00Z">
        <w:r w:rsidR="00F35C91">
          <w:t xml:space="preserve"> </w:t>
        </w:r>
        <w:r w:rsidR="00F35C91">
          <w:fldChar w:fldCharType="begin" w:fldLock="1"/>
        </w:r>
      </w:ins>
      <w:r w:rsidR="00F5230C">
        <w:instrText>ADDIN CSL_CITATION {"citationItems":[{"id":"ITEM-1","itemData":{"DOI":"10.1186/s12985-015-0271-y","ISSN":"1743-422X","author":[{"dropping-particle":"","family":"Razanajatovo","given":"Norosoa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Journal","id":"ITEM-1","issue":"42","issued":{"date-parts":[["2015"]]},"title":"Detection of new genetic variants of Betacoronaviruses in endemic frugivorous bats of Madagascar","type":"article-journal","volume":"12"},"uris":["http://www.mendeley.com/documents/?uuid=5d436dc7-62b4-458f-8a19-10026f644a80"]},{"id":"ITEM-2","itemData":{"DOI":"10.1128/JVI.01121-10","author":[{"dropping-particle":"","family":"P","given":"Lau Susanna K","non-dropping-particle":"","parse-names":false,"suffix":""},{"dropping-particle":"","family":"S","given":"Poon Rosana W","non-dropping-particle":"","parse-names":false,"suffix":""},{"dropping-particle":"","family":"L","given":"Wong Beatrice H","non-dropping-particle":"","parse-names":false,"suffix":""},{"dropping-particle":"","family":"Ming","given":"Wang","non-dropping-particle":"","parse-names":false,"suffix":""},{"dropping-particle":"","family":"Yi","given":"Huang","non-dropping-particle":"","parse-names":false,"suffix":""},{"dropping-particle":"","family":"Huifang","given":"Xu","non-dropping-particle":"","parse-names":false,"suffix":""},{"dropping-particle":"","family":"Rongtong","given":"Guo","non-dropping-particle":"","parse-names":false,"suffix":""},{"dropping-particle":"","family":"M","given":"Li Kenneth S","non-dropping-particle":"","parse-names":false,"suffix":""},{"dropping-particle":"","family":"Kai","given":"Gao","non-dropping-particle":"","parse-names":false,"suffix":""},{"dropping-particle":"","family":"Kwok-Hung","given":"Chan","non-dropping-particle":"","parse-names":false,"suffix":""},{"dropping-particle":"","family":"Bo-Jian","given":"Zheng","non-dropping-particle":"","parse-names":false,"suffix":""},{"dropping-particle":"","family":"Y","given":"Woo Patrick C","non-dropping-particle":"","parse-names":false,"suffix":""},{"dropping-particle":"","family":"Kwok-Yung","given":"Yuen","non-dropping-particle":"","parse-names":false,"suffix":""}],"container-title":"Journal of Virology","id":"ITEM-2","issue":"21","issued":{"date-parts":[["2010","11","1"]]},"page":"11385-11394","publisher":"American Society for Microbiology","title":"Coexistence of different genotypes in the same bat and serological characterization of Rousettus bat coronavirus HKU9 belonging to a novel Betacoronavirus subgroup","type":"article-journal","volume":"84"},"uris":["http://www.mendeley.com/documents/?uuid=9160d45d-b6e7-3276-ab9d-782dd0c7da55"]},{"id":"ITEM-3","itemData":{"ISSN":"1664-302X","abstract":"The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Microbiology","id":"ITEM-3","issued":{"date-parts":[["2021"]]},"page":"437","title":"Emergence of bat-related Betacoronaviruses: Hazard and risks","type":"article-journal","volume":"12"},"uris":["http://www.mendeley.com/documents/?uuid=ff029e8b-ddb2-3b1c-b5cf-8c88ba831f6b"]}],"mendeley":{"formattedCitation":"(11–13)","plainTextFormattedCitation":"(11–13)","previouslyFormattedCitation":"(11–13)"},"properties":{"noteIndex":0},"schema":"https://github.com/citation-style-language/schema/raw/master/csl-citation.json"}</w:instrText>
      </w:r>
      <w:r w:rsidR="00F35C91">
        <w:fldChar w:fldCharType="separate"/>
      </w:r>
      <w:r w:rsidR="00F35C91" w:rsidRPr="00F35C91">
        <w:rPr>
          <w:noProof/>
        </w:rPr>
        <w:t>(11–13)</w:t>
      </w:r>
      <w:ins w:id="129" w:author="Cara Brook" w:date="2021-08-29T16:00:00Z">
        <w:r w:rsidR="00F35C91">
          <w:fldChar w:fldCharType="end"/>
        </w:r>
      </w:ins>
      <w:del w:id="130" w:author="Cara Brook" w:date="2021-08-29T16:00:00Z">
        <w:r w:rsidR="0059311D" w:rsidRPr="006B3F44" w:rsidDel="00F35C91">
          <w:delText>spp.</w:delText>
        </w:r>
      </w:del>
      <w:customXmlDelRangeStart w:id="131" w:author="Cara Brook" w:date="2021-08-29T16:00:00Z"/>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customXmlDelRangeEnd w:id="131"/>
          <w:del w:id="132" w:author="Cara Brook" w:date="2021-08-29T15:59:00Z">
            <w:r w:rsidR="00AD5CD7" w:rsidRPr="006B3F44" w:rsidDel="00F35C91">
              <w:rPr>
                <w:color w:val="000000"/>
                <w:vertAlign w:val="superscript"/>
              </w:rPr>
              <w:delText>10–12</w:delText>
            </w:r>
          </w:del>
          <w:customXmlDelRangeStart w:id="133" w:author="Cara Brook" w:date="2021-08-29T16:00:00Z"/>
        </w:sdtContent>
      </w:sdt>
      <w:customXmlDelRangeEnd w:id="133"/>
      <w:r w:rsidR="0059311D" w:rsidRPr="006B3F44">
        <w:t>)</w:t>
      </w:r>
      <w:r w:rsidR="00AA1665" w:rsidRPr="006B3F44">
        <w:t xml:space="preserve">, </w:t>
      </w:r>
      <w:ins w:id="134" w:author="Cara Brook" w:date="2021-08-29T16:05:00Z">
        <w:r w:rsidR="005869E8">
          <w:t xml:space="preserve">and </w:t>
        </w:r>
      </w:ins>
      <w:proofErr w:type="spellStart"/>
      <w:r w:rsidR="00A5095C" w:rsidRPr="006B3F44">
        <w:rPr>
          <w:i/>
          <w:iCs/>
        </w:rPr>
        <w:t>H</w:t>
      </w:r>
      <w:r w:rsidR="00AA1665" w:rsidRPr="006B3F44">
        <w:rPr>
          <w:i/>
          <w:iCs/>
        </w:rPr>
        <w:t>ibecovirus</w:t>
      </w:r>
      <w:proofErr w:type="spellEnd"/>
      <w:r w:rsidR="00831FB7" w:rsidRPr="006B3F44">
        <w:rPr>
          <w:i/>
          <w:iCs/>
        </w:rPr>
        <w:t xml:space="preserve"> </w:t>
      </w:r>
      <w:r w:rsidR="00831FB7" w:rsidRPr="006B3F44">
        <w:t>(hosted by</w:t>
      </w:r>
      <w:ins w:id="135" w:author="Cara Brook" w:date="2021-08-29T16:02:00Z">
        <w:r w:rsidR="005869E8">
          <w:t xml:space="preserve"> bats in</w:t>
        </w:r>
      </w:ins>
      <w:ins w:id="136" w:author="Cara Brook" w:date="2021-08-29T16:03:00Z">
        <w:r w:rsidR="005869E8">
          <w:t xml:space="preserve"> family </w:t>
        </w:r>
        <w:proofErr w:type="spellStart"/>
        <w:r w:rsidR="005869E8">
          <w:t>Hipposideridae</w:t>
        </w:r>
      </w:ins>
      <w:proofErr w:type="spellEnd"/>
      <w:del w:id="137" w:author="Cara Brook" w:date="2021-08-29T16:03:00Z">
        <w:r w:rsidR="00831FB7" w:rsidRPr="006B3F44" w:rsidDel="005869E8">
          <w:delText xml:space="preserve"> </w:delText>
        </w:r>
        <w:r w:rsidR="00831FB7" w:rsidRPr="006B3F44" w:rsidDel="005869E8">
          <w:rPr>
            <w:i/>
            <w:iCs/>
          </w:rPr>
          <w:delText>Hippo</w:delText>
        </w:r>
        <w:r w:rsidR="00AD5CD7" w:rsidRPr="006B3F44" w:rsidDel="005869E8">
          <w:rPr>
            <w:i/>
            <w:iCs/>
          </w:rPr>
          <w:delText>sideros</w:delText>
        </w:r>
        <w:r w:rsidR="00AD5CD7" w:rsidRPr="006B3F44" w:rsidDel="005869E8">
          <w:delText xml:space="preserve"> spp.</w:delText>
        </w:r>
      </w:del>
      <w:customXmlDelRangeStart w:id="138" w:author="Cara Brook" w:date="2021-08-29T16:00:00Z"/>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customXmlDelRangeEnd w:id="138"/>
          <w:del w:id="139" w:author="Cara Brook" w:date="2021-08-29T16:00:00Z">
            <w:r w:rsidR="00AD5CD7" w:rsidRPr="006B3F44" w:rsidDel="00F35C91">
              <w:rPr>
                <w:color w:val="000000"/>
                <w:vertAlign w:val="superscript"/>
              </w:rPr>
              <w:delText>13,14</w:delText>
            </w:r>
          </w:del>
          <w:customXmlDelRangeStart w:id="140" w:author="Cara Brook" w:date="2021-08-29T16:00:00Z"/>
        </w:sdtContent>
      </w:sdt>
      <w:customXmlDelRangeEnd w:id="140"/>
      <w:del w:id="141" w:author="Cara Brook" w:date="2021-08-29T16:00:00Z">
        <w:r w:rsidR="00AD5CD7" w:rsidRPr="006B3F44" w:rsidDel="00F35C91">
          <w:delText>)</w:delText>
        </w:r>
      </w:del>
      <w:del w:id="142" w:author="Cara Brook" w:date="2021-08-29T16:03:00Z">
        <w:r w:rsidR="00AA1665" w:rsidRPr="006B3F44" w:rsidDel="005869E8">
          <w:delText>,</w:delText>
        </w:r>
      </w:del>
      <w:ins w:id="143" w:author="Cara Brook" w:date="2021-08-29T16:01:00Z">
        <w:r w:rsidR="00F35C91">
          <w:t xml:space="preserve"> </w:t>
        </w:r>
        <w:r w:rsidR="00F35C91">
          <w:fldChar w:fldCharType="begin" w:fldLock="1"/>
        </w:r>
      </w:ins>
      <w:r w:rsidR="005869E8">
        <w:instrText>ADDIN CSL_CITATION {"citationItems":[{"id":"ITEM-1","itemData":{"DOI":"10.1093/ve/veab021","ISSN":"2057-1577","abstract":"In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SARS-CoV-2.","author":[{"dropping-particle":"","family":"Chen","given":"Shih-Cheng","non-dropping-particle":"","parse-names":false,"suffix":""},{"dropping-particle":"","family":"Olsthoorn","given":"René C L","non-dropping-particle":"","parse-names":false,"suffix":""},{"dropping-particle":"","family":"Yu","given":"Chien-Hung","non-dropping-particle":"","parse-names":false,"suffix":""}],"container-title":"Virus Evolution","id":"ITEM-1","issue":"1","issued":{"date-parts":[["2021","1","20"]]},"title":"Structural phylogenetic analysis reveals lineage-specific RNA repetitive structural motifs in all coronaviruses and associated variations in SARS-CoV-2","type":"article-journal","volume":"7"},"uris":["http://www.mendeley.com/documents/?uuid=05915c18-4a3c-35e1-94f8-5955df9adcef"]},{"id":"ITEM-2","itemData":{"DOI":"10.1101/2020.03.02.974139","abstract":"The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author":[{"dropping-particle":"","family":"Zhou","given":"Hong","non-dropping-particle":"","parse-names":false,"suffix":""},{"dropping-particle":"","family":"Chen","given":"Xing","non-dropping-particle":"","parse-names":false,"suffix":""},{"dropping-particle":"","family":"Hu","given":"Tao","non-dropping-particle":"","parse-names":false,"suffix":""},{"dropping-particle":"","family":"Li","given":"Juan","non-dropping-particle":"","parse-names":false,"suffix":""},{"dropping-particle":"","family":"Song","given":"Hao","non-dropping-particle":"","parse-names":false,"suffix":""},{"dropping-particle":"","family":"Liu","given":"Yanran","non-dropping-particle":"","parse-names":false,"suffix":""},{"dropping-particle":"","family":"Wang","given":"Peihan","non-dropping-particle":"","parse-names":false,"suffix":""},{"dropping-particle":"","family":"Liu","given":"Di","non-dropping-particle":"","parse-names":false,"suffix":""},{"dropping-particle":"","family":"Yang","given":"Jing","non-dropping-particle":"","parse-names":false,"suffix":""},{"dropping-particle":"","family":"Holmes","given":"Edward C","non-dropping-particle":"","parse-names":false,"suffix":""},{"dropping-particle":"","family":"Hughes","given":"Alice C","non-dropping-particle":"","parse-names":false,"suffix":""},{"dropping-particle":"","family":"Bi","given":"Yuhai","non-dropping-particle":"","parse-names":false,"suffix":""},{"dropping-particle":"","family":"Shi","given":"Weifeng","non-dropping-particle":"","parse-names":false,"suffix":""}],"container-title":"bioRxiv","id":"ITEM-2","issued":{"date-parts":[["2020","1","1"]]},"page":"2020.03.02.974139","title":"A novel bat coronavirus reveals natural insertions at the S1/S2 cleavage site of the Spike protein and a possible recombinant origin of HCoV-19","type":"article-journal"},"uris":["http://www.mendeley.com/documents/?uuid=75587dd1-5f51-3a97-9221-f1f6187f85ab"]}],"mendeley":{"formattedCitation":"(14,15)","plainTextFormattedCitation":"(14,15)","previouslyFormattedCitation":"(14,15)"},"properties":{"noteIndex":0},"schema":"https://github.com/citation-style-language/schema/raw/master/csl-citation.json"}</w:instrText>
      </w:r>
      <w:r w:rsidR="00F35C91">
        <w:fldChar w:fldCharType="separate"/>
      </w:r>
      <w:r w:rsidR="00F35C91" w:rsidRPr="00F35C91">
        <w:rPr>
          <w:noProof/>
        </w:rPr>
        <w:t>(14,15)</w:t>
      </w:r>
      <w:ins w:id="144" w:author="Cara Brook" w:date="2021-08-29T16:01:00Z">
        <w:r w:rsidR="00F35C91">
          <w:fldChar w:fldCharType="end"/>
        </w:r>
        <w:r w:rsidR="00F35C91">
          <w:t>)</w:t>
        </w:r>
      </w:ins>
      <w:ins w:id="145" w:author="Cara Brook" w:date="2021-08-29T16:05:00Z">
        <w:r w:rsidR="005869E8">
          <w:t xml:space="preserve">. The final </w:t>
        </w:r>
        <w:proofErr w:type="spellStart"/>
        <w:r w:rsidR="005869E8">
          <w:rPr>
            <w:i/>
            <w:iCs/>
          </w:rPr>
          <w:t>Betacoronavirus</w:t>
        </w:r>
        <w:proofErr w:type="spellEnd"/>
        <w:r w:rsidR="005869E8">
          <w:rPr>
            <w:i/>
            <w:iCs/>
          </w:rPr>
          <w:t xml:space="preserve"> </w:t>
        </w:r>
        <w:r w:rsidR="005869E8">
          <w:t>subgenus,</w:t>
        </w:r>
      </w:ins>
      <w:del w:id="146" w:author="Cara Brook" w:date="2021-08-29T16:05:00Z">
        <w:r w:rsidR="00AA1665" w:rsidRPr="006B3F44" w:rsidDel="005869E8">
          <w:delText xml:space="preserve"> and</w:delText>
        </w:r>
      </w:del>
      <w:r w:rsidR="00AA1665" w:rsidRPr="006B3F44">
        <w:t xml:space="preserve"> </w:t>
      </w:r>
      <w:del w:id="147" w:author="Cara Brook" w:date="2021-08-29T16:03:00Z">
        <w:r w:rsidR="00AD5CD7" w:rsidRPr="006B3F44" w:rsidDel="005869E8">
          <w:delText xml:space="preserve">non-bat associated </w:delText>
        </w:r>
      </w:del>
      <w:del w:id="148" w:author="Cara Brook" w:date="2021-08-29T16:05:00Z">
        <w:r w:rsidR="00AD5CD7" w:rsidRPr="006B3F44" w:rsidDel="005869E8">
          <w:delText xml:space="preserve">subgenus </w:delText>
        </w:r>
      </w:del>
      <w:proofErr w:type="spellStart"/>
      <w:r w:rsidR="00A5095C" w:rsidRPr="006B3F44">
        <w:rPr>
          <w:i/>
          <w:iCs/>
        </w:rPr>
        <w:t>E</w:t>
      </w:r>
      <w:r w:rsidR="00AA1665" w:rsidRPr="006B3F44">
        <w:rPr>
          <w:i/>
          <w:iCs/>
        </w:rPr>
        <w:t>mbecovirus</w:t>
      </w:r>
      <w:proofErr w:type="spellEnd"/>
      <w:r w:rsidR="00A556FC" w:rsidRPr="006B3F44">
        <w:rPr>
          <w:i/>
          <w:iCs/>
        </w:rPr>
        <w:t>,</w:t>
      </w:r>
      <w:del w:id="149" w:author="Cara Brook" w:date="2021-08-29T16:05:00Z">
        <w:r w:rsidR="00A556FC" w:rsidRPr="006B3F44" w:rsidDel="005869E8">
          <w:rPr>
            <w:i/>
            <w:iCs/>
          </w:rPr>
          <w:delText xml:space="preserve"> </w:delText>
        </w:r>
        <w:r w:rsidR="00A556FC" w:rsidRPr="006B3F44" w:rsidDel="005869E8">
          <w:delText>which</w:delText>
        </w:r>
      </w:del>
      <w:ins w:id="150" w:author="Cara Brook" w:date="2021-08-29T16:03:00Z">
        <w:r w:rsidR="005869E8">
          <w:t xml:space="preserve"> is</w:t>
        </w:r>
      </w:ins>
      <w:ins w:id="151" w:author="Cara Brook" w:date="2021-08-29T16:08:00Z">
        <w:r w:rsidR="00E170CD">
          <w:t xml:space="preserve"> primarily </w:t>
        </w:r>
      </w:ins>
      <w:ins w:id="152" w:author="Cara Brook" w:date="2021-08-29T16:04:00Z">
        <w:r w:rsidR="005869E8">
          <w:t>associated</w:t>
        </w:r>
      </w:ins>
      <w:ins w:id="153" w:author="Cara Brook" w:date="2021-08-29T16:08:00Z">
        <w:r w:rsidR="00E170CD">
          <w:t xml:space="preserve"> with </w:t>
        </w:r>
      </w:ins>
      <w:ins w:id="154" w:author="Cara Brook" w:date="2021-08-29T16:04:00Z">
        <w:r w:rsidR="005869E8">
          <w:t>rodent and bovid hosts</w:t>
        </w:r>
      </w:ins>
      <w:ins w:id="155" w:author="Cara Brook" w:date="2021-08-29T16:25:00Z">
        <w:r w:rsidR="00F2388E">
          <w:t xml:space="preserve"> instead of bats</w:t>
        </w:r>
      </w:ins>
      <w:ins w:id="156" w:author="Cara Brook" w:date="2021-08-29T16:06:00Z">
        <w:r w:rsidR="005869E8">
          <w:t xml:space="preserve"> </w:t>
        </w:r>
        <w:r w:rsidR="005869E8">
          <w:fldChar w:fldCharType="begin" w:fldLock="1"/>
        </w:r>
      </w:ins>
      <w:r w:rsidR="00F2388E">
        <w:instrText>ADDIN CSL_CITATION {"citationItems":[{"id":"ITEM-1","itemData":{"DOI":"10.3390/v12111313","ISSN":"1999-4915","PMID":"33207802","abstract":"The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author":[{"dropping-particle":"","family":"Forni","given":"Diego","non-dropping-particle":"","parse-names":false,"suffix":""},{"dropping-particle":"","family":"Cagliani","given":"Rachele","non-dropping-particle":"","parse-names":false,"suffix":""},{"dropping-particle":"","family":"Sironi","given":"Manuela","non-dropping-particle":"","parse-names":false,"suffix":""}],"container-title":"Viruses","id":"ITEM-1","issue":"11","issued":{"date-parts":[["2020","11","16"]]},"language":"eng","page":"1313","publisher":"MDPI","title":"Recombination and positive selection differentially shaped the diversity of Betacoronavirus subgenera","type":"article-journal","volume":"12"},"uris":["http://www.mendeley.com/documents/?uuid=b853ffb6-c538-37be-9cd4-ddd54f0c1f71"]},{"id":"ITEM-2","itemData":{"DOI":"10.3390/ijms21124546","ISSN":"1422-0067","PMID":"32604724","abstract":"In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candidates.","author":[{"dropping-particle":"","family":"Llanes","given":"Alejandro","non-dropping-particle":"","parse-names":false,"suffix":""},{"dropping-particle":"","family":"Restrepo","given":"Carlos M","non-dropping-particle":"","parse-names":false,"suffix":""},{"dropping-particle":"","family":"Caballero","given":"Zuleima","non-dropping-particle":"","parse-names":false,"suffix":""},{"dropping-particle":"","family":"Rajeev","given":"Sreekumari","non-dropping-particle":"","parse-names":false,"suffix":""},{"dropping-particle":"","family":"Kennedy","given":"Melissa A","non-dropping-particle":"","parse-names":false,"suffix":""},{"dropping-particle":"","family":"Lleonart","given":"Ricardo","non-dropping-particle":"","parse-names":false,"suffix":""}],"container-title":"International journal of molecular sciences","id":"ITEM-2","issue":"12","issued":{"date-parts":[["2020","6","26"]]},"language":"eng","page":"4546","publisher":"MDPI","title":"Betacoronavirus genomes: How genomic information has been used to deal with past outbreaks and the COVID-19 pandemic","type":"article-journal","volume":"21"},"uris":["http://www.mendeley.com/documents/?uuid=4ba96bdb-9fba-3149-a6aa-f64f749b42d3"]}],"mendeley":{"formattedCitation":"(16,17)","plainTextFormattedCitation":"(16,17)","previouslyFormattedCitation":"(16,17)"},"properties":{"noteIndex":0},"schema":"https://github.com/citation-style-language/schema/raw/master/csl-citation.json"}</w:instrText>
      </w:r>
      <w:r w:rsidR="005869E8">
        <w:fldChar w:fldCharType="separate"/>
      </w:r>
      <w:r w:rsidR="005869E8" w:rsidRPr="005869E8">
        <w:rPr>
          <w:noProof/>
        </w:rPr>
        <w:t>(16,17)</w:t>
      </w:r>
      <w:ins w:id="157" w:author="Cara Brook" w:date="2021-08-29T16:06:00Z">
        <w:r w:rsidR="005869E8">
          <w:fldChar w:fldCharType="end"/>
        </w:r>
      </w:ins>
      <w:del w:id="158" w:author="Cara Brook" w:date="2021-08-29T16:03:00Z">
        <w:r w:rsidR="00A556FC" w:rsidRPr="006B3F44" w:rsidDel="005869E8">
          <w:delText xml:space="preserve"> </w:delText>
        </w:r>
      </w:del>
      <w:del w:id="159" w:author="Cara Brook" w:date="2021-08-29T16:04:00Z">
        <w:r w:rsidR="00A556FC" w:rsidRPr="006B3F44" w:rsidDel="005869E8">
          <w:delText>is associated with humans, rats, and bovine species</w:delText>
        </w:r>
      </w:del>
      <w:customXmlDelRangeStart w:id="160" w:author="Cara Brook" w:date="2021-08-29T16:04:00Z"/>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customXmlDelRangeEnd w:id="160"/>
          <w:del w:id="161" w:author="Cara Brook" w:date="2021-08-29T16:04:00Z">
            <w:r w:rsidR="00AD5CD7" w:rsidRPr="006B3F44" w:rsidDel="005869E8">
              <w:rPr>
                <w:color w:val="000000"/>
              </w:rPr>
              <w:delText>15,16</w:delText>
            </w:r>
          </w:del>
          <w:customXmlDelRangeStart w:id="162" w:author="Cara Brook" w:date="2021-08-29T16:04:00Z"/>
        </w:sdtContent>
      </w:sdt>
      <w:customXmlDelRangeEnd w:id="162"/>
      <w:del w:id="163" w:author="Cara Brook" w:date="2021-08-29T16:04:00Z">
        <w:r w:rsidR="00AA1665" w:rsidRPr="006B3F44" w:rsidDel="005869E8">
          <w:delText>. All but the latter have been associated with bat hosts</w:delText>
        </w:r>
      </w:del>
      <w:customXmlDelRangeStart w:id="164" w:author="Cara Brook" w:date="2021-08-29T16:04:00Z"/>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customXmlDelRangeEnd w:id="164"/>
          <w:del w:id="165" w:author="Cara Brook" w:date="2021-08-29T16:04:00Z">
            <w:r w:rsidR="00AD5CD7" w:rsidRPr="006B3F44" w:rsidDel="005869E8">
              <w:rPr>
                <w:color w:val="000000"/>
              </w:rPr>
              <w:delText>15,16</w:delText>
            </w:r>
          </w:del>
          <w:customXmlDelRangeStart w:id="166" w:author="Cara Brook" w:date="2021-08-29T16:04:00Z"/>
        </w:sdtContent>
      </w:sdt>
      <w:customXmlDelRangeEnd w:id="166"/>
      <w:r w:rsidR="00AA1665" w:rsidRPr="006B3F44">
        <w:t xml:space="preserve">. </w:t>
      </w:r>
      <w:r w:rsidR="002067EB" w:rsidRPr="006B3F44">
        <w:t xml:space="preserve">Since the </w:t>
      </w:r>
      <w:ins w:id="167" w:author="Cara Brook" w:date="2021-08-29T16:08:00Z">
        <w:r w:rsidR="00E170CD">
          <w:t xml:space="preserve">emergence of </w:t>
        </w:r>
      </w:ins>
      <w:r w:rsidR="002067EB" w:rsidRPr="006B3F44">
        <w:t>SARS</w:t>
      </w:r>
      <w:r w:rsidR="00A5095C" w:rsidRPr="006B3F44">
        <w:t>-</w:t>
      </w:r>
      <w:proofErr w:type="spellStart"/>
      <w:r w:rsidR="00A5095C" w:rsidRPr="006B3F44">
        <w:t>CoV</w:t>
      </w:r>
      <w:proofErr w:type="spellEnd"/>
      <w:ins w:id="168" w:author="Cara Brook" w:date="2021-08-29T16:09:00Z">
        <w:r w:rsidR="00E170CD">
          <w:t xml:space="preserve"> in 2002</w:t>
        </w:r>
      </w:ins>
      <w:del w:id="169" w:author="Cara Brook" w:date="2021-08-29T16:08:00Z">
        <w:r w:rsidR="00A5095C" w:rsidRPr="006B3F44" w:rsidDel="00E170CD">
          <w:delText>-1</w:delText>
        </w:r>
      </w:del>
      <w:del w:id="170" w:author="Cara Brook" w:date="2021-08-29T16:09:00Z">
        <w:r w:rsidR="00AA1665" w:rsidRPr="006B3F44" w:rsidDel="00E170CD">
          <w:delText xml:space="preserve"> </w:delText>
        </w:r>
        <w:r w:rsidR="0080006F" w:rsidRPr="006B3F44" w:rsidDel="00E170CD">
          <w:delText>epidemic</w:delText>
        </w:r>
      </w:del>
      <w:r w:rsidR="00D45173" w:rsidRPr="006B3F44">
        <w:t xml:space="preserve">, there has been </w:t>
      </w:r>
      <w:ins w:id="171" w:author="Cara Brook" w:date="2021-08-29T16:09:00Z">
        <w:r w:rsidR="00E170CD">
          <w:t xml:space="preserve">increasing </w:t>
        </w:r>
      </w:ins>
      <w:del w:id="172" w:author="Cara Brook" w:date="2021-08-29T16:09:00Z">
        <w:r w:rsidR="00D45173" w:rsidRPr="006B3F44" w:rsidDel="00E170CD">
          <w:delText xml:space="preserve">more </w:delText>
        </w:r>
      </w:del>
      <w:r w:rsidR="00D45173" w:rsidRPr="006B3F44">
        <w:t>interest in surveying potential hosts of coronaviruses</w:t>
      </w:r>
      <w:r w:rsidR="00EF2F16" w:rsidRPr="006B3F44">
        <w:t xml:space="preserve"> and contributing new virus sequences to public databases</w:t>
      </w:r>
      <w:r w:rsidR="00D45173" w:rsidRPr="006B3F44">
        <w:t>, with most effort focused on sampling bats from Asi</w:t>
      </w:r>
      <w:ins w:id="173" w:author="Cara Brook" w:date="2021-08-29T16:09:00Z">
        <w:r w:rsidR="00E170CD">
          <w:t xml:space="preserve">a </w:t>
        </w:r>
      </w:ins>
      <w:ins w:id="174" w:author="Cara Brook" w:date="2021-08-29T16:10:00Z">
        <w:r w:rsidR="00E170CD">
          <w:fldChar w:fldCharType="begin" w:fldLock="1"/>
        </w:r>
      </w:ins>
      <w:r w:rsidR="00F2388E">
        <w:instrText>ADDIN CSL_CITATION {"citationItems":[{"id":"ITEM-1","itemData":{"DOI":"10.1126/science.1118391","abstract":"Severe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author":[{"dropping-particle":"","family":"Li","given":"Wendong","non-dropping-particle":"","parse-names":false,"suffix":""},{"dropping-particle":"","family":"Shi","given":"Zhengli","non-dropping-particle":"","parse-names":false,"suffix":""},{"dropping-particle":"","family":"Yu","given":"Meng","non-dropping-particle":"","parse-names":false,"suffix":""},{"dropping-particle":"","family":"Ren","given":"Wuze","non-dropping-particle":"","parse-names":false,"suffix":""},{"dropping-particle":"","family":"Smith","given":"Craig","non-dropping-particle":"","parse-names":false,"suffix":""},{"dropping-particle":"","family":"Epstein","given":"Jonathan H","non-dropping-particle":"","parse-names":false,"suffix":""},{"dropping-particle":"","family":"Wang","given":"Hanzhong","non-dropping-particle":"","parse-names":false,"suffix":""},{"dropping-particle":"","family":"Crameri","given":"Gary","non-dropping-particle":"","parse-names":false,"suffix":""},{"dropping-particle":"","family":"Hu","given":"Zhihong","non-dropping-particle":"","parse-names":false,"suffix":""},{"dropping-particle":"","family":"Zhang","given":"Huajun","non-dropping-particle":"","parse-names":false,"suffix":""},{"dropping-particle":"","family":"Zhang","given":"Jianhong","non-dropping-particle":"","parse-names":false,"suffix":""},{"dropping-particle":"","family":"McEachern","given":"Jennifer","non-dropping-particle":"","parse-names":false,"suffix":""},{"dropping-particle":"","family":"Field","given":"Hume","non-dropping-particle":"","parse-names":false,"suffix":""},{"dropping-particle":"","family":"Daszak","given":"Peter","non-dropping-particle":"","parse-names":false,"suffix":""},{"dropping-particle":"","family":"Eaton","given":"Bryan T","non-dropping-particle":"","parse-names":false,"suffix":""},{"dropping-particle":"","family":"Zhang","given":"Shuyi","non-dropping-particle":"","parse-names":false,"suffix":""},{"dropping-particle":"","family":"Wang","given":"Lin-Fa","non-dropping-particle":"","parse-names":false,"suffix":""}],"container-title":"Science","id":"ITEM-1","issue":"5748","issued":{"date-parts":[["2005","10","28"]]},"page":"676","title":"Bats are natural reservoirs of SARS-like coronaviruses","type":"article-journal","volume":"310"},"uris":["http://www.mendeley.com/documents/?uuid=00c22845-3512-32e6-8540-98cfdb7a3bcf"]},{"id":"ITEM-2","itemData":{"DOI":"10.1038/s41586-020-2169-0","ISSN":"1476-4687","abstract":"The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transmission.","author":[{"dropping-particle":"","family":"Lam","given":"Tommy Tsan-Yuk","non-dropping-particle":"","parse-names":false,"suffix":""},{"dropping-particle":"","family":"Jia","given":"Na","non-dropping-particle":"","parse-names":false,"suffix":""},{"dropping-particle":"","family":"Zhang","given":"Ya-Wei","non-dropping-particle":"","parse-names":false,"suffix":""},{"dropping-particle":"","family":"Shum","given":"Marcus Ho-Hin","non-dropping-particle":"","parse-names":false,"suffix":""},{"dropping-particle":"","family":"Jiang","given":"Jia-Fu","non-dropping-particle":"","parse-names":false,"suffix":""},{"dropping-particle":"","family":"Zhu","given":"Hua-Chen","non-dropping-particle":"","parse-names":false,"suffix":""},{"dropping-particle":"","family":"Tong","given":"Yi-Gang","non-dropping-particle":"","parse-names":false,"suffix":""},{"dropping-particle":"","family":"Shi","given":"Yong-Xia","non-dropping-particle":"","parse-names":false,"suffix":""},{"dropping-particle":"","family":"Ni","given":"Xue-Bing","non-dropping-particle":"","parse-names":false,"suffix":""},{"dropping-particle":"","family":"Liao","given":"Yun-Shi","non-dropping-particle":"","parse-names":false,"suffix":""},{"dropping-particle":"","family":"Li","given":"Wen-Juan","non-dropping-particle":"","parse-names":false,"suffix":""},{"dropping-particle":"","family":"Jiang","given":"Bao-Gui","non-dropping-particle":"","parse-names":false,"suffix":""},{"dropping-particle":"","family":"Wei","given":"Wei","non-dropping-particle":"","parse-names":false,"suffix":""},{"dropping-particle":"","family":"Yuan","given":"Ting-Ting","non-dropping-particle":"","parse-names":false,"suffix":""},{"dropping-particle":"","family":"Zheng","given":"Kui","non-dropping-particle":"","parse-names":false,"suffix":""},{"dropping-particle":"","family":"Cui","given":"Xiao-Ming","non-dropping-particle":"","parse-names":false,"suffix":""},{"dropping-particle":"","family":"Li","given":"Jie","non-dropping-particle":"","parse-names":false,"suffix":""},{"dropping-particle":"","family":"Pei","given":"Guang-Qian","non-dropping-particle":"","parse-names":false,"suffix":""},{"dropping-particle":"","family":"Qiang","given":"Xin","non-dropping-particle":"","parse-names":false,"suffix":""},{"dropping-particle":"","family":"Cheung","given":"William Yiu-Man","non-dropping-particle":"","parse-names":false,"suffix":""},{"dropping-particle":"","family":"Li","given":"Lian-Feng","non-dropping-particle":"","parse-names":false,"suffix":""},{"dropping-particle":"","family":"Sun","given":"Fang-Fang","non-dropping-particle":"","parse-names":false,"suffix":""},{"dropping-particle":"","family":"Qin","given":"Si","non-dropping-particle":"","parse-names":false,"suffix":""},{"dropping-particle":"","family":"Huang","given":"Ji-Cheng","non-dropping-particle":"","parse-names":false,"suffix":""},{"dropping-particle":"","family":"Leung","given":"Gabriel M","non-dropping-particle":"","parse-names":false,"suffix":""},{"dropping-particle":"","family":"Holmes","given":"Edward C","non-dropping-particle":"","parse-names":false,"suffix":""},{"dropping-particle":"","family":"Hu","given":"Yan-Ling","non-dropping-particle":"","parse-names":false,"suffix":""},{"dropping-particle":"","family":"Guan","given":"Yi","non-dropping-particle":"","parse-names":false,"suffix":""},{"dropping-particle":"","family":"Cao","given":"Wu-Chun","non-dropping-particle":"","parse-names":false,"suffix":""}],"container-title":"Nature","id":"ITEM-2","issue":"7815","issued":{"date-parts":[["2020"]]},"page":"282-285","title":"Identifying SARS-CoV-2-related coronaviruses in Malayan pangolins","type":"article-journal","volume":"583"},"uris":["http://www.mendeley.com/documents/?uuid=73287dde-b00b-3ff5-88a6-d391ecc6a8fa"]},{"id":"ITEM-3","itemData":{"DOI":"10.1101/2021.01.26.428212","abstract":"Knowledge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author":[{"dropping-particle":"","family":"Hul","given":"Vibol","non-dropping-particle":"","parse-names":false,"suffix":""},{"dropping-particle":"","family":"Delaune","given":"Deborah","non-dropping-particle":"","parse-names":false,"suffix":""},{"dropping-particle":"","family":"Karlsson","given":"Erik A","non-dropping-particle":"","parse-names":false,"suffix":""},{"dropping-particle":"","family":"Hassanin","given":"Alexandre","non-dropping-particle":"","parse-names":false,"suffix":""},{"dropping-particle":"","family":"Tey","given":"Putita Ou","non-dropping-particle":"","parse-names":false,"suffix":""},{"dropping-particle":"","family":"Baidaliuk","given":"Artem","non-dropping-particle":"","parse-names":false,"suffix":""},{"dropping-particle":"","family":"Gámbaro","given":"Fabiana","non-dropping-particle":"","parse-names":false,"suffix":""},{"dropping-particle":"","family":"Tu","given":"Vuong Tan","non-dropping-particle":"","parse-names":false,"suffix":""},{"dropping-particle":"","family":"Keatts","given":"Lucy","non-dropping-particle":"","parse-names":false,"suffix":""},{"dropping-particle":"","family":"Mazet","given":"Jonna","non-dropping-particle":"","parse-names":false,"suffix":""},{"dropping-particle":"","family":"Johnson","given":"Christine","non-dropping-particle":"","parse-names":false,"suffix":""},{"dropping-particle":"","family":"Buchy","given":"Philippe","non-dropping-particle":"","parse-names":false,"suffix":""},{"dropping-particle":"","family":"Dussart","given":"Philippe","non-dropping-particle":"","parse-names":false,"suffix":""},{"dropping-particle":"","family":"Goldstein","given":"Tracey","non-dropping-particle":"","parse-names":false,"suffix":""},{"dropping-particle":"","family":"Simon-Lorière","given":"Etienne","non-dropping-particle":"","parse-names":false,"suffix":""},{"dropping-particle":"","family":"Duong","given":"Veasna","non-dropping-particle":"","parse-names":false,"suffix":""}],"container-title":"bioRxiv","id":"ITEM-3","issued":{"date-parts":[["2021","1","1"]]},"page":"2021.01.26.428212","title":"A novel SARS-CoV-2 related coronavirus in bats from Cambodia","type":"article-journal"},"uris":["http://www.mendeley.com/documents/?uuid=8c5f50b7-d53f-3521-8ef7-3274fad673db"]},{"id":"ITEM-4","itemData":{"DOI":"10.3390/v12050539","ISSN":"1999-4915","PMID":"32422932","abstract":"Rousettus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A","non-dropping-particle":"","parse-names":false,"suffix":""}],"container-title":"Viruses","id":"ITEM-4","issue":"5","issued":{"date-parts":[["2020","5","14"]]},"language":"eng","page":"539","publisher":"MDPI","title":"Detection of recombinant Rousettus bat coronavirus GCCDC1 in lesser dawn bats (Eonycteris spelaea) in Singapore","type":"article-journal","volume":"12"},"uris":["http://www.mendeley.com/documents/?uuid=787bf8c6-16c5-3ab1-8cb6-cbfb42ee366f"]},{"id":"ITEM-5","itemData":{"abstract":"The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scales.","author":[{"dropping-particle":"","family":"Valitutto","given":"Marc T","non-dropping-particle":"","parse-names":false,"suffix":""},{"dropping-particle":"","family":"Aung","given":"Ohnmar","non-dropping-particle":"","parse-names":false,"suffix":""},{"dropping-particle":"","family":"Tun","given":"Kyaw Yan Naing","non-dropping-particle":"","parse-names":false,"suffix":""},{"dropping-particle":"","family":"Vodzak","given":"Megan E","non-dropping-particle":"","parse-names":false,"suffix":""},{"dropping-particle":"","family":"Zimmerman","given":"Dawn","non-dropping-particle":"","parse-names":false,"suffix":""},{"dropping-particle":"","family":"Yu","given":"Jennifer H","non-dropping-particle":"","parse-names":false,"suffix":""},{"dropping-particle":"","family":"Win","given":"Ye Tun","non-dropping-particle":"","parse-names":false,"suffix":""},{"dropping-particle":"","family":"Maw","given":"Min Thein","non-dropping-particle":"","parse-names":false,"suffix":""},{"dropping-particle":"","family":"Thein","given":"Wai Zin","non-dropping-particle":"","parse-names":false,"suffix":""},{"dropping-particle":"","family":"Win","given":"Htay Htay","non-dropping-particle":"","parse-names":false,"suffix":""},{"dropping-particle":"","family":"Dhanota","given":"Jasjeet","non-dropping-particle":"","parse-names":false,"suffix":""},{"dropping-particle":"","family":"Ontiveros","given":"Victoria","non-dropping-particle":"","parse-names":false,"suffix":""},{"dropping-particle":"","family":"Smith","given":"Brett","non-dropping-particle":"","parse-names":false,"suffix":""},{"dropping-particle":"","family":"Tremeau-Brevard","given":"Alexandre","non-dropping-particle":"","parse-names":false,"suffix":""},{"dropping-particle":"","family":"Goldstein","given":"Tracey","non-dropping-particle":"","parse-names":false,"suffix":""},{"dropping-particle":"","family":"Johnson","given":"Christine K","non-dropping-particle":"","parse-names":false,"suffix":""},{"dropping-particle":"","family":"Murray","given":"Suzan","non-dropping-particle":"","parse-names":false,"suffix":""},{"dropping-particle":"","family":"Mazet","given":"Jonna","non-dropping-particle":"","parse-names":false,"suffix":""}],"container-title":"PLOS ONE","id":"ITEM-5","issue":"4","issued":{"date-parts":[["2020","4","9"]]},"page":"e0230802-","publisher":"Public Library of Science","title":"Detection of novel coronaviruses in bats in Myanmar","type":"article-journal","volume":"15"},"uris":["http://www.mendeley.com/documents/?uuid=7932fc37-8c77-3297-95e0-eb51d7bc9d6f"]},{"id":"ITEM-6","itemData":{"DOI":"10.1128/JVI.02219-09","ISSN":"1098-5514","PMID":"20071579","abstract":"Despite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SARS.","author":[{"dropping-particle":"","family":"Lau","given":"Susanna K P","non-dropping-particle":"","parse-names":false,"suffix":""},{"dropping-particle":"","family":"Li","given":"Kenneth S M","non-dropping-particle":"","parse-names":false,"suffix":""},{"dropping-particle":"","family":"Huang","given":"Yi","non-dropping-particle":"","parse-names":false,"suffix":""},{"dropping-particle":"","family":"Shek","given":"Chung-Tong","non-dropping-particle":"","parse-names":false,"suffix":""},{"dropping-particle":"","family":"Tse","given":"Herman","non-dropping-particle":"","parse-names":false,"suffix":""},{"dropping-particle":"","family":"Wang","given":"Ming","non-dropping-particle":"","parse-names":false,"suffix":""},{"dropping-particle":"","family":"Choi","given":"Garnet K Y","non-dropping-particle":"","parse-names":false,"suffix":""},{"dropping-particle":"","family":"Xu","given":"Huifang","non-dropping-particle":"","parse-names":false,"suffix":""},{"dropping-particle":"","family":"Lam","given":"Carol S F","non-dropping-particle":"","parse-names":false,"suffix":""},{"dropping-particle":"","family":"Guo","given":"Rongtong","non-dropping-particle":"","parse-names":false,"suffix":""},{"dropping-particle":"","family":"Chan","given":"Kwok-Hung","non-dropping-particle":"","parse-names":false,"suffix":""},{"dropping-particle":"","family":"Zheng","given":"Bo-Jian","non-dropping-particle":"","parse-names":false,"suffix":""},{"dropping-particle":"","family":"Woo","given":"Patrick C Y","non-dropping-particle":"","parse-names":false,"suffix":""},{"dropping-particle":"","family":"Yuen","given":"Kwok-Yung","non-dropping-particle":"","parse-names":false,"suffix":""}],"container-title":"Journal of virology","edition":"2010/01/13","id":"ITEM-6","issue":"6","issued":{"date-parts":[["2010","3"]]},"language":"eng","page":"2808-2819","publisher":"American Society for Microbiology (ASM)","title":"Ecoepidemiology and complete genome comparison of different strains of severe acute respiratory syndrome-related Rhinolophus bat coronavirus in China reveal bats as a reservoir for acute, self-limiting infection that allows recombination events","type":"article-journal","volume":"84"},"uris":["http://www.mendeley.com/documents/?uuid=a7ead83b-7532-3885-8ba2-78978e3e5c42"]},{"id":"ITEM-7","itemData":{"DOI":"10.1038/s41467-020-17687-3","ISSN":"2041-1723","abstract":"Bats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author":[{"dropping-particle":"","family":"Latinne","given":"Alice","non-dropping-particle":"","parse-names":false,"suffix":""},{"dropping-particle":"","family":"Hu","given":"Ben","non-dropping-particle":"","parse-names":false,"suffix":""},{"dropping-particle":"","family":"Olival","given":"Kevin J","non-dropping-particle":"","parse-names":false,"suffix":""},{"dropping-particle":"","family":"Zhu","given":"Guangjian","non-dropping-particle":"","parse-names":false,"suffix":""},{"dropping-particle":"","family":"Zhang","given":"Libiao","non-dropping-particle":"","parse-names":false,"suffix":""},{"dropping-particle":"","family":"Li","given":"Hongying","non-dropping-particle":"","parse-names":false,"suffix":""},{"dropping-particle":"","family":"Chmura","given":"Aleksei A","non-dropping-particle":"","parse-names":false,"suffix":""},{"dropping-particle":"","family":"Field","given":"Hume E","non-dropping-particle":"","parse-names":false,"suffix":""},{"dropping-particle":"","family":"Zambrana-Torrelio","given":"Carlos","non-dropping-particle":"","parse-names":false,"suffix":""},{"dropping-particle":"","family":"Epstein","given":"Jonathan H","non-dropping-particle":"","parse-names":false,"suffix":""},{"dropping-particle":"","family":"Li","given":"Bei","non-dropping-particle":"","parse-names":false,"suffix":""},{"dropping-particle":"","family":"Zhang","given":"Wei","non-dropping-particle":"","parse-names":false,"suffix":""},{"dropping-particle":"","family":"Wang","given":"Lin-Fa","non-dropping-particle":"","parse-names":false,"suffix":""},{"dropping-particle":"","family":"Shi","given":"Zheng-Li","non-dropping-particle":"","parse-names":false,"suffix":""},{"dropping-particle":"","family":"Daszak","given":"Peter","non-dropping-particle":"","parse-names":false,"suffix":""}],"container-title":"Nature Communications","id":"ITEM-7","issue":"1","issued":{"date-parts":[["2020"]]},"page":"4235","title":"Origin and cross-species transmission of bat coronaviruses in China","type":"article-journal","volume":"11"},"uris":["http://www.mendeley.com/documents/?uuid=2d61714e-32c1-352c-96d1-fd2f4bc6e270"]},{"id":"ITEM-8","itemData":{"DOI":"10.1186/s12985-015-0289-1","ISSN":"1743-422X","abstract":"Bats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author":[{"dropping-particle":"","family":"Wacharapluesadee","given":"Supaporn","non-dropping-particle":"","parse-names":false,"suffix":""},{"dropping-particle":"","family":"Duengkae","given":"Prateep","non-dropping-particle":"","parse-names":false,"suffix":""},{"dropping-particle":"","family":"Rodpan","given":"Apaporn","non-dropping-particle":"","parse-names":false,"suffix":""},{"dropping-particle":"","family":"Kaewpom","given":"Thongchai","non-dropping-particle":"","parse-names":false,"suffix":""},{"dropping-particle":"","family":"Maneeorn","given":"Patarapol","non-dropping-particle":"","parse-names":false,"suffix":""},{"dropping-particle":"","family":"Kanchanasaka","given":"Budsabong","non-dropping-particle":"","parse-names":false,"suffix":""},{"dropping-particle":"","family":"Yingsakmongkon","given":"Sangchai","non-dropping-particle":"","parse-names":false,"suffix":""},{"dropping-particle":"","family":"Sittidetboripat","given":"Nuntaporn","non-dropping-particle":"","parse-names":false,"suffix":""},{"dropping-particle":"","family":"Chareesaen","given":"Chaiyaporn","non-dropping-particle":"","parse-names":false,"suffix":""},{"dropping-particle":"","family":"Khlangsap","given":"Nathawat","non-dropping-particle":"","parse-names":false,"suffix":""},{"dropping-particle":"","family":"Pidthong","given":"Apisit","non-dropping-particle":"","parse-names":false,"suffix":""},{"dropping-particle":"","family":"Leadprathom","given":"Kumron","non-dropping-particle":"","parse-names":false,"suffix":""},{"dropping-particle":"","family":"Ghai","given":"Siriporn","non-dropping-particle":"","parse-names":false,"suffix":""},{"dropping-particle":"","family":"Epstein","given":"Jonathan H","non-dropping-particle":"","parse-names":false,"suffix":""},{"dropping-particle":"","family":"Daszak","given":"Peter","non-dropping-particle":"","parse-names":false,"suffix":""},{"dropping-particle":"","family":"Olival","given":"Kevin J","non-dropping-particle":"","parse-names":false,"suffix":""},{"dropping-particle":"","family":"Blair","given":"Patrick J","non-dropping-particle":"","parse-names":false,"suffix":""},{"dropping-particle":"V","family":"Callahan","given":"Michael","non-dropping-particle":"","parse-names":false,"suffix":""},{"dropping-particle":"","family":"Hemachudha","given":"Thiravat","non-dropping-particle":"","parse-names":false,"suffix":""}],"container-title":"Virology Journal","id":"ITEM-8","issue":"1","issued":{"date-parts":[["2015"]]},"page":"57","title":"Diversity of coronavirus in bats from Eastern Thailand","type":"article-journal","volume":"12"},"uris":["http://www.mendeley.com/documents/?uuid=80e24568-813a-3721-a817-cb67cdb32aba"]}],"mendeley":{"formattedCitation":"(18–25)","plainTextFormattedCitation":"(18–25)","previouslyFormattedCitation":"(18–25)"},"properties":{"noteIndex":0},"schema":"https://github.com/citation-style-language/schema/raw/master/csl-citation.json"}</w:instrText>
      </w:r>
      <w:r w:rsidR="00E170CD">
        <w:fldChar w:fldCharType="separate"/>
      </w:r>
      <w:r w:rsidR="00E170CD" w:rsidRPr="00E170CD">
        <w:rPr>
          <w:noProof/>
        </w:rPr>
        <w:t>(18–25)</w:t>
      </w:r>
      <w:ins w:id="175" w:author="Cara Brook" w:date="2021-08-29T16:10:00Z">
        <w:r w:rsidR="00E170CD">
          <w:fldChar w:fldCharType="end"/>
        </w:r>
      </w:ins>
      <w:ins w:id="176" w:author="Cara Brook" w:date="2021-08-29T16:11:00Z">
        <w:r w:rsidR="00E170CD">
          <w:t>, the continent of origin for both the S</w:t>
        </w:r>
      </w:ins>
      <w:ins w:id="177" w:author="Cara Brook" w:date="2021-08-29T16:12:00Z">
        <w:r w:rsidR="00E170CD">
          <w:t>ARS-</w:t>
        </w:r>
        <w:proofErr w:type="spellStart"/>
        <w:r w:rsidR="00E170CD">
          <w:t>CoV</w:t>
        </w:r>
        <w:proofErr w:type="spellEnd"/>
        <w:r w:rsidR="00E170CD">
          <w:t xml:space="preserve"> epidemic and the SARS-CoV-2 pandemic. </w:t>
        </w:r>
      </w:ins>
      <w:ins w:id="178" w:author="Cara Brook" w:date="2021-08-29T16:15:00Z">
        <w:r w:rsidR="00E170CD">
          <w:t>More recently</w:t>
        </w:r>
      </w:ins>
      <w:ins w:id="179" w:author="Cara Brook" w:date="2021-08-29T16:16:00Z">
        <w:r w:rsidR="00F2388E">
          <w:t xml:space="preserve">, </w:t>
        </w:r>
      </w:ins>
      <w:ins w:id="180" w:author="Cara Brook" w:date="2021-08-29T16:17:00Z">
        <w:r w:rsidR="00F2388E">
          <w:t xml:space="preserve">there has arisen a more concerted effort </w:t>
        </w:r>
      </w:ins>
      <w:del w:id="181" w:author="Cara Brook" w:date="2021-08-29T16:09:00Z">
        <w:r w:rsidR="00D45173" w:rsidRPr="006B3F44" w:rsidDel="00E170CD">
          <w:delText>a</w:delText>
        </w:r>
      </w:del>
      <w:customXmlDelRangeStart w:id="182" w:author="Cara Brook" w:date="2021-08-29T16:09:00Z"/>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customXmlDelRangeEnd w:id="182"/>
          <w:del w:id="183" w:author="Cara Brook" w:date="2021-08-29T16:09:00Z">
            <w:r w:rsidR="00AD5CD7" w:rsidRPr="006B3F44" w:rsidDel="00E170CD">
              <w:rPr>
                <w:color w:val="000000"/>
              </w:rPr>
              <w:delText>17–24</w:delText>
            </w:r>
          </w:del>
          <w:customXmlDelRangeStart w:id="184" w:author="Cara Brook" w:date="2021-08-29T16:09:00Z"/>
        </w:sdtContent>
      </w:sdt>
      <w:customXmlDelRangeEnd w:id="184"/>
      <w:del w:id="185" w:author="Cara Brook" w:date="2021-08-29T16:09:00Z">
        <w:r w:rsidR="00D45173" w:rsidRPr="006B3F44" w:rsidDel="00E170CD">
          <w:delText xml:space="preserve">. </w:delText>
        </w:r>
      </w:del>
      <w:del w:id="186" w:author="Cara Brook" w:date="2021-08-29T16:17:00Z">
        <w:r w:rsidR="00D45173" w:rsidRPr="006B3F44" w:rsidDel="00F2388E">
          <w:delText>As SARS</w:delText>
        </w:r>
        <w:r w:rsidR="00A5095C" w:rsidRPr="006B3F44" w:rsidDel="00F2388E">
          <w:delText>-CoV-1</w:delText>
        </w:r>
        <w:r w:rsidR="00D45173" w:rsidRPr="006B3F44" w:rsidDel="00F2388E">
          <w:delText xml:space="preserve"> and SARS-CoV-2 have emerged from this county, most of the sampling effort has been based here, and it has only been recently that a more concerted effort has been underway</w:delText>
        </w:r>
      </w:del>
      <w:del w:id="187" w:author="Cara Brook" w:date="2021-08-29T16:18:00Z">
        <w:r w:rsidR="00D45173" w:rsidRPr="006B3F44" w:rsidDel="00F2388E">
          <w:delText xml:space="preserve"> </w:delText>
        </w:r>
      </w:del>
      <w:r w:rsidR="00D45173" w:rsidRPr="006B3F44">
        <w:t xml:space="preserve">to survey the landscape of </w:t>
      </w:r>
      <w:ins w:id="188" w:author="Cara Brook" w:date="2021-08-29T16:18:00Z">
        <w:r w:rsidR="00F2388E">
          <w:t xml:space="preserve">bat-borne </w:t>
        </w:r>
      </w:ins>
      <w:r w:rsidR="00D45173" w:rsidRPr="006B3F44">
        <w:t>coronaviruses</w:t>
      </w:r>
      <w:ins w:id="189" w:author="Cara Brook" w:date="2021-08-29T16:18:00Z">
        <w:r w:rsidR="00F2388E">
          <w:t xml:space="preserve"> in </w:t>
        </w:r>
      </w:ins>
      <w:del w:id="190" w:author="Cara Brook" w:date="2021-08-29T16:18:00Z">
        <w:r w:rsidR="00D45173" w:rsidRPr="006B3F44" w:rsidDel="00F2388E">
          <w:delText xml:space="preserve"> that reside in b</w:delText>
        </w:r>
      </w:del>
      <w:ins w:id="191" w:author="Cara Brook" w:date="2021-08-29T16:18:00Z">
        <w:r w:rsidR="00F2388E">
          <w:t>other re</w:t>
        </w:r>
      </w:ins>
      <w:ins w:id="192" w:author="Cara Brook" w:date="2021-08-29T16:19:00Z">
        <w:r w:rsidR="00F2388E">
          <w:t xml:space="preserve">gions, including </w:t>
        </w:r>
      </w:ins>
      <w:del w:id="193" w:author="Cara Brook" w:date="2021-08-29T16:19:00Z">
        <w:r w:rsidR="00D45173" w:rsidRPr="006B3F44" w:rsidDel="00F2388E">
          <w:delText xml:space="preserve">at populations in countries like </w:delText>
        </w:r>
      </w:del>
      <w:r w:rsidR="00D45173" w:rsidRPr="006B3F44">
        <w:t>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del w:id="194" w:author="Cara Brook" w:date="2021-08-29T16:19:00Z">
            <w:r w:rsidR="00AD5CD7" w:rsidRPr="006B3F44" w:rsidDel="00F2388E">
              <w:rPr>
                <w:color w:val="000000"/>
              </w:rPr>
              <w:delText>25–33</w:delText>
            </w:r>
          </w:del>
        </w:sdtContent>
      </w:sdt>
      <w:ins w:id="195" w:author="Cara Brook" w:date="2021-08-29T16:20:00Z">
        <w:r w:rsidR="00F2388E">
          <w:rPr>
            <w:color w:val="000000"/>
          </w:rPr>
          <w:t xml:space="preserve"> </w:t>
        </w:r>
      </w:ins>
      <w:ins w:id="196" w:author="Cara Brook" w:date="2021-08-29T16:21:00Z">
        <w:r w:rsidR="00F2388E">
          <w:rPr>
            <w:color w:val="000000"/>
          </w:rPr>
          <w:fldChar w:fldCharType="begin" w:fldLock="1"/>
        </w:r>
      </w:ins>
      <w:r w:rsidR="00F5230C">
        <w:rPr>
          <w:color w:val="000000"/>
        </w:rPr>
        <w:instrText>ADDIN CSL_CITATION {"citationItems":[{"id":"ITEM-1","itemData":{"DOI":"10.1128/JVI.01953-16","abstract":"Bats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Virology","id":"ITEM-1","issue":"5","issued":{"date-parts":[["2021","8","4"]]},"page":"e01953-16","publisher":"American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history","type":"article-journal","volume":"91"},"uris":["http://www.mendeley.com/documents/?uuid=6cad0501-ffdd-30b4-a35a-0e76b19aac87"]},{"id":"ITEM-2","itemData":{"DOI":"10.1186/s42522-019-0008-8","ISSN":"2524-4655","abstract":"Bats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author":[{"dropping-particle":"","family":"Montecino-Latorre","given":"Diego","non-dropping-particle":"","parse-names":false,"suffix":""},{"dropping-particle":"","family":"Goldstein","given":"Tracey","non-dropping-particle":"","parse-names":false,"suffix":""},{"dropping-particle":"","family":"Gilardi","given":"Kirsten","non-dropping-particle":"","parse-names":false,"suffix":""},{"dropping-particle":"","family":"Wolking","given":"David","non-dropping-particle":"","parse-names":false,"suffix":""},{"dropping-particle":"","family":"Wormer","given":"Elizabeth","non-dropping-particle":"Van","parse-names":false,"suffix":""},{"dropping-particle":"","family":"Kazwala","given":"Rudovick","non-dropping-particle":"","parse-names":false,"suffix":""},{"dropping-particle":"","family":"Ssebide","given":"Benard","non-dropping-particle":"","parse-names":false,"suffix":""},{"dropping-particle":"","family":"Nziza","given":"Julius","non-dropping-particle":"","parse-names":false,"suffix":""},{"dropping-particle":"","family":"Sijali","given":"Zikankuba","non-dropping-particle":"","parse-names":false,"suffix":""},{"dropping-particle":"","family":"Cranfield","given":"Michael","non-dropping-particle":"","parse-names":false,"suffix":""},{"dropping-particle":"","family":"Mazet","given":"Jonna A K","non-dropping-particle":"","parse-names":false,"suffix":""},{"dropping-particle":"","family":"Consortium","given":"PREDICT","non-dropping-particle":"","parse-names":false,"suffix":""}],"container-title":"One Health Outlook","id":"ITEM-2","issue":"1","issued":{"date-parts":[["2020"]]},"page":"2","title":"Reproduction of East-African bats may guide risk mitigation for coronavirus spillover","type":"article-journal","volume":"2"},"uris":["http://www.mendeley.com/documents/?uuid=cee64571-d34c-3bc0-840a-6b1949170938"]},{"id":"ITEM-3","itemData":{"DOI":"10.3201/eid1503.081013","ISSN":"1080-6059","PMID":"19239771","abstract":"Diverse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diseases","id":"ITEM-3","issue":"3","issued":{"date-parts":[["2009","3"]]},"language":"eng","page":"482-485","publisher":"Centers for Disease Control and Prevention","title":"Detection of novel SARS-like and other coronaviruses in bats from Kenya","type":"article-journal","volume":"15"},"uris":["http://www.mendeley.com/documents/?uuid=e17c9f8c-3f57-3e10-8d61-a82dbfa3a140"]},{"id":"ITEM-4","itemData":{"DOI":"10.1038/s41598-020-63799-7","ISSN":"2045-2322","abstract":"Bats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id":"ITEM-5","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Journal","id":"ITEM-5","issue":"42","issued":{"date-parts":[["2015"]]},"title":"Detection of new genetic variants of Betacoronaviruses in endemic frugivorous bats of Madagascar","type":"article-journal","volume":"12"},"uris":["http://www.mendeley.com/documents/?uuid=5d436dc7-62b4-458f-8a19-10026f644a80"]},{"id":"ITEM-6","itemData":{"ISSN":"1664-302X","abstract":"The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Microbiology","id":"ITEM-6","issued":{"date-parts":[["2021"]]},"page":"437","title":"Emergence of bat-related Betacoronaviruses: Hazard and risks","type":"article-journal","volume":"12"},"uris":["http://www.mendeley.com/documents/?uuid=ff029e8b-ddb2-3b1c-b5cf-8c88ba831f6b"]},{"id":"ITEM-7","itemData":{"DOI":"10.1099/vir.0.049759-0","ISSN":"00221317","PMID":"23364191","abstract":"Bats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SGM.","author":[{"dropping-particle":"","family":"Anthony","given":"S. J.","non-dropping-particle":"","parse-names":false,"suffix":""},{"dropping-particle":"","family":"Ojeda-Flores","given":"R.","non-dropping-particle":"","parse-names":false,"suffix":""},{"dropping-particle":"","family":"Rico-Chávez","given":"O.","non-dropping-particle":"","parse-names":false,"suffix":""},{"dropping-particle":"","family":"Navarrete-Macias","given":"I.","non-dropping-particle":"","parse-names":false,"suffix":""},{"dropping-particle":"","family":"Zambrana-Torrelio","given":"C. M.","non-dropping-particle":"","parse-names":false,"suffix":""},{"dropping-particle":"","family":"Rostal","given":"M. K.","non-dropping-particle":"","parse-names":false,"suffix":""},{"dropping-particle":"","family":"Epstein","given":"J. H.","non-dropping-particle":"","parse-names":false,"suffix":""},{"dropping-particle":"","family":"Tipps","given":"T.","non-dropping-particle":"","parse-names":false,"suffix":""},{"dropping-particle":"","family":"Liang","given":"E.","non-dropping-particle":"","parse-names":false,"suffix":""},{"dropping-particle":"","family":"Sanchez-Leon","given":"M.","non-dropping-particle":"","parse-names":false,"suffix":""},{"dropping-particle":"","family":"Sotomayor-Bonilla","given":"J.","non-dropping-particle":"","parse-names":false,"suffix":""},{"dropping-particle":"","family":"Aguirre","given":"A. A.","non-dropping-particle":"","parse-names":false,"suffix":""},{"dropping-particle":"","family":"Ávila-Flores","given":"R. A.","non-dropping-particle":"","parse-names":false,"suffix":""},{"dropping-particle":"","family":"Medellín","given":"R. A.","non-dropping-particle":"","parse-names":false,"suffix":""},{"dropping-particle":"","family":"Goldstein","given":"T.","non-dropping-particle":"","parse-names":false,"suffix":""},{"dropping-particle":"","family":"Suzán","given":"G.","non-dropping-particle":"","parse-names":false,"suffix":""},{"dropping-particle":"","family":"Daszak","given":"P.","non-dropping-particle":"","parse-names":false,"suffix":""},{"dropping-particle":"","family":"Lipkin","given":"W. I.","non-dropping-particle":"","parse-names":false,"suffix":""}],"container-title":"Journal of General Virology","id":"ITEM-7","issue":"PART 5","issued":{"date-parts":[["2013"]]},"page":"1028-1038","title":"Coronaviruses in bats from Mexico","type":"article-journal","volume":"94"},"uris":["http://www.mendeley.com/documents/?uuid=20b27586-9b65-4775-86e6-3b8a0b734e73"]}],"mendeley":{"formattedCitation":"(11,13,26–30)","plainTextFormattedCitation":"(11,13,26–30)","previouslyFormattedCitation":"(11,13,26–30)"},"properties":{"noteIndex":0},"schema":"https://github.com/citation-style-language/schema/raw/master/csl-citation.json"}</w:instrText>
      </w:r>
      <w:r w:rsidR="00F2388E">
        <w:rPr>
          <w:color w:val="000000"/>
        </w:rPr>
        <w:fldChar w:fldCharType="separate"/>
      </w:r>
      <w:r w:rsidR="00F2388E" w:rsidRPr="00F2388E">
        <w:rPr>
          <w:noProof/>
          <w:color w:val="000000"/>
        </w:rPr>
        <w:t>(11,13,26–30)</w:t>
      </w:r>
      <w:ins w:id="197" w:author="Cara Brook" w:date="2021-08-29T16:21:00Z">
        <w:r w:rsidR="00F2388E">
          <w:rPr>
            <w:color w:val="000000"/>
          </w:rPr>
          <w:fldChar w:fldCharType="end"/>
        </w:r>
      </w:ins>
      <w:del w:id="198" w:author="Cara Brook" w:date="2021-08-29T16:19:00Z">
        <w:r w:rsidR="00EF2F16" w:rsidRPr="006B3F44" w:rsidDel="00F2388E">
          <w:rPr>
            <w:rPrChange w:id="199" w:author="Cara Brook" w:date="2021-08-29T14:07:00Z">
              <w:rPr>
                <w:rFonts w:ascii="Arial" w:hAnsi="Arial" w:cs="Arial"/>
              </w:rPr>
            </w:rPrChange>
          </w:rPr>
          <w:delText>.</w:delText>
        </w:r>
      </w:del>
      <w:ins w:id="200" w:author="Cara Brook" w:date="2021-08-29T16:25:00Z">
        <w:r w:rsidR="00F2388E">
          <w:t>.</w:t>
        </w:r>
      </w:ins>
      <w:del w:id="201" w:author="Cara Brook" w:date="2021-08-29T16:25:00Z">
        <w:r w:rsidR="00EF2F16" w:rsidRPr="006B3F44" w:rsidDel="00F2388E">
          <w:rPr>
            <w:rPrChange w:id="202" w:author="Cara Brook" w:date="2021-08-29T14:07:00Z">
              <w:rPr>
                <w:rFonts w:ascii="Arial" w:hAnsi="Arial" w:cs="Arial"/>
              </w:rPr>
            </w:rPrChange>
          </w:rPr>
          <w:delText xml:space="preserve"> </w:delText>
        </w:r>
      </w:del>
    </w:p>
    <w:p w14:paraId="0EFFF2BD" w14:textId="25A28389" w:rsidR="00F2388E" w:rsidRDefault="00F2388E" w:rsidP="00A60EE4">
      <w:pPr>
        <w:rPr>
          <w:ins w:id="203" w:author="Cara Brook" w:date="2021-08-29T20:56:00Z"/>
        </w:rPr>
      </w:pPr>
    </w:p>
    <w:p w14:paraId="43F76613" w14:textId="71FC1F3C" w:rsidR="002E3A7F" w:rsidRDefault="00B575D0" w:rsidP="00DD6A2E">
      <w:pPr>
        <w:rPr>
          <w:ins w:id="204" w:author="Cara Brook" w:date="2021-08-29T21:15:00Z"/>
        </w:rPr>
      </w:pPr>
      <w:ins w:id="205" w:author="Cara Brook" w:date="2021-08-29T20:57:00Z">
        <w:r>
          <w:t xml:space="preserve">The family </w:t>
        </w:r>
        <w:proofErr w:type="spellStart"/>
        <w:r>
          <w:t>Coronaviridae</w:t>
        </w:r>
        <w:proofErr w:type="spellEnd"/>
        <w:r>
          <w:t xml:space="preserve"> is considered one of the most likely viral taxa to switch host</w:t>
        </w:r>
      </w:ins>
      <w:ins w:id="206" w:author="Cara Brook" w:date="2021-08-29T20:58:00Z">
        <w:r>
          <w:t xml:space="preserve"> species</w:t>
        </w:r>
      </w:ins>
      <w:ins w:id="207" w:author="Cara Brook" w:date="2021-08-29T20:59:00Z">
        <w:r>
          <w:t xml:space="preserve"> </w:t>
        </w:r>
        <w:r>
          <w:fldChar w:fldCharType="begin" w:fldLock="1"/>
        </w:r>
      </w:ins>
      <w:r w:rsidR="00AD711A">
        <w:instrText>ADDIN CSL_CITATION {"citationItems":[{"id":"ITEM-1","itemData":{"DOI":"10.1016/j.tim.2016.03.003","ISSN":"18784380","abstract":"Human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Microbiology","id":"ITEM-1","issue":"6","issued":{"date-parts":[["2016"]]},"page":"490-502","publisher":"Elsevier Ltd","title":"Epidemiology, genetic recombination, and pathogenesis of coronaviruses","type":"article-journal","volume":"24"},"uris":["http://www.mendeley.com/documents/?uuid=477ca9c8-5757-48ab-9220-7ec8530da186"]},{"id":"ITEM-2","itemData":{"DOI":"10.1016/j.tree.2005.02.009","ISSN":"0169-5347","PMID":"16701375","abstract":"Novel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species.","author":[{"dropping-particle":"","family":"Woolhouse","given":"Mark E J","non-dropping-particle":"","parse-names":false,"suffix":""},{"dropping-particle":"","family":"Haydon","given":"Daniel T","non-dropping-particle":"","parse-names":false,"suffix":""},{"dropping-particle":"","family":"Antia","given":"Rustom","non-dropping-particle":"","parse-names":false,"suffix":""}],"container-title":"Trends in Ecology and Evolution","id":"ITEM-2","issue":"5","issued":{"date-parts":[["2005","5"]]},"page":"238-44","title":"Emerging pathogens: the epidemiology and evolution of species jumps.","type":"article-journal","volume":"20"},"uris":["http://www.mendeley.com/documents/?uuid=39746ec6-fb3d-4442-a58b-5a204f041828"]}],"mendeley":{"formattedCitation":"(31,32)","plainTextFormattedCitation":"(31,32)","previouslyFormattedCitation":"(31,32)"},"properties":{"noteIndex":0},"schema":"https://github.com/citation-style-language/schema/raw/master/csl-citation.json"}</w:instrText>
      </w:r>
      <w:r>
        <w:fldChar w:fldCharType="separate"/>
      </w:r>
      <w:r w:rsidRPr="00B575D0">
        <w:rPr>
          <w:noProof/>
        </w:rPr>
        <w:t>(31,32)</w:t>
      </w:r>
      <w:ins w:id="208" w:author="Cara Brook" w:date="2021-08-29T20:59:00Z">
        <w:r>
          <w:fldChar w:fldCharType="end"/>
        </w:r>
        <w:r>
          <w:t xml:space="preserve">, </w:t>
        </w:r>
      </w:ins>
      <w:ins w:id="209" w:author="Cara Brook" w:date="2021-08-29T21:00:00Z">
        <w:r>
          <w:t xml:space="preserve">partly because many </w:t>
        </w:r>
        <w:proofErr w:type="spellStart"/>
        <w:r>
          <w:t>CoVs</w:t>
        </w:r>
        <w:proofErr w:type="spellEnd"/>
        <w:r>
          <w:t xml:space="preserve"> </w:t>
        </w:r>
      </w:ins>
      <w:ins w:id="210" w:author="Cara Brook" w:date="2021-08-29T21:01:00Z">
        <w:r>
          <w:t>utilize well-conserved cell surface receptors to gain entry into a wide variety of mammalian host cells</w:t>
        </w:r>
        <w:r w:rsidR="00AD711A">
          <w:t xml:space="preserve">. </w:t>
        </w:r>
      </w:ins>
      <w:ins w:id="211" w:author="Cara Brook" w:date="2021-08-29T21:02:00Z">
        <w:r w:rsidR="00AD711A">
          <w:t xml:space="preserve">The zoonotic </w:t>
        </w:r>
        <w:proofErr w:type="spellStart"/>
        <w:r w:rsidR="00AD711A">
          <w:t>Sarbecoviruses</w:t>
        </w:r>
        <w:proofErr w:type="spellEnd"/>
        <w:r w:rsidR="00AD711A">
          <w:t>, SARS-</w:t>
        </w:r>
        <w:proofErr w:type="spellStart"/>
        <w:r w:rsidR="00AD711A">
          <w:t>CoV</w:t>
        </w:r>
        <w:proofErr w:type="spellEnd"/>
        <w:r w:rsidR="00AD711A">
          <w:t xml:space="preserve"> and SARS-CoV-2, for example, </w:t>
        </w:r>
      </w:ins>
      <w:ins w:id="212" w:author="Cara Brook" w:date="2021-08-29T21:00:00Z">
        <w:r>
          <w:t>use the human cell surface receptor Angiotensin-converting enzyme 2 (ACE2) to gain entry into human cells</w:t>
        </w:r>
      </w:ins>
      <w:ins w:id="213" w:author="Cara Brook" w:date="2021-08-29T21:04:00Z">
        <w:r w:rsidR="00AD711A">
          <w:t xml:space="preserve"> </w:t>
        </w:r>
      </w:ins>
      <w:ins w:id="214" w:author="Cara Brook" w:date="2021-08-29T21:07:00Z">
        <w:r w:rsidR="00AD711A">
          <w:fldChar w:fldCharType="begin" w:fldLock="1"/>
        </w:r>
      </w:ins>
      <w:r w:rsidR="002B7AA6">
        <w:instrText>ADDIN CSL_CITATION {"citationItems":[{"id":"ITEM-1","itemData":{"DOI":"10.1038/s41586-020-2012-7","ISBN":"4158602020127","ISSN":"1476-4687","PMID":"32015507","abstract":"Since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dropping-particle":"","family":"Chen","given":"Hui-Dong","non-dropping-particle":"","parse-names":false,"suffix":""},{"dropping-particle":"","family":"Chen","given":"Jing","non-dropping-particle":"","parse-names":false,"suffix":""},{"dropping-particle":"","family":"Luo","given":"Yun","non-dropping-particle":"","parse-names":false,"suffix":""},{"dropping-particle":"","family":"Guo","given":"Hua","non-dropping-particle":"","parse-names":false,"suffix":""},{"dropping-particle":"","family":"Jiang","given":"Ren-Di","non-dropping-particle":"","parse-names":false,"suffix":""},{"dropping-particle":"","family":"Liu","given":"Mei-Qin","non-dropping-particle":"","parse-names":false,"suffix":""},{"dropping-particle":"","family":"Chen","given":"Ying","non-dropping-particle":"","parse-names":false,"suffix":""},{"dropping-particle":"","family":"Shen","given":"Xu-Rui","non-dropping-particle":"","parse-names":false,"suffix":""},{"dropping-particle":"","family":"Wang","given":"Xi","non-dropping-particle":"","parse-names":false,"suffix":""},{"dropping-particle":"","family":"Zheng","given":"Xiao-Shuang","non-dropping-particle":"","parse-names":false,"suffix":""},{"dropping-particle":"","family":"Zhao","given":"Kai","non-dropping-particle":"","parse-names":false,"suffix":""},{"dropping-particle":"","family":"Chen","given":"Quan-Jiao","non-dropping-particle":"","parse-names":false,"suffix":""},{"dropping-particle":"","family":"Deng","given":"Fei","non-dropping-particle":"","parse-names":false,"suffix":""},{"dropping-particle":"","family":"Liu","given":"Lin-Lin","non-dropping-particle":"","parse-names":false,"suffix":""},{"dropping-particle":"","family":"Yan","given":"Bing","non-dropping-particle":"","parse-names":false,"suffix":""},{"dropping-particle":"","family":"Zhan","given":"Fa-Xian","non-dropping-particle":"","parse-names":false,"suffix":""},{"dropping-particle":"","family":"Wang","given":"Yan-Yi","non-dropping-particle":"","parse-names":false,"suffix":""},{"dropping-particle":"","family":"Xiao","given":"Geng-Fu","non-dropping-particle":"","parse-names":false,"suffix":""},{"dropping-particle":"","family":"Shi","given":"Zheng-Li","non-dropping-particle":"","parse-names":false,"suffix":""}],"container-title":"Nature","id":"ITEM-1","issued":{"date-parts":[["2020"]]},"title":"A pneumonia outbreak associated with a new coronavirus of probable bat origin.","type":"article-journal"},"uris":["http://www.mendeley.com/documents/?uuid=ad5969d8-ef06-4713-bd96-1156319d8886"]},{"id":"ITEM-2","itemData":{"DOI":"10.1254/fpj.147.120","ISSN":"13478397","author":[{"dropping-particle":"","family":"Li","given":"Wenhui","non-dropping-particle":"","parse-names":false,"suffix":""},{"dropping-particle":"","family":"Moore","given":"Michael J.","non-dropping-particle":"","parse-names":false,"suffix":""},{"dropping-particle":"","family":"Vasilieva","given":"Natalya","non-dropping-particle":"","parse-names":false,"suffix":""},{"dropping-particle":"","family":"Sui","given":"Jianhua","non-dropping-particle":"","parse-names":false,"suffix":""},{"dropping-particle":"","family":"Wong","given":"Swee Kee","non-dropping-particle":"","parse-names":false,"suffix":""},{"dropping-particle":"","family":"Berne","given":"Michael A.","non-dropping-particle":"","parse-names":false,"suffix":""},{"dropping-particle":"","family":"Somasundaran","given":"Mohan","non-dropping-particle":"","parse-names":false,"suffix":""},{"dropping-particle":"","family":"Sullivan","given":"John L.","non-dropping-particle":"","parse-names":false,"suffix":""},{"dropping-particle":"","family":"Luzuriaga","given":"Katherine","non-dropping-particle":"","parse-names":false,"suffix":""},{"dropping-particle":"","family":"Greenough","given":"Thomas C.","non-dropping-particle":"","parse-names":false,"suffix":""},{"dropping-particle":"","family":"Choe","given":"Hyeryun","non-dropping-particle":"","parse-names":false,"suffix":""},{"dropping-particle":"","family":"Farzan","given":"Michael","non-dropping-particle":"","parse-names":false,"suffix":""}],"container-title":"Nature","id":"ITEM-2","issue":"2","issued":{"date-parts":[["2003"]]},"page":"120-121","title":"Angiotensin-converting enzyme 2 is a functional receptor for the SARS coronavirus","type":"article-journal","volume":"147"},"uris":["http://www.mendeley.com/documents/?uuid=56c34120-43bf-4041-9c36-06211af29f68"]}],"mendeley":{"formattedCitation":"(33,34)","plainTextFormattedCitation":"(33,34)","previouslyFormattedCitation":"(33,34)"},"properties":{"noteIndex":0},"schema":"https://github.com/citation-style-language/schema/raw/master/csl-citation.json"}</w:instrText>
      </w:r>
      <w:r w:rsidR="00AD711A">
        <w:fldChar w:fldCharType="separate"/>
      </w:r>
      <w:r w:rsidR="00AD711A" w:rsidRPr="00AD711A">
        <w:rPr>
          <w:noProof/>
        </w:rPr>
        <w:t>(33,34)</w:t>
      </w:r>
      <w:ins w:id="215" w:author="Cara Brook" w:date="2021-08-29T21:07:00Z">
        <w:r w:rsidR="00AD711A">
          <w:fldChar w:fldCharType="end"/>
        </w:r>
      </w:ins>
      <w:ins w:id="216" w:author="Cara Brook" w:date="2021-08-29T21:00:00Z">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ins>
      <w:ins w:id="217" w:author="Cara Brook" w:date="2021-08-29T21:04:00Z">
        <w:r w:rsidR="00AD711A">
          <w:t xml:space="preserve"> </w:t>
        </w:r>
        <w:r w:rsidR="00AD711A">
          <w:fldChar w:fldCharType="begin" w:fldLock="1"/>
        </w:r>
      </w:ins>
      <w:r w:rsidR="002B7AA6">
        <w:instrText>ADDIN CSL_CITATION {"citationItems":[{"id":"ITEM-1","itemData":{"DOI":"10.1038/nature12005","ISSN":"00280836","PMID":"23486063","abstract":"Most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reserved.","author":[{"dropping-particle":"","family":"Raj","given":"V. Stalin","non-dropping-particle":"","parse-names":false,"suffix":""},{"dropping-particle":"","family":"Mou","given":"Huihui","non-dropping-particle":"","parse-names":false,"suffix":""},{"dropping-particle":"","family":"Smits","given":"Saskia L.","non-dropping-particle":"","parse-names":false,"suffix":""},{"dropping-particle":"","family":"Dekkers","given":"Dick H.W.","non-dropping-particle":"","parse-names":false,"suffix":""},{"dropping-particle":"","family":"Müller","given":"Marcel A.","non-dropping-particle":"","parse-names":false,"suffix":""},{"dropping-particle":"","family":"Dijkman","given":"Ronald","non-dropping-particle":"","parse-names":false,"suffix":""},{"dropping-particle":"","family":"Muth","given":"Doreen","non-dropping-particle":"","parse-names":false,"suffix":""},{"dropping-particle":"","family":"Demmers","given":"Jeroen A.A.","non-dropping-particle":"","parse-names":false,"suffix":""},{"dropping-particle":"","family":"Zaki","given":"Ali","non-dropping-particle":"","parse-names":false,"suffix":""},{"dropping-particle":"","family":"Fouchier","given":"Ron A.M.","non-dropping-particle":"","parse-names":false,"suffix":""},{"dropping-particle":"","family":"Thiel","given":"Volker","non-dropping-particle":"","parse-names":false,"suffix":""},{"dropping-particle":"","family":"Drosten","given":"Christian","non-dropping-particle":"","parse-names":false,"suffix":""},{"dropping-particle":"","family":"Rottier","given":"Peter J.M.","non-dropping-particle":"","parse-names":false,"suffix":""},{"dropping-particle":"","family":"Osterhaus","given":"Albert D.M.E.","non-dropping-particle":"","parse-names":false,"suffix":""},{"dropping-particle":"","family":"Bosch","given":"Berend Jan","non-dropping-particle":"","parse-names":false,"suffix":""},{"dropping-particle":"","family":"Haagmans","given":"Bart L.","non-dropping-particle":"","parse-names":false,"suffix":""}],"container-title":"Nature","id":"ITEM-1","issue":"7440","issued":{"date-parts":[["2013"]]},"page":"251-254","title":"Dipeptidyl peptidase 4 is a functional receptor for the emerging human coronavirus-EMC","type":"article-journal","volume":"495"},"uris":["http://www.mendeley.com/documents/?uuid=58ba150b-54f6-42ae-ae41-192bcc2d85d6"]}],"mendeley":{"formattedCitation":"(35)","plainTextFormattedCitation":"(35)","previouslyFormattedCitation":"(35)"},"properties":{"noteIndex":0},"schema":"https://github.com/citation-style-language/schema/raw/master/csl-citation.json"}</w:instrText>
      </w:r>
      <w:r w:rsidR="00AD711A">
        <w:fldChar w:fldCharType="separate"/>
      </w:r>
      <w:r w:rsidR="00AD711A" w:rsidRPr="00AD711A">
        <w:rPr>
          <w:noProof/>
        </w:rPr>
        <w:t>(35)</w:t>
      </w:r>
      <w:ins w:id="218" w:author="Cara Brook" w:date="2021-08-29T21:04:00Z">
        <w:r w:rsidR="00AD711A">
          <w:fldChar w:fldCharType="end"/>
        </w:r>
      </w:ins>
      <w:ins w:id="219" w:author="Cara Brook" w:date="2021-08-29T21:00:00Z">
        <w:r>
          <w:t xml:space="preserve">. </w:t>
        </w:r>
      </w:ins>
      <w:proofErr w:type="spellStart"/>
      <w:ins w:id="220" w:author="Cara Brook" w:date="2021-08-29T21:15:00Z">
        <w:r w:rsidR="00DD6A2E">
          <w:t>Sarbecoviruses</w:t>
        </w:r>
        <w:proofErr w:type="spellEnd"/>
        <w:r w:rsidR="00DD6A2E">
          <w:t xml:space="preserve"> which cluster phylogenetically adjacent to ACE2-using lineages have been recently described in Kenyan </w:t>
        </w:r>
        <w:proofErr w:type="spellStart"/>
        <w:r w:rsidR="00DD6A2E">
          <w:rPr>
            <w:i/>
            <w:iCs/>
          </w:rPr>
          <w:t>Rhinolophid</w:t>
        </w:r>
        <w:proofErr w:type="spellEnd"/>
        <w:r w:rsidR="00DD6A2E">
          <w:rPr>
            <w:i/>
            <w:iCs/>
          </w:rPr>
          <w:t xml:space="preserve"> </w:t>
        </w:r>
        <w:r w:rsidR="00DD6A2E" w:rsidRPr="00B008A0">
          <w:t>bats</w:t>
        </w:r>
        <w:r w:rsidR="00DD6A2E">
          <w:t xml:space="preserve"> </w:t>
        </w:r>
        <w:r w:rsidR="00DD6A2E">
          <w:fldChar w:fldCharType="begin" w:fldLock="1"/>
        </w:r>
      </w:ins>
      <w:r w:rsidR="002B7AA6">
        <w:instrText>ADDIN CSL_CITATION {"citationItems":[{"id":"ITEM-1","itemData":{"author":[{"dropping-particle":"","family":"Tao","given":"Ying","non-dropping-particle":"","parse-names":false,"suffix":""},{"dropping-particle":"","family":"Tong","given":"Suxiang","non-dropping-particle":"","parse-names":false,"suffix":""}],"container-title":"Microbiology Resource Announcements","id":"ITEM-1","issue":"28","issued":{"date-parts":[["2019"]]},"page":"e00548-19","title":"Complete genome sequence of a Severe Acute Respiratory Syndrome-related Coronavirus from Kenyan bats","type":"article-journal","volume":"8"},"uris":["http://www.mendeley.com/documents/?uuid=69bc2c3c-3de0-4727-8a30-16f8eb062b77"]},{"id":"ITEM-2","itemData":{"DOI":"10.1093/ve/veab007","ISSN":"2057-1577","abstract":"Severe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discovered.","author":[{"dropping-particle":"","family":"Wells","given":"H L","non-dropping-particle":"","parse-names":false,"suffix":""},{"dropping-particle":"","family":"Letko","given":"M","non-dropping-particle":"","parse-names":false,"suffix":""},{"dropping-particle":"","family":"Lasso","given":"G","non-dropping-particle":"","parse-names":false,"suffix":""},{"dropping-particle":"","family":"Ssebide","given":"B","non-dropping-particle":"","parse-names":false,"suffix":""},{"dropping-particle":"","family":"Nziza","given":"J","non-dropping-particle":"","parse-names":false,"suffix":""},{"dropping-particle":"","family":"Byarugaba","given":"D K","non-dropping-particle":"","parse-names":false,"suffix":""},{"dropping-particle":"","family":"Navarrete-Macias","given":"I","non-dropping-particle":"","parse-names":false,"suffix":""},{"dropping-particle":"","family":"Liang","given":"E","non-dropping-particle":"","parse-names":false,"suffix":""},{"dropping-particle":"","family":"Cranfield","given":"M","non-dropping-particle":"","parse-names":false,"suffix":""},{"dropping-particle":"","family":"Han","given":"B A","non-dropping-particle":"","parse-names":false,"suffix":""},{"dropping-particle":"","family":"Tingley","given":"M W","non-dropping-particle":"","parse-names":false,"suffix":""},{"dropping-particle":"","family":"Diuk-Wasser","given":"M","non-dropping-particle":"","parse-names":false,"suffix":""},{"dropping-particle":"","family":"Goldstein","given":"T","non-dropping-particle":"","parse-names":false,"suffix":""},{"dropping-particle":"","family":"Johnson","given":"C K","non-dropping-particle":"","parse-names":false,"suffix":""},{"dropping-particle":"","family":"Mazet","given":"J A K","non-dropping-particle":"","parse-names":false,"suffix":""},{"dropping-particle":"","family":"Chandran","given":"K","non-dropping-particle":"","parse-names":false,"suffix":""},{"dropping-particle":"","family":"Munster","given":"V J","non-dropping-particle":"","parse-names":false,"suffix":""},{"dropping-particle":"","family":"Gilardi","given":"K","non-dropping-particle":"","parse-names":false,"suffix":""},{"dropping-particle":"","family":"Anthony","given":"S J","non-dropping-particle":"","parse-names":false,"suffix":""}],"container-title":"Virus Evolution","id":"ITEM-2","issue":"1","issued":{"date-parts":[["2021","1","20"]]},"title":"The evolutionary history of ACE2 usage within the coronavirus subgenus sarbecovirus","type":"article-journal","volume":"7"},"uris":["http://www.mendeley.com/documents/?uuid=40fadfb6-bb69-3c51-9c53-ef859cc0b203"]}],"mendeley":{"formattedCitation":"(36,37)","plainTextFormattedCitation":"(36,37)","previouslyFormattedCitation":"(47,48)"},"properties":{"noteIndex":0},"schema":"https://github.com/citation-style-language/schema/raw/master/csl-citation.json"}</w:instrText>
      </w:r>
      <w:ins w:id="221" w:author="Cara Brook" w:date="2021-08-29T21:15:00Z">
        <w:r w:rsidR="00DD6A2E">
          <w:fldChar w:fldCharType="separate"/>
        </w:r>
      </w:ins>
      <w:r w:rsidR="002B7AA6" w:rsidRPr="002B7AA6">
        <w:rPr>
          <w:noProof/>
        </w:rPr>
        <w:t>(36,37)</w:t>
      </w:r>
      <w:ins w:id="222" w:author="Cara Brook" w:date="2021-08-29T21:15:00Z">
        <w:r w:rsidR="00DD6A2E">
          <w:fldChar w:fldCharType="end"/>
        </w:r>
        <w:r w:rsidR="00DD6A2E">
          <w:t xml:space="preserve">, highlighting the need for more intensive </w:t>
        </w:r>
        <w:r w:rsidR="00DD6A2E">
          <w:t xml:space="preserve">coronavirus </w:t>
        </w:r>
        <w:r w:rsidR="00DD6A2E">
          <w:t>surveillance in Africa.</w:t>
        </w:r>
        <w:r w:rsidR="00DD6A2E">
          <w:t xml:space="preserve"> </w:t>
        </w:r>
      </w:ins>
      <w:ins w:id="223" w:author="Cara Brook" w:date="2021-08-29T21:08:00Z">
        <w:r w:rsidR="00AD711A">
          <w:t xml:space="preserve">Because </w:t>
        </w:r>
        <w:proofErr w:type="spellStart"/>
        <w:r w:rsidR="00AD711A">
          <w:t>CoVs</w:t>
        </w:r>
        <w:proofErr w:type="spellEnd"/>
        <w:r w:rsidR="00AD711A">
          <w:t xml:space="preserve"> are notoriously inclined to</w:t>
        </w:r>
      </w:ins>
      <w:ins w:id="224" w:author="Cara Brook" w:date="2021-08-29T21:10:00Z">
        <w:r w:rsidR="00AD711A">
          <w:t>wards</w:t>
        </w:r>
      </w:ins>
      <w:ins w:id="225" w:author="Cara Brook" w:date="2021-08-29T21:08:00Z">
        <w:r w:rsidR="00AD711A">
          <w:t xml:space="preserve"> recombin</w:t>
        </w:r>
      </w:ins>
      <w:ins w:id="226" w:author="Cara Brook" w:date="2021-08-29T21:10:00Z">
        <w:r w:rsidR="00AD711A">
          <w:t>ation—</w:t>
        </w:r>
      </w:ins>
      <w:ins w:id="227" w:author="Cara Brook" w:date="2021-08-29T21:09:00Z">
        <w:r w:rsidR="00AD711A">
          <w:t xml:space="preserve">with other </w:t>
        </w:r>
        <w:proofErr w:type="spellStart"/>
        <w:r w:rsidR="00AD711A">
          <w:t>CoVs</w:t>
        </w:r>
        <w:proofErr w:type="spellEnd"/>
        <w:r w:rsidR="00AD711A">
          <w:t xml:space="preserve">, or more rarely, with </w:t>
        </w:r>
        <w:r w:rsidR="00AD711A">
          <w:t>other viral group</w:t>
        </w:r>
        <w:r w:rsidR="00AD711A">
          <w:t>s</w:t>
        </w:r>
      </w:ins>
      <w:ins w:id="228" w:author="Cara Brook" w:date="2021-08-29T21:10:00Z">
        <w:r w:rsidR="00AD711A">
          <w:t>—</w:t>
        </w:r>
      </w:ins>
      <w:ins w:id="229" w:author="Cara Brook" w:date="2021-08-29T21:09:00Z">
        <w:r w:rsidR="00AD711A">
          <w:t xml:space="preserve">there is </w:t>
        </w:r>
      </w:ins>
      <w:ins w:id="230" w:author="Cara Brook" w:date="2021-08-29T21:10:00Z">
        <w:r w:rsidR="00AD711A">
          <w:t xml:space="preserve">concern that </w:t>
        </w:r>
      </w:ins>
      <w:ins w:id="231" w:author="Cara Brook" w:date="2021-08-29T21:11:00Z">
        <w:r w:rsidR="00AD711A">
          <w:t xml:space="preserve">naturally circulating </w:t>
        </w:r>
        <w:proofErr w:type="spellStart"/>
        <w:r w:rsidR="00AD711A">
          <w:t>CoVs</w:t>
        </w:r>
        <w:proofErr w:type="spellEnd"/>
        <w:r w:rsidR="00AD711A">
          <w:t xml:space="preserve"> presently unable to infect humans </w:t>
        </w:r>
      </w:ins>
      <w:ins w:id="232" w:author="Cara Brook" w:date="2021-08-29T21:13:00Z">
        <w:r w:rsidR="00DD6A2E">
          <w:t>may</w:t>
        </w:r>
      </w:ins>
      <w:ins w:id="233" w:author="Cara Brook" w:date="2021-08-29T21:11:00Z">
        <w:r w:rsidR="00AD711A">
          <w:t xml:space="preserve"> acquire this ability</w:t>
        </w:r>
      </w:ins>
      <w:ins w:id="234" w:author="Cara Brook" w:date="2021-08-29T21:12:00Z">
        <w:r w:rsidR="00AD711A">
          <w:t xml:space="preserve"> in the future. Indeed, recombination </w:t>
        </w:r>
        <w:r w:rsidR="00AD711A">
          <w:t xml:space="preserve">has been implicated in many cross-species coronavirus emergence events (including zoonoses) </w:t>
        </w:r>
        <w:r w:rsidR="00AD711A">
          <w:fldChar w:fldCharType="begin" w:fldLock="1"/>
        </w:r>
      </w:ins>
      <w:r w:rsidR="002B7AA6">
        <w:instrText>ADDIN CSL_CITATION {"citationItems":[{"id":"ITEM-1","itemData":{"DOI":"10.1128/jvi.01048-15","ISSN":"0022-538X","PMID":"26269185","abstract":"Despite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m…","author":[{"dropping-particle":"","family":"Lau","given":"Susanna K. P.","non-dropping-particle":"","parse-names":false,"suffix":""},{"dropping-particle":"","family":"Feng","given":"Yun","non-dropping-particle":"","parse-names":false,"suffix":""},{"dropping-particle":"","family":"Chen","given":"Honglin","non-dropping-particle":"","parse-names":false,"suffix":""},{"dropping-particle":"","family":"Luk","given":"Hayes K. H.","non-dropping-particle":"","parse-names":false,"suffix":""},{"dropping-particle":"","family":"Yang","given":"Wei-Hong","non-dropping-particle":"","parse-names":false,"suffix":""},{"dropping-particle":"","family":"Li","given":"Kenneth S. M.","non-dropping-particle":"","parse-names":false,"suffix":""},{"dropping-particle":"","family":"Zhang","given":"Yu-Zhen","non-dropping-particle":"","parse-names":false,"suffix":""},{"dropping-particle":"","family":"Huang","given":"Yi","non-dropping-particle":"","parse-names":false,"suffix":""},{"dropping-particle":"","family":"Song","given":"Zhi-Zhong","non-dropping-particle":"","parse-names":false,"suffix":""},{"dropping-particle":"","family":"Chow","given":"Wang-Ngai","non-dropping-particle":"","parse-names":false,"suffix":""},{"dropping-particle":"","family":"Fan","given":"Rachel Y. Y.","non-dropping-particle":"","parse-names":false,"suffix":""},{"dropping-particle":"","family":"Ahmed","given":"Syed Shakeel","non-dropping-particle":"","parse-names":false,"suffix":""},{"dropping-particle":"","family":"Yeung","given":"Hazel C.","non-dropping-particle":"","parse-names":false,"suffix":""},{"dropping-particle":"","family":"Lam","given":"Carol S. F.","non-dropping-particle":"","parse-names":false,"suffix":""},{"dropping-particle":"","family":"Cai","given":"Jian-Piao","non-dropping-particle":"","parse-names":false,"suffix":""},{"dropping-particle":"","family":"Wong","given":"Samson S. Y.","non-dropping-particle":"","parse-names":false,"suffix":""},{"dropping-particle":"","family":"Chan","given":"Jasper F. W.","non-dropping-particle":"","parse-names":false,"suffix":""},{"dropping-particle":"","family":"Yuen","given":"Kwok-Yung","non-dropping-particle":"","parse-names":false,"suffix":""},{"dropping-particle":"","family":"Zhang","given":"Hai-Lin","non-dropping-particle":"","parse-names":false,"suffix":""},{"dropping-particle":"","family":"Woo","given":"Patrick C. Y.","non-dropping-particle":"","parse-names":false,"suffix":""}],"container-title":"Journal of Virology","id":"ITEM-1","issue":"20","issued":{"date-parts":[["2015"]]},"page":"10532-10547","title":"Severe Acute Respiratory Syndrome (SARS) coronavirus ORF8 protein is acquired from SARS-related coronavirus from greater horseshoe bats through recombination","type":"article-journal","volume":"89"},"uris":["http://www.mendeley.com/documents/?uuid=0ee2ef2a-b5da-4668-9a63-1021fab24b79"]},{"id":"ITEM-2","itemData":{"DOI":"10.1128/jvi.79.3.1595-1604.2005","ISSN":"0022-538X","abstract":"Coronaviruses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author":[{"dropping-particle":"","family":"Vijgen","given":"L.","non-dropping-particle":"","parse-names":false,"suffix":""},{"dropping-particle":"","family":"Keyaerts","given":"E.","non-dropping-particle":"","parse-names":false,"suffix":""},{"dropping-particle":"","family":"Moes","given":"E.","non-dropping-particle":"","parse-names":false,"suffix":""},{"dropping-particle":"","family":"Thoelen","given":"I.","non-dropping-particle":"","parse-names":false,"suffix":""},{"dropping-particle":"","family":"Wollants","given":"E.","non-dropping-particle":"","parse-names":false,"suffix":""},{"dropping-particle":"","family":"Lemey","given":"P.","non-dropping-particle":"","parse-names":false,"suffix":""},{"dropping-particle":"","family":"Vandamme","given":"A.-M.","non-dropping-particle":"","parse-names":false,"suffix":""},{"dropping-particle":"","family":"Ranst","given":"M.","non-dropping-particle":"Van","parse-names":false,"suffix":""}],"container-title":"Journal of Virology","id":"ITEM-2","issue":"3","issued":{"date-parts":[["2005"]]},"page":"1595-1604","title":"Complete genomic sequence of human coronavirus OC43: Molecular clock analysis suggests a relatively recent zoonotic coronavirus transmission event","type":"article-journal","volume":"79"},"uris":["http://www.mendeley.com/documents/?uuid=7c39883a-85a0-4906-9188-54752a7d1a68"]},{"id":"ITEM-3","itemData":{"DOI":"10.1073/pnas.1604472113","ISSN":"0027-8424","PMID":"27528677","author":[{"dropping-particle":"","family":"Corman","given":"Victor M.","non-dropping-particle":"","parse-names":false,"suffix":""},{"dropping-particle":"","family":"Eckerle","given":"Isabella","non-dropping-particle":"","parse-names":false,"suffix":""},{"dropping-particle":"","family":"Memish","given":"Ziad A.","non-dropping-particle":"","parse-names":false,"suffix":""},{"dropping-particle":"","family":"Liljander","given":"Anne M.","non-dropping-particle":"","parse-names":false,"suffix":""},{"dropping-particle":"","family":"Dijkman","given":"Ronald","non-dropping-particle":"","parse-names":false,"suffix":""},{"dropping-particle":"","family":"Jonsdottir","given":"Hulda","non-dropping-particle":"","parse-names":false,"suffix":""},{"dropping-particle":"","family":"Juma Ngeiywa","given":"Kisi J. Z.","non-dropping-particle":"","parse-names":false,"suffix":""},{"dropping-particle":"","family":"Kamau","given":"Esther","non-dropping-particle":"","parse-names":false,"suffix":""},{"dropping-particle":"","family":"Younan","given":"Mario","non-dropping-particle":"","parse-names":false,"suffix":""},{"dropping-particle":"","family":"Masri","given":"Malakita","non-dropping-particle":"Al","parse-names":false,"suffix":""},{"dropping-particle":"","family":"Assiri","given":"Abdullah","non-dropping-particle":"","parse-names":false,"suffix":""},{"dropping-particle":"","family":"Gluecks","given":"Ilona","non-dropping-particle":"","parse-names":false,"suffix":""},{"dropping-particle":"","family":"Musa","given":"Bakri E.","non-dropping-particle":"","parse-names":false,"suffix":""},{"dropping-particle":"","family":"Meyer","given":"Benjamin","non-dropping-particle":"","parse-names":false,"suffix":""},{"dropping-particle":"","family":"Müller","given":"Marcel A.","non-dropping-particle":"","parse-names":false,"suffix":""},{"dropping-particle":"","family":"Hilali","given":"Mosaad","non-dropping-particle":"","parse-names":false,"suffix":""},{"dropping-particle":"","family":"Bornstein","given":"Set","non-dropping-particle":"","parse-names":false,"suffix":""},{"dropping-particle":"","family":"Wernery","given":"Ulrich","non-dropping-particle":"","parse-names":false,"suffix":""},{"dropping-particle":"","family":"Thiel","given":"Volker","non-dropping-particle":"","parse-names":false,"suffix":""},{"dropping-particle":"","family":"Jores","given":"Joerg","non-dropping-particle":"","parse-names":false,"suffix":""},{"dropping-particle":"","family":"Drexler","given":"Jan Felix","non-dropping-particle":"","parse-names":false,"suffix":""},{"dropping-particle":"","family":"Drosten","given":"Christian","non-dropping-particle":"","parse-names":false,"suffix":""}],"container-title":"Proceedings of the National Academy of Sciences","id":"ITEM-3","issued":{"date-parts":[["2016"]]},"page":"201604472","title":"Link of a ubiquitous human coronavirus to dromedary camels","type":"article-journal"},"uris":["http://www.mendeley.com/documents/?uuid=66ac19af-37db-40ec-a9d2-7f212faad78e"]},{"id":"ITEM-4","itemData":{"DOI":"10.1128/JVI.01953-16","abstract":"Bats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Virology","id":"ITEM-4","issue":"5","issued":{"date-parts":[["2021","8","4"]]},"page":"e01953-16","publisher":"American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history","type":"article-journal","volume":"91"},"uris":["http://www.mendeley.com/documents/?uuid=6cad0501-ffdd-30b4-a35a-0e76b19aac87"]},{"id":"ITEM-5","itemData":{"DOI":"10.1128/jvi.01755-15","ISSN":"0022-538X","PMID":"26378164","abstract":"We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previo…","author":[{"dropping-particle":"","family":"Corman","given":"Victor Max","non-dropping-particle":"","parse-names":false,"suffix":""},{"dropping-particle":"","family":"Baldwin","given":"Heather J.","non-dropping-particle":"","parse-names":false,"suffix":""},{"dropping-particle":"","family":"Tateno","given":"Adriana Fumie","non-dropping-particle":"","parse-names":false,"suffix":""},{"dropping-particle":"","family":"Zerbinati","given":"Rodrigo Melim","non-dropping-particle":"","parse-names":false,"suffix":""},{"dropping-particle":"","family":"Annan","given":"Augustina","non-dropping-particle":"","parse-names":false,"suffix":""},{"dropping-particle":"","family":"Owusu","given":"Michael","non-dropping-particle":"","parse-names":false,"suffix":""},{"dropping-particle":"","family":"Nkrumah","given":"Evans Ewald","non-dropping-particle":"","parse-names":false,"suffix":""},{"dropping-particle":"","family":"Maganga","given":"Gael Darren","non-dropping-particle":"","parse-names":false,"suffix":""},{"dropping-particle":"","family":"Oppong","given":"Samuel","non-dropping-particle":"","parse-names":false,"suffix":""},{"dropping-particle":"","family":"Adu-Sarkodie","given":"Yaw","non-dropping-particle":"","parse-names":false,"suffix":""},{"dropping-particle":"","family":"Vallo","given":"Peter","non-dropping-particle":"","parse-names":false,"suffix":""},{"dropping-particle":"","family":"Silva Filho","given":"Luiz Vicente Ribeiro Ferreira","non-dropping-particle":"da","parse-names":false,"suffix":""},{"dropping-particle":"","family":"Leroy","given":"Eric M.","non-dropping-particle":"","parse-names":false,"suffix":""},{"dropping-particle":"","family":"Thiel","given":"Volker","non-dropping-particle":"","parse-names":false,"suffix":""},{"dropping-particle":"","family":"Hoek","given":"Lia","non-dropping-particle":"van der","parse-names":false,"suffix":""},{"dropping-particle":"","family":"Poon","given":"Leo L. M.","non-dropping-particle":"","parse-names":false,"suffix":""},{"dropping-particle":"","family":"Tschapka","given":"Marco","non-dropping-particle":"","parse-names":false,"suffix":""},{"dropping-particle":"","family":"Drosten","given":"Christian","non-dropping-particle":"","parse-names":false,"suffix":""},{"dropping-particle":"","family":"Drexler","given":"Jan Felix","non-dropping-particle":"","parse-names":false,"suffix":""}],"container-title":"Journal of Virology","id":"ITEM-5","issue":"23","issued":{"date-parts":[["2015"]]},"page":"11858-11870","title":"Evidence for an ancestral association of human coronavirus 229E with bats","type":"article-journal","volume":"89"},"uris":["http://www.mendeley.com/documents/?uuid=b838e752-5574-42b4-ac0d-2fab68da2703"]}],"mendeley":{"formattedCitation":"(26,38–41)","plainTextFormattedCitation":"(26,38–41)","previouslyFormattedCitation":"(26,43–46)"},"properties":{"noteIndex":0},"schema":"https://github.com/citation-style-language/schema/raw/master/csl-citation.json"}</w:instrText>
      </w:r>
      <w:ins w:id="235" w:author="Cara Brook" w:date="2021-08-29T21:12:00Z">
        <w:r w:rsidR="00AD711A">
          <w:fldChar w:fldCharType="separate"/>
        </w:r>
      </w:ins>
      <w:r w:rsidR="002B7AA6" w:rsidRPr="002B7AA6">
        <w:rPr>
          <w:noProof/>
        </w:rPr>
        <w:t>(26,38–41)</w:t>
      </w:r>
      <w:ins w:id="236" w:author="Cara Brook" w:date="2021-08-29T21:12:00Z">
        <w:r w:rsidR="00AD711A">
          <w:fldChar w:fldCharType="end"/>
        </w:r>
        <w:r w:rsidR="00DD6A2E">
          <w:t xml:space="preserve">, </w:t>
        </w:r>
      </w:ins>
      <w:ins w:id="237" w:author="Cara Brook" w:date="2021-08-29T21:16:00Z">
        <w:r w:rsidR="00DD6A2E">
          <w:t>emphasizing</w:t>
        </w:r>
      </w:ins>
      <w:ins w:id="238" w:author="Cara Brook" w:date="2021-08-29T21:12:00Z">
        <w:r w:rsidR="00DD6A2E">
          <w:t xml:space="preserve"> the importance of w</w:t>
        </w:r>
      </w:ins>
      <w:ins w:id="239" w:author="Cara Brook" w:date="2021-08-29T16:26:00Z">
        <w:r w:rsidR="00F2388E">
          <w:t xml:space="preserve">idespread surveillance </w:t>
        </w:r>
      </w:ins>
      <w:ins w:id="240" w:author="Cara Brook" w:date="2021-08-29T21:13:00Z">
        <w:r w:rsidR="00DD6A2E">
          <w:t xml:space="preserve">in </w:t>
        </w:r>
        <w:r w:rsidR="00DD6A2E">
          <w:t>characterizing the landscape of future zoonotic risks.</w:t>
        </w:r>
        <w:r w:rsidR="00DD6A2E">
          <w:t xml:space="preserve"> </w:t>
        </w:r>
      </w:ins>
      <w:ins w:id="241" w:author="Cara Brook" w:date="2021-08-29T16:28:00Z">
        <w:r w:rsidR="0046245D">
          <w:t xml:space="preserve">Several factors, which have been reviewed at length elsewhere </w:t>
        </w:r>
      </w:ins>
      <w:ins w:id="242" w:author="Cara Brook" w:date="2021-08-29T16:31:00Z">
        <w:r w:rsidR="0046245D">
          <w:fldChar w:fldCharType="begin" w:fldLock="1"/>
        </w:r>
      </w:ins>
      <w:r w:rsidR="002B7AA6">
        <w:instrText>ADDIN CSL_CITATION {"citationItems":[{"id":"ITEM-1","itemData":{"DOI":"10.1128/JVI.01394-09","ISSN":"1098-5514","PMID":"19906932","abstract":"Over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populations.","author":[{"dropping-particle":"","family":"Graham","given":"Rachel L","non-dropping-particle":"","parse-names":false,"suffix":""},{"dropping-particle":"","family":"Baric","given":"Ralph S","non-dropping-particle":"","parse-names":false,"suffix":""}],"container-title":"Journal of virology","edition":"2009/11/11","id":"ITEM-1","issue":"7","issued":{"date-parts":[["2010","4"]]},"language":"eng","page":"3134-3146","publisher":"American Society for Microbiology (ASM)","title":"Recombination, reservoirs, and the modular spike: mechanisms of coronavirus cross-species transmission","type":"article-journal","volume":"84"},"uris":["http://www.mendeley.com/documents/?uuid=b980f12f-7c9f-3a26-9935-e6621a569683"]},{"id":"ITEM-2","itemData":{"DOI":"10.1042/ETLS20200097","ISSN":"2397-8554","abstract":"&lt;p&gt;Seven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Sciences","id":"ITEM-2","issue":"4","issued":{"date-parts":[["2020","12","11"]]},"title":"The zoonotic potential of bat-borne coronaviruses","type":"article-journal","volume":"4"},"uris":["http://www.mendeley.com/documents/?uuid=e6c10450-a64f-3a5a-bda3-2a22a082f7a0"]},{"id":"ITEM-3","itemData":{"DOI":"10.1016/j.tim.2016.03.003","ISSN":"18784380","abstract":"Human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Microbiology","id":"ITEM-3","issue":"6","issued":{"date-parts":[["2016"]]},"page":"490-502","publisher":"Elsevier Ltd","title":"Epidemiology, genetic recombination, and pathogenesis of coronaviruses","type":"article-journal","volume":"24"},"uris":["http://www.mendeley.com/documents/?uuid=477ca9c8-5757-48ab-9220-7ec8530da186"]}],"mendeley":{"formattedCitation":"(31,42,43)","plainTextFormattedCitation":"(31,42,43)","previouslyFormattedCitation":"(31,36,37)"},"properties":{"noteIndex":0},"schema":"https://github.com/citation-style-language/schema/raw/master/csl-citation.json"}</w:instrText>
      </w:r>
      <w:r w:rsidR="0046245D">
        <w:fldChar w:fldCharType="separate"/>
      </w:r>
      <w:r w:rsidR="002B7AA6" w:rsidRPr="002B7AA6">
        <w:rPr>
          <w:noProof/>
        </w:rPr>
        <w:t>(31,42,43)</w:t>
      </w:r>
      <w:ins w:id="243" w:author="Cara Brook" w:date="2021-08-29T16:31:00Z">
        <w:r w:rsidR="0046245D">
          <w:fldChar w:fldCharType="end"/>
        </w:r>
      </w:ins>
      <w:ins w:id="244" w:author="Cara Brook" w:date="2021-08-29T16:29:00Z">
        <w:r w:rsidR="0046245D">
          <w:t xml:space="preserve">, </w:t>
        </w:r>
      </w:ins>
      <w:ins w:id="245" w:author="Cara Brook" w:date="2021-08-29T16:28:00Z">
        <w:r w:rsidR="0046245D">
          <w:t>contribute</w:t>
        </w:r>
      </w:ins>
      <w:ins w:id="246" w:author="Cara Brook" w:date="2021-08-29T16:29:00Z">
        <w:r w:rsidR="0046245D">
          <w:t xml:space="preserve"> to the </w:t>
        </w:r>
        <w:proofErr w:type="spellStart"/>
        <w:r w:rsidR="0046245D">
          <w:t>CoV</w:t>
        </w:r>
        <w:proofErr w:type="spellEnd"/>
        <w:r w:rsidR="0046245D">
          <w:t xml:space="preserve"> affinity for recombination, </w:t>
        </w:r>
      </w:ins>
      <w:ins w:id="247" w:author="Cara Brook" w:date="2021-08-29T16:35:00Z">
        <w:r w:rsidR="0046245D">
          <w:t xml:space="preserve">including </w:t>
        </w:r>
      </w:ins>
      <w:ins w:id="248" w:author="Cara Brook" w:date="2021-08-29T16:36:00Z">
        <w:r w:rsidR="0046245D">
          <w:t xml:space="preserve">a </w:t>
        </w:r>
      </w:ins>
      <w:ins w:id="249" w:author="Cara Brook" w:date="2021-08-29T16:29:00Z">
        <w:r w:rsidR="0046245D">
          <w:t>large genome size</w:t>
        </w:r>
      </w:ins>
      <w:ins w:id="250" w:author="Cara Brook" w:date="2021-08-29T16:36:00Z">
        <w:r w:rsidR="0046245D">
          <w:t xml:space="preserve"> supported by a unique proofreading mechanism in the </w:t>
        </w:r>
        <w:proofErr w:type="spellStart"/>
        <w:r w:rsidR="0046245D">
          <w:t>CoV</w:t>
        </w:r>
        <w:proofErr w:type="spellEnd"/>
        <w:r w:rsidR="0046245D">
          <w:t xml:space="preserve"> RNA-dep</w:t>
        </w:r>
      </w:ins>
      <w:ins w:id="251" w:author="Cara Brook" w:date="2021-08-29T16:43:00Z">
        <w:r w:rsidR="00433461">
          <w:t>e</w:t>
        </w:r>
      </w:ins>
      <w:ins w:id="252" w:author="Cara Brook" w:date="2021-08-29T16:36:00Z">
        <w:r w:rsidR="0046245D">
          <w:t>n</w:t>
        </w:r>
      </w:ins>
      <w:ins w:id="253" w:author="Cara Brook" w:date="2021-08-29T16:37:00Z">
        <w:r w:rsidR="0046245D">
          <w:t>dent RNA polymerase</w:t>
        </w:r>
      </w:ins>
      <w:ins w:id="254" w:author="Cara Brook" w:date="2021-08-29T16:43:00Z">
        <w:r w:rsidR="00433461">
          <w:t xml:space="preserve"> </w:t>
        </w:r>
      </w:ins>
      <w:ins w:id="255" w:author="Cara Brook" w:date="2021-08-29T16:44:00Z">
        <w:r w:rsidR="00433461">
          <w:t>(</w:t>
        </w:r>
        <w:proofErr w:type="spellStart"/>
        <w:r w:rsidR="00433461">
          <w:t>RdRp</w:t>
        </w:r>
        <w:proofErr w:type="spellEnd"/>
        <w:r w:rsidR="00433461">
          <w:t>)</w:t>
        </w:r>
      </w:ins>
      <w:ins w:id="256" w:author="Cara Brook" w:date="2021-08-29T16:40:00Z">
        <w:r w:rsidR="00433461">
          <w:t xml:space="preserve"> </w:t>
        </w:r>
      </w:ins>
      <w:ins w:id="257" w:author="Cara Brook" w:date="2021-08-29T17:00:00Z">
        <w:r w:rsidR="001D1CE8">
          <w:fldChar w:fldCharType="begin" w:fldLock="1"/>
        </w:r>
      </w:ins>
      <w:r w:rsidR="002B7AA6">
        <w:instrText>ADDIN CSL_CITATION {"citationItems":[{"id":"ITEM-1","itemData":{"DOI":"10.3389/fmicb.2019.01813","ISSN":"1664302X","PMID":"31440227","abstract":"Among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nidoviruses.","author":[{"dropping-particle":"","family":"Ogando","given":"Natacha S.","non-dropping-particle":"","parse-names":false,"suffix":""},{"dropping-particle":"","family":"Ferron","given":"Francois","non-dropping-particle":"","parse-names":false,"suffix":""},{"dropping-particle":"","family":"Decroly","given":"Etienne","non-dropping-particle":"","parse-names":false,"suffix":""},{"dropping-particle":"","family":"Canard","given":"Bruno","non-dropping-particle":"","parse-names":false,"suffix":""},{"dropping-particle":"","family":"Posthuma","given":"Clara C.","non-dropping-particle":"","parse-names":false,"suffix":""},{"dropping-particle":"","family":"Snijder","given":"Eric J.","non-dropping-particle":"","parse-names":false,"suffix":""}],"container-title":"Frontiers in Microbiology","id":"ITEM-1","issued":{"date-parts":[["2019"]]},"page":"1813","title":"The curious case of the Nidovirus exoribonuclease: Its role in RNA synthesis and replication fidelity","type":"article-journal","volume":"10"},"uris":["http://www.mendeley.com/documents/?uuid=ffce5f99-f73c-4ad8-92ac-468cc461d77e"]},{"id":"ITEM-2","itemData":{"DOI":"10.1371/journal.ppat.1002215","ISSN":"15537366","abstract":"Nidoviruses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al.","author":[{"dropping-particle":"","family":"Nga","given":"Phan Thi","non-dropping-particle":"","parse-names":false,"suffix":""},{"dropping-particle":"","family":"Parquet","given":"Marial Carmen","non-dropping-particle":"de","parse-names":false,"suffix":""},{"dropping-particle":"","family":"Lauber","given":"Chris","non-dropping-particle":"","parse-names":false,"suffix":""},{"dropping-particle":"","family":"Parida","given":"Manmohan","non-dropping-particle":"","parse-names":false,"suffix":""},{"dropping-particle":"","family":"Nabeshima","given":"Takeshi","non-dropping-particle":"","parse-names":false,"suffix":""},{"dropping-particle":"","family":"Yu","given":"Fuxun","non-dropping-particle":"","parse-names":false,"suffix":""},{"dropping-particle":"","family":"Thuy","given":"Nguyen Thanh","non-dropping-particle":"","parse-names":false,"suffix":""},{"dropping-particle":"","family":"Inoue","given":"Shingo","non-dropping-particle":"","parse-names":false,"suffix":""},{"dropping-particle":"","family":"Ito","given":"Takashi","non-dropping-particle":"","parse-names":false,"suffix":""},{"dropping-particle":"","family":"Okamoto","given":"Kenta","non-dropping-particle":"","parse-names":false,"suffix":""},{"dropping-particle":"","family":"Ichinose","given":"Akitoyo","non-dropping-particle":"","parse-names":false,"suffix":""},{"dropping-particle":"","family":"Snijder","given":"Eric J.","non-dropping-particle":"","parse-names":false,"suffix":""},{"dropping-particle":"","family":"Morita","given":"Kouichi","non-dropping-particle":"","parse-names":false,"suffix":""},{"dropping-particle":"","family":"Gorbalenya","given":"Alexander E.","non-dropping-particle":"","parse-names":false,"suffix":""}],"container-title":"PLoS Pathogens","id":"ITEM-2","issue":"9","issued":{"date-parts":[["2011"]]},"page":"e1002215","title":"Discovery of the first insect nidovirus, a missing evolutionary link in the emergence of the largest RNA virus genomes","type":"article-journal","volume":"7"},"uris":["http://www.mendeley.com/documents/?uuid=7e8548d1-09a0-4f30-b123-43d9cdde33d6"]},{"id":"ITEM-3","itemData":{"DOI":"10.1016/j.virusres.2006.01.017","ISSN":"01681702","PMID":"16503362","abstract":"This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reserved.","author":[{"dropping-particle":"","family":"Gorbalenya","given":"Alexander E.","non-dropping-particle":"","parse-names":false,"suffix":""},{"dropping-particle":"","family":"Enjuanes","given":"Luis","non-dropping-particle":"","parse-names":false,"suffix":""},{"dropping-particle":"","family":"Ziebuhr","given":"John","non-dropping-particle":"","parse-names":false,"suffix":""},{"dropping-particle":"","family":"Snijder","given":"Eric J.","non-dropping-particle":"","parse-names":false,"suffix":""}],"container-title":"Virus Research","id":"ITEM-3","issue":"1","issued":{"date-parts":[["2006"]]},"page":"17-37","title":"Nidovirales: Evolving the largest RNA virus genome","type":"article-journal","volume":"117"},"uris":["http://www.mendeley.com/documents/?uuid=4ae9e024-1156-42b8-a12e-291e8cf1242f"]},{"id":"ITEM-4","itemData":{"DOI":"10.1371/journal.ppat.1003565","ISSN":"15537366","PMID":"23966862","abstract":"No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al.","author":[{"dropping-particle":"","family":"Smith","given":"Everett Clinton","non-dropping-particle":"","parse-names":false,"suffix":""},{"dropping-particle":"","family":"Blanc","given":"Hervé","non-dropping-particle":"","parse-names":false,"suffix":""},{"dropping-particle":"","family":"Vignuzzi","given":"Marco","non-dropping-particle":"","parse-names":false,"suffix":""},{"dropping-particle":"","family":"Denison","given":"Mark R.","non-dropping-particle":"","parse-names":false,"suffix":""}],"container-title":"PLoS Pathogens","id":"ITEM-4","issue":"8","issued":{"date-parts":[["2013"]]},"title":"Coronaviruses lacking exoribonuclease activity are susceptible to lethal mutagenesis: Evidence for proofreading and potential therapeutics","type":"article-journal","volume":"9"},"uris":["http://www.mendeley.com/documents/?uuid=30592dce-55c3-4fd7-b5af-da0675e3446a"]}],"mendeley":{"formattedCitation":"(44–47)","plainTextFormattedCitation":"(44–47)","previouslyFormattedCitation":"(38–41)"},"properties":{"noteIndex":0},"schema":"https://github.com/citation-style-language/schema/raw/master/csl-citation.json"}</w:instrText>
      </w:r>
      <w:r w:rsidR="001D1CE8">
        <w:fldChar w:fldCharType="separate"/>
      </w:r>
      <w:r w:rsidR="002B7AA6" w:rsidRPr="002B7AA6">
        <w:rPr>
          <w:noProof/>
        </w:rPr>
        <w:t>(44–47)</w:t>
      </w:r>
      <w:ins w:id="258" w:author="Cara Brook" w:date="2021-08-29T17:00:00Z">
        <w:r w:rsidR="001D1CE8">
          <w:fldChar w:fldCharType="end"/>
        </w:r>
      </w:ins>
      <w:ins w:id="259" w:author="Cara Brook" w:date="2021-08-29T16:37:00Z">
        <w:r w:rsidR="0046245D">
          <w:t xml:space="preserve">, as well as a </w:t>
        </w:r>
      </w:ins>
      <w:ins w:id="260" w:author="Cara Brook" w:date="2021-08-29T16:38:00Z">
        <w:r w:rsidR="00433461">
          <w:t xml:space="preserve">‘copy choice’ template switching mechanism of RNA replication whereby </w:t>
        </w:r>
        <w:proofErr w:type="spellStart"/>
        <w:r w:rsidR="00433461">
          <w:t>RdRp</w:t>
        </w:r>
        <w:proofErr w:type="spellEnd"/>
        <w:r w:rsidR="00433461">
          <w:t xml:space="preserve"> physically detaches from</w:t>
        </w:r>
      </w:ins>
      <w:ins w:id="261" w:author="Cara Brook" w:date="2021-08-29T16:39:00Z">
        <w:r w:rsidR="00433461">
          <w:t xml:space="preserve"> one RNA template during replication and reattaches to an adjacent template, thus facilitating recombination in cases where </w:t>
        </w:r>
      </w:ins>
      <w:ins w:id="262" w:author="Cara Brook" w:date="2021-08-29T16:44:00Z">
        <w:r w:rsidR="00433461">
          <w:t>multiple viruses</w:t>
        </w:r>
      </w:ins>
      <w:ins w:id="263" w:author="Cara Brook" w:date="2021-08-29T16:40:00Z">
        <w:r w:rsidR="00433461">
          <w:t xml:space="preserve"> may be coinfecting the same cell</w:t>
        </w:r>
      </w:ins>
      <w:ins w:id="264" w:author="Cara Brook" w:date="2021-08-29T17:01:00Z">
        <w:r w:rsidR="001D1CE8">
          <w:t xml:space="preserve"> </w:t>
        </w:r>
        <w:r w:rsidR="001D1CE8">
          <w:fldChar w:fldCharType="begin" w:fldLock="1"/>
        </w:r>
      </w:ins>
      <w:r w:rsidR="002B7AA6">
        <w:instrText>ADDIN CSL_CITATION {"citationItems":[{"id":"ITEM-1","itemData":{"DOI":"10.1128/mmbr.56.1.61-79.1992","ISSN":"01460749","PMID":"1579113","abstract":"An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presented.","author":[{"dropping-particle":"","family":"Lai","given":"M. M.C.","non-dropping-particle":"","parse-names":false,"suffix":""}],"container-title":"Microbiological Reviews","id":"ITEM-1","issue":"1","issued":{"date-parts":[["1992"]]},"page":"61-79","title":"RNA recombination in animal and plant viruses","type":"article-journal","volume":"56"},"uris":["http://www.mendeley.com/documents/?uuid=780a0d0e-a217-46df-92cf-bbd7d17c3d87"]}],"mendeley":{"formattedCitation":"(48)","plainTextFormattedCitation":"(48)","previouslyFormattedCitation":"(42)"},"properties":{"noteIndex":0},"schema":"https://github.com/citation-style-language/schema/raw/master/csl-citation.json"}</w:instrText>
      </w:r>
      <w:r w:rsidR="001D1CE8">
        <w:fldChar w:fldCharType="separate"/>
      </w:r>
      <w:r w:rsidR="002B7AA6" w:rsidRPr="002B7AA6">
        <w:rPr>
          <w:noProof/>
        </w:rPr>
        <w:t>(48)</w:t>
      </w:r>
      <w:ins w:id="265" w:author="Cara Brook" w:date="2021-08-29T17:01:00Z">
        <w:r w:rsidR="001D1CE8">
          <w:fldChar w:fldCharType="end"/>
        </w:r>
      </w:ins>
      <w:ins w:id="266" w:author="Cara Brook" w:date="2021-08-29T16:40:00Z">
        <w:r w:rsidR="00433461">
          <w:t xml:space="preserve">. </w:t>
        </w:r>
      </w:ins>
    </w:p>
    <w:p w14:paraId="4539792C" w14:textId="14C7FF35" w:rsidR="00F2388E" w:rsidRPr="006B3F44" w:rsidDel="0066376C" w:rsidRDefault="00F2388E" w:rsidP="00433461">
      <w:pPr>
        <w:rPr>
          <w:del w:id="267" w:author="Cara Brook" w:date="2021-08-29T16:56:00Z"/>
          <w:rPrChange w:id="268" w:author="Cara Brook" w:date="2021-08-29T14:07:00Z">
            <w:rPr>
              <w:del w:id="269" w:author="Cara Brook" w:date="2021-08-29T16:56:00Z"/>
              <w:rFonts w:ascii="Arial" w:hAnsi="Arial" w:cs="Arial"/>
            </w:rPr>
          </w:rPrChange>
        </w:rPr>
      </w:pPr>
    </w:p>
    <w:p w14:paraId="7E9539FB" w14:textId="77777777" w:rsidR="00CA6145" w:rsidRPr="006B3F44" w:rsidRDefault="00CA6145" w:rsidP="00A60EE4">
      <w:pPr>
        <w:rPr>
          <w:rPrChange w:id="270" w:author="Cara Brook" w:date="2021-08-29T14:07:00Z">
            <w:rPr>
              <w:rFonts w:ascii="Arial" w:hAnsi="Arial" w:cs="Arial"/>
            </w:rPr>
          </w:rPrChange>
        </w:rPr>
      </w:pPr>
    </w:p>
    <w:p w14:paraId="40F69338" w14:textId="6EDDCE40" w:rsidR="003B499D" w:rsidRPr="006B3F44" w:rsidDel="009B103C" w:rsidRDefault="00CA6145" w:rsidP="00A60EE4">
      <w:pPr>
        <w:rPr>
          <w:moveFrom w:id="271" w:author="Cara Brook" w:date="2021-08-29T17:13:00Z"/>
          <w:rPrChange w:id="272" w:author="Cara Brook" w:date="2021-08-29T14:07:00Z">
            <w:rPr>
              <w:moveFrom w:id="273" w:author="Cara Brook" w:date="2021-08-29T17:13:00Z"/>
              <w:rFonts w:ascii="Arial" w:hAnsi="Arial" w:cs="Arial"/>
            </w:rPr>
          </w:rPrChange>
        </w:rPr>
      </w:pPr>
      <w:moveFromRangeStart w:id="274" w:author="Cara Brook" w:date="2021-08-29T17:13:00Z" w:name="move81149598"/>
      <w:moveFrom w:id="275" w:author="Cara Brook" w:date="2021-08-29T17:13:00Z">
        <w:r w:rsidRPr="006B3F44" w:rsidDel="009B103C">
          <w:rPr>
            <w:rPrChange w:id="276" w:author="Cara Brook" w:date="2021-08-29T14:07:00Z">
              <w:rPr>
                <w:rFonts w:ascii="Arial" w:hAnsi="Arial" w:cs="Arial"/>
              </w:rPr>
            </w:rPrChange>
          </w:rPr>
          <w:t>Bats are ubiquitous mammals across all continents except Antarctica, and frequently their habitats overlap with the habitats of other mammals and humans</w:t>
        </w:r>
      </w:moveFrom>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sdtContent>
          <w:moveFrom w:id="277" w:author="Cara Brook" w:date="2021-08-29T17:13:00Z">
            <w:r w:rsidR="00AD5CD7" w:rsidRPr="006B3F44" w:rsidDel="009B103C">
              <w:rPr>
                <w:color w:val="000000"/>
                <w:rPrChange w:id="278" w:author="Cara Brook" w:date="2021-08-29T14:07:00Z">
                  <w:rPr>
                    <w:rFonts w:ascii="Arial" w:hAnsi="Arial" w:cs="Arial"/>
                    <w:color w:val="000000"/>
                  </w:rPr>
                </w:rPrChange>
              </w:rPr>
              <w:t>34–37</w:t>
            </w:r>
          </w:moveFrom>
        </w:sdtContent>
      </w:sdt>
      <w:moveFrom w:id="279" w:author="Cara Brook" w:date="2021-08-29T17:13:00Z">
        <w:r w:rsidRPr="006B3F44" w:rsidDel="009B103C">
          <w:rPr>
            <w:rPrChange w:id="280" w:author="Cara Brook" w:date="2021-08-29T14:07:00Z">
              <w:rPr>
                <w:rFonts w:ascii="Arial" w:hAnsi="Arial" w:cs="Arial"/>
              </w:rPr>
            </w:rPrChange>
          </w:rPr>
          <w:t xml:space="preserve">. </w:t>
        </w:r>
        <w:r w:rsidR="00C1757C" w:rsidRPr="006B3F44" w:rsidDel="009B103C">
          <w:rPr>
            <w:rPrChange w:id="281"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moveFrom>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sdtContent>
          <w:moveFrom w:id="282" w:author="Cara Brook" w:date="2021-08-29T17:13:00Z">
            <w:r w:rsidR="00AD5CD7" w:rsidRPr="006B3F44" w:rsidDel="009B103C">
              <w:rPr>
                <w:color w:val="000000"/>
                <w:rPrChange w:id="283" w:author="Cara Brook" w:date="2021-08-29T14:07:00Z">
                  <w:rPr>
                    <w:rFonts w:ascii="Arial" w:hAnsi="Arial" w:cs="Arial"/>
                    <w:color w:val="000000"/>
                  </w:rPr>
                </w:rPrChange>
              </w:rPr>
              <w:t>34–40</w:t>
            </w:r>
          </w:moveFrom>
        </w:sdtContent>
      </w:sdt>
      <w:moveFrom w:id="284" w:author="Cara Brook" w:date="2021-08-29T17:13:00Z">
        <w:r w:rsidR="00C1757C" w:rsidRPr="006B3F44" w:rsidDel="009B103C">
          <w:rPr>
            <w:rPrChange w:id="285" w:author="Cara Brook" w:date="2021-08-29T14:07:00Z">
              <w:rPr>
                <w:rFonts w:ascii="Arial" w:hAnsi="Arial" w:cs="Arial"/>
              </w:rPr>
            </w:rPrChange>
          </w:rPr>
          <w:t>.</w:t>
        </w:r>
        <w:r w:rsidR="00B0541E" w:rsidRPr="006B3F44" w:rsidDel="009B103C">
          <w:rPr>
            <w:rPrChange w:id="286" w:author="Cara Brook" w:date="2021-08-29T14:07:00Z">
              <w:rPr>
                <w:rFonts w:ascii="Arial" w:hAnsi="Arial" w:cs="Arial"/>
              </w:rPr>
            </w:rPrChange>
          </w:rPr>
          <w:t xml:space="preserve"> Novel coronaviruses have been well described in Asia, especially in </w:t>
        </w:r>
        <w:r w:rsidR="00B0541E" w:rsidRPr="006B3F44" w:rsidDel="009B103C">
          <w:rPr>
            <w:i/>
            <w:iCs/>
            <w:rPrChange w:id="287" w:author="Cara Brook" w:date="2021-08-29T14:07:00Z">
              <w:rPr>
                <w:rFonts w:ascii="Arial" w:hAnsi="Arial" w:cs="Arial"/>
                <w:i/>
                <w:iCs/>
              </w:rPr>
            </w:rPrChange>
          </w:rPr>
          <w:t>Rhinopolus spp</w:t>
        </w:r>
      </w:moveFrom>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sdtContent>
          <w:moveFrom w:id="288" w:author="Cara Brook" w:date="2021-08-29T17:13:00Z">
            <w:r w:rsidR="00AD5CD7" w:rsidRPr="006B3F44" w:rsidDel="009B103C">
              <w:rPr>
                <w:color w:val="000000"/>
                <w:rPrChange w:id="289" w:author="Cara Brook" w:date="2021-08-29T14:07:00Z">
                  <w:rPr>
                    <w:rFonts w:ascii="Arial" w:hAnsi="Arial" w:cs="Arial"/>
                    <w:color w:val="000000"/>
                  </w:rPr>
                </w:rPrChange>
              </w:rPr>
              <w:t>23,41</w:t>
            </w:r>
          </w:moveFrom>
        </w:sdtContent>
      </w:sdt>
      <w:moveFrom w:id="290" w:author="Cara Brook" w:date="2021-08-29T17:13:00Z">
        <w:r w:rsidR="00B0541E" w:rsidRPr="006B3F44" w:rsidDel="009B103C">
          <w:rPr>
            <w:rPrChange w:id="291" w:author="Cara Brook" w:date="2021-08-29T14:07:00Z">
              <w:rPr>
                <w:rFonts w:ascii="Arial" w:hAnsi="Arial" w:cs="Arial"/>
              </w:rPr>
            </w:rPrChange>
          </w:rPr>
          <w:t>, although recent surveying has found coronavirus diversity in African and European bats as well</w:t>
        </w:r>
      </w:moveFrom>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sdtContent>
          <w:moveFrom w:id="292" w:author="Cara Brook" w:date="2021-08-29T17:13:00Z">
            <w:r w:rsidR="00AD5CD7" w:rsidRPr="006B3F44" w:rsidDel="009B103C">
              <w:rPr>
                <w:color w:val="000000"/>
                <w:rPrChange w:id="293" w:author="Cara Brook" w:date="2021-08-29T14:07:00Z">
                  <w:rPr>
                    <w:rFonts w:ascii="Arial" w:hAnsi="Arial" w:cs="Arial"/>
                    <w:color w:val="000000"/>
                  </w:rPr>
                </w:rPrChange>
              </w:rPr>
              <w:t>25,26,32,33,42–45</w:t>
            </w:r>
          </w:moveFrom>
        </w:sdtContent>
      </w:sdt>
      <w:moveFrom w:id="294" w:author="Cara Brook" w:date="2021-08-29T17:13:00Z">
        <w:r w:rsidR="00B0541E" w:rsidRPr="006B3F44" w:rsidDel="009B103C">
          <w:rPr>
            <w:rPrChange w:id="295" w:author="Cara Brook" w:date="2021-08-29T14:07:00Z">
              <w:rPr>
                <w:rFonts w:ascii="Arial" w:hAnsi="Arial" w:cs="Arial"/>
              </w:rPr>
            </w:rPrChange>
          </w:rPr>
          <w:t xml:space="preserve">. </w:t>
        </w:r>
      </w:moveFrom>
    </w:p>
    <w:moveFromRangeEnd w:id="274"/>
    <w:p w14:paraId="3DB7FAD3" w14:textId="77777777" w:rsidR="003B499D" w:rsidRPr="006B3F44" w:rsidDel="009B103C" w:rsidRDefault="003B499D" w:rsidP="00A60EE4">
      <w:pPr>
        <w:rPr>
          <w:del w:id="296" w:author="Cara Brook" w:date="2021-08-29T17:13:00Z"/>
          <w:rPrChange w:id="297" w:author="Cara Brook" w:date="2021-08-29T14:07:00Z">
            <w:rPr>
              <w:del w:id="298" w:author="Cara Brook" w:date="2021-08-29T17:13:00Z"/>
              <w:rFonts w:ascii="Arial" w:hAnsi="Arial" w:cs="Arial"/>
            </w:rPr>
          </w:rPrChange>
        </w:rPr>
      </w:pPr>
    </w:p>
    <w:p w14:paraId="110D6AB0" w14:textId="29956371" w:rsidR="00A76044" w:rsidRDefault="00B0541E" w:rsidP="00A60EE4">
      <w:pPr>
        <w:rPr>
          <w:ins w:id="299" w:author="Cara Brook" w:date="2021-08-29T18:39:00Z"/>
        </w:rPr>
      </w:pPr>
      <w:r w:rsidRPr="006B3F44">
        <w:rPr>
          <w:rPrChange w:id="300" w:author="Cara Brook" w:date="2021-08-29T14:07:00Z">
            <w:rPr>
              <w:rFonts w:ascii="Arial" w:hAnsi="Arial" w:cs="Arial"/>
            </w:rPr>
          </w:rPrChange>
        </w:rPr>
        <w:t>Madagascar is an island country</w:t>
      </w:r>
      <w:ins w:id="301" w:author="Cara Brook" w:date="2021-08-29T17:13:00Z">
        <w:r w:rsidR="009B103C">
          <w:t xml:space="preserve"> in southeastern Sub-Sah</w:t>
        </w:r>
      </w:ins>
      <w:ins w:id="302" w:author="Cara Brook" w:date="2021-08-29T20:43:00Z">
        <w:r w:rsidR="002E3A7F">
          <w:t>a</w:t>
        </w:r>
      </w:ins>
      <w:ins w:id="303" w:author="Cara Brook" w:date="2021-08-29T17:13:00Z">
        <w:r w:rsidR="009B103C">
          <w:t xml:space="preserve">ran </w:t>
        </w:r>
      </w:ins>
      <w:ins w:id="304" w:author="Cara Brook" w:date="2021-08-29T17:14:00Z">
        <w:r w:rsidR="009B103C">
          <w:t>Africa</w:t>
        </w:r>
      </w:ins>
      <w:r w:rsidR="00D458BC" w:rsidRPr="006B3F44">
        <w:rPr>
          <w:rPrChange w:id="305" w:author="Cara Brook" w:date="2021-08-29T14:07:00Z">
            <w:rPr>
              <w:rFonts w:ascii="Arial" w:hAnsi="Arial" w:cs="Arial"/>
            </w:rPr>
          </w:rPrChange>
        </w:rPr>
        <w:t xml:space="preserve">, </w:t>
      </w:r>
      <w:ins w:id="306" w:author="Cara Brook" w:date="2021-08-29T17:13:00Z">
        <w:r w:rsidR="009B103C">
          <w:t xml:space="preserve">located </w:t>
        </w:r>
      </w:ins>
      <w:ins w:id="307" w:author="Cara Brook" w:date="2021-08-29T17:15:00Z">
        <w:r w:rsidR="009B103C">
          <w:t xml:space="preserve">in the Indian Ocean, </w:t>
        </w:r>
      </w:ins>
      <w:ins w:id="308" w:author="Cara Brook" w:date="2021-08-29T17:14:00Z">
        <w:r w:rsidR="009B103C">
          <w:t>~400</w:t>
        </w:r>
      </w:ins>
      <w:ins w:id="309" w:author="Cara Brook" w:date="2021-08-29T17:15:00Z">
        <w:r w:rsidR="009B103C">
          <w:t xml:space="preserve"> </w:t>
        </w:r>
      </w:ins>
      <w:ins w:id="310" w:author="Cara Brook" w:date="2021-08-29T17:14:00Z">
        <w:r w:rsidR="009B103C">
          <w:t>km off the</w:t>
        </w:r>
      </w:ins>
      <w:ins w:id="311" w:author="Cara Brook" w:date="2021-08-29T17:15:00Z">
        <w:r w:rsidR="009B103C">
          <w:t xml:space="preserve"> coast</w:t>
        </w:r>
      </w:ins>
      <w:ins w:id="312" w:author="Cara Brook" w:date="2021-08-29T17:14:00Z">
        <w:r w:rsidR="009B103C">
          <w:t xml:space="preserve"> </w:t>
        </w:r>
      </w:ins>
      <w:ins w:id="313" w:author="Cara Brook" w:date="2021-08-29T17:15:00Z">
        <w:r w:rsidR="009B103C">
          <w:t xml:space="preserve">from </w:t>
        </w:r>
      </w:ins>
      <w:del w:id="314" w:author="Cara Brook" w:date="2021-08-29T17:15:00Z">
        <w:r w:rsidR="00D458BC" w:rsidRPr="006B3F44" w:rsidDel="009B103C">
          <w:rPr>
            <w:rPrChange w:id="315" w:author="Cara Brook" w:date="2021-08-29T14:07:00Z">
              <w:rPr>
                <w:rFonts w:ascii="Arial" w:hAnsi="Arial" w:cs="Arial"/>
              </w:rPr>
            </w:rPrChange>
          </w:rPr>
          <w:delText xml:space="preserve">adjacent to </w:delText>
        </w:r>
      </w:del>
      <w:r w:rsidR="00D458BC" w:rsidRPr="006B3F44">
        <w:rPr>
          <w:rPrChange w:id="316" w:author="Cara Brook" w:date="2021-08-29T14:07:00Z">
            <w:rPr>
              <w:rFonts w:ascii="Arial" w:hAnsi="Arial" w:cs="Arial"/>
            </w:rPr>
          </w:rPrChange>
        </w:rPr>
        <w:t>Mozambique</w:t>
      </w:r>
      <w:del w:id="317" w:author="Cara Brook" w:date="2021-08-29T17:15:00Z">
        <w:r w:rsidR="00D458BC" w:rsidRPr="006B3F44" w:rsidDel="009B103C">
          <w:rPr>
            <w:rPrChange w:id="318" w:author="Cara Brook" w:date="2021-08-29T14:07:00Z">
              <w:rPr>
                <w:rFonts w:ascii="Arial" w:hAnsi="Arial" w:cs="Arial"/>
              </w:rPr>
            </w:rPrChange>
          </w:rPr>
          <w:delText xml:space="preserve"> in </w:delText>
        </w:r>
        <w:r w:rsidR="008C436F" w:rsidRPr="006B3F44" w:rsidDel="009B103C">
          <w:rPr>
            <w:rPrChange w:id="319" w:author="Cara Brook" w:date="2021-08-29T14:07:00Z">
              <w:rPr>
                <w:rFonts w:ascii="Arial" w:hAnsi="Arial" w:cs="Arial"/>
              </w:rPr>
            </w:rPrChange>
          </w:rPr>
          <w:delText xml:space="preserve">southwest </w:delText>
        </w:r>
        <w:r w:rsidR="00D458BC" w:rsidRPr="006B3F44" w:rsidDel="009B103C">
          <w:rPr>
            <w:rPrChange w:id="320" w:author="Cara Brook" w:date="2021-08-29T14:07:00Z">
              <w:rPr>
                <w:rFonts w:ascii="Arial" w:hAnsi="Arial" w:cs="Arial"/>
              </w:rPr>
            </w:rPrChange>
          </w:rPr>
          <w:delText>Africa</w:delText>
        </w:r>
      </w:del>
      <w:r w:rsidR="00D458BC" w:rsidRPr="006B3F44">
        <w:rPr>
          <w:rPrChange w:id="321" w:author="Cara Brook" w:date="2021-08-29T14:07:00Z">
            <w:rPr>
              <w:rFonts w:ascii="Arial" w:hAnsi="Arial" w:cs="Arial"/>
            </w:rPr>
          </w:rPrChange>
        </w:rPr>
        <w:t xml:space="preserve">. </w:t>
      </w:r>
      <w:ins w:id="322" w:author="Cara Brook" w:date="2021-08-29T17:20:00Z">
        <w:r w:rsidR="001002EA">
          <w:t>Madagascar has been isolated from the African continent</w:t>
        </w:r>
      </w:ins>
      <w:ins w:id="323" w:author="Cara Brook" w:date="2021-08-29T17:21:00Z">
        <w:r w:rsidR="001002EA">
          <w:t xml:space="preserve"> for 170 million years and all </w:t>
        </w:r>
      </w:ins>
      <w:ins w:id="324" w:author="Cara Brook" w:date="2021-08-29T17:20:00Z">
        <w:r w:rsidR="001002EA">
          <w:t>surrounding landmasses for</w:t>
        </w:r>
      </w:ins>
      <w:ins w:id="325" w:author="Cara Brook" w:date="2021-08-29T17:21:00Z">
        <w:r w:rsidR="001002EA">
          <w:t xml:space="preserve"> over 80 million years</w:t>
        </w:r>
      </w:ins>
      <w:r w:rsidR="00F5230C">
        <w:t xml:space="preserve">, </w:t>
      </w:r>
      <w:r w:rsidR="001002EA">
        <w:t>allowing for the evolution of a unique and highly endemic floral and faunal assemblage across the island</w:t>
      </w:r>
      <w:ins w:id="326" w:author="Cara Brook" w:date="2021-08-29T17:37:00Z">
        <w:r w:rsidR="00F5230C">
          <w:t xml:space="preserve"> </w:t>
        </w:r>
      </w:ins>
      <w:ins w:id="327" w:author="Cara Brook" w:date="2021-08-29T17:36:00Z">
        <w:r w:rsidR="00F5230C">
          <w:fldChar w:fldCharType="begin" w:fldLock="1"/>
        </w:r>
      </w:ins>
      <w:r w:rsidR="002B7AA6">
        <w:instrText>ADDIN CSL_CITATION {"citationItems":[{"id":"ITEM-1","itemData":{"DOI":"10.1159/000095388","author":[{"dropping-particle":"","family":"Masters","given":"JC","non-dropping-particle":"","parse-names":false,"suffix":""},{"dropping-particle":"De","family":"Wit","given":"MJ","non-dropping-particle":"","parse-names":false,"suffix":""},{"dropping-particle":"","family":"Asher","given":"R J","non-dropping-particle":"","parse-names":false,"suffix":""}],"container-title":"Folia Primatologica","id":"ITEM-1","issued":{"date-parts":[["2006"]]},"page":"399-418","title":"Reconciling the origins of Africa, India and Madagascar with vertebrate dispersal scenarios","type":"article-journal","volume":"3200"},"uris":["http://www.mendeley.com/documents/?uuid=7d7a871f-f75f-4f37-94a1-ec0dc3766730"]}],"mendeley":{"formattedCitation":"(49)","plainTextFormattedCitation":"(49)","previouslyFormattedCitation":"(49)"},"properties":{"noteIndex":0},"schema":"https://github.com/citation-style-language/schema/raw/master/csl-citation.json"}</w:instrText>
      </w:r>
      <w:r w:rsidR="00F5230C">
        <w:fldChar w:fldCharType="separate"/>
      </w:r>
      <w:r w:rsidR="00AD711A" w:rsidRPr="00AD711A">
        <w:rPr>
          <w:noProof/>
        </w:rPr>
        <w:t>(49)</w:t>
      </w:r>
      <w:ins w:id="328" w:author="Cara Brook" w:date="2021-08-29T17:36:00Z">
        <w:r w:rsidR="00F5230C">
          <w:fldChar w:fldCharType="end"/>
        </w:r>
      </w:ins>
      <w:r w:rsidR="001002EA">
        <w:t>.</w:t>
      </w:r>
      <w:ins w:id="329" w:author="Cara Brook" w:date="2021-08-29T17:37:00Z">
        <w:r w:rsidR="00F5230C">
          <w:t xml:space="preserve"> The country is home to 51 species of bat</w:t>
        </w:r>
      </w:ins>
      <w:ins w:id="330" w:author="Cara Brook" w:date="2021-08-29T17:39:00Z">
        <w:r w:rsidR="00F5230C">
          <w:t xml:space="preserve"> </w:t>
        </w:r>
      </w:ins>
      <w:ins w:id="331" w:author="Cara Brook" w:date="2021-08-29T17:40:00Z">
        <w:r w:rsidR="00F5230C">
          <w:fldChar w:fldCharType="begin" w:fldLock="1"/>
        </w:r>
      </w:ins>
      <w:r w:rsidR="002B7AA6">
        <w:instrText>ADDIN CSL_CITATION {"citationItems":[{"id":"ITEM-1","itemData":{"author":[{"dropping-particle":"","family":"Species IUCN Red List Threat.","given":"","non-dropping-particle":"","parse-names":false,"suffix":""}],"id":"ITEM-1","issued":{"date-parts":[["0"]]},"title":"IUCN 2018. Version 2018-2.","type":"webpage"},"uris":["http://www.mendeley.com/documents/?uuid=3a04ebad-a7d6-4f7a-ae70-8945d58f7c59"]}],"mendeley":{"formattedCitation":"(50)","plainTextFormattedCitation":"(50)","previouslyFormattedCitation":"(50)"},"properties":{"noteIndex":0},"schema":"https://github.com/citation-style-language/schema/raw/master/csl-citation.json"}</w:instrText>
      </w:r>
      <w:r w:rsidR="00F5230C">
        <w:fldChar w:fldCharType="separate"/>
      </w:r>
      <w:r w:rsidR="00AD711A" w:rsidRPr="00AD711A">
        <w:rPr>
          <w:noProof/>
        </w:rPr>
        <w:t>(50)</w:t>
      </w:r>
      <w:ins w:id="332" w:author="Cara Brook" w:date="2021-08-29T17:40:00Z">
        <w:r w:rsidR="00F5230C">
          <w:fldChar w:fldCharType="end"/>
        </w:r>
      </w:ins>
      <w:ins w:id="333" w:author="Cara Brook" w:date="2021-08-29T17:37:00Z">
        <w:r w:rsidR="00F5230C">
          <w:t>, some three-quarters of which are endemic</w:t>
        </w:r>
      </w:ins>
      <w:ins w:id="334" w:author="Cara Brook" w:date="2021-08-29T17:39:00Z">
        <w:r w:rsidR="00F5230C">
          <w:t xml:space="preserve"> and</w:t>
        </w:r>
      </w:ins>
      <w:ins w:id="335" w:author="Cara Brook" w:date="2021-08-29T17:37:00Z">
        <w:r w:rsidR="00F5230C">
          <w:t xml:space="preserve"> boast long evolutionary divergence times with sister species on both the African and Asian continents </w:t>
        </w:r>
      </w:ins>
      <w:ins w:id="336" w:author="Cara Brook" w:date="2021-08-29T17:38:00Z">
        <w:r w:rsidR="00F5230C">
          <w:fldChar w:fldCharType="begin" w:fldLock="1"/>
        </w:r>
      </w:ins>
      <w:r w:rsidR="002B7AA6">
        <w:instrText>ADDIN CSL_CITATION {"citationItems":[{"id":"ITEM-1","itemData":{"DOI":"10.1016/j.ympev.2014.03.009","ISSN":"10557903","author":[{"dropping-particle":"","family":"Almeida","given":"Francisca C.","non-dropping-particle":"","parse-names":false,"suffix":""},{"dropping-particle":"","family":"Giannini","given":"Norberto P.","non-dropping-particle":"","parse-names":false,"suffix":""},{"dropping-particle":"","family":"Simmons","given":"Nancy B.","non-dropping-particle":"","parse-names":false,"suffix":""},{"dropping-particle":"","family":"Helgen","given":"Kristofer M.","non-dropping-particle":"","parse-names":false,"suffix":""}],"container-title":"Molecular Phylogenetics and Evolution","id":"ITEM-1","issue":"March","issued":{"date-parts":[["2014","3"]]},"publisher":"Elsevier Inc.","title":"Each flying fox on its own branch: a phylogenetic tree for Pteropus and related genera (Chiroptera: Pteropodidae)","type":"article-journal"},"uris":["http://www.mendeley.com/documents/?uuid=f749f879-0e51-474e-891a-30218940d0e3"]},{"id":"ITEM-2","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Chiropterologica","id":"ITEM-2","issue":"2","issued":{"date-parts":[["2014","12"]]},"page":"279-292","title":"A deep divergence time between sister species of &lt;i&gt;Eidolon&lt;/i&gt; (Pteropodidae) with evidence for widespread panmixia","type":"article-journal","volume":"16"},"uris":["http://www.mendeley.com/documents/?uuid=93b01a32-bb72-4e6d-8a50-88f68044952d"]},{"id":"ITEM-3","itemData":{"DOI":"10.1644/09-MAMM-A-283.1.Key","author":[{"dropping-particle":"","family":"Goodman","given":"Steven M.","non-dropping-particle":"","parse-names":false,"suffix":""},{"dropping-particle":"","family":"Chan","given":"Lauren","non-dropping-particle":"","parse-names":false,"suffix":""},{"dropping-particle":"","family":"Nowak","given":"Martin","non-dropping-particle":"","parse-names":false,"suffix":""},{"dropping-particle":"","family":"Yoder","given":"Anne D","non-dropping-particle":"","parse-names":false,"suffix":""}],"container-title":"Journal of Mammalogy","id":"ITEM-3","issue":"3","issued":{"date-parts":[["2010"]]},"page":"593-606","title":"Phylogeny and biogeography of western Indian Ocean &lt;i&gt;Rousettus&lt;/i&gt; (Chiroptera : Pteropodidae)","type":"article-journal","volume":"91"},"uris":["http://www.mendeley.com/documents/?uuid=da263f7a-931c-4b76-8c61-387831f4a487"]}],"mendeley":{"formattedCitation":"(51–53)","plainTextFormattedCitation":"(51–53)","previouslyFormattedCitation":"(51–53)"},"properties":{"noteIndex":0},"schema":"https://github.com/citation-style-language/schema/raw/master/csl-citation.json"}</w:instrText>
      </w:r>
      <w:r w:rsidR="00F5230C">
        <w:fldChar w:fldCharType="separate"/>
      </w:r>
      <w:r w:rsidR="00AD711A" w:rsidRPr="00AD711A">
        <w:rPr>
          <w:noProof/>
        </w:rPr>
        <w:t>(51–53)</w:t>
      </w:r>
      <w:ins w:id="337" w:author="Cara Brook" w:date="2021-08-29T17:38:00Z">
        <w:r w:rsidR="00F5230C">
          <w:fldChar w:fldCharType="end"/>
        </w:r>
      </w:ins>
      <w:ins w:id="338" w:author="Cara Brook" w:date="2021-08-29T17:39:00Z">
        <w:r w:rsidR="00F5230C">
          <w:t xml:space="preserve">. </w:t>
        </w:r>
      </w:ins>
      <w:ins w:id="339" w:author="Cara Brook" w:date="2021-08-29T17:41:00Z">
        <w:r w:rsidR="00F5230C">
          <w:t xml:space="preserve">A growing body of </w:t>
        </w:r>
      </w:ins>
      <w:ins w:id="340" w:author="Cara Brook" w:date="2021-08-29T17:40:00Z">
        <w:r w:rsidR="00F5230C">
          <w:t xml:space="preserve">work has characterized the landscape of </w:t>
        </w:r>
        <w:r w:rsidR="00F5230C">
          <w:lastRenderedPageBreak/>
          <w:t xml:space="preserve">potentially zoonotic </w:t>
        </w:r>
      </w:ins>
      <w:ins w:id="341" w:author="Cara Brook" w:date="2021-08-29T17:42:00Z">
        <w:r w:rsidR="00F5230C">
          <w:t>viruses</w:t>
        </w:r>
      </w:ins>
      <w:ins w:id="342" w:author="Cara Brook" w:date="2021-08-29T17:40:00Z">
        <w:r w:rsidR="00F5230C">
          <w:t xml:space="preserve"> in Madagascar bats, identifying </w:t>
        </w:r>
      </w:ins>
      <w:ins w:id="343" w:author="Cara Brook" w:date="2021-08-29T17:41:00Z">
        <w:r w:rsidR="00F5230C">
          <w:t>evidence of circulating infection (</w:t>
        </w:r>
      </w:ins>
      <w:ins w:id="344" w:author="Cara Brook" w:date="2021-08-29T17:42:00Z">
        <w:r w:rsidR="00F5230C">
          <w:t>through</w:t>
        </w:r>
      </w:ins>
      <w:ins w:id="345" w:author="Cara Brook" w:date="2021-08-29T17:41:00Z">
        <w:r w:rsidR="00F5230C">
          <w:t xml:space="preserve"> RNA detection or serology) with henipaviruses, f</w:t>
        </w:r>
      </w:ins>
      <w:ins w:id="346" w:author="Cara Brook" w:date="2021-08-29T17:42:00Z">
        <w:r w:rsidR="00F5230C">
          <w:t>iloviruses, lyssaviruses, and coronaviruses</w:t>
        </w:r>
      </w:ins>
      <w:ins w:id="347" w:author="Cara Brook" w:date="2021-08-29T17:45:00Z">
        <w:r w:rsidR="00F5230C">
          <w:t xml:space="preserve"> </w:t>
        </w:r>
      </w:ins>
      <w:ins w:id="348" w:author="Cara Brook" w:date="2021-08-29T17:49:00Z">
        <w:r w:rsidR="00F5230C">
          <w:fldChar w:fldCharType="begin" w:fldLock="1"/>
        </w:r>
      </w:ins>
      <w:r w:rsidR="002B7AA6">
        <w:instrText>ADDIN CSL_CITATION {"citationItems":[{"id":"ITEM-1","itemData":{"DOI":"https://doi.org/10.1111/1365-2656.12985","ISSN":"0021-8790","abstract":"Abstract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Ecology","id":"ITEM-1","issue":"7","issued":{"date-parts":[["2019","7","1"]]},"page":"1001-1016","publisher":"John Wiley &amp; Sons, Ltd","title":"Disentangling serology to elucidate henipa- and filovirus transmission in Madagascar fruit bats","type":"article-journal","volume":"88"},"uris":["http://www.mendeley.com/documents/?uuid=b941116f-12b8-3307-95f2-c10043e53a98"]},{"id":"ITEM-2","itemData":{"DOI":"10.1186/s12985-015-0271-y","ISSN":"1743-422X","abstract":"Bats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Journal","id":"ITEM-2","issue":"1","issued":{"date-parts":[["2015"]]},"page":"42","title":"Detection of new genetic variants of Betacoronaviruses in endemic frugivorous bats of Madagascar","type":"article-journal","volume":"12"},"uris":["http://www.mendeley.com/documents/?uuid=11d34341-f766-338d-86e7-e264f6c4e29d"]},{"id":"ITEM-3","itemData":{"DOI":"10.4061/2011/727821","ISSN":"2090-3499","PMID":"21991442","abstract":"Background.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2010","type":"article-journal","volume":"2011"},"uris":["http://www.mendeley.com/documents/?uuid=6dd8035e-ddb2-4a51-9551-4b9b6da92f8e"]},{"id":"ITEM-4","itemData":{"DOI":"10.1038/s41598-020-63799-7","ISSN":"2045-2322","abstract":"Bats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mendeley":{"formattedCitation":"(29,54–56)","plainTextFormattedCitation":"(29,54–56)","previouslyFormattedCitation":"(29,54–56)"},"properties":{"noteIndex":0},"schema":"https://github.com/citation-style-language/schema/raw/master/csl-citation.json"}</w:instrText>
      </w:r>
      <w:r w:rsidR="00F5230C">
        <w:fldChar w:fldCharType="separate"/>
      </w:r>
      <w:r w:rsidR="00AD711A" w:rsidRPr="00AD711A">
        <w:rPr>
          <w:noProof/>
        </w:rPr>
        <w:t>(29,54–56)</w:t>
      </w:r>
      <w:ins w:id="349" w:author="Cara Brook" w:date="2021-08-29T17:49:00Z">
        <w:r w:rsidR="00F5230C">
          <w:fldChar w:fldCharType="end"/>
        </w:r>
      </w:ins>
      <w:ins w:id="350" w:author="Cara Brook" w:date="2021-08-29T17:42:00Z">
        <w:r w:rsidR="00F5230C">
          <w:t xml:space="preserve">. Previously coronavirus surveillance </w:t>
        </w:r>
      </w:ins>
      <w:ins w:id="351" w:author="Cara Brook" w:date="2021-08-29T17:50:00Z">
        <w:r w:rsidR="00FD7485">
          <w:t xml:space="preserve">efforts </w:t>
        </w:r>
      </w:ins>
      <w:ins w:id="352" w:author="Cara Brook" w:date="2021-08-29T17:42:00Z">
        <w:r w:rsidR="00F5230C">
          <w:t>ha</w:t>
        </w:r>
      </w:ins>
      <w:ins w:id="353" w:author="Cara Brook" w:date="2021-08-29T17:50:00Z">
        <w:r w:rsidR="00FD7485">
          <w:t>ve</w:t>
        </w:r>
      </w:ins>
      <w:ins w:id="354" w:author="Cara Brook" w:date="2021-08-29T17:42:00Z">
        <w:r w:rsidR="00F5230C">
          <w:t xml:space="preserve"> </w:t>
        </w:r>
      </w:ins>
      <w:ins w:id="355" w:author="Cara Brook" w:date="2021-08-29T17:50:00Z">
        <w:r w:rsidR="00F5230C">
          <w:t xml:space="preserve">identified </w:t>
        </w:r>
        <w:r w:rsidR="00F5230C" w:rsidRPr="00FD7485">
          <w:rPr>
            <w:i/>
            <w:iCs/>
            <w:rPrChange w:id="356" w:author="Cara Brook" w:date="2021-08-29T17:51:00Z">
              <w:rPr/>
            </w:rPrChange>
          </w:rPr>
          <w:t>Alphacoronavirus</w:t>
        </w:r>
        <w:r w:rsidR="00F5230C">
          <w:t xml:space="preserve"> </w:t>
        </w:r>
        <w:r w:rsidR="00FD7485">
          <w:t xml:space="preserve">RNA in </w:t>
        </w:r>
      </w:ins>
      <w:ins w:id="357" w:author="Cara Brook" w:date="2021-08-29T17:51:00Z">
        <w:r w:rsidR="00FD7485">
          <w:t xml:space="preserve">the Malagasy insectivorous bat, </w:t>
        </w:r>
        <w:proofErr w:type="spellStart"/>
        <w:r w:rsidR="00FD7485">
          <w:rPr>
            <w:i/>
            <w:iCs/>
          </w:rPr>
          <w:t>Mormopterus</w:t>
        </w:r>
        <w:proofErr w:type="spellEnd"/>
        <w:r w:rsidR="00FD7485">
          <w:rPr>
            <w:i/>
            <w:iCs/>
          </w:rPr>
          <w:t xml:space="preserve"> </w:t>
        </w:r>
        <w:proofErr w:type="spellStart"/>
        <w:r w:rsidR="00FD7485">
          <w:rPr>
            <w:i/>
            <w:iCs/>
          </w:rPr>
          <w:t>jugalaris</w:t>
        </w:r>
        <w:proofErr w:type="spellEnd"/>
        <w:r w:rsidR="00FD7485">
          <w:rPr>
            <w:i/>
            <w:iCs/>
          </w:rPr>
          <w:t xml:space="preserve">, </w:t>
        </w:r>
        <w:r w:rsidR="00FD7485">
          <w:t xml:space="preserve">and </w:t>
        </w:r>
        <w:proofErr w:type="spellStart"/>
        <w:r w:rsidR="00FD7485" w:rsidRPr="00FD7485">
          <w:rPr>
            <w:i/>
            <w:iCs/>
            <w:rPrChange w:id="358" w:author="Cara Brook" w:date="2021-08-29T17:51:00Z">
              <w:rPr/>
            </w:rPrChange>
          </w:rPr>
          <w:t>Betacoronavirus</w:t>
        </w:r>
        <w:proofErr w:type="spellEnd"/>
        <w:r w:rsidR="00FD7485">
          <w:t xml:space="preserve"> RNA </w:t>
        </w:r>
      </w:ins>
      <w:ins w:id="359" w:author="Cara Brook" w:date="2021-08-29T17:52:00Z">
        <w:r w:rsidR="00FD7485">
          <w:t xml:space="preserve">in </w:t>
        </w:r>
      </w:ins>
      <w:ins w:id="360" w:author="Cara Brook" w:date="2021-08-29T17:55:00Z">
        <w:r w:rsidR="00FD7485">
          <w:t>all</w:t>
        </w:r>
      </w:ins>
      <w:ins w:id="361" w:author="Cara Brook" w:date="2021-08-29T17:52:00Z">
        <w:r w:rsidR="00FD7485">
          <w:t xml:space="preserve"> three endemic Malagasy fruit bat species: </w:t>
        </w:r>
        <w:proofErr w:type="spellStart"/>
        <w:r w:rsidR="00FD7485">
          <w:rPr>
            <w:i/>
          </w:rPr>
          <w:t>Pteropus</w:t>
        </w:r>
        <w:proofErr w:type="spellEnd"/>
        <w:r w:rsidR="00FD7485">
          <w:rPr>
            <w:i/>
          </w:rPr>
          <w:t xml:space="preserve"> rufus, Eidolon </w:t>
        </w:r>
        <w:proofErr w:type="spellStart"/>
        <w:r w:rsidR="00FD7485">
          <w:rPr>
            <w:i/>
          </w:rPr>
          <w:t>dupreanum</w:t>
        </w:r>
        <w:proofErr w:type="spellEnd"/>
        <w:r w:rsidR="00FD7485">
          <w:rPr>
            <w:i/>
          </w:rPr>
          <w:t xml:space="preserve">, </w:t>
        </w:r>
        <w:r w:rsidR="00FD7485" w:rsidRPr="00FD7485">
          <w:rPr>
            <w:iCs/>
            <w:rPrChange w:id="362" w:author="Cara Brook" w:date="2021-08-29T17:52:00Z">
              <w:rPr>
                <w:i/>
              </w:rPr>
            </w:rPrChange>
          </w:rPr>
          <w:t xml:space="preserve">and </w:t>
        </w:r>
        <w:r w:rsidR="00FD7485">
          <w:rPr>
            <w:i/>
          </w:rPr>
          <w:t xml:space="preserve">Rousettus </w:t>
        </w:r>
        <w:proofErr w:type="spellStart"/>
        <w:r w:rsidR="00FD7485">
          <w:rPr>
            <w:i/>
          </w:rPr>
          <w:t>madagascariensis</w:t>
        </w:r>
      </w:ins>
      <w:proofErr w:type="spellEnd"/>
      <w:ins w:id="363" w:author="Cara Brook" w:date="2021-08-29T17:53:00Z">
        <w:r w:rsidR="00FD7485">
          <w:t xml:space="preserve"> </w:t>
        </w:r>
        <w:r w:rsidR="00FD7485">
          <w:fldChar w:fldCharType="begin" w:fldLock="1"/>
        </w:r>
      </w:ins>
      <w:r w:rsidR="002B7AA6">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fldChar w:fldCharType="separate"/>
      </w:r>
      <w:r w:rsidR="00AD711A" w:rsidRPr="00AD711A">
        <w:rPr>
          <w:noProof/>
        </w:rPr>
        <w:t>(29,55)</w:t>
      </w:r>
      <w:ins w:id="364" w:author="Cara Brook" w:date="2021-08-29T17:53:00Z">
        <w:r w:rsidR="00FD7485">
          <w:fldChar w:fldCharType="end"/>
        </w:r>
        <w:r w:rsidR="00FD7485">
          <w:t xml:space="preserve">. </w:t>
        </w:r>
      </w:ins>
      <w:ins w:id="365" w:author="Cara Brook" w:date="2021-08-29T17:56:00Z">
        <w:r w:rsidR="00FD7485">
          <w:t>Previous</w:t>
        </w:r>
      </w:ins>
      <w:ins w:id="366" w:author="Cara Brook" w:date="2021-08-29T17:57:00Z">
        <w:r w:rsidR="00FD7485">
          <w:t xml:space="preserve"> studies have demonstrated that this</w:t>
        </w:r>
      </w:ins>
      <w:ins w:id="367" w:author="Cara Brook" w:date="2021-08-29T17:53:00Z">
        <w:r w:rsidR="00FD7485">
          <w:t xml:space="preserve"> latter </w:t>
        </w:r>
        <w:proofErr w:type="spellStart"/>
        <w:r w:rsidR="00FD7485" w:rsidRPr="00FD7485">
          <w:rPr>
            <w:i/>
            <w:iCs/>
            <w:rPrChange w:id="368" w:author="Cara Brook" w:date="2021-08-29T17:55:00Z">
              <w:rPr/>
            </w:rPrChange>
          </w:rPr>
          <w:t>Betacoronavirus</w:t>
        </w:r>
        <w:proofErr w:type="spellEnd"/>
        <w:r w:rsidR="00FD7485" w:rsidRPr="00FD7485">
          <w:rPr>
            <w:i/>
            <w:iCs/>
            <w:rPrChange w:id="369" w:author="Cara Brook" w:date="2021-08-29T17:55:00Z">
              <w:rPr/>
            </w:rPrChange>
          </w:rPr>
          <w:t xml:space="preserve"> </w:t>
        </w:r>
        <w:r w:rsidR="00FD7485">
          <w:t xml:space="preserve">RNA </w:t>
        </w:r>
      </w:ins>
      <w:ins w:id="370" w:author="Cara Brook" w:date="2021-08-29T17:55:00Z">
        <w:r w:rsidR="00FD7485">
          <w:t xml:space="preserve">clusters with subgenus </w:t>
        </w:r>
        <w:proofErr w:type="spellStart"/>
        <w:r w:rsidR="00FD7485">
          <w:rPr>
            <w:i/>
            <w:iCs/>
          </w:rPr>
          <w:t>Nobecovirus</w:t>
        </w:r>
      </w:ins>
      <w:proofErr w:type="spellEnd"/>
      <w:ins w:id="371" w:author="Cara Brook" w:date="2021-08-29T17:57:00Z">
        <w:r w:rsidR="00FD7485">
          <w:rPr>
            <w:i/>
            <w:iCs/>
          </w:rPr>
          <w:t xml:space="preserve"> </w:t>
        </w:r>
        <w:r w:rsidR="00FD7485">
          <w:rPr>
            <w:i/>
            <w:iCs/>
          </w:rPr>
          <w:fldChar w:fldCharType="begin" w:fldLock="1"/>
        </w:r>
      </w:ins>
      <w:r w:rsidR="002B7AA6">
        <w:rPr>
          <w:i/>
          <w:iCs/>
        </w:rPr>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rPr>
          <w:i/>
          <w:iCs/>
        </w:rPr>
        <w:fldChar w:fldCharType="separate"/>
      </w:r>
      <w:r w:rsidR="00AD711A" w:rsidRPr="00AD711A">
        <w:rPr>
          <w:iCs/>
          <w:noProof/>
        </w:rPr>
        <w:t>(29,55)</w:t>
      </w:r>
      <w:ins w:id="372" w:author="Cara Brook" w:date="2021-08-29T17:57:00Z">
        <w:r w:rsidR="00FD7485">
          <w:rPr>
            <w:i/>
            <w:iCs/>
          </w:rPr>
          <w:fldChar w:fldCharType="end"/>
        </w:r>
      </w:ins>
      <w:ins w:id="373" w:author="Cara Brook" w:date="2021-08-29T18:02:00Z">
        <w:r w:rsidR="0027774F" w:rsidRPr="0027774F">
          <w:rPr>
            <w:rPrChange w:id="374" w:author="Cara Brook" w:date="2021-08-29T18:02:00Z">
              <w:rPr>
                <w:i/>
                <w:iCs/>
              </w:rPr>
            </w:rPrChange>
          </w:rPr>
          <w:t>;</w:t>
        </w:r>
        <w:r w:rsidR="0027774F">
          <w:rPr>
            <w:i/>
            <w:iCs/>
          </w:rPr>
          <w:t xml:space="preserve"> </w:t>
        </w:r>
        <w:proofErr w:type="spellStart"/>
        <w:r w:rsidR="0027774F">
          <w:rPr>
            <w:i/>
            <w:iCs/>
          </w:rPr>
          <w:t>Nobecoviruses</w:t>
        </w:r>
        <w:proofErr w:type="spellEnd"/>
        <w:r w:rsidR="0027774F">
          <w:rPr>
            <w:i/>
            <w:iCs/>
          </w:rPr>
          <w:t xml:space="preserve"> </w:t>
        </w:r>
        <w:r w:rsidR="0027774F">
          <w:t xml:space="preserve">have </w:t>
        </w:r>
      </w:ins>
      <w:ins w:id="375" w:author="Cara Brook" w:date="2021-08-29T17:56:00Z">
        <w:r w:rsidR="00FD7485">
          <w:t xml:space="preserve">been </w:t>
        </w:r>
      </w:ins>
      <w:ins w:id="376" w:author="Cara Brook" w:date="2021-08-29T18:02:00Z">
        <w:r w:rsidR="0027774F">
          <w:t>previously described</w:t>
        </w:r>
      </w:ins>
      <w:ins w:id="377" w:author="Cara Brook" w:date="2021-08-29T18:03:00Z">
        <w:r w:rsidR="0027774F">
          <w:t xml:space="preserve"> in </w:t>
        </w:r>
      </w:ins>
      <w:proofErr w:type="spellStart"/>
      <w:ins w:id="378" w:author="Cara Brook" w:date="2021-08-29T17:56:00Z">
        <w:r w:rsidR="00FD7485">
          <w:t>Pter</w:t>
        </w:r>
      </w:ins>
      <w:ins w:id="379" w:author="Cara Brook" w:date="2021-08-29T17:57:00Z">
        <w:r w:rsidR="00FD7485">
          <w:t>odidae</w:t>
        </w:r>
        <w:proofErr w:type="spellEnd"/>
        <w:r w:rsidR="00FD7485">
          <w:t xml:space="preserve"> fruit bats </w:t>
        </w:r>
      </w:ins>
      <w:ins w:id="380" w:author="Cara Brook" w:date="2021-08-29T18:13:00Z">
        <w:r w:rsidR="00F040C8">
          <w:t xml:space="preserve">across Asia and in both East (Kenya) and West (Cameroon) Africa </w:t>
        </w:r>
      </w:ins>
      <w:ins w:id="381" w:author="Cara Brook" w:date="2021-08-29T18:07:00Z">
        <w:r w:rsidR="0027774F">
          <w:fldChar w:fldCharType="begin" w:fldLock="1"/>
        </w:r>
      </w:ins>
      <w:r w:rsidR="002B7AA6">
        <w:instrText>ADDIN CSL_CITATION {"citationItems":[{"id":"ITEM-1","itemData":{"DOI":"10.3201/eid1503.081013","ISSN":"1080-6059","PMID":"19239771","abstract":"Diverse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diseases","id":"ITEM-1","issue":"3","issued":{"date-parts":[["2009","3"]]},"language":"eng","page":"482-485","publisher":"Centers for Disease Control and Prevention","title":"Detection of novel SARS-like and other coronaviruses in bats from Kenya","type":"article-journal","volume":"15"},"uris":["http://www.mendeley.com/documents/?uuid=e17c9f8c-3f57-3e10-8d61-a82dbfa3a140"]},{"id":"ITEM-2","itemData":{"DOI":"10.1093/ve/vey008","ISSN":"2057-1577","PMID":"29644096","abstract":"Most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Evolution","id":"ITEM-2","issue":"1","issued":{"date-parts":[["2018"]]},"page":"1-15","title":"Cameroonian fruit bats harbor divergent viruses, including rotavirus H, bastroviruses, and picobirnaviruses using an alternative genetic code","type":"article-journal","volume":"4"},"uris":["http://www.mendeley.com/documents/?uuid=ec4e1a61-7808-40cf-844b-a1681b5cf931"]},{"id":"ITEM-3","itemData":{"DOI":"10.3390/v12050539","ISSN":"1999-4915","PMID":"32422932","abstract":"Rousettus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A","non-dropping-particle":"","parse-names":false,"suffix":""}],"container-title":"Viruses","id":"ITEM-3","issue":"5","issued":{"date-parts":[["2020","5","14"]]},"language":"eng","page":"539","publisher":"MDPI","title":"Detection of recombinant Rousettus bat coronavirus GCCDC1 in lesser dawn bats (Eonycteris spelaea) in Singapore","type":"article-journal","volume":"12"},"uris":["http://www.mendeley.com/documents/?uuid=787bf8c6-16c5-3ab1-8cb6-cbfb42ee366f"]},{"id":"ITEM-4","itemData":{"DOI":"10.1099/JGV.0.001307","ISSN":"14652099","PMID":"31418677","abstract":"Bats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Virology","id":"ITEM-4","issue":"10","issued":{"date-parts":[["2019"]]},"page":"1363-1374","title":"Detection and characterization of a novel bat-borne coronavirus in Singapore using multiple molecular approaches","type":"article-journal","volume":"100"},"uris":["http://www.mendeley.com/documents/?uuid=44dfe39f-dc32-4cf6-97b3-ab39e69bd6b9"]},{"id":"ITEM-5","itemData":{"DOI":"10.3389/fmicb.2019.01900","ISSN":"1664302X","PMID":"31474969","abstract":"Outbreaks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Microbiology","id":"ITEM-5","issue":"AUG","issued":{"date-parts":[["2019"]]},"title":"Identification of diverse bat Alphacoronaviruses and Betacoronaviruses in china provides new insights into the evolution and origin of Coronavirus-related diseases","type":"article-journal","volume":"10"},"uris":["http://www.mendeley.com/documents/?uuid=efa44472-9771-4625-975e-74aef165ab06"]},{"id":"ITEM-6","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Pathogens","id":"ITEM-6","issue":"9","issued":{"date-parts":[["2016"]]},"page":"1-25","title":"A bat-derived putative cross-family recombinant coronavirus with a reovirus gene","type":"article-journal","volume":"12"},"uris":["http://www.mendeley.com/documents/?uuid=f568f7c7-ce6a-43b3-84b6-1ae3dfe54091"]}],"mendeley":{"formattedCitation":"(21,28,57–60)","plainTextFormattedCitation":"(21,28,57–60)","previouslyFormattedCitation":"(21,28,57–60)"},"properties":{"noteIndex":0},"schema":"https://github.com/citation-style-language/schema/raw/master/csl-citation.json"}</w:instrText>
      </w:r>
      <w:r w:rsidR="0027774F">
        <w:fldChar w:fldCharType="separate"/>
      </w:r>
      <w:r w:rsidR="00AD711A" w:rsidRPr="00AD711A">
        <w:rPr>
          <w:noProof/>
        </w:rPr>
        <w:t>(21,28,57–60)</w:t>
      </w:r>
      <w:ins w:id="382" w:author="Cara Brook" w:date="2021-08-29T18:07:00Z">
        <w:r w:rsidR="0027774F">
          <w:fldChar w:fldCharType="end"/>
        </w:r>
        <w:r w:rsidR="0027774F">
          <w:t>.</w:t>
        </w:r>
      </w:ins>
      <w:ins w:id="383" w:author="Cara Brook" w:date="2021-08-29T18:08:00Z">
        <w:r w:rsidR="00BE3A44">
          <w:t xml:space="preserve"> Though </w:t>
        </w:r>
      </w:ins>
      <w:proofErr w:type="spellStart"/>
      <w:ins w:id="384" w:author="Cara Brook" w:date="2021-08-29T18:09:00Z">
        <w:r w:rsidR="00BE3A44">
          <w:t>Nobecoviruses</w:t>
        </w:r>
        <w:proofErr w:type="spellEnd"/>
        <w:r w:rsidR="00BE3A44">
          <w:t xml:space="preserve"> are </w:t>
        </w:r>
      </w:ins>
      <w:ins w:id="385" w:author="Cara Brook" w:date="2021-08-29T18:08:00Z">
        <w:r w:rsidR="00BE3A44">
          <w:t xml:space="preserve">not known to be zoonotic, </w:t>
        </w:r>
      </w:ins>
      <w:ins w:id="386" w:author="Cara Brook" w:date="2021-08-29T18:09:00Z">
        <w:r w:rsidR="00BE3A44">
          <w:t xml:space="preserve">previous research has described widespread circulation of </w:t>
        </w:r>
      </w:ins>
      <w:ins w:id="387" w:author="Cara Brook" w:date="2021-08-29T18:14:00Z">
        <w:r w:rsidR="00F040C8">
          <w:t xml:space="preserve">a recombinant </w:t>
        </w:r>
      </w:ins>
      <w:proofErr w:type="spellStart"/>
      <w:ins w:id="388" w:author="Cara Brook" w:date="2021-08-29T18:09:00Z">
        <w:r w:rsidR="00BE3A44">
          <w:t>Nobecovirus</w:t>
        </w:r>
        <w:proofErr w:type="spellEnd"/>
        <w:r w:rsidR="00BE3A44">
          <w:t xml:space="preserve"> </w:t>
        </w:r>
      </w:ins>
      <w:ins w:id="389" w:author="Cara Brook" w:date="2021-08-29T18:14:00Z">
        <w:r w:rsidR="00F040C8">
          <w:t>carrying an</w:t>
        </w:r>
      </w:ins>
      <w:ins w:id="390" w:author="Cara Brook" w:date="2021-08-29T18:09:00Z">
        <w:r w:rsidR="00BE3A44">
          <w:t xml:space="preserve"> </w:t>
        </w:r>
        <w:proofErr w:type="spellStart"/>
        <w:r w:rsidR="00BE3A44">
          <w:t>orthoreovirus</w:t>
        </w:r>
      </w:ins>
      <w:proofErr w:type="spellEnd"/>
      <w:ins w:id="391" w:author="Cara Brook" w:date="2021-08-29T18:14:00Z">
        <w:r w:rsidR="00F040C8">
          <w:t xml:space="preserve"> insertion throughout Asia</w:t>
        </w:r>
      </w:ins>
      <w:ins w:id="392" w:author="Cara Brook" w:date="2021-08-29T18:12:00Z">
        <w:r w:rsidR="00BE3A44">
          <w:t xml:space="preserve"> </w:t>
        </w:r>
      </w:ins>
      <w:ins w:id="393" w:author="Cara Brook" w:date="2021-08-29T18:13:00Z">
        <w:r w:rsidR="00BE3A44">
          <w:fldChar w:fldCharType="begin" w:fldLock="1"/>
        </w:r>
      </w:ins>
      <w:r w:rsidR="002B7AA6">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Singapore","type":"article-journal","volume":"12"},"uris":["http://www.mendeley.com/documents/?uuid=787bf8c6-16c5-3ab1-8cb6-cbfb42ee366f"]},{"id":"ITEM-2","itemData":{"author":[{"dropping-particle":"","family":"Obameso","given":"Joseph O","non-dropping-particle":"","parse-names":false,"suffix":""},{"dropping-particle":"","family":"Li","given":"Hong","non-dropping-particle":"","parse-names":false,"suffix":""},{"dropping-particle":"","family":"Jia","given":"Hao","non-dropping-particle":"","parse-names":false,"suffix":""},{"dropping-particle":"","family":"Han","given":"Min","non-dropping-particle":"","parse-names":false,"suffix":""},{"dropping-particle":"","family":"Zhu","given":"Shiyan","non-dropping-particle":"","parse-names":false,"suffix":""},{"dropping-particle":"","family":"Huang","given":"Canping","non-dropping-particle":"","parse-names":false,"suffix":""},{"dropping-particle":"","family":"Zhao","given":"Yuhui","non-dropping-particle":"","parse-names":false,"suffix":""},{"dropping-particle":"","family":"Zhao","given":"Min","non-dropping-particle":"","parse-names":false,"suffix":""},{"dropping-particle":"","family":"Bai","given":"Yu","non-dropping-particle":"","parse-names":false,"suffix":""},{"dropping-particle":"","family":"Yuan","given":"Fei","non-dropping-particle":"","parse-names":false,"suffix":""},{"dropping-particle":"","family":"Zhao","given":"Honglan","non-dropping-particle":"","parse-names":false,"suffix":""},{"dropping-particle":"","family":"Peng","given":"Xia","non-dropping-particle":"","parse-names":false,"suffix":""},{"dropping-particle":"","family":"Xu","given":"Wen","non-dropping-particle":"","parse-names":false,"suffix":""},{"dropping-particle":"","family":"Tan","given":"Wenjie","non-dropping-particle":"","parse-names":false,"suffix":""},{"dropping-particle":"","family":"Zhao","given":"Yingze","non-dropping-particle":"","parse-names":false,"suffix":""},{"dropping-particle":"","family":"Yuen","given":"Kwok-yung","non-dropping-particle":"","parse-names":false,"suffix":""},{"dropping-particle":"","family":"Liu","given":"William J","non-dropping-particle":"","parse-names":false,"suffix":""},{"dropping-particle":"","family":"Lu","given":"Lin","non-dropping-particle":"","parse-names":false,"suffix":""},{"dropping-particle":"","family":"Gao","given":"George F","non-dropping-particle":"","parse-names":false,"suffix":""}],"id":"ITEM-2","issue":"12","issued":{"date-parts":[["2017"]]},"page":"1357-1363","title":"The persistent prevalence and evolution of cross-family recombinant coronavirus GCCDC1 among a bat population : a two-year follow-up","type":"article-journal","volume":"60"},"uris":["http://www.mendeley.com/documents/?uuid=728755c9-a6e1-4867-b4ea-38d1c58621a2"]},{"id":"ITEM-3","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Pathogens","id":"ITEM-3","issue":"9","issued":{"date-parts":[["2016"]]},"page":"1-25","title":"A bat-derived putative cross-family recombinant coronavirus with a reovirus gene","type":"article-journal","volume":"12"},"uris":["http://www.mendeley.com/documents/?uuid=f568f7c7-ce6a-43b3-84b6-1ae3dfe54091"]}],"mendeley":{"formattedCitation":"(21,60,61)","plainTextFormattedCitation":"(21,60,61)","previouslyFormattedCitation":"(21,60,61)"},"properties":{"noteIndex":0},"schema":"https://github.com/citation-style-language/schema/raw/master/csl-citation.json"}</w:instrText>
      </w:r>
      <w:r w:rsidR="00BE3A44">
        <w:fldChar w:fldCharType="separate"/>
      </w:r>
      <w:r w:rsidR="00AD711A" w:rsidRPr="00AD711A">
        <w:rPr>
          <w:noProof/>
        </w:rPr>
        <w:t>(21,60,61)</w:t>
      </w:r>
      <w:ins w:id="394" w:author="Cara Brook" w:date="2021-08-29T18:13:00Z">
        <w:r w:rsidR="00BE3A44">
          <w:fldChar w:fldCharType="end"/>
        </w:r>
      </w:ins>
      <w:ins w:id="395" w:author="Cara Brook" w:date="2021-08-29T18:10:00Z">
        <w:r w:rsidR="00BE3A44">
          <w:t>,</w:t>
        </w:r>
      </w:ins>
      <w:ins w:id="396" w:author="Cara Brook" w:date="2021-08-29T18:14:00Z">
        <w:r w:rsidR="00F040C8">
          <w:t xml:space="preserve"> highlight</w:t>
        </w:r>
      </w:ins>
      <w:ins w:id="397" w:author="Cara Brook" w:date="2021-08-29T20:44:00Z">
        <w:r w:rsidR="002E3A7F">
          <w:t>ing</w:t>
        </w:r>
      </w:ins>
      <w:ins w:id="398" w:author="Cara Brook" w:date="2021-08-29T18:14:00Z">
        <w:r w:rsidR="00F040C8">
          <w:t xml:space="preserve"> the capacity for this viral subgenus</w:t>
        </w:r>
      </w:ins>
      <w:ins w:id="399" w:author="Cara Brook" w:date="2021-08-29T18:10:00Z">
        <w:r w:rsidR="00BE3A44">
          <w:t xml:space="preserve"> to undertake rapid shifts in genomic organization which could lead to expanded host range.</w:t>
        </w:r>
      </w:ins>
      <w:ins w:id="400" w:author="Cara Brook" w:date="2021-08-29T18:15:00Z">
        <w:r w:rsidR="00CE4474">
          <w:t xml:space="preserve"> As both </w:t>
        </w:r>
        <w:r w:rsidR="00CE4474" w:rsidRPr="00CE4474">
          <w:rPr>
            <w:i/>
            <w:iCs/>
            <w:rPrChange w:id="401" w:author="Cara Brook" w:date="2021-08-29T18:16:00Z">
              <w:rPr/>
            </w:rPrChange>
          </w:rPr>
          <w:t>Ei</w:t>
        </w:r>
      </w:ins>
      <w:ins w:id="402" w:author="Cara Brook" w:date="2021-08-29T18:16:00Z">
        <w:r w:rsidR="00CE4474" w:rsidRPr="00CE4474">
          <w:rPr>
            <w:i/>
            <w:iCs/>
            <w:rPrChange w:id="403" w:author="Cara Brook" w:date="2021-08-29T18:16:00Z">
              <w:rPr/>
            </w:rPrChange>
          </w:rPr>
          <w:t>d</w:t>
        </w:r>
      </w:ins>
      <w:ins w:id="404" w:author="Cara Brook" w:date="2021-08-29T18:15:00Z">
        <w:r w:rsidR="00CE4474" w:rsidRPr="00CE4474">
          <w:rPr>
            <w:i/>
            <w:iCs/>
            <w:rPrChange w:id="405" w:author="Cara Brook" w:date="2021-08-29T18:16:00Z">
              <w:rPr/>
            </w:rPrChange>
          </w:rPr>
          <w:t xml:space="preserve">olon </w:t>
        </w:r>
        <w:proofErr w:type="spellStart"/>
        <w:r w:rsidR="00CE4474" w:rsidRPr="00CE4474">
          <w:rPr>
            <w:i/>
            <w:iCs/>
            <w:rPrChange w:id="406" w:author="Cara Brook" w:date="2021-08-29T18:16:00Z">
              <w:rPr/>
            </w:rPrChange>
          </w:rPr>
          <w:t>du</w:t>
        </w:r>
      </w:ins>
      <w:ins w:id="407" w:author="Cara Brook" w:date="2021-08-29T18:16:00Z">
        <w:r w:rsidR="00CE4474" w:rsidRPr="00CE4474">
          <w:rPr>
            <w:i/>
            <w:iCs/>
            <w:rPrChange w:id="408" w:author="Cara Brook" w:date="2021-08-29T18:16:00Z">
              <w:rPr/>
            </w:rPrChange>
          </w:rPr>
          <w:t>preanum</w:t>
        </w:r>
        <w:proofErr w:type="spellEnd"/>
        <w:r w:rsidR="00CE4474">
          <w:t xml:space="preserve"> and </w:t>
        </w:r>
        <w:r w:rsidR="00CE4474" w:rsidRPr="00CE4474">
          <w:rPr>
            <w:i/>
            <w:iCs/>
            <w:rPrChange w:id="409" w:author="Cara Brook" w:date="2021-08-29T18:16:00Z">
              <w:rPr/>
            </w:rPrChange>
          </w:rPr>
          <w:t xml:space="preserve">Rousettus </w:t>
        </w:r>
        <w:proofErr w:type="spellStart"/>
        <w:r w:rsidR="00CE4474" w:rsidRPr="00CE4474">
          <w:rPr>
            <w:i/>
            <w:iCs/>
            <w:rPrChange w:id="410" w:author="Cara Brook" w:date="2021-08-29T18:16:00Z">
              <w:rPr/>
            </w:rPrChange>
          </w:rPr>
          <w:t>madagascariensis</w:t>
        </w:r>
        <w:proofErr w:type="spellEnd"/>
        <w:r w:rsidR="00CE4474">
          <w:t xml:space="preserve"> are known to co-roost with each other, </w:t>
        </w:r>
      </w:ins>
      <w:ins w:id="411" w:author="Cara Brook" w:date="2021-08-29T18:17:00Z">
        <w:r w:rsidR="00CE4474">
          <w:t xml:space="preserve">and with several species of </w:t>
        </w:r>
      </w:ins>
      <w:ins w:id="412" w:author="Cara Brook" w:date="2021-08-29T18:16:00Z">
        <w:r w:rsidR="00CE4474">
          <w:t xml:space="preserve">insectivorous bat </w:t>
        </w:r>
        <w:r w:rsidR="00CE4474">
          <w:fldChar w:fldCharType="begin" w:fldLock="1"/>
        </w:r>
      </w:ins>
      <w:r w:rsidR="002B7AA6">
        <w:instrText>ADDIN CSL_CITATION {"citationItems":[{"id":"ITEM-1","itemData":{"author":[{"dropping-particle":"","family":"Goodman","given":"Steven M.","non-dropping-particle":"","parse-names":false,"suffix":""}],"id":"ITEM-1","issued":{"date-parts":[["2011"]]},"publisher":"Association Vahatra","publisher-place":"Antananarivo, Madagascar","title":"Les chauves-souris de Madagascar [in French]","type":"book"},"uris":["http://www.mendeley.com/documents/?uuid=4dfc089c-9a0e-4628-bc29-de2fa5c75f99"]}],"mendeley":{"formattedCitation":"(62)","plainTextFormattedCitation":"(62)","previouslyFormattedCitation":"(62)"},"properties":{"noteIndex":0},"schema":"https://github.com/citation-style-language/schema/raw/master/csl-citation.json"}</w:instrText>
      </w:r>
      <w:r w:rsidR="00CE4474">
        <w:fldChar w:fldCharType="separate"/>
      </w:r>
      <w:r w:rsidR="00AD711A" w:rsidRPr="00AD711A">
        <w:rPr>
          <w:noProof/>
        </w:rPr>
        <w:t>(62)</w:t>
      </w:r>
      <w:ins w:id="413" w:author="Cara Brook" w:date="2021-08-29T18:16:00Z">
        <w:r w:rsidR="00CE4474">
          <w:fldChar w:fldCharType="end"/>
        </w:r>
        <w:r w:rsidR="00CE4474">
          <w:t xml:space="preserve">, </w:t>
        </w:r>
      </w:ins>
      <w:ins w:id="414" w:author="Cara Brook" w:date="2021-08-29T18:17:00Z">
        <w:r w:rsidR="00CE4474">
          <w:t xml:space="preserve">recombination </w:t>
        </w:r>
      </w:ins>
      <w:ins w:id="415" w:author="Cara Brook" w:date="2021-08-29T18:18:00Z">
        <w:r w:rsidR="00CE4474">
          <w:t>is a distinct possibility in th</w:t>
        </w:r>
      </w:ins>
      <w:ins w:id="416" w:author="Cara Brook" w:date="2021-08-29T18:21:00Z">
        <w:r w:rsidR="00CE4474">
          <w:t xml:space="preserve">e Madagascar </w:t>
        </w:r>
        <w:proofErr w:type="spellStart"/>
        <w:r w:rsidR="00CE4474">
          <w:t>CoV</w:t>
        </w:r>
      </w:ins>
      <w:proofErr w:type="spellEnd"/>
      <w:ins w:id="417" w:author="Cara Brook" w:date="2021-08-29T18:18:00Z">
        <w:r w:rsidR="00CE4474">
          <w:t xml:space="preserve"> system. Though no </w:t>
        </w:r>
        <w:r w:rsidR="00CE4474">
          <w:rPr>
            <w:i/>
            <w:iCs/>
          </w:rPr>
          <w:t xml:space="preserve">Rhinolophus </w:t>
        </w:r>
        <w:r w:rsidR="00CE4474">
          <w:t>spp. bats</w:t>
        </w:r>
      </w:ins>
      <w:ins w:id="418" w:author="Cara Brook" w:date="2021-08-29T18:19:00Z">
        <w:r w:rsidR="00CE4474">
          <w:t xml:space="preserve">, the typical host for ACE2-using </w:t>
        </w:r>
        <w:proofErr w:type="spellStart"/>
        <w:r w:rsidR="00CE4474" w:rsidRPr="00CE4474">
          <w:rPr>
            <w:i/>
            <w:iCs/>
            <w:rPrChange w:id="419" w:author="Cara Brook" w:date="2021-08-29T18:19:00Z">
              <w:rPr/>
            </w:rPrChange>
          </w:rPr>
          <w:t>Sarbecoviruses</w:t>
        </w:r>
        <w:proofErr w:type="spellEnd"/>
        <w:r w:rsidR="00CE4474">
          <w:t xml:space="preserve">, inhabit </w:t>
        </w:r>
      </w:ins>
      <w:ins w:id="420" w:author="Cara Brook" w:date="2021-08-29T18:18:00Z">
        <w:r w:rsidR="00CE4474">
          <w:t>Madagascar</w:t>
        </w:r>
      </w:ins>
      <w:ins w:id="421" w:author="Cara Brook" w:date="2021-08-29T18:19:00Z">
        <w:r w:rsidR="00CE4474">
          <w:t xml:space="preserve">, the island is home to </w:t>
        </w:r>
      </w:ins>
      <w:ins w:id="422" w:author="Cara Brook" w:date="2021-08-29T18:20:00Z">
        <w:r w:rsidR="00CE4474">
          <w:t xml:space="preserve">several species </w:t>
        </w:r>
      </w:ins>
      <w:ins w:id="423" w:author="Cara Brook" w:date="2021-08-29T18:21:00Z">
        <w:r w:rsidR="00CE4474">
          <w:t xml:space="preserve">of bat in family </w:t>
        </w:r>
      </w:ins>
      <w:proofErr w:type="spellStart"/>
      <w:ins w:id="424" w:author="Cara Brook" w:date="2021-08-29T18:20:00Z">
        <w:r w:rsidR="00CE4474">
          <w:t>Hipposideridae</w:t>
        </w:r>
        <w:proofErr w:type="spellEnd"/>
        <w:r w:rsidR="00CE4474">
          <w:t xml:space="preserve">, which host the closely-related and </w:t>
        </w:r>
      </w:ins>
      <w:ins w:id="425" w:author="Cara Brook" w:date="2021-08-29T18:21:00Z">
        <w:r w:rsidR="00CE4474">
          <w:t xml:space="preserve">understudied </w:t>
        </w:r>
        <w:proofErr w:type="spellStart"/>
        <w:r w:rsidR="00CE4474">
          <w:rPr>
            <w:i/>
            <w:iCs/>
          </w:rPr>
          <w:t>Hibecoviruses</w:t>
        </w:r>
      </w:ins>
      <w:proofErr w:type="spellEnd"/>
      <w:ins w:id="426" w:author="Cara Brook" w:date="2021-08-29T18:22:00Z">
        <w:r w:rsidR="00CE4474">
          <w:rPr>
            <w:i/>
            <w:iCs/>
          </w:rPr>
          <w:t xml:space="preserve">, </w:t>
        </w:r>
        <w:r w:rsidR="00CE4474">
          <w:t xml:space="preserve">as well as several species of Vespertilionid bat, the most common hosts for </w:t>
        </w:r>
      </w:ins>
      <w:ins w:id="427" w:author="Cara Brook" w:date="2021-08-29T18:23:00Z">
        <w:r w:rsidR="00CE4474">
          <w:t xml:space="preserve">the zoonotic </w:t>
        </w:r>
      </w:ins>
      <w:proofErr w:type="spellStart"/>
      <w:ins w:id="428" w:author="Cara Brook" w:date="2021-08-29T18:22:00Z">
        <w:r w:rsidR="00CE4474" w:rsidRPr="00CE4474">
          <w:rPr>
            <w:i/>
            <w:iCs/>
            <w:rPrChange w:id="429" w:author="Cara Brook" w:date="2021-08-29T18:23:00Z">
              <w:rPr/>
            </w:rPrChange>
          </w:rPr>
          <w:t>Merbecoviruses</w:t>
        </w:r>
      </w:ins>
      <w:proofErr w:type="spellEnd"/>
      <w:ins w:id="430" w:author="Cara Brook" w:date="2021-08-29T18:23:00Z">
        <w:r w:rsidR="00CE4474">
          <w:t>.</w:t>
        </w:r>
      </w:ins>
    </w:p>
    <w:p w14:paraId="502CB7DA" w14:textId="77777777" w:rsidR="00A76044" w:rsidRDefault="00A76044" w:rsidP="00A60EE4">
      <w:pPr>
        <w:rPr>
          <w:ins w:id="431" w:author="Cara Brook" w:date="2021-08-29T18:39:00Z"/>
        </w:rPr>
      </w:pPr>
    </w:p>
    <w:p w14:paraId="6151A681" w14:textId="19290A11" w:rsidR="007720A4" w:rsidRPr="00CE4474" w:rsidDel="007D5C9B" w:rsidRDefault="00DD6A2E" w:rsidP="00A60EE4">
      <w:pPr>
        <w:rPr>
          <w:del w:id="432" w:author="Cara Brook" w:date="2021-08-29T18:35:00Z"/>
        </w:rPr>
      </w:pPr>
      <w:ins w:id="433" w:author="Cara Brook" w:date="2021-08-29T21:17:00Z">
        <w:r>
          <w:t>H</w:t>
        </w:r>
      </w:ins>
      <w:ins w:id="434" w:author="Cara Brook" w:date="2021-08-29T18:33:00Z">
        <w:r w:rsidR="005E5F1A">
          <w:t>uman-bat contact rates are high</w:t>
        </w:r>
      </w:ins>
      <w:ins w:id="435" w:author="Cara Brook" w:date="2021-08-29T21:18:00Z">
        <w:r>
          <w:t xml:space="preserve"> in Madagascar, where</w:t>
        </w:r>
      </w:ins>
      <w:ins w:id="436" w:author="Cara Brook" w:date="2021-08-29T18:33:00Z">
        <w:r w:rsidR="005E5F1A">
          <w:t xml:space="preserve"> </w:t>
        </w:r>
      </w:ins>
      <w:ins w:id="437" w:author="Cara Brook" w:date="2021-08-29T18:24:00Z">
        <w:r w:rsidR="005E5F1A">
          <w:t xml:space="preserve">bats </w:t>
        </w:r>
      </w:ins>
      <w:ins w:id="438" w:author="Cara Brook" w:date="2021-08-29T18:29:00Z">
        <w:r w:rsidR="005E5F1A">
          <w:t xml:space="preserve">are </w:t>
        </w:r>
      </w:ins>
      <w:ins w:id="439" w:author="Cara Brook" w:date="2021-08-29T18:24:00Z">
        <w:r w:rsidR="005E5F1A">
          <w:t>consumed widely as a source of human food</w:t>
        </w:r>
      </w:ins>
      <w:ins w:id="440" w:author="Cara Brook" w:date="2021-08-29T18:29:00Z">
        <w:r w:rsidR="005E5F1A">
          <w:t xml:space="preserve"> and frequently roost in close proximity to human settlements or tourist visitation sites</w:t>
        </w:r>
      </w:ins>
      <w:ins w:id="441" w:author="Cara Brook" w:date="2021-08-29T18:43:00Z">
        <w:r w:rsidR="00BF231C">
          <w:t xml:space="preserve"> </w:t>
        </w:r>
        <w:r w:rsidR="00BF231C">
          <w:fldChar w:fldCharType="begin" w:fldLock="1"/>
        </w:r>
      </w:ins>
      <w:r w:rsidR="002B7AA6">
        <w:instrText>ADDIN CSL_CITATION {"citationItems":[{"id":"ITEM-1","itemData":{"author":[{"dropping-particle":"","family":"Jenkins","given":"Richard K.B.","non-dropping-particle":"","parse-names":false,"suffix":""},{"dropping-particle":"","family":"Racey","given":"Paul A","non-dropping-particle":"","parse-names":false,"suffix":""}],"container-title":"Madagascar Conservation and Development","id":"ITEM-1","issue":"1","issued":{"date-parts":[["2008"]]},"page":"22-30","title":"Bats as bushmeat in Madagascar","type":"article-journal","volume":"3"},"uris":["http://www.mendeley.com/documents/?uuid=0b57fb0e-5fbd-44de-9c77-f9c9c382c025"]},{"id":"ITEM-2","itemData":{"DOI":"10.1111/cobi.12174","ISSN":"1523-1739","PMID":"24405165","abstract":"Wildlife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96f11083-5c21-470d-a64a-76b69a414778"]},{"id":"ITEM-3","itemData":{"author":[{"dropping-particle":"","family":"Randrianandrianina","given":"Félicien","non-dropping-particle":"","parse-names":false,"suffix":""},{"dropping-particle":"","family":"Andriafidison","given":"Daudet","non-dropping-particle":"","parse-names":false,"suffix":""},{"dropping-particle":"","family":"Amyot","given":"F","non-dropping-particle":"","parse-names":false,"suffix":""},{"dropping-particle":"","family":"Ramilijaona","given":"Olga","non-dropping-particle":"","parse-names":false,"suffix":""},{"dropping-particle":"","family":"Ratrimomanarivo","given":"Fanja","non-dropping-particle":"","parse-names":false,"suffix":""},{"dropping-particle":"","family":"Racey","given":"Paul A","non-dropping-particle":"","parse-names":false,"suffix":""},{"dropping-particle":"","family":"Jenkins","given":"Richard KB","non-dropping-particle":"","parse-names":false,"suffix":""}],"container-title":"Acta Chiropterologica","id":"ITEM-3","issue":"2","issued":{"date-parts":[["2006"]]},"page":"429-437","title":"Habitat use and conservation of bats in rainforest and adjacent human-modified habitats in eastern Madagascar","type":"article-journal","volume":"8"},"uris":["http://www.mendeley.com/documents/?uuid=25f43b9c-b703-438a-85ee-8e2cbda9c12f"]},{"id":"ITEM-4","itemData":{"DOI":"10.3161/150811012X661783","ISSN":"1508-1109","author":[{"dropping-particle":"","family":"Cardiff","given":"Scott G.","non-dropping-particle":"","parse-names":false,"suffix":""},{"dropping-particle":"","family":"Ratrimomanarivo","given":"Fanja H.","non-dropping-particle":"","parse-names":false,"suffix":""},{"dropping-particle":"","family":"Goodman","given":"Steven M.","non-dropping-particle":"","parse-names":false,"suffix":""}],"container-title":"Acta Chiropterologica","id":"ITEM-4","issue":"2","issued":{"date-parts":[["2012","12"]]},"page":"479-490","title":"The Effect of Tourist Visits on the Behavior of &lt;i&gt;Rousettus madagascariensis&lt;/i&gt; (Chiroptera: Pteropodidae) in the Caves of Ankarana, Northern Madagascar","type":"article-journal","volume":"14"},"uris":["http://www.mendeley.com/documents/?uuid=e79079dd-3564-4b15-ab38-26888c4ecc18"]}],"mendeley":{"formattedCitation":"(63–66)","plainTextFormattedCitation":"(63–66)","previouslyFormattedCitation":"(66–69)"},"properties":{"noteIndex":0},"schema":"https://github.com/citation-style-language/schema/raw/master/csl-citation.json"}</w:instrText>
      </w:r>
      <w:r w:rsidR="00BF231C">
        <w:fldChar w:fldCharType="separate"/>
      </w:r>
      <w:r w:rsidR="002B7AA6" w:rsidRPr="002B7AA6">
        <w:rPr>
          <w:noProof/>
        </w:rPr>
        <w:t>(63–66)</w:t>
      </w:r>
      <w:ins w:id="442" w:author="Cara Brook" w:date="2021-08-29T18:43:00Z">
        <w:r w:rsidR="00BF231C">
          <w:fldChar w:fldCharType="end"/>
        </w:r>
      </w:ins>
      <w:ins w:id="443" w:author="Cara Brook" w:date="2021-08-29T18:29:00Z">
        <w:r w:rsidR="005E5F1A">
          <w:t>.</w:t>
        </w:r>
      </w:ins>
      <w:ins w:id="444" w:author="Cara Brook" w:date="2021-08-29T21:18:00Z">
        <w:r>
          <w:t xml:space="preserve"> In addition to natural </w:t>
        </w:r>
        <w:proofErr w:type="spellStart"/>
        <w:r>
          <w:t>CoV</w:t>
        </w:r>
        <w:proofErr w:type="spellEnd"/>
        <w:r>
          <w:t xml:space="preserve"> diversity </w:t>
        </w:r>
      </w:ins>
      <w:ins w:id="445" w:author="Cara Brook" w:date="2021-08-29T21:19:00Z">
        <w:r>
          <w:t xml:space="preserve">circulating </w:t>
        </w:r>
      </w:ins>
      <w:ins w:id="446" w:author="Cara Brook" w:date="2021-08-29T21:18:00Z">
        <w:r>
          <w:t>in Malagasy bats, the</w:t>
        </w:r>
        <w:r>
          <w:t xml:space="preserve"> </w:t>
        </w:r>
        <w:proofErr w:type="spellStart"/>
        <w:r>
          <w:t>Embecoviruses</w:t>
        </w:r>
        <w:proofErr w:type="spellEnd"/>
        <w:r>
          <w:t>, HCoV-OC43 and HCoV-HKU1, a</w:t>
        </w:r>
        <w:r>
          <w:t>nd</w:t>
        </w:r>
      </w:ins>
      <w:ins w:id="447" w:author="Cara Brook" w:date="2021-08-29T21:19:00Z">
        <w:r>
          <w:t xml:space="preserve">, more recently, the </w:t>
        </w:r>
        <w:proofErr w:type="spellStart"/>
        <w:r>
          <w:t>Sarbecovirus</w:t>
        </w:r>
        <w:proofErr w:type="spellEnd"/>
        <w:r>
          <w:t xml:space="preserve">, </w:t>
        </w:r>
      </w:ins>
      <w:ins w:id="448" w:author="Cara Brook" w:date="2021-08-29T21:18:00Z">
        <w:r>
          <w:t>SARS-CoV-2, are known to circulate widely</w:t>
        </w:r>
      </w:ins>
      <w:ins w:id="449" w:author="Cara Brook" w:date="2021-08-29T21:19:00Z">
        <w:r>
          <w:t xml:space="preserve"> among human hos</w:t>
        </w:r>
      </w:ins>
      <w:ins w:id="450" w:author="Cara Brook" w:date="2021-08-29T21:20:00Z">
        <w:r>
          <w:t>ts</w:t>
        </w:r>
      </w:ins>
      <w:ins w:id="451" w:author="Cara Brook" w:date="2021-08-29T21:18:00Z">
        <w:r>
          <w:t xml:space="preserve"> in Madagascar </w:t>
        </w:r>
        <w:r>
          <w:fldChar w:fldCharType="begin" w:fldLock="1"/>
        </w:r>
      </w:ins>
      <w:r w:rsidR="002B7AA6">
        <w:instrText>ADDIN CSL_CITATION {"citationItems":[{"id":"ITEM-1","itemData":{"DOI":"10.1371/journal.pone.0017579","ISBN":"3900051070","author":[{"dropping-particle":"","family":"Razanajatovo","given":"Norosoa Harline","non-dropping-particle":"","parse-names":false,"suffix":""},{"dropping-particle":"","family":"Richard","given":"Vincent","non-dropping-particle":"","parse-names":false,"suffix":""},{"dropping-particle":"","family":"Hoffmann","given":"Jonathan","non-dropping-particle":"","parse-names":false,"suffix":""},{"dropping-particle":"","family":"Reynes","given":"Jean-marc","non-dropping-particle":"","parse-names":false,"suffix":""},{"dropping-particle":"","family":"Razafitrimo","given":"Marcellin","non-dropping-particle":"","parse-names":false,"suffix":""},{"dropping-particle":"","family":"Randremanana","given":"Rindra Vatosoa","non-dropping-particle":"","parse-names":false,"suffix":""},{"dropping-particle":"","family":"Heraud","given":"Jean-michel","non-dropping-particle":"","parse-names":false,"suffix":""}],"id":"ITEM-1","issue":"3","issued":{"date-parts":[["2011"]]},"title":"Viral etiology of Influenza-like illnesses in Antananarivo, Madagascar, July 2008 to June 2009","type":"article-journal","volume":"6"},"uris":["http://www.mendeley.com/documents/?uuid=20e78d8c-d5fe-4d1f-9bf2-46b7e2d10dd4"]},{"id":"ITEM-2","itemData":{"ISBN":"1111111111","author":[{"dropping-particle":"","family":"Razanajatovo","given":"Norosoa Harline","non-dropping-particle":"","parse-names":false,"suffix":""},{"dropping-particle":"","family":"Guillebaud","given":"Julia","non-dropping-particle":"","parse-names":false,"suffix":""},{"dropping-particle":"","family":"Harimanana","given":"Aina","non-dropping-particle":"","parse-names":false,"suffix":""},{"dropping-particle":"","family":"Rajatonirina","given":"Soatiana","non-dropping-particle":"","parse-names":false,"suffix":""},{"dropping-particle":"","family":"Ratsima","given":"Elisoa Hariniaina","non-dropping-particle":"","parse-names":false,"suffix":""},{"dropping-particle":"","family":"Andrianirina","given":"Zo Zafitsara","non-dropping-particle":"","parse-names":false,"suffix":""},{"dropping-particle":"","family":"Andriatahina","given":"Todisoa","non-dropping-particle":"","parse-names":false,"suffix":""},{"dropping-particle":"","family":"Orelle","given":"Arnaud","non-dropping-particle":"","parse-names":false,"suffix":""},{"dropping-particle":"","family":"Ratovoson","given":"Rila","non-dropping-particle":"","parse-names":false,"suffix":""},{"dropping-particle":"","family":"Irinantenaina","given":"Judickaelle","non-dropping-particle":"","parse-names":false,"suffix":""},{"dropping-particle":"","family":"Rakotonanahary","given":"Dina Arinalina","non-dropping-particle":"","parse-names":false,"suffix":""},{"dropping-particle":"","family":"Ramparany","given":"Lovasoa","non-dropping-particle":"","parse-names":false,"suffix":""},{"dropping-particle":"","family":"Randrianirina","given":"Frédérique","non-dropping-particle":"","parse-names":false,"suffix":""},{"dropping-particle":"","family":"Richard","given":"Vincent","non-dropping-particle":"","parse-names":false,"suffix":""},{"dropping-particle":"","family":"Heraud","given":"Jean-Michel","non-dropping-particle":"","parse-names":false,"suffix":""}],"container-title":"PLoS ONE","id":"ITEM-2","issue":"July 2013","issued":{"date-parts":[["2018"]]},"page":"1-17","title":"Epidemiology of severe acute respiratory infections from hospital-based surveillance in Madagascar, November 2010 to July 2013","type":"article-journal"},"uris":["http://www.mendeley.com/documents/?uuid=7972e136-c2b3-4acc-8a45-40b8c7567e3a"]},{"id":"ITEM-3","itemData":{"author":[{"dropping-particle":"","family":"Randremanana","given":"Rindra","non-dropping-particle":"","parse-names":false,"suffix":""},{"dropping-particle":"","family":"Andriamandimby","given":"Soa-fy","non-dropping-particle":"","parse-names":false,"suffix":""},{"dropping-particle":"","family":"Rakotondramanga","given":"Jean Marius","non-dropping-particle":"","parse-names":false,"suffix":""},{"dropping-particle":"","family":"Razanajatovo","given":"Norosoa","non-dropping-particle":"","parse-names":false,"suffix":""},{"dropping-particle":"","family":"Mangahasimbola","given":"Reziky","non-dropping-particle":"","parse-names":false,"suffix":""},{"dropping-particle":"","family":"Randriambolamanantsoa","given":"Tsiry","non-dropping-particle":"","parse-names":false,"suffix":""},{"dropping-particle":"","family":"Ranaivoson","given":"Hafaliana","non-dropping-particle":"","parse-names":false,"suffix":""},{"dropping-particle":"","family":"Rabemananjara","given":"Harinirina","non-dropping-particle":"","parse-names":false,"suffix":""},{"dropping-particle":"","family":"Razanajatovo","given":"Iony","non-dropping-particle":"","parse-names":false,"suffix":""},{"dropping-particle":"","family":"Rabarison","given":"Joelinotahina","non-dropping-particle":"","parse-names":false,"suffix":""},{"dropping-particle":"","family":"Brook","given":"Cara","non-dropping-particle":"","parse-names":false,"suffix":""},{"dropping-particle":"","family":"Rakotomanana","given":"Fanjasoa","non-dropping-particle":"","parse-names":false,"suffix":""},{"dropping-particle":"","family":"Rabetombosoa","given":"Roger","non-dropping-particle":"","parse-names":false,"suffix":""},{"dropping-particle":"","family":"Razafimanjato","given":"Helisoa","non-dropping-particle":"","parse-names":false,"suffix":""},{"dropping-particle":"","family":"Ahyong","given":"Vida","non-dropping-particle":"","parse-names":false,"suffix":""},{"dropping-particle":"","family":"Raharinosy","given":"Vololoniaina","non-dropping-particle":"","parse-names":false,"suffix":""},{"dropping-particle":"","family":"Raharimanga","given":"Vaomalala","non-dropping-particle":"","parse-names":false,"suffix":""},{"dropping-particle":"","family":"Raharinantoanina","given":"Sandratana","non-dropping-particle":"","parse-names":false,"suffix":""},{"dropping-particle":"","family":"Randrianarisoa","given":"Mirella","non-dropping-particle":"","parse-names":false,"suffix":""},{"dropping-particle":"","family":"Bernardson","given":"Barivola","non-dropping-particle":"","parse-names":false,"suffix":""},{"dropping-particle":"","family":"Randrianasolo","given":"Laurence","non-dropping-particle":"","parse-names":false,"suffix":""},{"dropping-particle":"","family":"Randriamanantany","given":"Zely","non-dropping-particle":"","parse-names":false,"suffix":""},{"dropping-particle":"","family":"Heraud","given":"Jean-michel","non-dropping-particle":"","parse-names":false,"suffix":""},{"dropping-particle":"","family":"Biohub","given":"Chan Zuckerberg","non-dropping-particle":"","parse-names":false,"suffix":""}],"container-title":"Influenza and Other Respiratory Viruses","id":"ITEM-3","issued":{"date-parts":[["2021"]]},"page":"1-12","title":"The COVID-19 Epidemic in Madagascar: clinical description and laboratory results of the first wave, March-September 2020","type":"article-journal","volume":"00"},"uris":["http://www.mendeley.com/documents/?uuid=f5ded991-cbaa-4a8b-a800-23409a1bf76a"]}],"mendeley":{"formattedCitation":"(67–69)","plainTextFormattedCitation":"(67–69)","previouslyFormattedCitation":"(63–65)"},"properties":{"noteIndex":0},"schema":"https://github.com/citation-style-language/schema/raw/master/csl-citation.json"}</w:instrText>
      </w:r>
      <w:ins w:id="452" w:author="Cara Brook" w:date="2021-08-29T21:18:00Z">
        <w:r>
          <w:fldChar w:fldCharType="separate"/>
        </w:r>
      </w:ins>
      <w:r w:rsidR="002B7AA6" w:rsidRPr="002B7AA6">
        <w:rPr>
          <w:noProof/>
        </w:rPr>
        <w:t>(67–69)</w:t>
      </w:r>
      <w:ins w:id="453" w:author="Cara Brook" w:date="2021-08-29T21:18:00Z">
        <w:r>
          <w:fldChar w:fldCharType="end"/>
        </w:r>
      </w:ins>
      <w:ins w:id="454" w:author="Cara Brook" w:date="2021-08-29T21:20:00Z">
        <w:r>
          <w:t xml:space="preserve">. </w:t>
        </w:r>
      </w:ins>
      <w:ins w:id="455" w:author="Cara Brook" w:date="2021-08-29T18:34:00Z">
        <w:r w:rsidR="007D5C9B">
          <w:t xml:space="preserve">As </w:t>
        </w:r>
      </w:ins>
      <w:ins w:id="456" w:author="Cara Brook" w:date="2021-08-29T18:40:00Z">
        <w:r w:rsidR="00A76044">
          <w:t xml:space="preserve">spillback of SARS-CoV-2 into wildlife hosts and </w:t>
        </w:r>
      </w:ins>
      <w:ins w:id="457" w:author="Cara Brook" w:date="2021-08-29T21:20:00Z">
        <w:r>
          <w:t xml:space="preserve">possible recombination with wildlife viruses </w:t>
        </w:r>
      </w:ins>
      <w:ins w:id="458" w:author="Cara Brook" w:date="2021-08-29T18:40:00Z">
        <w:r w:rsidR="00A76044">
          <w:t>remains a global concern</w:t>
        </w:r>
      </w:ins>
      <w:ins w:id="459" w:author="Cara Brook" w:date="2021-08-29T18:44:00Z">
        <w:r w:rsidR="008D0F13">
          <w:t xml:space="preserve"> </w:t>
        </w:r>
      </w:ins>
      <w:ins w:id="460" w:author="Cara Brook" w:date="2021-08-29T18:43:00Z">
        <w:r w:rsidR="008D0F13">
          <w:fldChar w:fldCharType="begin" w:fldLock="1"/>
        </w:r>
      </w:ins>
      <w:r w:rsidR="002B7AA6">
        <w:instrText>ADDIN CSL_CITATION {"citationItems":[{"id":"ITEM-1","itemData":{"abstract":"The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\"spilling back\" into free-ranging bat populations.","author":[{"dropping-particle":"","family":"Olival","given":"Kevin J","non-dropping-particle":"","parse-names":false,"suffix":""},{"dropping-particle":"","family":"Cryan","given":"Paul M","non-dropping-particle":"","parse-names":false,"suffix":""},{"dropping-particle":"","family":"Amman","given":"Brian R","non-dropping-particle":"","parse-names":false,"suffix":""},{"dropping-particle":"","family":"Baric","given":"Ralph S","non-dropping-particle":"","parse-names":false,"suffix":""},{"dropping-particle":"","family":"Blehert","given":"David S","non-dropping-particle":"","parse-names":false,"suffix":""},{"dropping-particle":"","family":"Brook","given":"Cara E","non-dropping-particle":"","parse-names":false,"suffix":""},{"dropping-particle":"","family":"Calisher","given":"Charles H","non-dropping-particle":"","parse-names":false,"suffix":""},{"dropping-particle":"","family":"Castle","given":"Kevin T","non-dropping-particle":"","parse-names":false,"suffix":""},{"dropping-particle":"","family":"Coleman","given":"Jeremy T H","non-dropping-particle":"","parse-names":false,"suffix":""},{"dropping-particle":"","family":"Daszak","given":"Peter","non-dropping-particle":"","parse-names":false,"suffix":""},{"dropping-particle":"","family":"Epstein","given":"Jonathan H","non-dropping-particle":"","parse-names":false,"suffix":""},{"dropping-particle":"","family":"Field","given":"Hume","non-dropping-particle":"","parse-names":false,"suffix":""},{"dropping-particle":"","family":"Frick","given":"Winifred F","non-dropping-particle":"","parse-names":false,"suffix":""},{"dropping-particle":"","family":"Gilbert","given":"Amy T","non-dropping-particle":"","parse-names":false,"suffix":""},{"dropping-particle":"","family":"Hayman","given":"David T S","non-dropping-particle":"","parse-names":false,"suffix":""},{"dropping-particle":"","family":"Ip","given":"Hon S","non-dropping-particle":"","parse-names":false,"suffix":""},{"dropping-particle":"","family":"Karesh","given":"William B","non-dropping-particle":"","parse-names":false,"suffix":""},{"dropping-particle":"","family":"Johnson","given":"Christine K","non-dropping-particle":"","parse-names":false,"suffix":""},{"dropping-particle":"","family":"Kading","given":"Rebekah C","non-dropping-particle":"","parse-names":false,"suffix":""},{"dropping-particle":"","family":"Kingston","given":"Tigga","non-dropping-particle":"","parse-names":false,"suffix":""},{"dropping-particle":"","family":"Lorch","given":"Jeffrey M","non-dropping-particle":"","parse-names":false,"suffix":""},{"dropping-particle":"","family":"Mendenhall","given":"Ian H","non-dropping-particle":"","parse-names":false,"suffix":""},{"dropping-particle":"","family":"Peel","given":"Alison J","non-dropping-particle":"","parse-names":false,"suffix":""},{"dropping-particle":"","family":"Phelps","given":"Kendra L","non-dropping-particle":"","parse-names":false,"suffix":""},{"dropping-particle":"","family":"Plowright","given":"Raina K","non-dropping-particle":"","parse-names":false,"suffix":""},{"dropping-particle":"","family":"Reeder","given":"DeeAnn M","non-dropping-particle":"","parse-names":false,"suffix":""},{"dropping-particle":"","family":"Reichard","given":"Jonathan D","non-dropping-particle":"","parse-names":false,"suffix":""},{"dropping-particle":"","family":"Sleeman","given":"Jonathan M","non-dropping-particle":"","parse-names":false,"suffix":""},{"dropping-particle":"","family":"Streicker","given":"Daniel G","non-dropping-particle":"","parse-names":false,"suffix":""},{"dropping-particle":"","family":"Towner","given":"Jonathan S","non-dropping-particle":"","parse-names":false,"suffix":""},{"dropping-particle":"","family":"Wang","given":"Lin-Fa","non-dropping-particle":"","parse-names":false,"suffix":""}],"container-title":"PLOS Pathogens","id":"ITEM-1","issue":"9","issued":{"date-parts":[["2020","9","3"]]},"page":"e1008758-","publisher":"Public Library of Science","title":"Possibility for reverse zoonotic transmission of SARS-CoV-2 to free-ranging wildlife: A case study of bats","type":"article-journal","volume":"16"},"uris":["http://www.mendeley.com/documents/?uuid=ad5c1102-1c38-3f00-8f13-7c3aaad15e2c"]}],"mendeley":{"formattedCitation":"(70)","plainTextFormattedCitation":"(70)","previouslyFormattedCitation":"(70)"},"properties":{"noteIndex":0},"schema":"https://github.com/citation-style-language/schema/raw/master/csl-citation.json"}</w:instrText>
      </w:r>
      <w:r w:rsidR="008D0F13">
        <w:fldChar w:fldCharType="separate"/>
      </w:r>
      <w:r w:rsidR="00AD711A" w:rsidRPr="00AD711A">
        <w:rPr>
          <w:noProof/>
        </w:rPr>
        <w:t>(70)</w:t>
      </w:r>
      <w:ins w:id="461" w:author="Cara Brook" w:date="2021-08-29T18:43:00Z">
        <w:r w:rsidR="008D0F13">
          <w:fldChar w:fldCharType="end"/>
        </w:r>
      </w:ins>
      <w:ins w:id="462" w:author="Cara Brook" w:date="2021-08-29T18:34:00Z">
        <w:r w:rsidR="007D5C9B">
          <w:t>, characterization of the genetic diversity of bat</w:t>
        </w:r>
      </w:ins>
      <w:ins w:id="463" w:author="Cara Brook" w:date="2021-08-29T18:35:00Z">
        <w:r w:rsidR="007D5C9B">
          <w:t xml:space="preserve">-borne coronaviruses in Madagascar and elsewhere in Africa is </w:t>
        </w:r>
      </w:ins>
      <w:ins w:id="464" w:author="Cara Brook" w:date="2021-08-29T21:21:00Z">
        <w:r>
          <w:t xml:space="preserve">a </w:t>
        </w:r>
      </w:ins>
      <w:ins w:id="465" w:author="Cara Brook" w:date="2021-08-29T18:35:00Z">
        <w:r w:rsidR="007D5C9B">
          <w:t xml:space="preserve">critical public health </w:t>
        </w:r>
      </w:ins>
      <w:ins w:id="466" w:author="Cara Brook" w:date="2021-08-29T21:21:00Z">
        <w:r>
          <w:t>priority</w:t>
        </w:r>
      </w:ins>
      <w:ins w:id="467" w:author="Cara Brook" w:date="2021-08-29T18:35:00Z">
        <w:r w:rsidR="007D5C9B">
          <w:t xml:space="preserve">. </w:t>
        </w:r>
      </w:ins>
    </w:p>
    <w:p w14:paraId="75608FB2" w14:textId="1AB72644" w:rsidR="001002EA" w:rsidDel="00CE4474" w:rsidRDefault="001002EA">
      <w:pPr>
        <w:rPr>
          <w:del w:id="468" w:author="Cara Brook" w:date="2021-08-29T18:23:00Z"/>
        </w:rPr>
      </w:pPr>
      <w:del w:id="469" w:author="Cara Brook" w:date="2021-08-29T18:35:00Z">
        <w:r w:rsidDel="007D5C9B">
          <w:delText xml:space="preserve"> </w:delText>
        </w:r>
      </w:del>
    </w:p>
    <w:p w14:paraId="6783F8BB" w14:textId="242E6024" w:rsidR="009B103C" w:rsidRPr="001B1B21" w:rsidDel="007D5C9B" w:rsidRDefault="00D458BC" w:rsidP="009B103C">
      <w:pPr>
        <w:rPr>
          <w:del w:id="470" w:author="Cara Brook" w:date="2021-08-29T18:35:00Z"/>
          <w:moveTo w:id="471" w:author="Cara Brook" w:date="2021-08-29T17:13:00Z"/>
        </w:rPr>
      </w:pPr>
      <w:del w:id="472" w:author="Cara Brook" w:date="2021-08-29T18:23:00Z">
        <w:r w:rsidRPr="006B3F44" w:rsidDel="00CE4474">
          <w:rPr>
            <w:rPrChange w:id="473" w:author="Cara Brook" w:date="2021-08-29T14:07:00Z">
              <w:rPr>
                <w:rFonts w:ascii="Arial" w:hAnsi="Arial" w:cs="Arial"/>
              </w:rPr>
            </w:rPrChange>
          </w:rPr>
          <w:delText>Isolated from the rest of Africa or other nearby countries, Madagascar hosts about 40 different species of bats, half of them endemic populations</w:delText>
        </w:r>
      </w:del>
      <w:customXmlDelRangeStart w:id="474" w:author="Cara Brook" w:date="2021-08-29T18:23:00Z"/>
      <w:sdt>
        <w:sdtPr>
          <w:rPr>
            <w:color w:val="000000"/>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sdtContent>
          <w:customXmlDelRangeEnd w:id="474"/>
          <w:del w:id="475" w:author="Cara Brook" w:date="2021-08-29T18:23:00Z">
            <w:r w:rsidR="00AD5CD7" w:rsidRPr="006B3F44" w:rsidDel="00CE4474">
              <w:rPr>
                <w:color w:val="000000"/>
                <w:rPrChange w:id="476" w:author="Cara Brook" w:date="2021-08-29T14:07:00Z">
                  <w:rPr>
                    <w:rFonts w:ascii="Arial" w:hAnsi="Arial" w:cs="Arial"/>
                    <w:color w:val="000000"/>
                  </w:rPr>
                </w:rPrChange>
              </w:rPr>
              <w:delText>46</w:delText>
            </w:r>
          </w:del>
          <w:customXmlDelRangeStart w:id="477" w:author="Cara Brook" w:date="2021-08-29T18:23:00Z"/>
        </w:sdtContent>
      </w:sdt>
      <w:customXmlDelRangeEnd w:id="477"/>
      <w:del w:id="478" w:author="Cara Brook" w:date="2021-08-29T18:23:00Z">
        <w:r w:rsidRPr="006B3F44" w:rsidDel="00CE4474">
          <w:rPr>
            <w:rPrChange w:id="479" w:author="Cara Brook" w:date="2021-08-29T14:07:00Z">
              <w:rPr>
                <w:rFonts w:ascii="Arial" w:hAnsi="Arial" w:cs="Arial"/>
              </w:rPr>
            </w:rPrChange>
          </w:rPr>
          <w:delText>. With many bat species and interactions with humans</w:delText>
        </w:r>
        <w:r w:rsidR="008C436F" w:rsidRPr="006B3F44" w:rsidDel="00CE4474">
          <w:rPr>
            <w:rPrChange w:id="480" w:author="Cara Brook" w:date="2021-08-29T14:07:00Z">
              <w:rPr>
                <w:rFonts w:ascii="Arial" w:hAnsi="Arial" w:cs="Arial"/>
              </w:rPr>
            </w:rPrChange>
          </w:rPr>
          <w:delText xml:space="preserve"> in Madagascar (such as hunting for bushmeat, habitat encroachment)</w:delText>
        </w:r>
      </w:del>
      <w:customXmlDelRangeStart w:id="481" w:author="Cara Brook" w:date="2021-08-29T18:23:00Z"/>
      <w:sdt>
        <w:sdtPr>
          <w:rPr>
            <w:color w:val="000000"/>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sdtContent>
          <w:customXmlDelRangeEnd w:id="481"/>
          <w:del w:id="482" w:author="Cara Brook" w:date="2021-08-29T18:23:00Z">
            <w:r w:rsidR="00AD5CD7" w:rsidRPr="006B3F44" w:rsidDel="00CE4474">
              <w:rPr>
                <w:color w:val="000000"/>
                <w:rPrChange w:id="483" w:author="Cara Brook" w:date="2021-08-29T14:07:00Z">
                  <w:rPr>
                    <w:rFonts w:ascii="Arial" w:hAnsi="Arial" w:cs="Arial"/>
                    <w:color w:val="000000"/>
                  </w:rPr>
                </w:rPrChange>
              </w:rPr>
              <w:delText>40,46–48</w:delText>
            </w:r>
          </w:del>
          <w:customXmlDelRangeStart w:id="484" w:author="Cara Brook" w:date="2021-08-29T18:23:00Z"/>
        </w:sdtContent>
      </w:sdt>
      <w:customXmlDelRangeEnd w:id="484"/>
      <w:del w:id="485" w:author="Cara Brook" w:date="2021-08-29T18:23:00Z">
        <w:r w:rsidRPr="006B3F44" w:rsidDel="00CE4474">
          <w:rPr>
            <w:rPrChange w:id="486" w:author="Cara Brook" w:date="2021-08-29T14:07:00Z">
              <w:rPr>
                <w:rFonts w:ascii="Arial" w:hAnsi="Arial" w:cs="Arial"/>
              </w:rPr>
            </w:rPrChange>
          </w:rPr>
          <w:delText>, it is important to sample bat populations for potential coronaviruses that may one day become zoonotic</w:delText>
        </w:r>
      </w:del>
      <w:customXmlDelRangeStart w:id="487" w:author="Cara Brook" w:date="2021-08-29T18:23:00Z"/>
      <w:sdt>
        <w:sdtPr>
          <w:rPr>
            <w:color w:val="000000"/>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sdtContent>
          <w:customXmlDelRangeEnd w:id="487"/>
          <w:del w:id="488" w:author="Cara Brook" w:date="2021-08-29T18:23:00Z">
            <w:r w:rsidR="00AD5CD7" w:rsidRPr="006B3F44" w:rsidDel="00CE4474">
              <w:rPr>
                <w:color w:val="000000"/>
                <w:rPrChange w:id="489" w:author="Cara Brook" w:date="2021-08-29T14:07:00Z">
                  <w:rPr>
                    <w:rFonts w:ascii="Arial" w:hAnsi="Arial" w:cs="Arial"/>
                    <w:color w:val="000000"/>
                  </w:rPr>
                </w:rPrChange>
              </w:rPr>
              <w:delText>34,36,37,39,43,</w:delText>
            </w:r>
            <w:commentRangeStart w:id="490"/>
            <w:r w:rsidR="00AD5CD7" w:rsidRPr="006B3F44" w:rsidDel="00CE4474">
              <w:rPr>
                <w:color w:val="000000"/>
                <w:rPrChange w:id="491" w:author="Cara Brook" w:date="2021-08-29T14:07:00Z">
                  <w:rPr>
                    <w:rFonts w:ascii="Arial" w:hAnsi="Arial" w:cs="Arial"/>
                    <w:color w:val="000000"/>
                  </w:rPr>
                </w:rPrChange>
              </w:rPr>
              <w:delText>49</w:delText>
            </w:r>
            <w:commentRangeEnd w:id="490"/>
            <w:r w:rsidR="003B499D" w:rsidRPr="006B3F44" w:rsidDel="00CE4474">
              <w:rPr>
                <w:rStyle w:val="CommentReference"/>
                <w:sz w:val="24"/>
                <w:szCs w:val="24"/>
                <w:rPrChange w:id="492" w:author="Cara Brook" w:date="2021-08-29T14:07:00Z">
                  <w:rPr>
                    <w:rStyle w:val="CommentReference"/>
                  </w:rPr>
                </w:rPrChange>
              </w:rPr>
              <w:commentReference w:id="490"/>
            </w:r>
          </w:del>
          <w:customXmlDelRangeStart w:id="493" w:author="Cara Brook" w:date="2021-08-29T18:23:00Z"/>
        </w:sdtContent>
      </w:sdt>
      <w:customXmlDelRangeEnd w:id="493"/>
      <w:del w:id="494" w:author="Cara Brook" w:date="2021-08-29T18:23:00Z">
        <w:r w:rsidRPr="006B3F44" w:rsidDel="00CE4474">
          <w:rPr>
            <w:rPrChange w:id="495" w:author="Cara Brook" w:date="2021-08-29T14:07:00Z">
              <w:rPr>
                <w:rFonts w:ascii="Arial" w:hAnsi="Arial" w:cs="Arial"/>
              </w:rPr>
            </w:rPrChange>
          </w:rPr>
          <w:delText xml:space="preserve">. </w:delText>
        </w:r>
      </w:del>
      <w:moveToRangeStart w:id="496" w:author="Cara Brook" w:date="2021-08-29T17:13:00Z" w:name="move81149598"/>
      <w:moveTo w:id="497" w:author="Cara Brook" w:date="2021-08-29T17:13:00Z">
        <w:del w:id="498" w:author="Cara Brook" w:date="2021-08-29T18:35:00Z">
          <w:r w:rsidR="009B103C" w:rsidRPr="001B1B21" w:rsidDel="007D5C9B">
            <w:delText>Bats are ubiquitous mammals across all continents except Antarctica, and frequently their habitats overlap with the habitats of other mammals and humans</w:delText>
          </w:r>
        </w:del>
      </w:moveTo>
      <w:customXmlDelRangeStart w:id="499" w:author="Cara Brook" w:date="2021-08-29T18:35:00Z"/>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402495963"/>
          <w:placeholder>
            <w:docPart w:val="AA2D798B3E9D2D44A20D1AE0F619A93F"/>
          </w:placeholder>
        </w:sdtPr>
        <w:sdtEndPr/>
        <w:sdtContent>
          <w:customXmlDelRangeEnd w:id="499"/>
          <w:moveTo w:id="500" w:author="Cara Brook" w:date="2021-08-29T17:13:00Z">
            <w:del w:id="501" w:author="Cara Brook" w:date="2021-08-29T18:35:00Z">
              <w:r w:rsidR="009B103C" w:rsidRPr="001B1B21" w:rsidDel="007D5C9B">
                <w:rPr>
                  <w:color w:val="000000"/>
                </w:rPr>
                <w:delText>34–37</w:delText>
              </w:r>
            </w:del>
          </w:moveTo>
          <w:customXmlDelRangeStart w:id="502" w:author="Cara Brook" w:date="2021-08-29T18:35:00Z"/>
        </w:sdtContent>
      </w:sdt>
      <w:customXmlDelRangeEnd w:id="502"/>
      <w:moveTo w:id="503" w:author="Cara Brook" w:date="2021-08-29T17:13:00Z">
        <w:del w:id="504" w:author="Cara Brook" w:date="2021-08-29T18:35:00Z">
          <w:r w:rsidR="009B103C" w:rsidRPr="001B1B21" w:rsidDel="007D5C9B">
            <w:delText>. Deforestation, urbanization, wet markets, and resource usage such as entering caves for guano and hunting bats for food all are activities initiated by humans that put them in contact with bat populations more frequently and thus contribute to a risk of zoonotic transmission</w:delText>
          </w:r>
        </w:del>
      </w:moveTo>
      <w:customXmlDelRangeStart w:id="505" w:author="Cara Brook" w:date="2021-08-29T18:35:00Z"/>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808628170"/>
          <w:placeholder>
            <w:docPart w:val="AA2D798B3E9D2D44A20D1AE0F619A93F"/>
          </w:placeholder>
        </w:sdtPr>
        <w:sdtEndPr/>
        <w:sdtContent>
          <w:customXmlDelRangeEnd w:id="505"/>
          <w:moveTo w:id="506" w:author="Cara Brook" w:date="2021-08-29T17:13:00Z">
            <w:del w:id="507" w:author="Cara Brook" w:date="2021-08-29T18:35:00Z">
              <w:r w:rsidR="009B103C" w:rsidRPr="001B1B21" w:rsidDel="007D5C9B">
                <w:rPr>
                  <w:color w:val="000000"/>
                </w:rPr>
                <w:delText>34–40</w:delText>
              </w:r>
            </w:del>
          </w:moveTo>
          <w:customXmlDelRangeStart w:id="508" w:author="Cara Brook" w:date="2021-08-29T18:35:00Z"/>
        </w:sdtContent>
      </w:sdt>
      <w:customXmlDelRangeEnd w:id="508"/>
      <w:moveTo w:id="509" w:author="Cara Brook" w:date="2021-08-29T17:13:00Z">
        <w:del w:id="510" w:author="Cara Brook" w:date="2021-08-29T18:35:00Z">
          <w:r w:rsidR="009B103C" w:rsidRPr="001B1B21" w:rsidDel="007D5C9B">
            <w:delText xml:space="preserve">. Novel coronaviruses have been well described in Asia, especially in </w:delText>
          </w:r>
          <w:r w:rsidR="009B103C" w:rsidRPr="001B1B21" w:rsidDel="007D5C9B">
            <w:rPr>
              <w:i/>
              <w:iCs/>
            </w:rPr>
            <w:delText>Rhinopolus spp</w:delText>
          </w:r>
        </w:del>
      </w:moveTo>
      <w:customXmlDelRangeStart w:id="511" w:author="Cara Brook" w:date="2021-08-29T18:35:00Z"/>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827706046"/>
          <w:placeholder>
            <w:docPart w:val="AA2D798B3E9D2D44A20D1AE0F619A93F"/>
          </w:placeholder>
        </w:sdtPr>
        <w:sdtEndPr/>
        <w:sdtContent>
          <w:customXmlDelRangeEnd w:id="511"/>
          <w:moveTo w:id="512" w:author="Cara Brook" w:date="2021-08-29T17:13:00Z">
            <w:del w:id="513" w:author="Cara Brook" w:date="2021-08-29T18:35:00Z">
              <w:r w:rsidR="009B103C" w:rsidRPr="001B1B21" w:rsidDel="007D5C9B">
                <w:rPr>
                  <w:color w:val="000000"/>
                </w:rPr>
                <w:delText>23,41</w:delText>
              </w:r>
            </w:del>
          </w:moveTo>
          <w:customXmlDelRangeStart w:id="514" w:author="Cara Brook" w:date="2021-08-29T18:35:00Z"/>
        </w:sdtContent>
      </w:sdt>
      <w:customXmlDelRangeEnd w:id="514"/>
      <w:moveTo w:id="515" w:author="Cara Brook" w:date="2021-08-29T17:13:00Z">
        <w:del w:id="516" w:author="Cara Brook" w:date="2021-08-29T18:35:00Z">
          <w:r w:rsidR="009B103C" w:rsidRPr="001B1B21" w:rsidDel="007D5C9B">
            <w:delText>, although recent surveying has found coronavirus diversity in African and European bats as well</w:delText>
          </w:r>
        </w:del>
      </w:moveTo>
      <w:customXmlDelRangeStart w:id="517" w:author="Cara Brook" w:date="2021-08-29T18:35:00Z"/>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1531413868"/>
          <w:placeholder>
            <w:docPart w:val="AA2D798B3E9D2D44A20D1AE0F619A93F"/>
          </w:placeholder>
        </w:sdtPr>
        <w:sdtEndPr/>
        <w:sdtContent>
          <w:customXmlDelRangeEnd w:id="517"/>
          <w:moveTo w:id="518" w:author="Cara Brook" w:date="2021-08-29T17:13:00Z">
            <w:del w:id="519" w:author="Cara Brook" w:date="2021-08-29T18:35:00Z">
              <w:r w:rsidR="009B103C" w:rsidRPr="001B1B21" w:rsidDel="007D5C9B">
                <w:rPr>
                  <w:color w:val="000000"/>
                </w:rPr>
                <w:delText>25,26,32,33,42–45</w:delText>
              </w:r>
            </w:del>
          </w:moveTo>
          <w:customXmlDelRangeStart w:id="520" w:author="Cara Brook" w:date="2021-08-29T18:35:00Z"/>
        </w:sdtContent>
      </w:sdt>
      <w:customXmlDelRangeEnd w:id="520"/>
      <w:moveTo w:id="521" w:author="Cara Brook" w:date="2021-08-29T17:13:00Z">
        <w:del w:id="522" w:author="Cara Brook" w:date="2021-08-29T18:35:00Z">
          <w:r w:rsidR="009B103C" w:rsidRPr="001B1B21" w:rsidDel="007D5C9B">
            <w:delText xml:space="preserve">. </w:delText>
          </w:r>
        </w:del>
      </w:moveTo>
    </w:p>
    <w:moveToRangeEnd w:id="496"/>
    <w:p w14:paraId="1F1B95E7" w14:textId="77777777" w:rsidR="009B103C" w:rsidRPr="006B3F44" w:rsidDel="007D5C9B" w:rsidRDefault="009B103C" w:rsidP="00A60EE4">
      <w:pPr>
        <w:rPr>
          <w:del w:id="523" w:author="Cara Brook" w:date="2021-08-29T18:35:00Z"/>
          <w:rPrChange w:id="524" w:author="Cara Brook" w:date="2021-08-29T14:07:00Z">
            <w:rPr>
              <w:del w:id="525" w:author="Cara Brook" w:date="2021-08-29T18:35:00Z"/>
              <w:rFonts w:ascii="Arial" w:hAnsi="Arial" w:cs="Arial"/>
            </w:rPr>
          </w:rPrChange>
        </w:rPr>
      </w:pPr>
    </w:p>
    <w:p w14:paraId="66813E17" w14:textId="77777777" w:rsidR="00CA6145" w:rsidRPr="006B3F44" w:rsidDel="007D5C9B" w:rsidRDefault="00CA6145" w:rsidP="00A60EE4">
      <w:pPr>
        <w:rPr>
          <w:del w:id="526" w:author="Cara Brook" w:date="2021-08-29T18:35:00Z"/>
          <w:rPrChange w:id="527" w:author="Cara Brook" w:date="2021-08-29T14:07:00Z">
            <w:rPr>
              <w:del w:id="528" w:author="Cara Brook" w:date="2021-08-29T18:35:00Z"/>
              <w:rFonts w:ascii="Arial" w:hAnsi="Arial" w:cs="Arial"/>
            </w:rPr>
          </w:rPrChange>
        </w:rPr>
      </w:pPr>
    </w:p>
    <w:p w14:paraId="20FB6AC9" w14:textId="3AA4ACDA" w:rsidR="00F47ABB" w:rsidRPr="006B3F44" w:rsidRDefault="00CB1E2D" w:rsidP="00A60EE4">
      <w:pPr>
        <w:rPr>
          <w:rPrChange w:id="529" w:author="Cara Brook" w:date="2021-08-29T14:07:00Z">
            <w:rPr>
              <w:rFonts w:ascii="Arial" w:hAnsi="Arial" w:cs="Arial"/>
            </w:rPr>
          </w:rPrChange>
        </w:rPr>
      </w:pPr>
      <w:r w:rsidRPr="006B3F44">
        <w:rPr>
          <w:rPrChange w:id="530" w:author="Cara Brook" w:date="2021-08-29T14:07:00Z">
            <w:rPr>
              <w:rFonts w:ascii="Arial" w:hAnsi="Arial" w:cs="Arial"/>
            </w:rPr>
          </w:rPrChange>
        </w:rPr>
        <w:t xml:space="preserve">Here we </w:t>
      </w:r>
      <w:ins w:id="531" w:author="Cara Brook" w:date="2021-08-29T18:35:00Z">
        <w:r w:rsidR="007D5C9B">
          <w:t>c</w:t>
        </w:r>
      </w:ins>
      <w:ins w:id="532" w:author="Cara Brook" w:date="2021-08-29T18:36:00Z">
        <w:r w:rsidR="007D5C9B">
          <w:t>ontribute and chara</w:t>
        </w:r>
      </w:ins>
      <w:ins w:id="533" w:author="Cara Brook" w:date="2021-08-29T18:37:00Z">
        <w:r w:rsidR="007D5C9B">
          <w:t>cterize</w:t>
        </w:r>
      </w:ins>
      <w:ins w:id="534" w:author="Cara Brook" w:date="2021-08-29T18:35:00Z">
        <w:r w:rsidR="007D5C9B">
          <w:t xml:space="preserve"> </w:t>
        </w:r>
      </w:ins>
      <w:del w:id="535" w:author="Cara Brook" w:date="2021-08-29T18:35:00Z">
        <w:r w:rsidR="00574C2F" w:rsidRPr="006B3F44" w:rsidDel="007D5C9B">
          <w:rPr>
            <w:rPrChange w:id="536" w:author="Cara Brook" w:date="2021-08-29T14:07:00Z">
              <w:rPr>
                <w:rFonts w:ascii="Arial" w:hAnsi="Arial" w:cs="Arial"/>
              </w:rPr>
            </w:rPrChange>
          </w:rPr>
          <w:delText xml:space="preserve">contribute </w:delText>
        </w:r>
      </w:del>
      <w:r w:rsidR="00574C2F" w:rsidRPr="006B3F44">
        <w:rPr>
          <w:rPrChange w:id="537" w:author="Cara Brook" w:date="2021-08-29T14:07:00Z">
            <w:rPr>
              <w:rFonts w:ascii="Arial" w:hAnsi="Arial" w:cs="Arial"/>
            </w:rPr>
          </w:rPrChange>
        </w:rPr>
        <w:t xml:space="preserve">three </w:t>
      </w:r>
      <w:ins w:id="538" w:author="Cara Brook" w:date="2021-08-29T18:35:00Z">
        <w:r w:rsidR="007D5C9B">
          <w:t>full genome seque</w:t>
        </w:r>
      </w:ins>
      <w:ins w:id="539" w:author="Cara Brook" w:date="2021-08-29T18:36:00Z">
        <w:r w:rsidR="007D5C9B">
          <w:t xml:space="preserve">nces of two </w:t>
        </w:r>
      </w:ins>
      <w:r w:rsidR="00574C2F" w:rsidRPr="006B3F44">
        <w:rPr>
          <w:rPrChange w:id="540" w:author="Cara Brook" w:date="2021-08-29T14:07:00Z">
            <w:rPr>
              <w:rFonts w:ascii="Arial" w:hAnsi="Arial" w:cs="Arial"/>
            </w:rPr>
          </w:rPrChange>
        </w:rPr>
        <w:t xml:space="preserve">novel </w:t>
      </w:r>
      <w:del w:id="541" w:author="Cara Brook" w:date="2021-08-29T18:36:00Z">
        <w:r w:rsidR="00574C2F" w:rsidRPr="006B3F44" w:rsidDel="007D5C9B">
          <w:rPr>
            <w:rPrChange w:id="542" w:author="Cara Brook" w:date="2021-08-29T14:07:00Z">
              <w:rPr>
                <w:rFonts w:ascii="Arial" w:hAnsi="Arial" w:cs="Arial"/>
              </w:rPr>
            </w:rPrChange>
          </w:rPr>
          <w:delText xml:space="preserve">nobecovirus </w:delText>
        </w:r>
      </w:del>
      <w:proofErr w:type="spellStart"/>
      <w:ins w:id="543" w:author="Cara Brook" w:date="2021-08-29T18:36:00Z">
        <w:r w:rsidR="007D5C9B">
          <w:t>N</w:t>
        </w:r>
        <w:r w:rsidR="007D5C9B" w:rsidRPr="006B3F44">
          <w:rPr>
            <w:rPrChange w:id="544" w:author="Cara Brook" w:date="2021-08-29T14:07:00Z">
              <w:rPr>
                <w:rFonts w:ascii="Arial" w:hAnsi="Arial" w:cs="Arial"/>
              </w:rPr>
            </w:rPrChange>
          </w:rPr>
          <w:t>obecovirus</w:t>
        </w:r>
        <w:r w:rsidR="007D5C9B">
          <w:t>es</w:t>
        </w:r>
        <w:proofErr w:type="spellEnd"/>
        <w:r w:rsidR="007D5C9B">
          <w:t xml:space="preserve">, derived </w:t>
        </w:r>
      </w:ins>
      <w:del w:id="545" w:author="Cara Brook" w:date="2021-08-29T18:36:00Z">
        <w:r w:rsidR="00BE1AD4" w:rsidRPr="006B3F44" w:rsidDel="007D5C9B">
          <w:rPr>
            <w:rPrChange w:id="546" w:author="Cara Brook" w:date="2021-08-29T14:07:00Z">
              <w:rPr>
                <w:rFonts w:ascii="Arial" w:hAnsi="Arial" w:cs="Arial"/>
              </w:rPr>
            </w:rPrChange>
          </w:rPr>
          <w:delText xml:space="preserve">full </w:delText>
        </w:r>
        <w:r w:rsidR="00574C2F" w:rsidRPr="006B3F44" w:rsidDel="007D5C9B">
          <w:rPr>
            <w:rPrChange w:id="547" w:author="Cara Brook" w:date="2021-08-29T14:07:00Z">
              <w:rPr>
                <w:rFonts w:ascii="Arial" w:hAnsi="Arial" w:cs="Arial"/>
              </w:rPr>
            </w:rPrChange>
          </w:rPr>
          <w:delText xml:space="preserve">genomes from Madagascar fruit bat fecal samples (two from </w:delText>
        </w:r>
      </w:del>
      <w:r w:rsidR="00574C2F" w:rsidRPr="006B3F44">
        <w:rPr>
          <w:i/>
          <w:iCs/>
          <w:rPrChange w:id="548" w:author="Cara Brook" w:date="2021-08-29T14:07:00Z">
            <w:rPr>
              <w:rFonts w:ascii="Arial" w:hAnsi="Arial" w:cs="Arial"/>
              <w:i/>
              <w:iCs/>
            </w:rPr>
          </w:rPrChange>
        </w:rPr>
        <w:t xml:space="preserve">R. </w:t>
      </w:r>
      <w:proofErr w:type="spellStart"/>
      <w:r w:rsidR="00574C2F" w:rsidRPr="006B3F44">
        <w:rPr>
          <w:i/>
          <w:iCs/>
          <w:rPrChange w:id="549" w:author="Cara Brook" w:date="2021-08-29T14:07:00Z">
            <w:rPr>
              <w:rFonts w:ascii="Arial" w:hAnsi="Arial" w:cs="Arial"/>
              <w:i/>
              <w:iCs/>
            </w:rPr>
          </w:rPrChange>
        </w:rPr>
        <w:t>madagascariensis</w:t>
      </w:r>
      <w:proofErr w:type="spellEnd"/>
      <w:ins w:id="550" w:author="Cara Brook" w:date="2021-08-29T18:36:00Z">
        <w:r w:rsidR="007D5C9B">
          <w:rPr>
            <w:i/>
            <w:iCs/>
          </w:rPr>
          <w:t xml:space="preserve"> </w:t>
        </w:r>
        <w:r w:rsidR="007D5C9B">
          <w:t>and</w:t>
        </w:r>
      </w:ins>
      <w:del w:id="551" w:author="Cara Brook" w:date="2021-08-29T18:36:00Z">
        <w:r w:rsidR="00574C2F" w:rsidRPr="006B3F44" w:rsidDel="007D5C9B">
          <w:rPr>
            <w:rPrChange w:id="552" w:author="Cara Brook" w:date="2021-08-29T14:07:00Z">
              <w:rPr>
                <w:rFonts w:ascii="Arial" w:hAnsi="Arial" w:cs="Arial"/>
              </w:rPr>
            </w:rPrChange>
          </w:rPr>
          <w:delText>, one from</w:delText>
        </w:r>
      </w:del>
      <w:r w:rsidR="00574C2F" w:rsidRPr="006B3F44">
        <w:rPr>
          <w:rPrChange w:id="553" w:author="Cara Brook" w:date="2021-08-29T14:07:00Z">
            <w:rPr>
              <w:rFonts w:ascii="Arial" w:hAnsi="Arial" w:cs="Arial"/>
            </w:rPr>
          </w:rPrChange>
        </w:rPr>
        <w:t xml:space="preserve"> </w:t>
      </w:r>
      <w:r w:rsidR="00574C2F" w:rsidRPr="006B3F44">
        <w:rPr>
          <w:i/>
          <w:iCs/>
          <w:rPrChange w:id="554" w:author="Cara Brook" w:date="2021-08-29T14:07:00Z">
            <w:rPr>
              <w:rFonts w:ascii="Arial" w:hAnsi="Arial" w:cs="Arial"/>
              <w:i/>
              <w:iCs/>
            </w:rPr>
          </w:rPrChange>
        </w:rPr>
        <w:t>P. rufus</w:t>
      </w:r>
      <w:ins w:id="555" w:author="Cara Brook" w:date="2021-08-29T18:36:00Z">
        <w:r w:rsidR="007D5C9B">
          <w:t xml:space="preserve"> hosts</w:t>
        </w:r>
      </w:ins>
      <w:ins w:id="556" w:author="Cara Brook" w:date="2021-08-29T18:37:00Z">
        <w:r w:rsidR="007D5C9B">
          <w:t>, assessing their past and future capacity for recombination and relatedness to</w:t>
        </w:r>
      </w:ins>
      <w:ins w:id="557" w:author="Cara Brook" w:date="2021-08-29T21:25:00Z">
        <w:r w:rsidR="005E45A1">
          <w:t xml:space="preserve"> previously described</w:t>
        </w:r>
      </w:ins>
      <w:ins w:id="558" w:author="Cara Brook" w:date="2021-08-29T18:37:00Z">
        <w:r w:rsidR="007D5C9B">
          <w:t xml:space="preserve"> </w:t>
        </w:r>
        <w:proofErr w:type="spellStart"/>
        <w:r w:rsidR="007D5C9B">
          <w:t>Nobecoviruses</w:t>
        </w:r>
      </w:ins>
      <w:proofErr w:type="spellEnd"/>
      <w:ins w:id="559" w:author="Cara Brook" w:date="2021-08-29T21:25:00Z">
        <w:r w:rsidR="005E45A1">
          <w:t xml:space="preserve"> from Asia and other parts o</w:t>
        </w:r>
      </w:ins>
      <w:ins w:id="560" w:author="Cara Brook" w:date="2021-08-29T21:26:00Z">
        <w:r w:rsidR="005E45A1">
          <w:t>f Africa.</w:t>
        </w:r>
      </w:ins>
      <w:del w:id="561" w:author="Cara Brook" w:date="2021-08-29T18:36:00Z">
        <w:r w:rsidR="00574C2F" w:rsidRPr="006B3F44" w:rsidDel="007D5C9B">
          <w:rPr>
            <w:rPrChange w:id="562" w:author="Cara Brook" w:date="2021-08-29T14:07:00Z">
              <w:rPr>
                <w:rFonts w:ascii="Arial" w:hAnsi="Arial" w:cs="Arial"/>
              </w:rPr>
            </w:rPrChange>
          </w:rPr>
          <w:delText>)</w:delText>
        </w:r>
      </w:del>
      <w:del w:id="563" w:author="Cara Brook" w:date="2021-08-29T21:26:00Z">
        <w:r w:rsidR="00574C2F" w:rsidRPr="006B3F44" w:rsidDel="005E45A1">
          <w:rPr>
            <w:rPrChange w:id="564" w:author="Cara Brook" w:date="2021-08-29T14:07:00Z">
              <w:rPr>
                <w:rFonts w:ascii="Arial" w:hAnsi="Arial" w:cs="Arial"/>
              </w:rPr>
            </w:rPrChange>
          </w:rPr>
          <w:delText>.</w:delText>
        </w:r>
        <w:r w:rsidR="00BE1AD4" w:rsidRPr="006B3F44" w:rsidDel="005E45A1">
          <w:rPr>
            <w:rPrChange w:id="565" w:author="Cara Brook" w:date="2021-08-29T14:07:00Z">
              <w:rPr>
                <w:rFonts w:ascii="Arial" w:hAnsi="Arial" w:cs="Arial"/>
              </w:rPr>
            </w:rPrChange>
          </w:rPr>
          <w:delText xml:space="preserve"> </w:delText>
        </w:r>
      </w:del>
      <w:del w:id="566" w:author="Cara Brook" w:date="2021-08-29T18:38:00Z">
        <w:r w:rsidR="00BE1AD4" w:rsidRPr="006B3F44" w:rsidDel="007D5C9B">
          <w:rPr>
            <w:rPrChange w:id="567" w:author="Cara Brook" w:date="2021-08-29T14:07:00Z">
              <w:rPr>
                <w:rFonts w:ascii="Arial" w:hAnsi="Arial" w:cs="Arial"/>
              </w:rPr>
            </w:rPrChange>
          </w:rPr>
          <w:delText xml:space="preserve">These </w:delText>
        </w:r>
      </w:del>
      <w:del w:id="568" w:author="Cara Brook" w:date="2021-08-29T18:37:00Z">
        <w:r w:rsidR="00BE1AD4" w:rsidRPr="006B3F44" w:rsidDel="007D5C9B">
          <w:rPr>
            <w:rPrChange w:id="569" w:author="Cara Brook" w:date="2021-08-29T14:07:00Z">
              <w:rPr>
                <w:rFonts w:ascii="Arial" w:hAnsi="Arial" w:cs="Arial"/>
              </w:rPr>
            </w:rPrChange>
          </w:rPr>
          <w:delText xml:space="preserve">additions </w:delText>
        </w:r>
      </w:del>
      <w:del w:id="570" w:author="Cara Brook" w:date="2021-08-29T18:38:00Z">
        <w:r w:rsidR="00BE1AD4" w:rsidRPr="006B3F44" w:rsidDel="007D5C9B">
          <w:rPr>
            <w:rPrChange w:id="571" w:author="Cara Brook" w:date="2021-08-29T14:07:00Z">
              <w:rPr>
                <w:rFonts w:ascii="Arial" w:hAnsi="Arial" w:cs="Arial"/>
              </w:rPr>
            </w:rPrChange>
          </w:rPr>
          <w:delText xml:space="preserve">add to the landscape of sequences that exist to survey the populations of coronaviruses that are endemic to these island bats and further serve to </w:delText>
        </w:r>
        <w:r w:rsidR="00001E34" w:rsidRPr="006B3F44" w:rsidDel="007D5C9B">
          <w:rPr>
            <w:rPrChange w:id="572" w:author="Cara Brook" w:date="2021-08-29T14:07:00Z">
              <w:rPr>
                <w:rFonts w:ascii="Arial" w:hAnsi="Arial" w:cs="Arial"/>
              </w:rPr>
            </w:rPrChange>
          </w:rPr>
          <w:delText>understand the zoonotic risk</w:delText>
        </w:r>
      </w:del>
      <w:del w:id="573" w:author="Cara Brook" w:date="2021-08-29T18:36:00Z">
        <w:r w:rsidR="0001530E" w:rsidRPr="006B3F44" w:rsidDel="007D5C9B">
          <w:rPr>
            <w:rPrChange w:id="574" w:author="Cara Brook" w:date="2021-08-29T14:07:00Z">
              <w:rPr>
                <w:rFonts w:ascii="Arial" w:hAnsi="Arial" w:cs="Arial"/>
              </w:rPr>
            </w:rPrChange>
          </w:rPr>
          <w:delText xml:space="preserve">, especially since </w:delText>
        </w:r>
        <w:r w:rsidR="0001530E" w:rsidRPr="006B3F44" w:rsidDel="007D5C9B">
          <w:rPr>
            <w:i/>
            <w:iCs/>
            <w:rPrChange w:id="575" w:author="Cara Brook" w:date="2021-08-29T14:07:00Z">
              <w:rPr>
                <w:rFonts w:ascii="Arial" w:hAnsi="Arial" w:cs="Arial"/>
                <w:i/>
                <w:iCs/>
              </w:rPr>
            </w:rPrChange>
          </w:rPr>
          <w:delText>R. madagascariensis</w:delText>
        </w:r>
        <w:r w:rsidR="0001530E" w:rsidRPr="006B3F44" w:rsidDel="007D5C9B">
          <w:rPr>
            <w:rPrChange w:id="576" w:author="Cara Brook" w:date="2021-08-29T14:07:00Z">
              <w:rPr>
                <w:rFonts w:ascii="Arial" w:hAnsi="Arial" w:cs="Arial"/>
              </w:rPr>
            </w:rPrChange>
          </w:rPr>
          <w:delText xml:space="preserve"> had not been previously </w:delText>
        </w:r>
        <w:r w:rsidR="003B3700" w:rsidRPr="006B3F44" w:rsidDel="007D5C9B">
          <w:rPr>
            <w:rPrChange w:id="577" w:author="Cara Brook" w:date="2021-08-29T14:07:00Z">
              <w:rPr>
                <w:rFonts w:ascii="Arial" w:hAnsi="Arial" w:cs="Arial"/>
              </w:rPr>
            </w:rPrChange>
          </w:rPr>
          <w:delText>identified as a potential coronavirus host.</w:delText>
        </w:r>
      </w:del>
      <w:del w:id="578" w:author="Cara Brook" w:date="2021-08-29T18:38:00Z">
        <w:r w:rsidR="003B3700" w:rsidRPr="006B3F44" w:rsidDel="007D5C9B">
          <w:rPr>
            <w:rPrChange w:id="579" w:author="Cara Brook" w:date="2021-08-29T14:07:00Z">
              <w:rPr>
                <w:rFonts w:ascii="Arial" w:hAnsi="Arial" w:cs="Arial"/>
              </w:rPr>
            </w:rPrChange>
          </w:rPr>
          <w:delText xml:space="preserve"> </w:delText>
        </w:r>
      </w:del>
    </w:p>
    <w:p w14:paraId="5789B15C" w14:textId="5865F44E" w:rsidR="00A60EE4" w:rsidRPr="006B3F44" w:rsidRDefault="00A60EE4" w:rsidP="00A60EE4">
      <w:pPr>
        <w:rPr>
          <w:rPrChange w:id="580" w:author="Cara Brook" w:date="2021-08-29T14:07:00Z">
            <w:rPr>
              <w:rFonts w:ascii="Arial" w:hAnsi="Arial" w:cs="Arial"/>
            </w:rPr>
          </w:rPrChange>
        </w:rPr>
      </w:pPr>
    </w:p>
    <w:p w14:paraId="5A5A4507" w14:textId="4E7587E6" w:rsidR="00A60EE4" w:rsidRPr="006B3F44" w:rsidRDefault="00CE7A74" w:rsidP="00A60EE4">
      <w:pPr>
        <w:rPr>
          <w:b/>
          <w:bCs/>
          <w:rPrChange w:id="581" w:author="Cara Brook" w:date="2021-08-29T14:07:00Z">
            <w:rPr>
              <w:rFonts w:ascii="Arial" w:hAnsi="Arial" w:cs="Arial"/>
              <w:b/>
              <w:bCs/>
            </w:rPr>
          </w:rPrChange>
        </w:rPr>
      </w:pPr>
      <w:ins w:id="582" w:author="Cara Brook" w:date="2021-08-29T13:55:00Z">
        <w:r w:rsidRPr="006B3F44">
          <w:rPr>
            <w:b/>
            <w:bCs/>
            <w:rPrChange w:id="583" w:author="Cara Brook" w:date="2021-08-29T14:07:00Z">
              <w:rPr>
                <w:rFonts w:ascii="Arial" w:hAnsi="Arial" w:cs="Arial"/>
                <w:b/>
                <w:bCs/>
              </w:rPr>
            </w:rPrChange>
          </w:rPr>
          <w:t xml:space="preserve">Materials and </w:t>
        </w:r>
      </w:ins>
      <w:r w:rsidR="00D93F80" w:rsidRPr="006B3F44">
        <w:rPr>
          <w:b/>
          <w:bCs/>
          <w:rPrChange w:id="584" w:author="Cara Brook" w:date="2021-08-29T14:07:00Z">
            <w:rPr>
              <w:rFonts w:ascii="Arial" w:hAnsi="Arial" w:cs="Arial"/>
              <w:b/>
              <w:bCs/>
            </w:rPr>
          </w:rPrChange>
        </w:rPr>
        <w:t>Methods</w:t>
      </w:r>
    </w:p>
    <w:p w14:paraId="73BA643F" w14:textId="77777777" w:rsidR="00026E87" w:rsidRDefault="00026E87" w:rsidP="00A60EE4">
      <w:pPr>
        <w:rPr>
          <w:ins w:id="585" w:author="Cara Brook" w:date="2021-08-29T21:27:00Z"/>
        </w:rPr>
      </w:pPr>
    </w:p>
    <w:p w14:paraId="2637FE10" w14:textId="55178881" w:rsidR="00D93F80" w:rsidRDefault="00026E87" w:rsidP="00A60EE4">
      <w:pPr>
        <w:rPr>
          <w:ins w:id="586" w:author="Cara Brook" w:date="2021-08-29T21:26:00Z"/>
        </w:rPr>
      </w:pPr>
      <w:ins w:id="587" w:author="Cara Brook" w:date="2021-08-29T21:27:00Z">
        <w:r>
          <w:rPr>
            <w:i/>
            <w:iCs/>
          </w:rPr>
          <w:t>Bat Sampling</w:t>
        </w:r>
      </w:ins>
      <w:del w:id="588" w:author="Cara Brook" w:date="2021-08-29T21:27:00Z">
        <w:r w:rsidR="00E13B01" w:rsidRPr="006B3F44" w:rsidDel="00026E87">
          <w:rPr>
            <w:rPrChange w:id="589" w:author="Cara Brook" w:date="2021-08-29T14:07:00Z">
              <w:rPr>
                <w:rFonts w:ascii="Arial" w:hAnsi="Arial" w:cs="Arial"/>
              </w:rPr>
            </w:rPrChange>
          </w:rPr>
          <w:delText>Study sites</w:delText>
        </w:r>
        <w:r w:rsidR="00F36520" w:rsidRPr="006B3F44" w:rsidDel="00026E87">
          <w:rPr>
            <w:rPrChange w:id="590" w:author="Cara Brook" w:date="2021-08-29T14:07:00Z">
              <w:rPr>
                <w:rFonts w:ascii="Arial" w:hAnsi="Arial" w:cs="Arial"/>
              </w:rPr>
            </w:rPrChange>
          </w:rPr>
          <w:delText xml:space="preserve"> </w:delText>
        </w:r>
        <w:r w:rsidR="009C3163" w:rsidRPr="006B3F44" w:rsidDel="00026E87">
          <w:rPr>
            <w:rPrChange w:id="591" w:author="Cara Brook" w:date="2021-08-29T14:07:00Z">
              <w:rPr>
                <w:rFonts w:ascii="Arial" w:hAnsi="Arial" w:cs="Arial"/>
              </w:rPr>
            </w:rPrChange>
          </w:rPr>
          <w:delText>bat sampling</w:delText>
        </w:r>
      </w:del>
    </w:p>
    <w:p w14:paraId="24389824" w14:textId="228F6659" w:rsidR="002B7AA6" w:rsidRDefault="00026E87" w:rsidP="00A60EE4">
      <w:pPr>
        <w:rPr>
          <w:ins w:id="592" w:author="Cara Brook" w:date="2021-08-29T21:48:00Z"/>
        </w:rPr>
      </w:pPr>
      <w:ins w:id="593" w:author="Cara Brook" w:date="2021-08-29T21:31:00Z">
        <w:r>
          <w:t xml:space="preserve">As part of a </w:t>
        </w:r>
      </w:ins>
      <w:proofErr w:type="spellStart"/>
      <w:ins w:id="594" w:author="Cara Brook" w:date="2021-08-29T21:26:00Z">
        <w:r>
          <w:t>longterm</w:t>
        </w:r>
        <w:proofErr w:type="spellEnd"/>
        <w:r>
          <w:t xml:space="preserve"> study charact</w:t>
        </w:r>
      </w:ins>
      <w:ins w:id="595" w:author="Cara Brook" w:date="2021-08-29T21:27:00Z">
        <w:r>
          <w:t xml:space="preserve">erizing the seasonal dynamics of potentially zoonotic viruses in wild Madagascar fruit bats, </w:t>
        </w:r>
      </w:ins>
      <w:ins w:id="596" w:author="Cara Brook" w:date="2021-08-29T21:38:00Z">
        <w:r w:rsidR="002B7AA6">
          <w:t xml:space="preserve">monthly captures </w:t>
        </w:r>
      </w:ins>
      <w:ins w:id="597" w:author="Cara Brook" w:date="2021-08-29T21:27:00Z">
        <w:r>
          <w:t xml:space="preserve">of </w:t>
        </w:r>
      </w:ins>
      <w:ins w:id="598" w:author="Cara Brook" w:date="2021-08-29T21:31:00Z">
        <w:r>
          <w:t xml:space="preserve">Malagasy pteropodid </w:t>
        </w:r>
      </w:ins>
      <w:ins w:id="599" w:author="Cara Brook" w:date="2021-08-29T21:33:00Z">
        <w:r>
          <w:t>bats</w:t>
        </w:r>
      </w:ins>
      <w:ins w:id="600" w:author="Cara Brook" w:date="2021-08-29T21:42:00Z">
        <w:r w:rsidR="002B7AA6">
          <w:t xml:space="preserve"> were carried out</w:t>
        </w:r>
      </w:ins>
      <w:ins w:id="601" w:author="Cara Brook" w:date="2021-08-29T21:28:00Z">
        <w:r>
          <w:t xml:space="preserve"> </w:t>
        </w:r>
      </w:ins>
      <w:ins w:id="602" w:author="Cara Brook" w:date="2021-08-29T21:32:00Z">
        <w:r>
          <w:t>a</w:t>
        </w:r>
      </w:ins>
      <w:ins w:id="603" w:author="Cara Brook" w:date="2021-08-29T21:33:00Z">
        <w:r>
          <w:t xml:space="preserve">t </w:t>
        </w:r>
      </w:ins>
      <w:ins w:id="604" w:author="Cara Brook" w:date="2021-08-29T21:32:00Z">
        <w:r>
          <w:t>species-specific roost sites</w:t>
        </w:r>
      </w:ins>
      <w:ins w:id="605" w:author="Cara Brook" w:date="2021-08-29T21:34:00Z">
        <w:r>
          <w:t xml:space="preserve"> </w:t>
        </w:r>
      </w:ins>
      <w:ins w:id="606" w:author="Cara Brook" w:date="2021-08-29T21:38:00Z">
        <w:r w:rsidR="002B7AA6">
          <w:t>in the District</w:t>
        </w:r>
      </w:ins>
      <w:ins w:id="607" w:author="Cara Brook" w:date="2021-08-29T21:40:00Z">
        <w:r w:rsidR="002B7AA6">
          <w:t>s</w:t>
        </w:r>
      </w:ins>
      <w:ins w:id="608" w:author="Cara Brook" w:date="2021-08-29T21:38:00Z">
        <w:r w:rsidR="002B7AA6">
          <w:t xml:space="preserve"> of </w:t>
        </w:r>
        <w:proofErr w:type="spellStart"/>
        <w:r w:rsidR="002B7AA6">
          <w:t>Moramanga</w:t>
        </w:r>
      </w:ins>
      <w:proofErr w:type="spellEnd"/>
      <w:ins w:id="609" w:author="Cara Brook" w:date="2021-08-29T21:40:00Z">
        <w:r w:rsidR="002B7AA6">
          <w:t xml:space="preserve"> and </w:t>
        </w:r>
        <w:proofErr w:type="spellStart"/>
        <w:r w:rsidR="002B7AA6">
          <w:t>Manjakandriana</w:t>
        </w:r>
      </w:ins>
      <w:proofErr w:type="spellEnd"/>
      <w:ins w:id="610" w:author="Cara Brook" w:date="2021-08-29T21:38:00Z">
        <w:r w:rsidR="002B7AA6">
          <w:t>, Madagascar between 2018 and 2019</w:t>
        </w:r>
      </w:ins>
      <w:ins w:id="611" w:author="Cara Brook" w:date="2021-08-29T21:40:00Z">
        <w:r w:rsidR="002B7AA6">
          <w:t xml:space="preserve"> </w:t>
        </w:r>
      </w:ins>
      <w:ins w:id="612" w:author="Cara Brook" w:date="2021-08-29T21:34:00Z">
        <w:r>
          <w:t>(</w:t>
        </w:r>
        <w:r>
          <w:rPr>
            <w:i/>
            <w:iCs/>
          </w:rPr>
          <w:t>P. rufus</w:t>
        </w:r>
      </w:ins>
      <w:ins w:id="613" w:author="Cara Brook" w:date="2021-08-29T21:38:00Z">
        <w:r w:rsidR="002B7AA6">
          <w:rPr>
            <w:i/>
            <w:iCs/>
          </w:rPr>
          <w:t>:</w:t>
        </w:r>
      </w:ins>
      <w:ins w:id="614" w:author="Cara Brook" w:date="2021-08-29T21:34:00Z">
        <w:r>
          <w:rPr>
            <w:i/>
            <w:iCs/>
          </w:rPr>
          <w:t xml:space="preserve"> </w:t>
        </w:r>
        <w:proofErr w:type="spellStart"/>
        <w:r>
          <w:t>Ambakoana</w:t>
        </w:r>
      </w:ins>
      <w:proofErr w:type="spellEnd"/>
      <w:ins w:id="615" w:author="Cara Brook" w:date="2021-08-29T21:40:00Z">
        <w:r w:rsidR="002B7AA6">
          <w:t xml:space="preserve"> roost</w:t>
        </w:r>
      </w:ins>
      <w:ins w:id="616" w:author="Cara Brook" w:date="2021-08-29T21:38:00Z">
        <w:r w:rsidR="002B7AA6">
          <w:t>,</w:t>
        </w:r>
      </w:ins>
      <w:ins w:id="617" w:author="Cara Brook" w:date="2021-08-29T21:34:00Z">
        <w:r>
          <w:t xml:space="preserve"> </w:t>
        </w:r>
      </w:ins>
      <w:ins w:id="618" w:author="Cara Brook" w:date="2021-08-29T21:35:00Z">
        <w:r w:rsidRPr="00026E87">
          <w:t>-18.513</w:t>
        </w:r>
        <w:r>
          <w:t xml:space="preserve"> S</w:t>
        </w:r>
      </w:ins>
      <w:ins w:id="619" w:author="Cara Brook" w:date="2021-08-29T21:39:00Z">
        <w:r w:rsidR="002B7AA6">
          <w:t>,</w:t>
        </w:r>
      </w:ins>
      <w:ins w:id="620" w:author="Cara Brook" w:date="2021-08-29T21:35:00Z">
        <w:r>
          <w:t xml:space="preserve"> </w:t>
        </w:r>
        <w:r w:rsidRPr="00026E87">
          <w:t>48.16</w:t>
        </w:r>
        <w:r>
          <w:t xml:space="preserve">7 E; </w:t>
        </w:r>
      </w:ins>
      <w:ins w:id="621" w:author="Cara Brook" w:date="2021-08-29T21:34:00Z">
        <w:r>
          <w:rPr>
            <w:i/>
            <w:iCs/>
          </w:rPr>
          <w:t xml:space="preserve">E. </w:t>
        </w:r>
        <w:proofErr w:type="spellStart"/>
        <w:r>
          <w:rPr>
            <w:i/>
            <w:iCs/>
          </w:rPr>
          <w:t>dupreanum</w:t>
        </w:r>
      </w:ins>
      <w:proofErr w:type="spellEnd"/>
      <w:ins w:id="622" w:author="Cara Brook" w:date="2021-08-29T21:39:00Z">
        <w:r w:rsidR="002B7AA6" w:rsidRPr="002B7AA6">
          <w:rPr>
            <w:rPrChange w:id="623" w:author="Cara Brook" w:date="2021-08-29T21:39:00Z">
              <w:rPr>
                <w:i/>
                <w:iCs/>
              </w:rPr>
            </w:rPrChange>
          </w:rPr>
          <w:t>:</w:t>
        </w:r>
      </w:ins>
      <w:ins w:id="624" w:author="Cara Brook" w:date="2021-08-29T21:35:00Z">
        <w:r>
          <w:t xml:space="preserve"> </w:t>
        </w:r>
        <w:proofErr w:type="spellStart"/>
        <w:r>
          <w:t>Angavo</w:t>
        </w:r>
      </w:ins>
      <w:ins w:id="625" w:author="Cara Brook" w:date="2021-08-29T21:36:00Z">
        <w:r>
          <w:t>Be</w:t>
        </w:r>
      </w:ins>
      <w:proofErr w:type="spellEnd"/>
      <w:ins w:id="626" w:author="Cara Brook" w:date="2021-08-29T21:40:00Z">
        <w:r w:rsidR="002B7AA6">
          <w:t xml:space="preserve"> Cave</w:t>
        </w:r>
      </w:ins>
      <w:ins w:id="627" w:author="Cara Brook" w:date="2021-08-29T21:39:00Z">
        <w:r w:rsidR="002B7AA6">
          <w:t>,</w:t>
        </w:r>
      </w:ins>
      <w:ins w:id="628" w:author="Cara Brook" w:date="2021-08-29T21:36:00Z">
        <w:r>
          <w:t xml:space="preserve"> </w:t>
        </w:r>
        <w:r w:rsidRPr="00026E87">
          <w:t>-18.944</w:t>
        </w:r>
        <w:r>
          <w:t xml:space="preserve"> S, </w:t>
        </w:r>
        <w:r w:rsidRPr="00026E87">
          <w:t>47.949</w:t>
        </w:r>
        <w:r>
          <w:t xml:space="preserve"> E</w:t>
        </w:r>
      </w:ins>
      <w:ins w:id="629" w:author="Cara Brook" w:date="2021-08-29T21:39:00Z">
        <w:r w:rsidR="002B7AA6">
          <w:t xml:space="preserve">; </w:t>
        </w:r>
      </w:ins>
      <w:proofErr w:type="spellStart"/>
      <w:ins w:id="630" w:author="Cara Brook" w:date="2021-08-29T21:36:00Z">
        <w:r>
          <w:t>Angavo</w:t>
        </w:r>
      </w:ins>
      <w:ins w:id="631" w:author="Cara Brook" w:date="2021-08-29T21:35:00Z">
        <w:r>
          <w:t>Kely</w:t>
        </w:r>
      </w:ins>
      <w:proofErr w:type="spellEnd"/>
      <w:ins w:id="632" w:author="Cara Brook" w:date="2021-08-29T21:40:00Z">
        <w:r w:rsidR="002B7AA6">
          <w:t xml:space="preserve"> Cave</w:t>
        </w:r>
      </w:ins>
      <w:ins w:id="633" w:author="Cara Brook" w:date="2021-08-29T21:35:00Z">
        <w:r>
          <w:t xml:space="preserve"> =</w:t>
        </w:r>
      </w:ins>
      <w:ins w:id="634" w:author="Cara Brook" w:date="2021-08-29T21:36:00Z">
        <w:r>
          <w:t xml:space="preserve"> </w:t>
        </w:r>
        <w:r w:rsidRPr="00026E87">
          <w:t>-18.93</w:t>
        </w:r>
        <w:r w:rsidR="002B7AA6">
          <w:t>3 S</w:t>
        </w:r>
      </w:ins>
      <w:ins w:id="635" w:author="Cara Brook" w:date="2021-08-29T21:39:00Z">
        <w:r w:rsidR="002B7AA6">
          <w:t>,</w:t>
        </w:r>
      </w:ins>
      <w:ins w:id="636" w:author="Cara Brook" w:date="2021-08-29T21:36:00Z">
        <w:r w:rsidR="002B7AA6">
          <w:t xml:space="preserve"> </w:t>
        </w:r>
      </w:ins>
      <w:ins w:id="637" w:author="Cara Brook" w:date="2021-08-29T21:37:00Z">
        <w:r w:rsidR="002B7AA6" w:rsidRPr="002B7AA6">
          <w:t>47.75</w:t>
        </w:r>
        <w:r w:rsidR="002B7AA6">
          <w:t>8 E</w:t>
        </w:r>
      </w:ins>
      <w:ins w:id="638" w:author="Cara Brook" w:date="2021-08-29T21:39:00Z">
        <w:r w:rsidR="002B7AA6" w:rsidRPr="002B7AA6">
          <w:rPr>
            <w:rPrChange w:id="639" w:author="Cara Brook" w:date="2021-08-29T21:39:00Z">
              <w:rPr>
                <w:i/>
                <w:iCs/>
              </w:rPr>
            </w:rPrChange>
          </w:rPr>
          <w:t>;</w:t>
        </w:r>
      </w:ins>
      <w:ins w:id="640" w:author="Cara Brook" w:date="2021-08-29T21:34:00Z">
        <w:r>
          <w:t xml:space="preserve"> </w:t>
        </w:r>
        <w:r>
          <w:rPr>
            <w:i/>
            <w:iCs/>
          </w:rPr>
          <w:t xml:space="preserve">R. </w:t>
        </w:r>
        <w:proofErr w:type="spellStart"/>
        <w:r>
          <w:rPr>
            <w:i/>
            <w:iCs/>
          </w:rPr>
          <w:t>madagascariensis</w:t>
        </w:r>
      </w:ins>
      <w:proofErr w:type="spellEnd"/>
      <w:ins w:id="641" w:author="Cara Brook" w:date="2021-08-29T21:41:00Z">
        <w:r w:rsidR="002B7AA6">
          <w:t>:</w:t>
        </w:r>
      </w:ins>
      <w:ins w:id="642" w:author="Cara Brook" w:date="2021-08-29T21:37:00Z">
        <w:r w:rsidR="002B7AA6">
          <w:rPr>
            <w:i/>
            <w:iCs/>
          </w:rPr>
          <w:t xml:space="preserve"> </w:t>
        </w:r>
        <w:proofErr w:type="spellStart"/>
        <w:r w:rsidR="002B7AA6" w:rsidRPr="002B7AA6">
          <w:rPr>
            <w:rPrChange w:id="643" w:author="Cara Brook" w:date="2021-08-29T21:37:00Z">
              <w:rPr>
                <w:i/>
                <w:iCs/>
              </w:rPr>
            </w:rPrChange>
          </w:rPr>
          <w:t>Maromizaha</w:t>
        </w:r>
      </w:ins>
      <w:proofErr w:type="spellEnd"/>
      <w:ins w:id="644" w:author="Cara Brook" w:date="2021-08-29T21:41:00Z">
        <w:r w:rsidR="002B7AA6">
          <w:t xml:space="preserve"> Cave,</w:t>
        </w:r>
      </w:ins>
      <w:ins w:id="645" w:author="Cara Brook" w:date="2021-08-29T21:37:00Z">
        <w:r w:rsidR="002B7AA6">
          <w:rPr>
            <w:i/>
            <w:iCs/>
          </w:rPr>
          <w:t xml:space="preserve"> </w:t>
        </w:r>
        <w:r w:rsidR="002B7AA6" w:rsidRPr="002B7AA6">
          <w:rPr>
            <w:rPrChange w:id="646" w:author="Cara Brook" w:date="2021-08-29T21:37:00Z">
              <w:rPr>
                <w:i/>
                <w:iCs/>
              </w:rPr>
            </w:rPrChange>
          </w:rPr>
          <w:t>-18.9623</w:t>
        </w:r>
        <w:r w:rsidR="002B7AA6" w:rsidRPr="002B7AA6">
          <w:rPr>
            <w:rPrChange w:id="647" w:author="Cara Brook" w:date="2021-08-29T21:37:00Z">
              <w:rPr>
                <w:i/>
                <w:iCs/>
              </w:rPr>
            </w:rPrChange>
          </w:rPr>
          <w:t xml:space="preserve"> S</w:t>
        </w:r>
      </w:ins>
      <w:ins w:id="648" w:author="Cara Brook" w:date="2021-08-29T21:41:00Z">
        <w:r w:rsidR="002B7AA6">
          <w:t>,</w:t>
        </w:r>
      </w:ins>
      <w:ins w:id="649" w:author="Cara Brook" w:date="2021-08-29T21:37:00Z">
        <w:r w:rsidR="002B7AA6" w:rsidRPr="002B7AA6">
          <w:rPr>
            <w:rPrChange w:id="650" w:author="Cara Brook" w:date="2021-08-29T21:37:00Z">
              <w:rPr>
                <w:i/>
                <w:iCs/>
              </w:rPr>
            </w:rPrChange>
          </w:rPr>
          <w:t xml:space="preserve"> </w:t>
        </w:r>
        <w:r w:rsidR="002B7AA6" w:rsidRPr="002B7AA6">
          <w:rPr>
            <w:rPrChange w:id="651" w:author="Cara Brook" w:date="2021-08-29T21:37:00Z">
              <w:rPr>
                <w:i/>
                <w:iCs/>
              </w:rPr>
            </w:rPrChange>
          </w:rPr>
          <w:t>48.4525</w:t>
        </w:r>
        <w:r w:rsidR="002B7AA6" w:rsidRPr="002B7AA6">
          <w:rPr>
            <w:rPrChange w:id="652" w:author="Cara Brook" w:date="2021-08-29T21:37:00Z">
              <w:rPr>
                <w:i/>
                <w:iCs/>
              </w:rPr>
            </w:rPrChange>
          </w:rPr>
          <w:t xml:space="preserve"> E</w:t>
        </w:r>
      </w:ins>
      <w:ins w:id="653" w:author="Cara Brook" w:date="2021-08-29T21:34:00Z">
        <w:r>
          <w:t>)</w:t>
        </w:r>
      </w:ins>
      <w:ins w:id="654" w:author="Cara Brook" w:date="2021-08-29T21:41:00Z">
        <w:r w:rsidR="002B7AA6">
          <w:t xml:space="preserve">. In brief, bats were captured </w:t>
        </w:r>
      </w:ins>
      <w:ins w:id="655" w:author="Cara Brook" w:date="2021-08-29T21:42:00Z">
        <w:r w:rsidR="002B7AA6">
          <w:t xml:space="preserve">in nets hung </w:t>
        </w:r>
      </w:ins>
      <w:ins w:id="656" w:author="Cara Brook" w:date="2021-08-29T21:43:00Z">
        <w:r w:rsidR="002B7AA6">
          <w:t xml:space="preserve">in the tree </w:t>
        </w:r>
      </w:ins>
      <w:ins w:id="657" w:author="Cara Brook" w:date="2021-08-29T21:42:00Z">
        <w:r w:rsidR="002B7AA6">
          <w:t>ca</w:t>
        </w:r>
      </w:ins>
      <w:ins w:id="658" w:author="Cara Brook" w:date="2021-08-29T21:43:00Z">
        <w:r w:rsidR="002B7AA6">
          <w:t>nopy (</w:t>
        </w:r>
        <w:r w:rsidR="002B7AA6">
          <w:rPr>
            <w:i/>
            <w:iCs/>
          </w:rPr>
          <w:t>P. rufus</w:t>
        </w:r>
        <w:r w:rsidR="002B7AA6">
          <w:t>) or over cave mouths (</w:t>
        </w:r>
        <w:r w:rsidR="002B7AA6">
          <w:rPr>
            <w:i/>
            <w:iCs/>
          </w:rPr>
          <w:t xml:space="preserve">E. </w:t>
        </w:r>
        <w:proofErr w:type="spellStart"/>
        <w:r w:rsidR="002B7AA6">
          <w:rPr>
            <w:i/>
            <w:iCs/>
          </w:rPr>
          <w:t>dupreanum</w:t>
        </w:r>
        <w:proofErr w:type="spellEnd"/>
        <w:r w:rsidR="002B7AA6">
          <w:rPr>
            <w:i/>
            <w:iCs/>
          </w:rPr>
          <w:t xml:space="preserve">, R. </w:t>
        </w:r>
        <w:proofErr w:type="spellStart"/>
        <w:r w:rsidR="002B7AA6">
          <w:rPr>
            <w:i/>
            <w:iCs/>
          </w:rPr>
          <w:t>madagascariensis</w:t>
        </w:r>
        <w:proofErr w:type="spellEnd"/>
        <w:r w:rsidR="002B7AA6">
          <w:rPr>
            <w:i/>
            <w:iCs/>
          </w:rPr>
          <w:t xml:space="preserve">) </w:t>
        </w:r>
        <w:r w:rsidR="002B7AA6">
          <w:t>at dusk (17:00-</w:t>
        </w:r>
      </w:ins>
      <w:ins w:id="659" w:author="Cara Brook" w:date="2021-08-29T21:44:00Z">
        <w:r w:rsidR="002B7AA6">
          <w:t xml:space="preserve">22:00) and dawn (03:00-07:00), removed from nets, and processed under manual restraint following methods that have been previously described </w:t>
        </w:r>
      </w:ins>
      <w:ins w:id="660" w:author="Cara Brook" w:date="2021-08-29T21:45:00Z">
        <w:r w:rsidR="002B7AA6">
          <w:fldChar w:fldCharType="begin" w:fldLock="1"/>
        </w:r>
      </w:ins>
      <w:r w:rsidR="002B7AA6">
        <w:instrText>ADDIN CSL_CITATION {"citationItems":[{"id":"ITEM-1","itemData":{"DOI":"10.1186/s13071-019-3300-7","ISSN":"1756-3305","abstract":"Babesiae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K","non-dropping-particle":"","parse-names":false,"suffix":""},{"dropping-particle":"","family":"Telford","given":"Sam R","non-dropping-particle":"","parse-names":false,"suffix":""},{"dropping-particle":"","family":"Rabetafika","given":"Lydia","non-dropping-particle":"","parse-names":false,"suffix":""},{"dropping-particle":"","family":"Brook","given":"Cara E","non-dropping-particle":"","parse-names":false,"suffix":""}],"container-title":"Parasites &amp; Vectors","id":"ITEM-1","issue":"1","issued":{"date-parts":[["2019"]]},"page":"51","title":"Babesial infection in the Madagascan flying fox, Pteropus rufus É. Geoffroy, 1803","type":"article-journal","volume":"12"},"uris":["http://www.mendeley.com/documents/?uuid=dd3c4f38-1a56-3549-a6e5-b199233db73c"]},{"id":"ITEM-2","itemData":{"DOI":"https://doi.org/10.1111/1365-2656.12985","ISSN":"0021-8790","abstract":"Abstract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Ecology","id":"ITEM-2","issue":"7","issued":{"date-parts":[["2019","7","1"]]},"page":"1001-1016","publisher":"John Wiley &amp; Sons, Ltd","title":"Disentangling serology to elucidate henipa- and filovirus transmission in Madagascar fruit bats","type":"article-journal","volume":"88"},"uris":["http://www.mendeley.com/documents/?uuid=b941116f-12b8-3307-95f2-c10043e53a98"]},{"id":"ITEM-3","itemData":{"abstract":"Author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Y","non-dropping-particle":"","parse-names":false,"suffix":""},{"dropping-particle":"","family":"Dittmar","given":"Katharina","non-dropping-particle":"","parse-names":false,"suffix":""}],"container-title":"PLOS Neglected Tropical Diseases","id":"ITEM-3","issue":"2","issued":{"date-parts":[["2015","2","23"]]},"page":"e0003532-","publisher":"Public Library of Science","title":"Bartonella spp. in Fruit Bats and Blood-Feeding Ectoparasites in Madagascar","type":"article-journal","volume":"9"},"uris":["http://www.mendeley.com/documents/?uuid=4182f617-f083-3db8-b876-e7a836b220d5"]}],"mendeley":{"formattedCitation":"(54,71,72)","plainTextFormattedCitation":"(54,71,72)"},"properties":{"noteIndex":0},"schema":"https://github.com/citation-style-language/schema/raw/master/csl-citation.json"}</w:instrText>
      </w:r>
      <w:r w:rsidR="002B7AA6">
        <w:fldChar w:fldCharType="separate"/>
      </w:r>
      <w:r w:rsidR="002B7AA6" w:rsidRPr="002B7AA6">
        <w:rPr>
          <w:noProof/>
        </w:rPr>
        <w:t>(54,71,72)</w:t>
      </w:r>
      <w:ins w:id="661" w:author="Cara Brook" w:date="2021-08-29T21:45:00Z">
        <w:r w:rsidR="002B7AA6">
          <w:fldChar w:fldCharType="end"/>
        </w:r>
        <w:r w:rsidR="002B7AA6">
          <w:t xml:space="preserve">. </w:t>
        </w:r>
      </w:ins>
      <w:ins w:id="662" w:author="Cara Brook" w:date="2021-08-29T22:18:00Z">
        <w:r w:rsidR="00EC511B">
          <w:t xml:space="preserve">Briefly, all animals were </w:t>
        </w:r>
      </w:ins>
      <w:ins w:id="663" w:author="Cara Brook" w:date="2021-08-29T22:19:00Z">
        <w:r w:rsidR="00EC511B">
          <w:t xml:space="preserve">identified to species, sex, and age class (juvenile vs. </w:t>
        </w:r>
      </w:ins>
      <w:ins w:id="664" w:author="Cara Brook" w:date="2021-08-29T22:20:00Z">
        <w:r w:rsidR="00EC511B">
          <w:t>adult)</w:t>
        </w:r>
      </w:ins>
      <w:ins w:id="665" w:author="Cara Brook" w:date="2021-08-29T22:19:00Z">
        <w:r w:rsidR="00EC511B">
          <w:t>, and f</w:t>
        </w:r>
      </w:ins>
      <w:ins w:id="666" w:author="Cara Brook" w:date="2021-08-29T22:14:00Z">
        <w:r w:rsidR="00095ECF">
          <w:t>ecal</w:t>
        </w:r>
      </w:ins>
      <w:ins w:id="667" w:author="Cara Brook" w:date="2021-08-29T21:46:00Z">
        <w:r w:rsidR="002B7AA6">
          <w:t>, throat, and ur</w:t>
        </w:r>
      </w:ins>
      <w:ins w:id="668" w:author="Cara Brook" w:date="2021-08-29T22:14:00Z">
        <w:r w:rsidR="00095ECF">
          <w:t>ine</w:t>
        </w:r>
      </w:ins>
      <w:ins w:id="669" w:author="Cara Brook" w:date="2021-08-29T21:46:00Z">
        <w:r w:rsidR="002B7AA6">
          <w:t xml:space="preserve"> swabs</w:t>
        </w:r>
      </w:ins>
      <w:ins w:id="670" w:author="Cara Brook" w:date="2021-08-29T22:20:00Z">
        <w:r w:rsidR="00EC511B">
          <w:t xml:space="preserve"> were taken from each individual,</w:t>
        </w:r>
      </w:ins>
      <w:ins w:id="671" w:author="Cara Brook" w:date="2021-08-29T21:46:00Z">
        <w:r w:rsidR="002B7AA6">
          <w:t xml:space="preserve"> collected into viral transport </w:t>
        </w:r>
        <w:r w:rsidR="002B7AA6">
          <w:lastRenderedPageBreak/>
          <w:t>medium,</w:t>
        </w:r>
      </w:ins>
      <w:ins w:id="672" w:author="Cara Brook" w:date="2021-08-29T22:20:00Z">
        <w:r w:rsidR="00EC511B">
          <w:t xml:space="preserve"> and </w:t>
        </w:r>
      </w:ins>
      <w:ins w:id="673" w:author="Cara Brook" w:date="2021-08-29T21:46:00Z">
        <w:r w:rsidR="002B7AA6">
          <w:t>frozen on site in liquid nitrogen</w:t>
        </w:r>
      </w:ins>
      <w:ins w:id="674" w:author="Cara Brook" w:date="2021-08-29T22:20:00Z">
        <w:r w:rsidR="00EC511B">
          <w:t xml:space="preserve">. Post-sampling, </w:t>
        </w:r>
      </w:ins>
      <w:ins w:id="675" w:author="Cara Brook" w:date="2021-08-29T22:21:00Z">
        <w:r w:rsidR="00EC511B">
          <w:t>swabs were</w:t>
        </w:r>
      </w:ins>
      <w:ins w:id="676" w:author="Cara Brook" w:date="2021-08-29T21:46:00Z">
        <w:r w:rsidR="002B7AA6">
          <w:t xml:space="preserve"> transported to -80*C freezers for </w:t>
        </w:r>
        <w:proofErr w:type="spellStart"/>
        <w:r w:rsidR="002B7AA6">
          <w:t>lo</w:t>
        </w:r>
      </w:ins>
      <w:ins w:id="677" w:author="Cara Brook" w:date="2021-08-29T21:47:00Z">
        <w:r w:rsidR="002B7AA6">
          <w:t>ngterm</w:t>
        </w:r>
        <w:proofErr w:type="spellEnd"/>
        <w:r w:rsidR="002B7AA6">
          <w:t xml:space="preserve"> storage</w:t>
        </w:r>
      </w:ins>
      <w:ins w:id="678" w:author="Cara Brook" w:date="2021-08-29T21:48:00Z">
        <w:r w:rsidR="00042970">
          <w:t xml:space="preserve"> in the Virology Unit at </w:t>
        </w:r>
        <w:proofErr w:type="spellStart"/>
        <w:r w:rsidR="00042970">
          <w:t>Institut</w:t>
        </w:r>
        <w:proofErr w:type="spellEnd"/>
        <w:r w:rsidR="00042970">
          <w:t xml:space="preserve"> Pasteur of Madagascar</w:t>
        </w:r>
      </w:ins>
      <w:ins w:id="679" w:author="Cara Brook" w:date="2021-08-29T21:47:00Z">
        <w:r w:rsidR="002B7AA6">
          <w:t>.</w:t>
        </w:r>
      </w:ins>
    </w:p>
    <w:p w14:paraId="604867E0" w14:textId="3EB81FBF" w:rsidR="00042970" w:rsidRDefault="00042970" w:rsidP="00A60EE4">
      <w:pPr>
        <w:rPr>
          <w:ins w:id="680" w:author="Cara Brook" w:date="2021-08-29T21:48:00Z"/>
        </w:rPr>
      </w:pPr>
    </w:p>
    <w:p w14:paraId="38A6B8C8" w14:textId="641C1A2B" w:rsidR="00042970" w:rsidRDefault="00042970" w:rsidP="00042970">
      <w:pPr>
        <w:pStyle w:val="NormalWeb"/>
        <w:rPr>
          <w:ins w:id="681" w:author="Cara Brook" w:date="2021-08-29T21:47:00Z"/>
          <w:lang w:bidi="ar-SA"/>
        </w:rPr>
        <w:pPrChange w:id="682" w:author="Cara Brook" w:date="2021-08-29T21:54:00Z">
          <w:pPr/>
        </w:pPrChange>
      </w:pPr>
      <w:ins w:id="683" w:author="Cara Brook" w:date="2021-08-29T21:49:00Z">
        <w:r>
          <w:t xml:space="preserve">This study was carried out </w:t>
        </w:r>
        <w:r w:rsidRPr="00042970">
          <w:rPr>
            <w:rFonts w:ascii="Calibri" w:hAnsi="Calibri" w:cs="Calibri"/>
          </w:rPr>
          <w:t>﻿</w:t>
        </w:r>
        <w:r w:rsidRPr="00042970">
          <w:t xml:space="preserve">in strict accordance with </w:t>
        </w:r>
      </w:ins>
      <w:ins w:id="684" w:author="Cara Brook" w:date="2021-08-29T21:55:00Z">
        <w:r>
          <w:t xml:space="preserve">research permits obtained from the Madagascar Ministry of Forest and the Environment </w:t>
        </w:r>
      </w:ins>
      <w:ins w:id="685" w:author="Cara Brook" w:date="2021-08-29T21:56:00Z">
        <w:r>
          <w:t xml:space="preserve">(permit numbers 019/18, 170/18, </w:t>
        </w:r>
      </w:ins>
      <w:ins w:id="686" w:author="Cara Brook" w:date="2021-08-29T21:57:00Z">
        <w:r>
          <w:t xml:space="preserve">007/19) </w:t>
        </w:r>
      </w:ins>
      <w:ins w:id="687" w:author="Cara Brook" w:date="2021-08-29T21:55:00Z">
        <w:r>
          <w:t>and</w:t>
        </w:r>
      </w:ins>
      <w:ins w:id="688" w:author="Cara Brook" w:date="2021-08-29T21:57:00Z">
        <w:r>
          <w:t xml:space="preserve"> under</w:t>
        </w:r>
      </w:ins>
      <w:ins w:id="689" w:author="Cara Brook" w:date="2021-08-29T21:55:00Z">
        <w:r>
          <w:t xml:space="preserve"> </w:t>
        </w:r>
      </w:ins>
      <w:ins w:id="690" w:author="Cara Brook" w:date="2021-08-29T21:49:00Z">
        <w:r w:rsidRPr="00042970">
          <w:t xml:space="preserve">guidelines posted by the American Veterinary Medical Association. All field protocols employed were pre-approved by the </w:t>
        </w:r>
        <w:r>
          <w:t>UC Berkel</w:t>
        </w:r>
      </w:ins>
      <w:ins w:id="691" w:author="Cara Brook" w:date="2021-08-29T22:05:00Z">
        <w:r w:rsidR="006B226B">
          <w:t>e</w:t>
        </w:r>
      </w:ins>
      <w:ins w:id="692" w:author="Cara Brook" w:date="2021-08-29T21:49:00Z">
        <w:r>
          <w:t xml:space="preserve">y </w:t>
        </w:r>
        <w:r w:rsidRPr="00042970">
          <w:t xml:space="preserve">Animal Care and Use Committee (ACUC Protocol # </w:t>
        </w:r>
      </w:ins>
      <w:ins w:id="693" w:author="Cara Brook" w:date="2021-08-29T21:54:00Z">
        <w:r w:rsidRPr="00042970">
          <w:rPr>
            <w:lang w:bidi="ar-SA"/>
            <w:rPrChange w:id="694" w:author="Cara Brook" w:date="2021-08-29T21:54:00Z">
              <w:rPr>
                <w:rFonts w:ascii="Helvetica" w:hAnsi="Helvetica"/>
                <w:b/>
                <w:bCs/>
                <w:sz w:val="20"/>
                <w:szCs w:val="20"/>
                <w:lang w:bidi="ar-SA"/>
              </w:rPr>
            </w:rPrChange>
          </w:rPr>
          <w:t>AUP-2017-10-10393</w:t>
        </w:r>
      </w:ins>
      <w:ins w:id="695" w:author="Cara Brook" w:date="2021-08-29T21:49:00Z">
        <w:r w:rsidRPr="00042970">
          <w:t>), and every effort was made to minimize discomfort to animals</w:t>
        </w:r>
      </w:ins>
      <w:ins w:id="696" w:author="Cara Brook" w:date="2021-08-29T21:57:00Z">
        <w:r w:rsidR="003036D0">
          <w:t>.</w:t>
        </w:r>
      </w:ins>
    </w:p>
    <w:p w14:paraId="416D7DA5" w14:textId="5F394689" w:rsidR="00026E87" w:rsidDel="002B7AA6" w:rsidRDefault="00026E87" w:rsidP="00A60EE4">
      <w:pPr>
        <w:rPr>
          <w:del w:id="697" w:author="Cara Brook" w:date="2021-08-29T21:47:00Z"/>
        </w:rPr>
      </w:pPr>
    </w:p>
    <w:p w14:paraId="3353EE55" w14:textId="59C05278" w:rsidR="002B7AA6" w:rsidRDefault="002B7AA6" w:rsidP="00A60EE4">
      <w:pPr>
        <w:rPr>
          <w:ins w:id="698" w:author="Cara Brook" w:date="2021-08-29T21:47:00Z"/>
          <w:i/>
          <w:iCs/>
        </w:rPr>
      </w:pPr>
    </w:p>
    <w:p w14:paraId="4228AA73" w14:textId="22C546DD" w:rsidR="00042970" w:rsidRPr="003036D0" w:rsidRDefault="00042970" w:rsidP="00A60EE4">
      <w:pPr>
        <w:rPr>
          <w:ins w:id="699" w:author="Cara Brook" w:date="2021-08-29T21:47:00Z"/>
          <w:i/>
          <w:iCs/>
          <w:rPrChange w:id="700" w:author="Cara Brook" w:date="2021-08-29T21:57:00Z">
            <w:rPr>
              <w:ins w:id="701" w:author="Cara Brook" w:date="2021-08-29T21:47:00Z"/>
              <w:rFonts w:ascii="Arial" w:hAnsi="Arial" w:cs="Arial"/>
            </w:rPr>
          </w:rPrChange>
        </w:rPr>
      </w:pPr>
      <w:ins w:id="702" w:author="Cara Brook" w:date="2021-08-29T21:47:00Z">
        <w:r w:rsidRPr="003036D0">
          <w:rPr>
            <w:i/>
            <w:iCs/>
          </w:rPr>
          <w:t>RN</w:t>
        </w:r>
        <w:r w:rsidRPr="00095ECF">
          <w:rPr>
            <w:i/>
            <w:iCs/>
          </w:rPr>
          <w:t>A Ext</w:t>
        </w:r>
        <w:r w:rsidRPr="003036D0">
          <w:rPr>
            <w:i/>
            <w:iCs/>
            <w:rPrChange w:id="703" w:author="Cara Brook" w:date="2021-08-29T21:57:00Z">
              <w:rPr>
                <w:i/>
                <w:iCs/>
              </w:rPr>
            </w:rPrChange>
          </w:rPr>
          <w:t>ra</w:t>
        </w:r>
      </w:ins>
      <w:ins w:id="704" w:author="Cara Brook" w:date="2021-08-29T21:48:00Z">
        <w:r w:rsidRPr="003036D0">
          <w:rPr>
            <w:i/>
            <w:iCs/>
            <w:rPrChange w:id="705" w:author="Cara Brook" w:date="2021-08-29T21:57:00Z">
              <w:rPr>
                <w:i/>
                <w:iCs/>
              </w:rPr>
            </w:rPrChange>
          </w:rPr>
          <w:t>ction</w:t>
        </w:r>
      </w:ins>
    </w:p>
    <w:p w14:paraId="40B93D1A" w14:textId="17F417DD" w:rsidR="00E13B01" w:rsidRDefault="003036D0" w:rsidP="00A60EE4">
      <w:pPr>
        <w:rPr>
          <w:ins w:id="706" w:author="Cara Brook" w:date="2021-08-29T22:16:00Z"/>
        </w:rPr>
      </w:pPr>
      <w:ins w:id="707" w:author="Cara Brook" w:date="2021-08-29T21:57:00Z">
        <w:r>
          <w:t xml:space="preserve">RNA was extracted from </w:t>
        </w:r>
      </w:ins>
      <w:ins w:id="708" w:author="Cara Brook" w:date="2021-08-29T22:04:00Z">
        <w:r w:rsidR="006B226B">
          <w:t xml:space="preserve">a randomly selected subset of </w:t>
        </w:r>
      </w:ins>
      <w:ins w:id="709" w:author="Cara Brook" w:date="2021-08-29T22:14:00Z">
        <w:r w:rsidR="00095ECF">
          <w:t>fecal (302)</w:t>
        </w:r>
      </w:ins>
      <w:ins w:id="710" w:author="Cara Brook" w:date="2021-08-29T21:58:00Z">
        <w:r w:rsidR="006B226B">
          <w:t>, throat</w:t>
        </w:r>
      </w:ins>
      <w:ins w:id="711" w:author="Cara Brook" w:date="2021-08-29T22:14:00Z">
        <w:r w:rsidR="00095ECF">
          <w:t xml:space="preserve"> (143)</w:t>
        </w:r>
      </w:ins>
      <w:ins w:id="712" w:author="Cara Brook" w:date="2021-08-29T21:58:00Z">
        <w:r w:rsidR="006B226B">
          <w:t>, and ur</w:t>
        </w:r>
      </w:ins>
      <w:ins w:id="713" w:author="Cara Brook" w:date="2021-08-29T22:14:00Z">
        <w:r w:rsidR="00095ECF">
          <w:t>ine (196)</w:t>
        </w:r>
      </w:ins>
      <w:ins w:id="714" w:author="Cara Brook" w:date="2021-08-29T21:58:00Z">
        <w:r w:rsidR="006B226B">
          <w:t xml:space="preserve"> swabs</w:t>
        </w:r>
      </w:ins>
      <w:ins w:id="715" w:author="Cara Brook" w:date="2021-08-29T22:04:00Z">
        <w:r w:rsidR="006B226B">
          <w:t xml:space="preserve"> samples</w:t>
        </w:r>
      </w:ins>
      <w:ins w:id="716" w:author="Cara Brook" w:date="2021-08-29T21:58:00Z">
        <w:r w:rsidR="006B226B">
          <w:t xml:space="preserve"> </w:t>
        </w:r>
      </w:ins>
      <w:ins w:id="717" w:author="Cara Brook" w:date="2021-08-29T22:03:00Z">
        <w:r w:rsidR="006B226B">
          <w:t xml:space="preserve">in the Virology Unit at </w:t>
        </w:r>
        <w:proofErr w:type="spellStart"/>
        <w:r w:rsidR="006B226B">
          <w:t>Institut</w:t>
        </w:r>
        <w:proofErr w:type="spellEnd"/>
        <w:r w:rsidR="006B226B">
          <w:t xml:space="preserve"> Pasteur of Ma</w:t>
        </w:r>
      </w:ins>
      <w:ins w:id="718" w:author="Cara Brook" w:date="2021-08-29T22:04:00Z">
        <w:r w:rsidR="006B226B">
          <w:t>dagascar</w:t>
        </w:r>
      </w:ins>
      <w:ins w:id="719" w:author="Cara Brook" w:date="2021-08-29T22:15:00Z">
        <w:r w:rsidR="00095ECF">
          <w:t xml:space="preserve">, with each sample corresponding to a unique individual </w:t>
        </w:r>
      </w:ins>
      <w:ins w:id="720" w:author="Cara Brook" w:date="2021-08-29T22:21:00Z">
        <w:r w:rsidR="00EC511B">
          <w:t>from</w:t>
        </w:r>
      </w:ins>
      <w:ins w:id="721" w:author="Cara Brook" w:date="2021-08-29T22:15:00Z">
        <w:r w:rsidR="00095ECF">
          <w:t xml:space="preserve"> the field dataset</w:t>
        </w:r>
      </w:ins>
      <w:ins w:id="722" w:author="Cara Brook" w:date="2021-08-29T22:14:00Z">
        <w:r w:rsidR="00095ECF">
          <w:t>. Ext</w:t>
        </w:r>
      </w:ins>
      <w:ins w:id="723" w:author="Cara Brook" w:date="2021-08-29T22:15:00Z">
        <w:r w:rsidR="00095ECF">
          <w:t xml:space="preserve">ractions were conducted using </w:t>
        </w:r>
      </w:ins>
      <w:ins w:id="724" w:author="Cara Brook" w:date="2021-08-29T21:58:00Z">
        <w:r w:rsidR="006B226B">
          <w:t xml:space="preserve">the </w:t>
        </w:r>
        <w:proofErr w:type="spellStart"/>
        <w:r w:rsidR="006B226B">
          <w:t>Zymo</w:t>
        </w:r>
        <w:proofErr w:type="spellEnd"/>
        <w:r w:rsidR="006B226B">
          <w:t xml:space="preserve"> </w:t>
        </w:r>
      </w:ins>
      <w:ins w:id="725" w:author="Cara Brook" w:date="2021-08-29T21:59:00Z">
        <w:r w:rsidR="006B226B">
          <w:t xml:space="preserve">Quick DNA/RNA </w:t>
        </w:r>
        <w:proofErr w:type="spellStart"/>
        <w:r w:rsidR="006B226B">
          <w:t>Microprep</w:t>
        </w:r>
        <w:proofErr w:type="spellEnd"/>
        <w:r w:rsidR="006B226B">
          <w:t xml:space="preserve"> Plus kit</w:t>
        </w:r>
      </w:ins>
      <w:ins w:id="726" w:author="Cara Brook" w:date="2021-08-29T22:00:00Z">
        <w:r w:rsidR="006B226B">
          <w:t xml:space="preserve"> (</w:t>
        </w:r>
      </w:ins>
      <w:ins w:id="727" w:author="Cara Brook" w:date="2021-08-29T22:01:00Z">
        <w:r w:rsidR="006B226B">
          <w:t>ZYMO, Irvine, CA, USA)</w:t>
        </w:r>
      </w:ins>
      <w:ins w:id="728" w:author="Cara Brook" w:date="2021-08-29T21:59:00Z">
        <w:r w:rsidR="006B226B">
          <w:t>, according to the manufac</w:t>
        </w:r>
      </w:ins>
      <w:ins w:id="729" w:author="Cara Brook" w:date="2021-08-29T22:00:00Z">
        <w:r w:rsidR="006B226B">
          <w:t>turer’s instructions</w:t>
        </w:r>
      </w:ins>
      <w:ins w:id="730" w:author="Cara Brook" w:date="2021-08-29T22:01:00Z">
        <w:r w:rsidR="006B226B">
          <w:t xml:space="preserve"> and including the </w:t>
        </w:r>
      </w:ins>
      <w:ins w:id="731" w:author="Cara Brook" w:date="2021-08-29T22:02:00Z">
        <w:r w:rsidR="006B226B">
          <w:t xml:space="preserve">step for </w:t>
        </w:r>
        <w:proofErr w:type="spellStart"/>
        <w:r w:rsidR="006B226B">
          <w:t>DNAse</w:t>
        </w:r>
        <w:proofErr w:type="spellEnd"/>
        <w:r w:rsidR="006B226B">
          <w:t xml:space="preserve"> digestion. Post-extraction, RNA was stored </w:t>
        </w:r>
      </w:ins>
      <w:ins w:id="732" w:author="Cara Brook" w:date="2021-08-29T22:03:00Z">
        <w:r w:rsidR="006B226B">
          <w:t>at</w:t>
        </w:r>
      </w:ins>
      <w:ins w:id="733" w:author="Cara Brook" w:date="2021-08-29T22:02:00Z">
        <w:r w:rsidR="006B226B">
          <w:t xml:space="preserve"> -80*C</w:t>
        </w:r>
      </w:ins>
      <w:ins w:id="734" w:author="Cara Brook" w:date="2021-08-29T22:03:00Z">
        <w:r w:rsidR="006B226B">
          <w:t xml:space="preserve">, then transported </w:t>
        </w:r>
      </w:ins>
      <w:ins w:id="735" w:author="Cara Brook" w:date="2021-08-29T22:16:00Z">
        <w:r w:rsidR="00095ECF">
          <w:t>on</w:t>
        </w:r>
      </w:ins>
      <w:ins w:id="736" w:author="Cara Brook" w:date="2021-08-29T22:15:00Z">
        <w:r w:rsidR="00095ECF">
          <w:t xml:space="preserve"> </w:t>
        </w:r>
      </w:ins>
      <w:ins w:id="737" w:author="Cara Brook" w:date="2021-08-29T22:03:00Z">
        <w:r w:rsidR="006B226B">
          <w:t xml:space="preserve">dry </w:t>
        </w:r>
      </w:ins>
      <w:ins w:id="738" w:author="Cara Brook" w:date="2021-08-29T22:04:00Z">
        <w:r w:rsidR="006B226B">
          <w:t>ice to the Chan</w:t>
        </w:r>
      </w:ins>
      <w:ins w:id="739" w:author="Cara Brook" w:date="2021-08-29T22:15:00Z">
        <w:r w:rsidR="00095ECF">
          <w:t xml:space="preserve"> Zuckerberg </w:t>
        </w:r>
      </w:ins>
      <w:ins w:id="740" w:author="Cara Brook" w:date="2021-08-29T22:16:00Z">
        <w:r w:rsidR="00095ECF">
          <w:t>Biohub (San Francisco, CA</w:t>
        </w:r>
      </w:ins>
      <w:ins w:id="741" w:author="Cara Brook" w:date="2021-08-29T22:21:00Z">
        <w:r w:rsidR="00EC511B">
          <w:t>, USA</w:t>
        </w:r>
      </w:ins>
      <w:ins w:id="742" w:author="Cara Brook" w:date="2021-08-29T22:16:00Z">
        <w:r w:rsidR="00095ECF">
          <w:t>) for library prep</w:t>
        </w:r>
      </w:ins>
      <w:ins w:id="743" w:author="Cara Brook" w:date="2021-08-29T22:21:00Z">
        <w:r w:rsidR="00EC511B">
          <w:t>aration</w:t>
        </w:r>
      </w:ins>
      <w:ins w:id="744" w:author="Cara Brook" w:date="2021-08-29T22:16:00Z">
        <w:r w:rsidR="00095ECF">
          <w:t xml:space="preserve"> and </w:t>
        </w:r>
      </w:ins>
      <w:ins w:id="745" w:author="Cara Brook" w:date="2021-08-29T22:21:00Z">
        <w:r w:rsidR="00EC511B">
          <w:t>metagenomic Next Generation S</w:t>
        </w:r>
      </w:ins>
      <w:ins w:id="746" w:author="Cara Brook" w:date="2021-08-29T22:16:00Z">
        <w:r w:rsidR="00095ECF">
          <w:t>equencing</w:t>
        </w:r>
      </w:ins>
      <w:ins w:id="747" w:author="Cara Brook" w:date="2021-08-29T22:21:00Z">
        <w:r w:rsidR="00EC511B">
          <w:t xml:space="preserve"> (</w:t>
        </w:r>
        <w:proofErr w:type="spellStart"/>
        <w:r w:rsidR="00EC511B">
          <w:t>mNGS</w:t>
        </w:r>
        <w:proofErr w:type="spellEnd"/>
        <w:r w:rsidR="00EC511B">
          <w:t>)</w:t>
        </w:r>
      </w:ins>
      <w:ins w:id="748" w:author="Cara Brook" w:date="2021-08-29T22:16:00Z">
        <w:r w:rsidR="00095ECF">
          <w:t>.</w:t>
        </w:r>
      </w:ins>
    </w:p>
    <w:p w14:paraId="5DDBB3C6" w14:textId="77777777" w:rsidR="00095ECF" w:rsidRDefault="00095ECF" w:rsidP="00A60EE4">
      <w:pPr>
        <w:rPr>
          <w:ins w:id="749" w:author="Cara Brook" w:date="2021-08-29T21:57:00Z"/>
        </w:rPr>
      </w:pPr>
    </w:p>
    <w:p w14:paraId="656DC15F" w14:textId="6FF3A99A" w:rsidR="006B226B" w:rsidRPr="00EC511B" w:rsidDel="006B226B" w:rsidRDefault="006B226B" w:rsidP="00A60EE4">
      <w:pPr>
        <w:rPr>
          <w:del w:id="750" w:author="Cara Brook" w:date="2021-08-29T22:03:00Z"/>
          <w:i/>
          <w:iCs/>
          <w:rPrChange w:id="751" w:author="Cara Brook" w:date="2021-08-29T22:16:00Z">
            <w:rPr>
              <w:del w:id="752" w:author="Cara Brook" w:date="2021-08-29T22:03:00Z"/>
              <w:rFonts w:ascii="Arial" w:hAnsi="Arial" w:cs="Arial"/>
            </w:rPr>
          </w:rPrChange>
        </w:rPr>
      </w:pPr>
    </w:p>
    <w:p w14:paraId="36687136" w14:textId="15460F2D" w:rsidR="00E13B01" w:rsidDel="00EC511B" w:rsidRDefault="00EC511B" w:rsidP="00A60EE4">
      <w:pPr>
        <w:rPr>
          <w:del w:id="753" w:author="Cara Brook" w:date="2021-08-29T22:16:00Z"/>
          <w:i/>
          <w:iCs/>
        </w:rPr>
      </w:pPr>
      <w:ins w:id="754" w:author="Cara Brook" w:date="2021-08-29T22:16:00Z">
        <w:r>
          <w:rPr>
            <w:i/>
            <w:iCs/>
          </w:rPr>
          <w:t>Library Prep</w:t>
        </w:r>
      </w:ins>
      <w:ins w:id="755" w:author="Cara Brook" w:date="2021-08-29T22:21:00Z">
        <w:r>
          <w:rPr>
            <w:i/>
            <w:iCs/>
          </w:rPr>
          <w:t xml:space="preserve">aration and </w:t>
        </w:r>
      </w:ins>
      <w:proofErr w:type="spellStart"/>
      <w:ins w:id="756" w:author="Cara Brook" w:date="2021-08-29T22:22:00Z">
        <w:r>
          <w:rPr>
            <w:i/>
            <w:iCs/>
          </w:rPr>
          <w:t>mNGS</w:t>
        </w:r>
      </w:ins>
      <w:proofErr w:type="spellEnd"/>
      <w:del w:id="757" w:author="Cara Brook" w:date="2021-08-29T22:16:00Z">
        <w:r w:rsidR="00E13B01" w:rsidRPr="00EC511B" w:rsidDel="00095ECF">
          <w:rPr>
            <w:i/>
            <w:iCs/>
            <w:rPrChange w:id="758" w:author="Cara Brook" w:date="2021-08-29T22:16:00Z">
              <w:rPr>
                <w:rFonts w:ascii="Arial" w:hAnsi="Arial" w:cs="Arial"/>
              </w:rPr>
            </w:rPrChange>
          </w:rPr>
          <w:delText>RNA extraction</w:delText>
        </w:r>
      </w:del>
    </w:p>
    <w:p w14:paraId="469194C2" w14:textId="02734842" w:rsidR="00EC511B" w:rsidRDefault="00EC511B" w:rsidP="00A60EE4">
      <w:pPr>
        <w:rPr>
          <w:ins w:id="759" w:author="Cara Brook" w:date="2021-08-29T22:17:00Z"/>
          <w:i/>
          <w:iCs/>
        </w:rPr>
      </w:pPr>
    </w:p>
    <w:p w14:paraId="1BA7B078" w14:textId="68463A1E" w:rsidR="00EC511B" w:rsidRDefault="00EC511B" w:rsidP="00A60EE4">
      <w:pPr>
        <w:rPr>
          <w:ins w:id="760" w:author="Cara Brook" w:date="2021-08-29T22:17:00Z"/>
          <w:i/>
          <w:iCs/>
        </w:rPr>
      </w:pPr>
    </w:p>
    <w:p w14:paraId="693086AF" w14:textId="19E24BA4" w:rsidR="00EC511B" w:rsidRDefault="00EC511B" w:rsidP="00A60EE4">
      <w:pPr>
        <w:rPr>
          <w:ins w:id="761" w:author="Cara Brook" w:date="2021-08-29T22:22:00Z"/>
          <w:i/>
          <w:iCs/>
        </w:rPr>
      </w:pPr>
      <w:proofErr w:type="spellStart"/>
      <w:ins w:id="762" w:author="Cara Brook" w:date="2021-08-29T22:17:00Z">
        <w:r>
          <w:rPr>
            <w:i/>
            <w:iCs/>
          </w:rPr>
          <w:t>IDS</w:t>
        </w:r>
      </w:ins>
      <w:ins w:id="763" w:author="Cara Brook" w:date="2021-08-29T22:18:00Z">
        <w:r>
          <w:rPr>
            <w:i/>
            <w:iCs/>
          </w:rPr>
          <w:t>eq</w:t>
        </w:r>
      </w:ins>
      <w:proofErr w:type="spellEnd"/>
    </w:p>
    <w:p w14:paraId="197C9185" w14:textId="09E0CB56" w:rsidR="00EE4ABB" w:rsidRDefault="00EE4ABB" w:rsidP="00A60EE4">
      <w:pPr>
        <w:rPr>
          <w:ins w:id="764" w:author="Cara Brook" w:date="2021-08-29T22:22:00Z"/>
          <w:i/>
          <w:iCs/>
        </w:rPr>
      </w:pPr>
    </w:p>
    <w:p w14:paraId="0FE557BF" w14:textId="211F468B" w:rsidR="00EE4ABB" w:rsidRDefault="00EE4ABB" w:rsidP="00A60EE4">
      <w:pPr>
        <w:rPr>
          <w:ins w:id="765" w:author="Cara Brook" w:date="2021-08-29T22:22:00Z"/>
          <w:i/>
          <w:iCs/>
        </w:rPr>
      </w:pPr>
      <w:ins w:id="766" w:author="Cara Brook" w:date="2021-08-29T22:22:00Z">
        <w:r>
          <w:rPr>
            <w:i/>
            <w:iCs/>
          </w:rPr>
          <w:t>Offline BLAST Analysis</w:t>
        </w:r>
      </w:ins>
    </w:p>
    <w:p w14:paraId="47E2094E" w14:textId="18792D33" w:rsidR="00EE4ABB" w:rsidRDefault="00EE4ABB" w:rsidP="00A60EE4">
      <w:pPr>
        <w:rPr>
          <w:ins w:id="767" w:author="Cara Brook" w:date="2021-08-29T22:22:00Z"/>
          <w:i/>
          <w:iCs/>
        </w:rPr>
      </w:pPr>
    </w:p>
    <w:p w14:paraId="7BC7AA09" w14:textId="0DB919B7" w:rsidR="00EE4ABB" w:rsidRDefault="00EE4ABB" w:rsidP="00A60EE4">
      <w:pPr>
        <w:rPr>
          <w:ins w:id="768" w:author="Cara Brook" w:date="2021-08-29T22:23:00Z"/>
          <w:i/>
          <w:iCs/>
        </w:rPr>
      </w:pPr>
      <w:ins w:id="769" w:author="Cara Brook" w:date="2021-08-29T22:22:00Z">
        <w:r>
          <w:rPr>
            <w:i/>
            <w:iCs/>
          </w:rPr>
          <w:t xml:space="preserve">Phylogenetic </w:t>
        </w:r>
      </w:ins>
      <w:ins w:id="770" w:author="Cara Brook" w:date="2021-08-29T22:23:00Z">
        <w:r>
          <w:rPr>
            <w:i/>
            <w:iCs/>
          </w:rPr>
          <w:t>Analysis</w:t>
        </w:r>
      </w:ins>
    </w:p>
    <w:p w14:paraId="111C454B" w14:textId="0CC92955" w:rsidR="00EE4ABB" w:rsidRPr="00EE4ABB" w:rsidRDefault="00EE4ABB" w:rsidP="00EE4ABB">
      <w:pPr>
        <w:pStyle w:val="ListParagraph"/>
        <w:numPr>
          <w:ilvl w:val="0"/>
          <w:numId w:val="4"/>
        </w:numPr>
        <w:rPr>
          <w:ins w:id="771" w:author="Cara Brook" w:date="2021-08-29T22:23:00Z"/>
          <w:rFonts w:ascii="Times New Roman" w:hAnsi="Times New Roman" w:cs="Times New Roman"/>
          <w:i/>
          <w:iCs/>
          <w:rPrChange w:id="772" w:author="Cara Brook" w:date="2021-08-29T22:23:00Z">
            <w:rPr>
              <w:ins w:id="773" w:author="Cara Brook" w:date="2021-08-29T22:23:00Z"/>
              <w:i/>
              <w:iCs/>
            </w:rPr>
          </w:rPrChange>
        </w:rPr>
      </w:pPr>
      <w:ins w:id="774" w:author="Cara Brook" w:date="2021-08-29T22:23:00Z">
        <w:r w:rsidRPr="00EE4ABB">
          <w:rPr>
            <w:i/>
            <w:iCs/>
            <w:rPrChange w:id="775" w:author="Cara Brook" w:date="2021-08-29T22:23:00Z">
              <w:rPr/>
            </w:rPrChange>
          </w:rPr>
          <w:t>Full-genome phylogeny</w:t>
        </w:r>
      </w:ins>
    </w:p>
    <w:p w14:paraId="1C434FD0" w14:textId="284588CB" w:rsidR="00EE4ABB" w:rsidRPr="005649C1" w:rsidRDefault="005649C1" w:rsidP="00EE4ABB">
      <w:pPr>
        <w:pStyle w:val="ListParagraph"/>
        <w:numPr>
          <w:ilvl w:val="0"/>
          <w:numId w:val="4"/>
        </w:numPr>
        <w:rPr>
          <w:ins w:id="776" w:author="Cara Brook" w:date="2021-08-29T22:24:00Z"/>
          <w:rFonts w:ascii="Times New Roman" w:hAnsi="Times New Roman" w:cs="Times New Roman"/>
          <w:i/>
          <w:iCs/>
          <w:rPrChange w:id="777" w:author="Cara Brook" w:date="2021-08-29T22:24:00Z">
            <w:rPr>
              <w:ins w:id="778" w:author="Cara Brook" w:date="2021-08-29T22:24:00Z"/>
              <w:i/>
              <w:iCs/>
            </w:rPr>
          </w:rPrChange>
        </w:rPr>
      </w:pPr>
      <w:proofErr w:type="spellStart"/>
      <w:ins w:id="779" w:author="Cara Brook" w:date="2021-08-29T22:23:00Z">
        <w:r>
          <w:rPr>
            <w:i/>
            <w:iCs/>
          </w:rPr>
          <w:t>RdR</w:t>
        </w:r>
      </w:ins>
      <w:ins w:id="780" w:author="Cara Brook" w:date="2021-08-29T22:24:00Z">
        <w:r>
          <w:rPr>
            <w:i/>
            <w:iCs/>
          </w:rPr>
          <w:t>p</w:t>
        </w:r>
        <w:proofErr w:type="spellEnd"/>
        <w:r>
          <w:rPr>
            <w:i/>
            <w:iCs/>
          </w:rPr>
          <w:t xml:space="preserve"> phylogeny</w:t>
        </w:r>
      </w:ins>
    </w:p>
    <w:p w14:paraId="0E9D9A7B" w14:textId="1E7803AC" w:rsidR="005649C1" w:rsidRPr="00EE4ABB" w:rsidRDefault="005649C1" w:rsidP="00EE4ABB">
      <w:pPr>
        <w:pStyle w:val="ListParagraph"/>
        <w:numPr>
          <w:ilvl w:val="0"/>
          <w:numId w:val="4"/>
        </w:numPr>
        <w:rPr>
          <w:ins w:id="781" w:author="Cara Brook" w:date="2021-08-29T22:17:00Z"/>
          <w:rFonts w:ascii="Times New Roman" w:hAnsi="Times New Roman" w:cs="Times New Roman"/>
          <w:i/>
          <w:iCs/>
          <w:rPrChange w:id="782" w:author="Cara Brook" w:date="2021-08-29T22:23:00Z">
            <w:rPr>
              <w:ins w:id="783" w:author="Cara Brook" w:date="2021-08-29T22:17:00Z"/>
              <w:rFonts w:ascii="Arial" w:hAnsi="Arial" w:cs="Arial"/>
            </w:rPr>
          </w:rPrChange>
        </w:rPr>
        <w:pPrChange w:id="784" w:author="Cara Brook" w:date="2021-08-29T22:23:00Z">
          <w:pPr/>
        </w:pPrChange>
      </w:pPr>
      <w:ins w:id="785" w:author="Cara Brook" w:date="2021-08-29T22:24:00Z">
        <w:r>
          <w:rPr>
            <w:i/>
            <w:iCs/>
          </w:rPr>
          <w:t>Amino Acid phylogeny</w:t>
        </w:r>
      </w:ins>
    </w:p>
    <w:p w14:paraId="71824A98" w14:textId="35057B5B" w:rsidR="00E13B01" w:rsidRDefault="00E13B01" w:rsidP="00A60EE4">
      <w:pPr>
        <w:rPr>
          <w:ins w:id="786" w:author="Cara Brook" w:date="2021-08-29T22:24:00Z"/>
          <w:i/>
          <w:iCs/>
        </w:rPr>
      </w:pPr>
    </w:p>
    <w:p w14:paraId="2E5A2455" w14:textId="686CDF7B" w:rsidR="005649C1" w:rsidRDefault="005649C1" w:rsidP="00A60EE4">
      <w:pPr>
        <w:rPr>
          <w:ins w:id="787" w:author="Cara Brook" w:date="2021-08-29T22:24:00Z"/>
          <w:i/>
          <w:iCs/>
        </w:rPr>
      </w:pPr>
      <w:ins w:id="788" w:author="Cara Brook" w:date="2021-08-29T22:24:00Z">
        <w:r>
          <w:rPr>
            <w:i/>
            <w:iCs/>
          </w:rPr>
          <w:t>Recombination Analysis</w:t>
        </w:r>
      </w:ins>
    </w:p>
    <w:p w14:paraId="33C66094" w14:textId="77777777" w:rsidR="005649C1" w:rsidRPr="00EC511B" w:rsidRDefault="005649C1" w:rsidP="00A60EE4">
      <w:pPr>
        <w:rPr>
          <w:i/>
          <w:iCs/>
          <w:rPrChange w:id="789" w:author="Cara Brook" w:date="2021-08-29T22:16:00Z">
            <w:rPr>
              <w:rFonts w:ascii="Arial" w:hAnsi="Arial" w:cs="Arial"/>
            </w:rPr>
          </w:rPrChange>
        </w:rPr>
      </w:pPr>
    </w:p>
    <w:p w14:paraId="7B835AD5" w14:textId="33FC03A0" w:rsidR="00E13B01" w:rsidRPr="005649C1" w:rsidDel="005649C1" w:rsidRDefault="00E13B01" w:rsidP="00A60EE4">
      <w:pPr>
        <w:rPr>
          <w:del w:id="790" w:author="Cara Brook" w:date="2021-08-29T22:24:00Z"/>
          <w:i/>
          <w:iCs/>
          <w:rPrChange w:id="791" w:author="Cara Brook" w:date="2021-08-29T22:24:00Z">
            <w:rPr>
              <w:del w:id="792" w:author="Cara Brook" w:date="2021-08-29T22:24:00Z"/>
              <w:rFonts w:ascii="Arial" w:hAnsi="Arial" w:cs="Arial"/>
            </w:rPr>
          </w:rPrChange>
        </w:rPr>
      </w:pPr>
      <w:del w:id="793" w:author="Cara Brook" w:date="2021-08-29T22:24:00Z">
        <w:r w:rsidRPr="005649C1" w:rsidDel="005649C1">
          <w:rPr>
            <w:i/>
            <w:iCs/>
            <w:rPrChange w:id="794" w:author="Cara Brook" w:date="2021-08-29T22:24:00Z">
              <w:rPr>
                <w:rFonts w:ascii="Arial" w:hAnsi="Arial" w:cs="Arial"/>
              </w:rPr>
            </w:rPrChange>
          </w:rPr>
          <w:delText>Viral amplification and detection</w:delText>
        </w:r>
      </w:del>
    </w:p>
    <w:p w14:paraId="663D7843" w14:textId="6623E232" w:rsidR="00E13B01" w:rsidRPr="005649C1" w:rsidDel="005649C1" w:rsidRDefault="00E13B01" w:rsidP="00A60EE4">
      <w:pPr>
        <w:rPr>
          <w:del w:id="795" w:author="Cara Brook" w:date="2021-08-29T22:24:00Z"/>
          <w:i/>
          <w:iCs/>
          <w:rPrChange w:id="796" w:author="Cara Brook" w:date="2021-08-29T22:24:00Z">
            <w:rPr>
              <w:del w:id="797" w:author="Cara Brook" w:date="2021-08-29T22:24:00Z"/>
              <w:rFonts w:ascii="Arial" w:hAnsi="Arial" w:cs="Arial"/>
            </w:rPr>
          </w:rPrChange>
        </w:rPr>
      </w:pPr>
    </w:p>
    <w:p w14:paraId="6E8940AD" w14:textId="479AFE9A" w:rsidR="00E13B01" w:rsidRPr="005649C1" w:rsidDel="005649C1" w:rsidRDefault="00E13B01" w:rsidP="00A60EE4">
      <w:pPr>
        <w:rPr>
          <w:del w:id="798" w:author="Cara Brook" w:date="2021-08-29T22:24:00Z"/>
          <w:i/>
          <w:iCs/>
          <w:rPrChange w:id="799" w:author="Cara Brook" w:date="2021-08-29T22:24:00Z">
            <w:rPr>
              <w:del w:id="800" w:author="Cara Brook" w:date="2021-08-29T22:24:00Z"/>
              <w:rFonts w:ascii="Arial" w:hAnsi="Arial" w:cs="Arial"/>
            </w:rPr>
          </w:rPrChange>
        </w:rPr>
      </w:pPr>
      <w:del w:id="801" w:author="Cara Brook" w:date="2021-08-29T22:24:00Z">
        <w:r w:rsidRPr="005649C1" w:rsidDel="005649C1">
          <w:rPr>
            <w:i/>
            <w:iCs/>
            <w:rPrChange w:id="802" w:author="Cara Brook" w:date="2021-08-29T22:24:00Z">
              <w:rPr>
                <w:rFonts w:ascii="Arial" w:hAnsi="Arial" w:cs="Arial"/>
              </w:rPr>
            </w:rPrChange>
          </w:rPr>
          <w:delText xml:space="preserve">Phylogenetic analysis </w:delText>
        </w:r>
      </w:del>
    </w:p>
    <w:p w14:paraId="19E12189" w14:textId="202622B4" w:rsidR="009C3163" w:rsidRPr="005649C1" w:rsidDel="005649C1" w:rsidRDefault="009C3163" w:rsidP="00A60EE4">
      <w:pPr>
        <w:rPr>
          <w:del w:id="803" w:author="Cara Brook" w:date="2021-08-29T22:24:00Z"/>
          <w:i/>
          <w:iCs/>
          <w:rPrChange w:id="804" w:author="Cara Brook" w:date="2021-08-29T22:24:00Z">
            <w:rPr>
              <w:del w:id="805" w:author="Cara Brook" w:date="2021-08-29T22:24:00Z"/>
              <w:rFonts w:ascii="Arial" w:hAnsi="Arial" w:cs="Arial"/>
            </w:rPr>
          </w:rPrChange>
        </w:rPr>
      </w:pPr>
    </w:p>
    <w:p w14:paraId="4970BDD8" w14:textId="214F4B9F" w:rsidR="009C3163" w:rsidRPr="005649C1" w:rsidDel="005649C1" w:rsidRDefault="009C3163" w:rsidP="00A60EE4">
      <w:pPr>
        <w:rPr>
          <w:del w:id="806" w:author="Cara Brook" w:date="2021-08-29T22:24:00Z"/>
          <w:i/>
          <w:iCs/>
          <w:rPrChange w:id="807" w:author="Cara Brook" w:date="2021-08-29T22:24:00Z">
            <w:rPr>
              <w:del w:id="808" w:author="Cara Brook" w:date="2021-08-29T22:24:00Z"/>
              <w:rFonts w:ascii="Arial" w:hAnsi="Arial" w:cs="Arial"/>
            </w:rPr>
          </w:rPrChange>
        </w:rPr>
      </w:pPr>
      <w:del w:id="809" w:author="Cara Brook" w:date="2021-08-29T22:24:00Z">
        <w:r w:rsidRPr="005649C1" w:rsidDel="005649C1">
          <w:rPr>
            <w:i/>
            <w:iCs/>
            <w:rPrChange w:id="810" w:author="Cara Brook" w:date="2021-08-29T22:24:00Z">
              <w:rPr>
                <w:rFonts w:ascii="Arial" w:hAnsi="Arial" w:cs="Arial"/>
              </w:rPr>
            </w:rPrChange>
          </w:rPr>
          <w:delText>Taxonomic analysis</w:delText>
        </w:r>
      </w:del>
    </w:p>
    <w:p w14:paraId="4D26FB00" w14:textId="7A14D85E" w:rsidR="009C3163" w:rsidRPr="005649C1" w:rsidDel="005649C1" w:rsidRDefault="009C3163" w:rsidP="00A60EE4">
      <w:pPr>
        <w:rPr>
          <w:del w:id="811" w:author="Cara Brook" w:date="2021-08-29T22:24:00Z"/>
          <w:i/>
          <w:iCs/>
          <w:rPrChange w:id="812" w:author="Cara Brook" w:date="2021-08-29T22:24:00Z">
            <w:rPr>
              <w:del w:id="813" w:author="Cara Brook" w:date="2021-08-29T22:24:00Z"/>
              <w:rFonts w:ascii="Arial" w:hAnsi="Arial" w:cs="Arial"/>
            </w:rPr>
          </w:rPrChange>
        </w:rPr>
      </w:pPr>
    </w:p>
    <w:p w14:paraId="780A367E" w14:textId="5D92554F" w:rsidR="009C3163" w:rsidRPr="005649C1" w:rsidDel="005649C1" w:rsidRDefault="009C3163" w:rsidP="00A60EE4">
      <w:pPr>
        <w:rPr>
          <w:del w:id="814" w:author="Cara Brook" w:date="2021-08-29T22:24:00Z"/>
          <w:i/>
          <w:iCs/>
          <w:rPrChange w:id="815" w:author="Cara Brook" w:date="2021-08-29T22:24:00Z">
            <w:rPr>
              <w:del w:id="816" w:author="Cara Brook" w:date="2021-08-29T22:24:00Z"/>
              <w:rFonts w:ascii="Arial" w:hAnsi="Arial" w:cs="Arial"/>
            </w:rPr>
          </w:rPrChange>
        </w:rPr>
      </w:pPr>
      <w:del w:id="817" w:author="Cara Brook" w:date="2021-08-29T22:24:00Z">
        <w:r w:rsidRPr="005649C1" w:rsidDel="005649C1">
          <w:rPr>
            <w:i/>
            <w:iCs/>
            <w:rPrChange w:id="818" w:author="Cara Brook" w:date="2021-08-29T22:24:00Z">
              <w:rPr>
                <w:rFonts w:ascii="Arial" w:hAnsi="Arial" w:cs="Arial"/>
              </w:rPr>
            </w:rPrChange>
          </w:rPr>
          <w:delText>Phylogenetic and recombination analysis</w:delText>
        </w:r>
      </w:del>
    </w:p>
    <w:p w14:paraId="7446152A" w14:textId="2D373DEF" w:rsidR="009C3163" w:rsidRPr="005649C1" w:rsidDel="005649C1" w:rsidRDefault="009C3163" w:rsidP="00A60EE4">
      <w:pPr>
        <w:rPr>
          <w:del w:id="819" w:author="Cara Brook" w:date="2021-08-29T22:24:00Z"/>
          <w:i/>
          <w:iCs/>
          <w:rPrChange w:id="820" w:author="Cara Brook" w:date="2021-08-29T22:24:00Z">
            <w:rPr>
              <w:del w:id="821" w:author="Cara Brook" w:date="2021-08-29T22:24:00Z"/>
              <w:rFonts w:ascii="Arial" w:hAnsi="Arial" w:cs="Arial"/>
            </w:rPr>
          </w:rPrChange>
        </w:rPr>
      </w:pPr>
    </w:p>
    <w:p w14:paraId="3B4FD41D" w14:textId="0A933713" w:rsidR="009C3163" w:rsidRPr="005649C1" w:rsidRDefault="009C3163" w:rsidP="00A60EE4">
      <w:pPr>
        <w:rPr>
          <w:i/>
          <w:iCs/>
          <w:rPrChange w:id="822" w:author="Cara Brook" w:date="2021-08-29T22:24:00Z">
            <w:rPr>
              <w:rFonts w:ascii="Arial" w:hAnsi="Arial" w:cs="Arial"/>
            </w:rPr>
          </w:rPrChange>
        </w:rPr>
      </w:pPr>
      <w:r w:rsidRPr="005649C1">
        <w:rPr>
          <w:i/>
          <w:iCs/>
          <w:rPrChange w:id="823" w:author="Cara Brook" w:date="2021-08-29T22:24:00Z">
            <w:rPr>
              <w:rFonts w:ascii="Arial" w:hAnsi="Arial" w:cs="Arial"/>
            </w:rPr>
          </w:rPrChange>
        </w:rPr>
        <w:t xml:space="preserve">Nucleotide </w:t>
      </w:r>
      <w:ins w:id="824" w:author="Cara Brook" w:date="2021-08-29T22:24:00Z">
        <w:r w:rsidR="005649C1" w:rsidRPr="005649C1">
          <w:rPr>
            <w:i/>
            <w:iCs/>
            <w:rPrChange w:id="825" w:author="Cara Brook" w:date="2021-08-29T22:24:00Z">
              <w:rPr/>
            </w:rPrChange>
          </w:rPr>
          <w:t>S</w:t>
        </w:r>
      </w:ins>
      <w:del w:id="826" w:author="Cara Brook" w:date="2021-08-29T22:24:00Z">
        <w:r w:rsidRPr="005649C1" w:rsidDel="005649C1">
          <w:rPr>
            <w:i/>
            <w:iCs/>
            <w:rPrChange w:id="827" w:author="Cara Brook" w:date="2021-08-29T22:24:00Z">
              <w:rPr>
                <w:rFonts w:ascii="Arial" w:hAnsi="Arial" w:cs="Arial"/>
              </w:rPr>
            </w:rPrChange>
          </w:rPr>
          <w:delText>s</w:delText>
        </w:r>
      </w:del>
      <w:r w:rsidRPr="005649C1">
        <w:rPr>
          <w:i/>
          <w:iCs/>
          <w:rPrChange w:id="828" w:author="Cara Brook" w:date="2021-08-29T22:24:00Z">
            <w:rPr>
              <w:rFonts w:ascii="Arial" w:hAnsi="Arial" w:cs="Arial"/>
            </w:rPr>
          </w:rPrChange>
        </w:rPr>
        <w:t xml:space="preserve">equence </w:t>
      </w:r>
      <w:ins w:id="829" w:author="Cara Brook" w:date="2021-08-29T22:24:00Z">
        <w:r w:rsidR="005649C1" w:rsidRPr="005649C1">
          <w:rPr>
            <w:i/>
            <w:iCs/>
            <w:rPrChange w:id="830" w:author="Cara Brook" w:date="2021-08-29T22:24:00Z">
              <w:rPr/>
            </w:rPrChange>
          </w:rPr>
          <w:t>A</w:t>
        </w:r>
      </w:ins>
      <w:del w:id="831" w:author="Cara Brook" w:date="2021-08-29T22:24:00Z">
        <w:r w:rsidRPr="005649C1" w:rsidDel="005649C1">
          <w:rPr>
            <w:i/>
            <w:iCs/>
            <w:rPrChange w:id="832" w:author="Cara Brook" w:date="2021-08-29T22:24:00Z">
              <w:rPr>
                <w:rFonts w:ascii="Arial" w:hAnsi="Arial" w:cs="Arial"/>
              </w:rPr>
            </w:rPrChange>
          </w:rPr>
          <w:delText>a</w:delText>
        </w:r>
      </w:del>
      <w:r w:rsidRPr="005649C1">
        <w:rPr>
          <w:i/>
          <w:iCs/>
          <w:rPrChange w:id="833" w:author="Cara Brook" w:date="2021-08-29T22:24:00Z">
            <w:rPr>
              <w:rFonts w:ascii="Arial" w:hAnsi="Arial" w:cs="Arial"/>
            </w:rPr>
          </w:rPrChange>
        </w:rPr>
        <w:t xml:space="preserve">ccession </w:t>
      </w:r>
      <w:ins w:id="834" w:author="Cara Brook" w:date="2021-08-29T22:24:00Z">
        <w:r w:rsidR="005649C1" w:rsidRPr="005649C1">
          <w:rPr>
            <w:i/>
            <w:iCs/>
            <w:rPrChange w:id="835" w:author="Cara Brook" w:date="2021-08-29T22:24:00Z">
              <w:rPr/>
            </w:rPrChange>
          </w:rPr>
          <w:t>N</w:t>
        </w:r>
      </w:ins>
      <w:del w:id="836" w:author="Cara Brook" w:date="2021-08-29T22:24:00Z">
        <w:r w:rsidRPr="005649C1" w:rsidDel="005649C1">
          <w:rPr>
            <w:i/>
            <w:iCs/>
            <w:rPrChange w:id="837" w:author="Cara Brook" w:date="2021-08-29T22:24:00Z">
              <w:rPr>
                <w:rFonts w:ascii="Arial" w:hAnsi="Arial" w:cs="Arial"/>
              </w:rPr>
            </w:rPrChange>
          </w:rPr>
          <w:delText>n</w:delText>
        </w:r>
      </w:del>
      <w:r w:rsidRPr="005649C1">
        <w:rPr>
          <w:i/>
          <w:iCs/>
          <w:rPrChange w:id="838" w:author="Cara Brook" w:date="2021-08-29T22:24:00Z">
            <w:rPr>
              <w:rFonts w:ascii="Arial" w:hAnsi="Arial" w:cs="Arial"/>
            </w:rPr>
          </w:rPrChange>
        </w:rPr>
        <w:t>umbers</w:t>
      </w:r>
    </w:p>
    <w:p w14:paraId="4F564EAA" w14:textId="77777777" w:rsidR="00F47ABB" w:rsidRPr="006B3F44" w:rsidRDefault="00F47ABB" w:rsidP="00A60EE4">
      <w:pPr>
        <w:rPr>
          <w:b/>
          <w:bCs/>
          <w:rPrChange w:id="839" w:author="Cara Brook" w:date="2021-08-29T14:07:00Z">
            <w:rPr>
              <w:rFonts w:ascii="Arial" w:hAnsi="Arial" w:cs="Arial"/>
              <w:b/>
              <w:bCs/>
            </w:rPr>
          </w:rPrChange>
        </w:rPr>
      </w:pPr>
    </w:p>
    <w:p w14:paraId="75A2392A" w14:textId="3881C853" w:rsidR="00D93F80" w:rsidRPr="006B3F44" w:rsidRDefault="00D93F80" w:rsidP="00A60EE4">
      <w:pPr>
        <w:rPr>
          <w:b/>
          <w:bCs/>
          <w:rPrChange w:id="840" w:author="Cara Brook" w:date="2021-08-29T14:07:00Z">
            <w:rPr>
              <w:rFonts w:ascii="Arial" w:hAnsi="Arial" w:cs="Arial"/>
              <w:b/>
              <w:bCs/>
            </w:rPr>
          </w:rPrChange>
        </w:rPr>
      </w:pPr>
      <w:r w:rsidRPr="006B3F44">
        <w:rPr>
          <w:b/>
          <w:bCs/>
          <w:rPrChange w:id="841" w:author="Cara Brook" w:date="2021-08-29T14:07:00Z">
            <w:rPr>
              <w:rFonts w:ascii="Arial" w:hAnsi="Arial" w:cs="Arial"/>
              <w:b/>
              <w:bCs/>
            </w:rPr>
          </w:rPrChange>
        </w:rPr>
        <w:t>Results (</w:t>
      </w:r>
      <w:proofErr w:type="spellStart"/>
      <w:r w:rsidRPr="006B3F44">
        <w:rPr>
          <w:b/>
          <w:bCs/>
          <w:rPrChange w:id="842" w:author="Cara Brook" w:date="2021-08-29T14:07:00Z">
            <w:rPr>
              <w:rFonts w:ascii="Arial" w:hAnsi="Arial" w:cs="Arial"/>
              <w:b/>
              <w:bCs/>
            </w:rPr>
          </w:rPrChange>
        </w:rPr>
        <w:t>cara</w:t>
      </w:r>
      <w:proofErr w:type="spellEnd"/>
      <w:r w:rsidRPr="006B3F44">
        <w:rPr>
          <w:b/>
          <w:bCs/>
          <w:rPrChange w:id="843" w:author="Cara Brook" w:date="2021-08-29T14:07:00Z">
            <w:rPr>
              <w:rFonts w:ascii="Arial" w:hAnsi="Arial" w:cs="Arial"/>
              <w:b/>
              <w:bCs/>
            </w:rPr>
          </w:rPrChange>
        </w:rPr>
        <w:t>)</w:t>
      </w:r>
    </w:p>
    <w:p w14:paraId="0E86A517" w14:textId="123EA84B" w:rsidR="00F47ABB" w:rsidRPr="006B3F44" w:rsidRDefault="00E8501A" w:rsidP="00A60EE4">
      <w:pPr>
        <w:rPr>
          <w:rPrChange w:id="844" w:author="Cara Brook" w:date="2021-08-29T14:07:00Z">
            <w:rPr>
              <w:rFonts w:ascii="Arial" w:hAnsi="Arial" w:cs="Arial"/>
            </w:rPr>
          </w:rPrChange>
        </w:rPr>
      </w:pPr>
      <w:r w:rsidRPr="006B3F44">
        <w:rPr>
          <w:rPrChange w:id="845" w:author="Cara Brook" w:date="2021-08-29T14:07:00Z">
            <w:rPr>
              <w:rFonts w:ascii="Arial" w:hAnsi="Arial" w:cs="Arial"/>
            </w:rPr>
          </w:rPrChange>
        </w:rPr>
        <w:t>287 bats from 3 species were captured and sampled</w:t>
      </w:r>
      <w:r w:rsidR="003C642C" w:rsidRPr="006B3F44">
        <w:rPr>
          <w:rPrChange w:id="846" w:author="Cara Brook" w:date="2021-08-29T14:07:00Z">
            <w:rPr>
              <w:rFonts w:ascii="Arial" w:hAnsi="Arial" w:cs="Arial"/>
            </w:rPr>
          </w:rPrChange>
        </w:rPr>
        <w:t xml:space="preserve"> over one year from 2018-2019</w:t>
      </w:r>
      <w:r w:rsidRPr="006B3F44">
        <w:rPr>
          <w:rPrChange w:id="847" w:author="Cara Brook" w:date="2021-08-29T14:07:00Z">
            <w:rPr>
              <w:rFonts w:ascii="Arial" w:hAnsi="Arial" w:cs="Arial"/>
            </w:rPr>
          </w:rPrChange>
        </w:rPr>
        <w:t xml:space="preserve">: P. rufus (n=44), </w:t>
      </w:r>
      <w:r w:rsidRPr="006B3F44">
        <w:rPr>
          <w:i/>
          <w:iCs/>
          <w:rPrChange w:id="848" w:author="Cara Brook" w:date="2021-08-29T14:07:00Z">
            <w:rPr>
              <w:rFonts w:ascii="Arial" w:hAnsi="Arial" w:cs="Arial"/>
              <w:i/>
              <w:iCs/>
            </w:rPr>
          </w:rPrChange>
        </w:rPr>
        <w:t xml:space="preserve">E. </w:t>
      </w:r>
      <w:proofErr w:type="spellStart"/>
      <w:r w:rsidRPr="006B3F44">
        <w:rPr>
          <w:i/>
          <w:iCs/>
          <w:rPrChange w:id="849" w:author="Cara Brook" w:date="2021-08-29T14:07:00Z">
            <w:rPr>
              <w:rFonts w:ascii="Arial" w:hAnsi="Arial" w:cs="Arial"/>
              <w:i/>
              <w:iCs/>
            </w:rPr>
          </w:rPrChange>
        </w:rPr>
        <w:t>dupreanum</w:t>
      </w:r>
      <w:proofErr w:type="spellEnd"/>
      <w:r w:rsidRPr="006B3F44">
        <w:rPr>
          <w:rPrChange w:id="850" w:author="Cara Brook" w:date="2021-08-29T14:07:00Z">
            <w:rPr>
              <w:rFonts w:ascii="Arial" w:hAnsi="Arial" w:cs="Arial"/>
            </w:rPr>
          </w:rPrChange>
        </w:rPr>
        <w:t xml:space="preserve"> (n=146), and </w:t>
      </w:r>
      <w:r w:rsidRPr="006B3F44">
        <w:rPr>
          <w:i/>
          <w:iCs/>
          <w:rPrChange w:id="851" w:author="Cara Brook" w:date="2021-08-29T14:07:00Z">
            <w:rPr>
              <w:rFonts w:ascii="Arial" w:hAnsi="Arial" w:cs="Arial"/>
              <w:i/>
              <w:iCs/>
            </w:rPr>
          </w:rPrChange>
        </w:rPr>
        <w:t xml:space="preserve">R. </w:t>
      </w:r>
      <w:proofErr w:type="spellStart"/>
      <w:r w:rsidRPr="006B3F44">
        <w:rPr>
          <w:i/>
          <w:iCs/>
          <w:rPrChange w:id="852" w:author="Cara Brook" w:date="2021-08-29T14:07:00Z">
            <w:rPr>
              <w:rFonts w:ascii="Arial" w:hAnsi="Arial" w:cs="Arial"/>
              <w:i/>
              <w:iCs/>
            </w:rPr>
          </w:rPrChange>
        </w:rPr>
        <w:t>madagascariensis</w:t>
      </w:r>
      <w:proofErr w:type="spellEnd"/>
      <w:r w:rsidRPr="006B3F44">
        <w:rPr>
          <w:rPrChange w:id="853" w:author="Cara Brook" w:date="2021-08-29T14:07:00Z">
            <w:rPr>
              <w:rFonts w:ascii="Arial" w:hAnsi="Arial" w:cs="Arial"/>
            </w:rPr>
          </w:rPrChange>
        </w:rPr>
        <w:t xml:space="preserve"> (n=95) (Figure 1). </w:t>
      </w:r>
      <w:r w:rsidR="003C642C" w:rsidRPr="006B3F44">
        <w:rPr>
          <w:rPrChange w:id="854" w:author="Cara Brook" w:date="2021-08-29T14:07:00Z">
            <w:rPr>
              <w:rFonts w:ascii="Arial" w:hAnsi="Arial" w:cs="Arial"/>
            </w:rPr>
          </w:rPrChange>
        </w:rPr>
        <w:t xml:space="preserve">Urine samples, while taken, did not have any coronavirus hits. Of fecal samples, the breakdown of coronavirus prevalence was as follows: </w:t>
      </w:r>
      <w:r w:rsidR="003C642C" w:rsidRPr="006B3F44">
        <w:rPr>
          <w:i/>
          <w:iCs/>
          <w:rPrChange w:id="855" w:author="Cara Brook" w:date="2021-08-29T14:07:00Z">
            <w:rPr>
              <w:rFonts w:ascii="Arial" w:hAnsi="Arial" w:cs="Arial"/>
              <w:i/>
              <w:iCs/>
            </w:rPr>
          </w:rPrChange>
        </w:rPr>
        <w:t>P. rufus</w:t>
      </w:r>
      <w:r w:rsidR="003C642C" w:rsidRPr="006B3F44">
        <w:rPr>
          <w:rPrChange w:id="856" w:author="Cara Brook" w:date="2021-08-29T14:07:00Z">
            <w:rPr>
              <w:rFonts w:ascii="Arial" w:hAnsi="Arial" w:cs="Arial"/>
            </w:rPr>
          </w:rPrChange>
        </w:rPr>
        <w:t xml:space="preserve"> (n=4/44, 9%), </w:t>
      </w:r>
      <w:r w:rsidR="003C642C" w:rsidRPr="006B3F44">
        <w:rPr>
          <w:i/>
          <w:iCs/>
          <w:rPrChange w:id="857" w:author="Cara Brook" w:date="2021-08-29T14:07:00Z">
            <w:rPr>
              <w:rFonts w:ascii="Arial" w:hAnsi="Arial" w:cs="Arial"/>
              <w:i/>
              <w:iCs/>
            </w:rPr>
          </w:rPrChange>
        </w:rPr>
        <w:t xml:space="preserve">E. </w:t>
      </w:r>
      <w:proofErr w:type="spellStart"/>
      <w:r w:rsidR="003C642C" w:rsidRPr="006B3F44">
        <w:rPr>
          <w:i/>
          <w:iCs/>
          <w:rPrChange w:id="858" w:author="Cara Brook" w:date="2021-08-29T14:07:00Z">
            <w:rPr>
              <w:rFonts w:ascii="Arial" w:hAnsi="Arial" w:cs="Arial"/>
              <w:i/>
              <w:iCs/>
            </w:rPr>
          </w:rPrChange>
        </w:rPr>
        <w:t>dupreanum</w:t>
      </w:r>
      <w:proofErr w:type="spellEnd"/>
      <w:r w:rsidR="003C642C" w:rsidRPr="006B3F44">
        <w:rPr>
          <w:rPrChange w:id="859" w:author="Cara Brook" w:date="2021-08-29T14:07:00Z">
            <w:rPr>
              <w:rFonts w:ascii="Arial" w:hAnsi="Arial" w:cs="Arial"/>
            </w:rPr>
          </w:rPrChange>
        </w:rPr>
        <w:t xml:space="preserve"> (n=18/</w:t>
      </w:r>
      <w:r w:rsidR="009B57BF" w:rsidRPr="006B3F44">
        <w:rPr>
          <w:rPrChange w:id="860" w:author="Cara Brook" w:date="2021-08-29T14:07:00Z">
            <w:rPr>
              <w:rFonts w:ascii="Arial" w:hAnsi="Arial" w:cs="Arial"/>
            </w:rPr>
          </w:rPrChange>
        </w:rPr>
        <w:t xml:space="preserve">146, 12.3%), and </w:t>
      </w:r>
      <w:r w:rsidR="009B57BF" w:rsidRPr="006B3F44">
        <w:rPr>
          <w:i/>
          <w:iCs/>
          <w:rPrChange w:id="861" w:author="Cara Brook" w:date="2021-08-29T14:07:00Z">
            <w:rPr>
              <w:rFonts w:ascii="Arial" w:hAnsi="Arial" w:cs="Arial"/>
              <w:i/>
              <w:iCs/>
            </w:rPr>
          </w:rPrChange>
        </w:rPr>
        <w:t xml:space="preserve">R. </w:t>
      </w:r>
      <w:proofErr w:type="spellStart"/>
      <w:r w:rsidR="009B57BF" w:rsidRPr="006B3F44">
        <w:rPr>
          <w:i/>
          <w:iCs/>
          <w:rPrChange w:id="862" w:author="Cara Brook" w:date="2021-08-29T14:07:00Z">
            <w:rPr>
              <w:rFonts w:ascii="Arial" w:hAnsi="Arial" w:cs="Arial"/>
              <w:i/>
              <w:iCs/>
            </w:rPr>
          </w:rPrChange>
        </w:rPr>
        <w:t>madagascariensus</w:t>
      </w:r>
      <w:proofErr w:type="spellEnd"/>
      <w:r w:rsidR="009B57BF" w:rsidRPr="006B3F44">
        <w:rPr>
          <w:rPrChange w:id="863" w:author="Cara Brook" w:date="2021-08-29T14:07:00Z">
            <w:rPr>
              <w:rFonts w:ascii="Arial" w:hAnsi="Arial" w:cs="Arial"/>
            </w:rPr>
          </w:rPrChange>
        </w:rPr>
        <w:t xml:space="preserve"> (n=8/95, 8.4%) (Figure 1). Finally, of the coronavirus positive samples, the adult/juvenile breakdown was as follows: </w:t>
      </w:r>
      <w:r w:rsidR="009B57BF" w:rsidRPr="006B3F44">
        <w:rPr>
          <w:i/>
          <w:iCs/>
          <w:rPrChange w:id="864" w:author="Cara Brook" w:date="2021-08-29T14:07:00Z">
            <w:rPr>
              <w:rFonts w:ascii="Arial" w:hAnsi="Arial" w:cs="Arial"/>
              <w:i/>
              <w:iCs/>
            </w:rPr>
          </w:rPrChange>
        </w:rPr>
        <w:t>P. rufus</w:t>
      </w:r>
      <w:r w:rsidR="009B57BF" w:rsidRPr="006B3F44">
        <w:rPr>
          <w:rPrChange w:id="865" w:author="Cara Brook" w:date="2021-08-29T14:07:00Z">
            <w:rPr>
              <w:rFonts w:ascii="Arial" w:hAnsi="Arial" w:cs="Arial"/>
            </w:rPr>
          </w:rPrChange>
        </w:rPr>
        <w:t xml:space="preserve"> (n=2 juvenile, </w:t>
      </w:r>
      <w:r w:rsidR="00817336" w:rsidRPr="006B3F44">
        <w:rPr>
          <w:rPrChange w:id="866" w:author="Cara Brook" w:date="2021-08-29T14:07:00Z">
            <w:rPr>
              <w:rFonts w:ascii="Arial" w:hAnsi="Arial" w:cs="Arial"/>
            </w:rPr>
          </w:rPrChange>
        </w:rPr>
        <w:t xml:space="preserve">2 </w:t>
      </w:r>
      <w:r w:rsidR="009B57BF" w:rsidRPr="006B3F44">
        <w:rPr>
          <w:rPrChange w:id="867" w:author="Cara Brook" w:date="2021-08-29T14:07:00Z">
            <w:rPr>
              <w:rFonts w:ascii="Arial" w:hAnsi="Arial" w:cs="Arial"/>
            </w:rPr>
          </w:rPrChange>
        </w:rPr>
        <w:t>adult)</w:t>
      </w:r>
      <w:r w:rsidR="00817336" w:rsidRPr="006B3F44">
        <w:rPr>
          <w:rPrChange w:id="868" w:author="Cara Brook" w:date="2021-08-29T14:07:00Z">
            <w:rPr>
              <w:rFonts w:ascii="Arial" w:hAnsi="Arial" w:cs="Arial"/>
            </w:rPr>
          </w:rPrChange>
        </w:rPr>
        <w:t xml:space="preserve">, </w:t>
      </w:r>
      <w:r w:rsidR="00817336" w:rsidRPr="006B3F44">
        <w:rPr>
          <w:i/>
          <w:iCs/>
          <w:rPrChange w:id="869" w:author="Cara Brook" w:date="2021-08-29T14:07:00Z">
            <w:rPr>
              <w:rFonts w:ascii="Arial" w:hAnsi="Arial" w:cs="Arial"/>
              <w:i/>
              <w:iCs/>
            </w:rPr>
          </w:rPrChange>
        </w:rPr>
        <w:t xml:space="preserve">R. </w:t>
      </w:r>
      <w:proofErr w:type="spellStart"/>
      <w:r w:rsidR="00817336" w:rsidRPr="006B3F44">
        <w:rPr>
          <w:i/>
          <w:iCs/>
          <w:rPrChange w:id="870" w:author="Cara Brook" w:date="2021-08-29T14:07:00Z">
            <w:rPr>
              <w:rFonts w:ascii="Arial" w:hAnsi="Arial" w:cs="Arial"/>
              <w:i/>
              <w:iCs/>
            </w:rPr>
          </w:rPrChange>
        </w:rPr>
        <w:t>madagascariensis</w:t>
      </w:r>
      <w:proofErr w:type="spellEnd"/>
      <w:r w:rsidR="00817336" w:rsidRPr="006B3F44">
        <w:rPr>
          <w:rPrChange w:id="871" w:author="Cara Brook" w:date="2021-08-29T14:07:00Z">
            <w:rPr>
              <w:rFonts w:ascii="Arial" w:hAnsi="Arial" w:cs="Arial"/>
            </w:rPr>
          </w:rPrChange>
        </w:rPr>
        <w:t xml:space="preserve"> (n=0 juvenile, 8 adult), and </w:t>
      </w:r>
      <w:r w:rsidR="00817336" w:rsidRPr="006B3F44">
        <w:rPr>
          <w:i/>
          <w:iCs/>
          <w:rPrChange w:id="872" w:author="Cara Brook" w:date="2021-08-29T14:07:00Z">
            <w:rPr>
              <w:rFonts w:ascii="Arial" w:hAnsi="Arial" w:cs="Arial"/>
              <w:i/>
              <w:iCs/>
            </w:rPr>
          </w:rPrChange>
        </w:rPr>
        <w:t xml:space="preserve">E. </w:t>
      </w:r>
      <w:proofErr w:type="spellStart"/>
      <w:r w:rsidR="00817336" w:rsidRPr="006B3F44">
        <w:rPr>
          <w:i/>
          <w:iCs/>
          <w:rPrChange w:id="873" w:author="Cara Brook" w:date="2021-08-29T14:07:00Z">
            <w:rPr>
              <w:rFonts w:ascii="Arial" w:hAnsi="Arial" w:cs="Arial"/>
              <w:i/>
              <w:iCs/>
            </w:rPr>
          </w:rPrChange>
        </w:rPr>
        <w:t>dupreanum</w:t>
      </w:r>
      <w:proofErr w:type="spellEnd"/>
      <w:r w:rsidR="00817336" w:rsidRPr="006B3F44">
        <w:rPr>
          <w:rPrChange w:id="874" w:author="Cara Brook" w:date="2021-08-29T14:07:00Z">
            <w:rPr>
              <w:rFonts w:ascii="Arial" w:hAnsi="Arial" w:cs="Arial"/>
            </w:rPr>
          </w:rPrChange>
        </w:rPr>
        <w:t xml:space="preserve"> (n= </w:t>
      </w:r>
      <w:r w:rsidR="00003B7A" w:rsidRPr="006B3F44">
        <w:rPr>
          <w:rPrChange w:id="875" w:author="Cara Brook" w:date="2021-08-29T14:07:00Z">
            <w:rPr>
              <w:rFonts w:ascii="Arial" w:hAnsi="Arial" w:cs="Arial"/>
            </w:rPr>
          </w:rPrChange>
        </w:rPr>
        <w:t xml:space="preserve">5 </w:t>
      </w:r>
      <w:r w:rsidR="00817336" w:rsidRPr="006B3F44">
        <w:rPr>
          <w:rPrChange w:id="876" w:author="Cara Brook" w:date="2021-08-29T14:07:00Z">
            <w:rPr>
              <w:rFonts w:ascii="Arial" w:hAnsi="Arial" w:cs="Arial"/>
            </w:rPr>
          </w:rPrChange>
        </w:rPr>
        <w:t xml:space="preserve">juvenile, </w:t>
      </w:r>
      <w:r w:rsidR="00003B7A" w:rsidRPr="006B3F44">
        <w:rPr>
          <w:rPrChange w:id="877" w:author="Cara Brook" w:date="2021-08-29T14:07:00Z">
            <w:rPr>
              <w:rFonts w:ascii="Arial" w:hAnsi="Arial" w:cs="Arial"/>
            </w:rPr>
          </w:rPrChange>
        </w:rPr>
        <w:t xml:space="preserve">13 </w:t>
      </w:r>
      <w:r w:rsidR="00817336" w:rsidRPr="006B3F44">
        <w:rPr>
          <w:rPrChange w:id="878" w:author="Cara Brook" w:date="2021-08-29T14:07:00Z">
            <w:rPr>
              <w:rFonts w:ascii="Arial" w:hAnsi="Arial" w:cs="Arial"/>
            </w:rPr>
          </w:rPrChange>
        </w:rPr>
        <w:t xml:space="preserve">adult). </w:t>
      </w:r>
    </w:p>
    <w:p w14:paraId="77532401" w14:textId="2F9D2BFB" w:rsidR="00817336" w:rsidRPr="006B3F44" w:rsidRDefault="00817336" w:rsidP="00A60EE4">
      <w:pPr>
        <w:rPr>
          <w:rPrChange w:id="879" w:author="Cara Brook" w:date="2021-08-29T14:07:00Z">
            <w:rPr>
              <w:rFonts w:ascii="Arial" w:hAnsi="Arial" w:cs="Arial"/>
            </w:rPr>
          </w:rPrChange>
        </w:rPr>
      </w:pPr>
    </w:p>
    <w:p w14:paraId="6FCFE43C" w14:textId="614F00C1" w:rsidR="00CA7047" w:rsidRPr="006B3F44" w:rsidRDefault="00CA7047" w:rsidP="00A60EE4">
      <w:pPr>
        <w:rPr>
          <w:rPrChange w:id="880" w:author="Cara Brook" w:date="2021-08-29T14:07:00Z">
            <w:rPr>
              <w:rFonts w:ascii="Arial" w:hAnsi="Arial" w:cs="Arial"/>
            </w:rPr>
          </w:rPrChange>
        </w:rPr>
      </w:pPr>
      <w:r w:rsidRPr="006B3F44">
        <w:rPr>
          <w:rPrChange w:id="881" w:author="Cara Brook" w:date="2021-08-29T14:07:00Z">
            <w:rPr>
              <w:rFonts w:ascii="Arial" w:hAnsi="Arial" w:cs="Arial"/>
            </w:rPr>
          </w:rPrChange>
        </w:rPr>
        <w:t xml:space="preserve">GAM modeling to explore disease ecology of coronaviruses in </w:t>
      </w:r>
      <w:r w:rsidRPr="006B3F44">
        <w:rPr>
          <w:i/>
          <w:iCs/>
          <w:rPrChange w:id="882" w:author="Cara Brook" w:date="2021-08-29T14:07:00Z">
            <w:rPr>
              <w:rFonts w:ascii="Arial" w:hAnsi="Arial" w:cs="Arial"/>
              <w:i/>
              <w:iCs/>
            </w:rPr>
          </w:rPrChange>
        </w:rPr>
        <w:t xml:space="preserve">E. </w:t>
      </w:r>
      <w:proofErr w:type="spellStart"/>
      <w:r w:rsidRPr="006B3F44">
        <w:rPr>
          <w:i/>
          <w:iCs/>
          <w:rPrChange w:id="883" w:author="Cara Brook" w:date="2021-08-29T14:07:00Z">
            <w:rPr>
              <w:rFonts w:ascii="Arial" w:hAnsi="Arial" w:cs="Arial"/>
              <w:i/>
              <w:iCs/>
            </w:rPr>
          </w:rPrChange>
        </w:rPr>
        <w:t>dupreanum</w:t>
      </w:r>
      <w:proofErr w:type="spellEnd"/>
      <w:r w:rsidRPr="006B3F44">
        <w:rPr>
          <w:rPrChange w:id="884" w:author="Cara Brook" w:date="2021-08-29T14:07:00Z">
            <w:rPr>
              <w:rFonts w:ascii="Arial" w:hAnsi="Arial" w:cs="Arial"/>
            </w:rPr>
          </w:rPrChange>
        </w:rPr>
        <w:t xml:space="preserve">, </w:t>
      </w:r>
      <w:r w:rsidRPr="006B3F44">
        <w:rPr>
          <w:i/>
          <w:iCs/>
          <w:rPrChange w:id="885" w:author="Cara Brook" w:date="2021-08-29T14:07:00Z">
            <w:rPr>
              <w:rFonts w:ascii="Arial" w:hAnsi="Arial" w:cs="Arial"/>
              <w:i/>
              <w:iCs/>
            </w:rPr>
          </w:rPrChange>
        </w:rPr>
        <w:t xml:space="preserve">R. </w:t>
      </w:r>
      <w:proofErr w:type="spellStart"/>
      <w:r w:rsidRPr="006B3F44">
        <w:rPr>
          <w:i/>
          <w:iCs/>
          <w:rPrChange w:id="886" w:author="Cara Brook" w:date="2021-08-29T14:07:00Z">
            <w:rPr>
              <w:rFonts w:ascii="Arial" w:hAnsi="Arial" w:cs="Arial"/>
              <w:i/>
              <w:iCs/>
            </w:rPr>
          </w:rPrChange>
        </w:rPr>
        <w:t>madagascariensis</w:t>
      </w:r>
      <w:proofErr w:type="spellEnd"/>
      <w:r w:rsidRPr="006B3F44">
        <w:rPr>
          <w:rPrChange w:id="887" w:author="Cara Brook" w:date="2021-08-29T14:07:00Z">
            <w:rPr>
              <w:rFonts w:ascii="Arial" w:hAnsi="Arial" w:cs="Arial"/>
            </w:rPr>
          </w:rPrChange>
        </w:rPr>
        <w:t xml:space="preserve">, and </w:t>
      </w:r>
      <w:r w:rsidRPr="006B3F44">
        <w:rPr>
          <w:i/>
          <w:iCs/>
          <w:rPrChange w:id="888" w:author="Cara Brook" w:date="2021-08-29T14:07:00Z">
            <w:rPr>
              <w:rFonts w:ascii="Arial" w:hAnsi="Arial" w:cs="Arial"/>
              <w:i/>
              <w:iCs/>
            </w:rPr>
          </w:rPrChange>
        </w:rPr>
        <w:t xml:space="preserve">P. </w:t>
      </w:r>
      <w:r w:rsidR="00A5095C" w:rsidRPr="006B3F44">
        <w:rPr>
          <w:i/>
          <w:iCs/>
          <w:rPrChange w:id="889" w:author="Cara Brook" w:date="2021-08-29T14:07:00Z">
            <w:rPr>
              <w:rFonts w:ascii="Arial" w:hAnsi="Arial" w:cs="Arial"/>
              <w:i/>
              <w:iCs/>
            </w:rPr>
          </w:rPrChange>
        </w:rPr>
        <w:t>r</w:t>
      </w:r>
      <w:r w:rsidRPr="006B3F44">
        <w:rPr>
          <w:i/>
          <w:iCs/>
          <w:rPrChange w:id="890" w:author="Cara Brook" w:date="2021-08-29T14:07:00Z">
            <w:rPr>
              <w:rFonts w:ascii="Arial" w:hAnsi="Arial" w:cs="Arial"/>
              <w:i/>
              <w:iCs/>
            </w:rPr>
          </w:rPrChange>
        </w:rPr>
        <w:t>ufus</w:t>
      </w:r>
      <w:r w:rsidR="001C324B" w:rsidRPr="006B3F44">
        <w:rPr>
          <w:rPrChange w:id="891" w:author="Cara Brook" w:date="2021-08-29T14:07:00Z">
            <w:rPr>
              <w:rFonts w:ascii="Arial" w:hAnsi="Arial" w:cs="Arial"/>
            </w:rPr>
          </w:rPrChange>
        </w:rPr>
        <w:t xml:space="preserve"> was plotted. </w:t>
      </w:r>
      <w:r w:rsidR="001C324B" w:rsidRPr="006B3F44">
        <w:rPr>
          <w:i/>
          <w:iCs/>
          <w:rPrChange w:id="892" w:author="Cara Brook" w:date="2021-08-29T14:07:00Z">
            <w:rPr>
              <w:rFonts w:ascii="Arial" w:hAnsi="Arial" w:cs="Arial"/>
              <w:i/>
              <w:iCs/>
            </w:rPr>
          </w:rPrChange>
        </w:rPr>
        <w:t>P. rufus</w:t>
      </w:r>
      <w:r w:rsidR="001C324B" w:rsidRPr="006B3F44">
        <w:rPr>
          <w:rPrChange w:id="893" w:author="Cara Brook" w:date="2021-08-29T14:07:00Z">
            <w:rPr>
              <w:rFonts w:ascii="Arial" w:hAnsi="Arial" w:cs="Arial"/>
            </w:rPr>
          </w:rPrChange>
        </w:rPr>
        <w:t xml:space="preserve"> coronavirus prevalence appears to drop in </w:t>
      </w:r>
      <w:r w:rsidR="001C324B" w:rsidRPr="006B3F44">
        <w:rPr>
          <w:rPrChange w:id="894" w:author="Cara Brook" w:date="2021-08-29T14:07:00Z">
            <w:rPr>
              <w:rFonts w:ascii="Arial" w:hAnsi="Arial" w:cs="Arial"/>
            </w:rPr>
          </w:rPrChange>
        </w:rPr>
        <w:lastRenderedPageBreak/>
        <w:t xml:space="preserve">anticipation of the dry season in Madagascar. The same pattern, although not as pronounced can be observed for </w:t>
      </w:r>
      <w:r w:rsidR="001C324B" w:rsidRPr="006B3F44">
        <w:rPr>
          <w:i/>
          <w:iCs/>
          <w:rPrChange w:id="895" w:author="Cara Brook" w:date="2021-08-29T14:07:00Z">
            <w:rPr>
              <w:rFonts w:ascii="Arial" w:hAnsi="Arial" w:cs="Arial"/>
              <w:i/>
              <w:iCs/>
            </w:rPr>
          </w:rPrChange>
        </w:rPr>
        <w:t xml:space="preserve">R. </w:t>
      </w:r>
      <w:proofErr w:type="spellStart"/>
      <w:r w:rsidR="001C324B" w:rsidRPr="006B3F44">
        <w:rPr>
          <w:i/>
          <w:iCs/>
          <w:rPrChange w:id="896" w:author="Cara Brook" w:date="2021-08-29T14:07:00Z">
            <w:rPr>
              <w:rFonts w:ascii="Arial" w:hAnsi="Arial" w:cs="Arial"/>
              <w:i/>
              <w:iCs/>
            </w:rPr>
          </w:rPrChange>
        </w:rPr>
        <w:t>madagascariensis</w:t>
      </w:r>
      <w:proofErr w:type="spellEnd"/>
      <w:r w:rsidR="001C324B" w:rsidRPr="006B3F44">
        <w:rPr>
          <w:rPrChange w:id="897" w:author="Cara Brook" w:date="2021-08-29T14:07:00Z">
            <w:rPr>
              <w:rFonts w:ascii="Arial" w:hAnsi="Arial" w:cs="Arial"/>
            </w:rPr>
          </w:rPrChange>
        </w:rPr>
        <w:t>. However, E</w:t>
      </w:r>
      <w:r w:rsidR="001C324B" w:rsidRPr="006B3F44">
        <w:rPr>
          <w:i/>
          <w:iCs/>
          <w:rPrChange w:id="898" w:author="Cara Brook" w:date="2021-08-29T14:07:00Z">
            <w:rPr>
              <w:rFonts w:ascii="Arial" w:hAnsi="Arial" w:cs="Arial"/>
              <w:i/>
              <w:iCs/>
            </w:rPr>
          </w:rPrChange>
        </w:rPr>
        <w:t xml:space="preserve">. </w:t>
      </w:r>
      <w:proofErr w:type="spellStart"/>
      <w:r w:rsidR="001C324B" w:rsidRPr="006B3F44">
        <w:rPr>
          <w:i/>
          <w:iCs/>
          <w:rPrChange w:id="899" w:author="Cara Brook" w:date="2021-08-29T14:07:00Z">
            <w:rPr>
              <w:rFonts w:ascii="Arial" w:hAnsi="Arial" w:cs="Arial"/>
              <w:i/>
              <w:iCs/>
            </w:rPr>
          </w:rPrChange>
        </w:rPr>
        <w:t>dupreanum</w:t>
      </w:r>
      <w:proofErr w:type="spellEnd"/>
      <w:r w:rsidR="001C324B" w:rsidRPr="006B3F44">
        <w:rPr>
          <w:rPrChange w:id="900" w:author="Cara Brook" w:date="2021-08-29T14:07:00Z">
            <w:rPr>
              <w:rFonts w:ascii="Arial" w:hAnsi="Arial" w:cs="Arial"/>
            </w:rPr>
          </w:rPrChange>
        </w:rPr>
        <w:t xml:space="preserve"> coronavirus prevalence did not change much over time and over seasons.</w:t>
      </w:r>
      <w:r w:rsidR="002D4496" w:rsidRPr="006B3F44">
        <w:rPr>
          <w:rPrChange w:id="901" w:author="Cara Brook" w:date="2021-08-29T14:07:00Z">
            <w:rPr>
              <w:rFonts w:ascii="Arial" w:hAnsi="Arial" w:cs="Arial"/>
            </w:rPr>
          </w:rPrChange>
        </w:rPr>
        <w:t xml:space="preserve"> There is a nonsignificant rise in coronavirus prevalence around April in all three bat species that slowly tapers off into the dry season, then rises again going into January</w:t>
      </w:r>
      <w:r w:rsidR="00003B7A" w:rsidRPr="006B3F44">
        <w:rPr>
          <w:rPrChange w:id="902" w:author="Cara Brook" w:date="2021-08-29T14:07:00Z">
            <w:rPr>
              <w:rFonts w:ascii="Arial" w:hAnsi="Arial" w:cs="Arial"/>
            </w:rPr>
          </w:rPrChange>
        </w:rPr>
        <w:t xml:space="preserve">. </w:t>
      </w:r>
      <w:r w:rsidR="00E13B01" w:rsidRPr="006B3F44">
        <w:rPr>
          <w:rPrChange w:id="903" w:author="Cara Brook" w:date="2021-08-29T14:07:00Z">
            <w:rPr>
              <w:rFonts w:ascii="Arial" w:hAnsi="Arial" w:cs="Arial"/>
            </w:rPr>
          </w:rPrChange>
        </w:rPr>
        <w:t>The three species have similar breeding seasons (around April-May) and annual birth pulses (around October)</w:t>
      </w:r>
      <w:sdt>
        <w:sdtPr>
          <w:rPr>
            <w:color w:val="000000"/>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593744016"/>
          <w:placeholder>
            <w:docPart w:val="DefaultPlaceholder_-1854013440"/>
          </w:placeholder>
        </w:sdtPr>
        <w:sdtEndPr/>
        <w:sdtContent>
          <w:r w:rsidR="00AD5CD7" w:rsidRPr="006B3F44">
            <w:rPr>
              <w:color w:val="000000"/>
              <w:rPrChange w:id="904" w:author="Cara Brook" w:date="2021-08-29T14:07:00Z">
                <w:rPr>
                  <w:rFonts w:ascii="Arial" w:hAnsi="Arial" w:cs="Arial"/>
                  <w:color w:val="000000"/>
                </w:rPr>
              </w:rPrChange>
            </w:rPr>
            <w:t>46</w:t>
          </w:r>
        </w:sdtContent>
      </w:sdt>
      <w:r w:rsidR="00E13B01" w:rsidRPr="006B3F44">
        <w:rPr>
          <w:rPrChange w:id="905" w:author="Cara Brook" w:date="2021-08-29T14:07:00Z">
            <w:rPr>
              <w:rFonts w:ascii="Arial" w:hAnsi="Arial" w:cs="Arial"/>
            </w:rPr>
          </w:rPrChange>
        </w:rPr>
        <w:t xml:space="preserve">. </w:t>
      </w:r>
    </w:p>
    <w:p w14:paraId="3FA8DBD8" w14:textId="77777777" w:rsidR="00E13B01" w:rsidRPr="006B3F44" w:rsidRDefault="00E13B01" w:rsidP="00A60EE4">
      <w:pPr>
        <w:rPr>
          <w:rPrChange w:id="906" w:author="Cara Brook" w:date="2021-08-29T14:07:00Z">
            <w:rPr>
              <w:rFonts w:ascii="Arial" w:hAnsi="Arial" w:cs="Arial"/>
            </w:rPr>
          </w:rPrChange>
        </w:rPr>
      </w:pPr>
    </w:p>
    <w:p w14:paraId="69A84E43" w14:textId="3CF72193" w:rsidR="00817336" w:rsidRPr="006B3F44" w:rsidRDefault="00817336" w:rsidP="00A60EE4">
      <w:pPr>
        <w:rPr>
          <w:rPrChange w:id="907" w:author="Cara Brook" w:date="2021-08-29T14:07:00Z">
            <w:rPr>
              <w:rFonts w:ascii="Arial" w:hAnsi="Arial" w:cs="Arial"/>
            </w:rPr>
          </w:rPrChange>
        </w:rPr>
      </w:pPr>
      <w:r w:rsidRPr="006B3F44">
        <w:rPr>
          <w:rPrChange w:id="908" w:author="Cara Brook" w:date="2021-08-29T14:07:00Z">
            <w:rPr>
              <w:rFonts w:ascii="Arial" w:hAnsi="Arial" w:cs="Arial"/>
            </w:rPr>
          </w:rPrChange>
        </w:rPr>
        <w:t>Paragraph about seasonal dynamics</w:t>
      </w:r>
    </w:p>
    <w:p w14:paraId="5481CBB7" w14:textId="77777777" w:rsidR="00817336" w:rsidRPr="006B3F44" w:rsidRDefault="00817336" w:rsidP="00A60EE4">
      <w:pPr>
        <w:rPr>
          <w:rPrChange w:id="909" w:author="Cara Brook" w:date="2021-08-29T14:07:00Z">
            <w:rPr>
              <w:rFonts w:ascii="Arial" w:hAnsi="Arial" w:cs="Arial"/>
            </w:rPr>
          </w:rPrChange>
        </w:rPr>
      </w:pPr>
    </w:p>
    <w:p w14:paraId="07396A57" w14:textId="2771C6AA" w:rsidR="00817336" w:rsidRPr="006B3F44" w:rsidRDefault="00817336" w:rsidP="00A60EE4">
      <w:pPr>
        <w:rPr>
          <w:rPrChange w:id="910" w:author="Cara Brook" w:date="2021-08-29T14:07:00Z">
            <w:rPr>
              <w:rFonts w:ascii="Arial" w:hAnsi="Arial" w:cs="Arial"/>
            </w:rPr>
          </w:rPrChange>
        </w:rPr>
      </w:pPr>
      <w:r w:rsidRPr="006B3F44">
        <w:rPr>
          <w:rPrChange w:id="911" w:author="Cara Brook" w:date="2021-08-29T14:07:00Z">
            <w:rPr>
              <w:rFonts w:ascii="Arial" w:hAnsi="Arial" w:cs="Arial"/>
            </w:rPr>
          </w:rPrChange>
        </w:rPr>
        <w:t xml:space="preserve">Paragraph about </w:t>
      </w:r>
      <w:proofErr w:type="spellStart"/>
      <w:r w:rsidRPr="006B3F44">
        <w:rPr>
          <w:rPrChange w:id="912" w:author="Cara Brook" w:date="2021-08-29T14:07:00Z">
            <w:rPr>
              <w:rFonts w:ascii="Arial" w:hAnsi="Arial" w:cs="Arial"/>
            </w:rPr>
          </w:rPrChange>
        </w:rPr>
        <w:t>phylogeny+RdRp</w:t>
      </w:r>
      <w:proofErr w:type="spellEnd"/>
    </w:p>
    <w:p w14:paraId="52DF3EF9" w14:textId="32921F76" w:rsidR="00A5095C" w:rsidRPr="006B3F44" w:rsidRDefault="00A5095C" w:rsidP="00A60EE4">
      <w:pPr>
        <w:rPr>
          <w:rPrChange w:id="913" w:author="Cara Brook" w:date="2021-08-29T14:07:00Z">
            <w:rPr>
              <w:rFonts w:ascii="Arial" w:hAnsi="Arial" w:cs="Arial"/>
            </w:rPr>
          </w:rPrChange>
        </w:rPr>
      </w:pPr>
    </w:p>
    <w:p w14:paraId="2ACDB887" w14:textId="22EF8FBC" w:rsidR="00A5095C" w:rsidRPr="006B3F44" w:rsidRDefault="00A5095C" w:rsidP="00A60EE4">
      <w:pPr>
        <w:rPr>
          <w:rPrChange w:id="914" w:author="Cara Brook" w:date="2021-08-29T14:07:00Z">
            <w:rPr>
              <w:rFonts w:ascii="Arial" w:hAnsi="Arial" w:cs="Arial"/>
            </w:rPr>
          </w:rPrChange>
        </w:rPr>
      </w:pPr>
      <w:r w:rsidRPr="006B3F44">
        <w:rPr>
          <w:rPrChange w:id="915" w:author="Cara Brook" w:date="2021-08-29T14:07:00Z">
            <w:rPr>
              <w:rFonts w:ascii="Arial" w:hAnsi="Arial" w:cs="Arial"/>
            </w:rPr>
          </w:rPrChange>
        </w:rPr>
        <w:t>Comment about juveniles versus adults?</w:t>
      </w:r>
    </w:p>
    <w:p w14:paraId="2D0ADAA3" w14:textId="77777777" w:rsidR="003C642C" w:rsidRPr="006B3F44" w:rsidRDefault="003C642C" w:rsidP="00A60EE4">
      <w:pPr>
        <w:rPr>
          <w:rPrChange w:id="916" w:author="Cara Brook" w:date="2021-08-29T14:07:00Z">
            <w:rPr>
              <w:rFonts w:ascii="Arial" w:hAnsi="Arial" w:cs="Arial"/>
            </w:rPr>
          </w:rPrChange>
        </w:rPr>
      </w:pPr>
    </w:p>
    <w:p w14:paraId="537E1EB3" w14:textId="7550E305" w:rsidR="00D93F80" w:rsidRDefault="00D93F80" w:rsidP="00A60EE4">
      <w:pPr>
        <w:rPr>
          <w:ins w:id="917" w:author="Cara Brook" w:date="2021-08-29T18:44:00Z"/>
          <w:b/>
          <w:bCs/>
        </w:rPr>
      </w:pPr>
      <w:r w:rsidRPr="006B3F44">
        <w:rPr>
          <w:b/>
          <w:bCs/>
          <w:rPrChange w:id="918" w:author="Cara Brook" w:date="2021-08-29T14:07:00Z">
            <w:rPr>
              <w:rFonts w:ascii="Arial" w:hAnsi="Arial" w:cs="Arial"/>
              <w:b/>
              <w:bCs/>
            </w:rPr>
          </w:rPrChange>
        </w:rPr>
        <w:t>Discussion</w:t>
      </w:r>
    </w:p>
    <w:p w14:paraId="3B223EA9" w14:textId="3B00A88A" w:rsidR="008D0F13" w:rsidRPr="008D0F13" w:rsidRDefault="008D0F13" w:rsidP="00A60EE4">
      <w:pPr>
        <w:rPr>
          <w:ins w:id="919" w:author="Cara Brook" w:date="2021-08-29T18:44:00Z"/>
          <w:rPrChange w:id="920" w:author="Cara Brook" w:date="2021-08-29T18:44:00Z">
            <w:rPr>
              <w:ins w:id="921" w:author="Cara Brook" w:date="2021-08-29T18:44:00Z"/>
              <w:b/>
              <w:bCs/>
            </w:rPr>
          </w:rPrChange>
        </w:rPr>
      </w:pPr>
      <w:ins w:id="922" w:author="Cara Brook" w:date="2021-08-29T18:44:00Z">
        <w:r w:rsidRPr="008D0F13">
          <w:rPr>
            <w:rPrChange w:id="923" w:author="Cara Brook" w:date="2021-08-29T18:44:00Z">
              <w:rPr>
                <w:b/>
                <w:bCs/>
              </w:rPr>
            </w:rPrChange>
          </w:rPr>
          <w:t>Organize as:</w:t>
        </w:r>
      </w:ins>
    </w:p>
    <w:p w14:paraId="6B0246A4" w14:textId="43EF100B" w:rsidR="008D0F13" w:rsidRDefault="008D0F13" w:rsidP="008D0F13">
      <w:pPr>
        <w:pStyle w:val="ListParagraph"/>
        <w:numPr>
          <w:ilvl w:val="0"/>
          <w:numId w:val="3"/>
        </w:numPr>
        <w:rPr>
          <w:ins w:id="924" w:author="Cara Brook" w:date="2021-08-29T18:45:00Z"/>
        </w:rPr>
      </w:pPr>
      <w:ins w:id="925" w:author="Cara Brook" w:date="2021-08-29T18:44:00Z">
        <w:r>
          <w:t xml:space="preserve">Two novel </w:t>
        </w:r>
        <w:proofErr w:type="spellStart"/>
        <w:r>
          <w:t>Nobecos</w:t>
        </w:r>
        <w:proofErr w:type="spellEnd"/>
        <w:r>
          <w:t>, cluster with Asian clades (</w:t>
        </w:r>
        <w:proofErr w:type="spellStart"/>
        <w:r>
          <w:t>P</w:t>
        </w:r>
      </w:ins>
      <w:ins w:id="926" w:author="Cara Brook" w:date="2021-08-29T18:45:00Z">
        <w:r>
          <w:t>t</w:t>
        </w:r>
      </w:ins>
      <w:ins w:id="927" w:author="Cara Brook" w:date="2021-08-29T18:44:00Z">
        <w:r>
          <w:t>eropus</w:t>
        </w:r>
      </w:ins>
      <w:proofErr w:type="spellEnd"/>
      <w:ins w:id="928" w:author="Cara Brook" w:date="2021-08-29T18:45:00Z">
        <w:r>
          <w:t>) and African (Rousettus) but evidence of recombination in S, N, NS7 genes</w:t>
        </w:r>
      </w:ins>
    </w:p>
    <w:p w14:paraId="3A25BB6F" w14:textId="77777777" w:rsidR="00C24F7C" w:rsidRDefault="00C24F7C" w:rsidP="008D0F13">
      <w:pPr>
        <w:pStyle w:val="ListParagraph"/>
        <w:numPr>
          <w:ilvl w:val="0"/>
          <w:numId w:val="3"/>
        </w:numPr>
        <w:rPr>
          <w:ins w:id="929" w:author="Cara Brook" w:date="2021-08-29T18:49:00Z"/>
        </w:rPr>
      </w:pPr>
      <w:ins w:id="930" w:author="Cara Brook" w:date="2021-08-29T18:45:00Z">
        <w:r>
          <w:t xml:space="preserve">No evidence of </w:t>
        </w:r>
        <w:proofErr w:type="spellStart"/>
        <w:r>
          <w:t>orthereovirus</w:t>
        </w:r>
        <w:proofErr w:type="spellEnd"/>
        <w:r>
          <w:t xml:space="preserve"> insertion, suggests this strain may be limited to Asia</w:t>
        </w:r>
      </w:ins>
      <w:ins w:id="931" w:author="Cara Brook" w:date="2021-08-29T18:46:00Z">
        <w:r>
          <w:t xml:space="preserve">. </w:t>
        </w:r>
      </w:ins>
      <w:ins w:id="932"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933" w:author="Cara Brook" w:date="2021-08-29T18:49:00Z">
        <w:r>
          <w:t>, and BatCoV92/GX2018.</w:t>
        </w:r>
      </w:ins>
    </w:p>
    <w:p w14:paraId="45473FE0" w14:textId="4D0F3B9F" w:rsidR="008D0F13" w:rsidRDefault="00C24F7C" w:rsidP="008D0F13">
      <w:pPr>
        <w:pStyle w:val="ListParagraph"/>
        <w:numPr>
          <w:ilvl w:val="0"/>
          <w:numId w:val="3"/>
        </w:numPr>
        <w:rPr>
          <w:ins w:id="934" w:author="Cara Brook" w:date="2021-08-29T18:46:00Z"/>
        </w:rPr>
      </w:pPr>
      <w:ins w:id="935" w:author="Cara Brook" w:date="2021-08-29T18:49:00Z">
        <w:r>
          <w:t>Following on above</w:t>
        </w:r>
      </w:ins>
      <w:ins w:id="936" w:author="Cara Brook" w:date="2021-08-29T18:46:00Z">
        <w:r>
          <w:t xml:space="preserve">, P. rufus does have extra genetic material between M and N, </w:t>
        </w:r>
      </w:ins>
      <w:ins w:id="937" w:author="Cara Brook" w:date="2021-08-29T18:49:00Z">
        <w:r>
          <w:t xml:space="preserve">as does BatCoV92/GX2018, </w:t>
        </w:r>
      </w:ins>
      <w:ins w:id="938"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5A2A0C02" w14:textId="0CC501EE" w:rsidR="00C24F7C" w:rsidRDefault="00C24F7C" w:rsidP="008D0F13">
      <w:pPr>
        <w:pStyle w:val="ListParagraph"/>
        <w:numPr>
          <w:ilvl w:val="0"/>
          <w:numId w:val="3"/>
        </w:numPr>
        <w:rPr>
          <w:ins w:id="939" w:author="Cara Brook" w:date="2021-08-29T18:49:00Z"/>
        </w:rPr>
      </w:pPr>
      <w:ins w:id="940" w:author="Cara Brook" w:date="2021-08-29T18:46:00Z">
        <w:r>
          <w:t>Serious concern would be acquisition of S</w:t>
        </w:r>
      </w:ins>
      <w:ins w:id="941"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942" w:author="Cara Brook" w:date="2021-08-29T18:48:00Z">
        <w:r>
          <w:t>r</w:t>
        </w:r>
      </w:ins>
      <w:ins w:id="943" w:author="Cara Brook" w:date="2021-08-29T18:47:00Z">
        <w:r>
          <w:t xml:space="preserve">e </w:t>
        </w:r>
        <w:proofErr w:type="spellStart"/>
        <w:r>
          <w:t>Merbecobivurses</w:t>
        </w:r>
        <w:proofErr w:type="spellEnd"/>
        <w:r>
          <w:t xml:space="preserve"> </w:t>
        </w:r>
      </w:ins>
      <w:ins w:id="944"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7CE7BA09" w14:textId="641949A9" w:rsidR="00C24F7C" w:rsidRDefault="00C24F7C" w:rsidP="008D0F13">
      <w:pPr>
        <w:pStyle w:val="ListParagraph"/>
        <w:numPr>
          <w:ilvl w:val="0"/>
          <w:numId w:val="3"/>
        </w:numPr>
        <w:rPr>
          <w:ins w:id="945" w:author="Cara Brook" w:date="2021-08-29T18:50:00Z"/>
        </w:rPr>
      </w:pPr>
      <w:ins w:id="946" w:author="Cara Brook" w:date="2021-08-29T18:49:00Z">
        <w:r>
          <w:t xml:space="preserve">Probably bigger concern is spillback and additional genetic material for SARS-CoV-2 which is widespread in </w:t>
        </w:r>
      </w:ins>
      <w:proofErr w:type="spellStart"/>
      <w:ins w:id="947" w:author="Cara Brook" w:date="2021-08-29T18:50:00Z">
        <w:r>
          <w:t>Mada</w:t>
        </w:r>
        <w:proofErr w:type="spellEnd"/>
      </w:ins>
    </w:p>
    <w:p w14:paraId="392BBF59" w14:textId="1155DE6A" w:rsidR="00C24F7C" w:rsidRDefault="00C24F7C" w:rsidP="008D0F13">
      <w:pPr>
        <w:pStyle w:val="ListParagraph"/>
        <w:numPr>
          <w:ilvl w:val="0"/>
          <w:numId w:val="3"/>
        </w:numPr>
        <w:rPr>
          <w:ins w:id="948" w:author="Cara Brook" w:date="2021-08-29T18:50:00Z"/>
        </w:rPr>
      </w:pPr>
      <w:ins w:id="949" w:author="Cara Brook" w:date="2021-08-29T18:50:00Z">
        <w:r>
          <w:t>All the seasonality stuff and importance of longitudinal studies</w:t>
        </w:r>
      </w:ins>
    </w:p>
    <w:p w14:paraId="26423D69" w14:textId="6C44F910" w:rsidR="00C24F7C" w:rsidRPr="008D0F13" w:rsidRDefault="00C24F7C">
      <w:pPr>
        <w:pStyle w:val="ListParagraph"/>
        <w:numPr>
          <w:ilvl w:val="0"/>
          <w:numId w:val="3"/>
        </w:numPr>
        <w:rPr>
          <w:rPrChange w:id="950" w:author="Cara Brook" w:date="2021-08-29T18:44:00Z">
            <w:rPr>
              <w:rFonts w:ascii="Arial" w:hAnsi="Arial" w:cs="Arial"/>
              <w:b/>
              <w:bCs/>
            </w:rPr>
          </w:rPrChange>
        </w:rPr>
        <w:pPrChange w:id="951" w:author="Cara Brook" w:date="2021-08-29T18:44:00Z">
          <w:pPr/>
        </w:pPrChange>
      </w:pPr>
      <w:ins w:id="952" w:author="Cara Brook" w:date="2021-08-29T18:50:00Z">
        <w:r>
          <w:t xml:space="preserve">A plug for the importance of full genomes – only a handful of </w:t>
        </w:r>
        <w:proofErr w:type="spellStart"/>
        <w:r>
          <w:t>Nobeco</w:t>
        </w:r>
        <w:proofErr w:type="spellEnd"/>
        <w:r>
          <w:t xml:space="preserve"> genomes out there</w:t>
        </w:r>
      </w:ins>
    </w:p>
    <w:p w14:paraId="52A3B219" w14:textId="25022D45" w:rsidR="00E847C0" w:rsidRPr="006B3F44" w:rsidRDefault="00311993" w:rsidP="00A60EE4">
      <w:pPr>
        <w:rPr>
          <w:rPrChange w:id="953" w:author="Cara Brook" w:date="2021-08-29T14:07:00Z">
            <w:rPr>
              <w:rFonts w:ascii="Arial" w:hAnsi="Arial" w:cs="Arial"/>
            </w:rPr>
          </w:rPrChange>
        </w:rPr>
      </w:pPr>
      <w:r w:rsidRPr="006B3F44">
        <w:rPr>
          <w:rPrChange w:id="954" w:author="Cara Brook" w:date="2021-08-29T14:07:00Z">
            <w:rPr>
              <w:rFonts w:ascii="Arial" w:hAnsi="Arial" w:cs="Arial"/>
            </w:rPr>
          </w:rPrChange>
        </w:rPr>
        <w:t xml:space="preserve">We have described three novel </w:t>
      </w:r>
      <w:proofErr w:type="spellStart"/>
      <w:r w:rsidRPr="006B3F44">
        <w:rPr>
          <w:rPrChange w:id="955" w:author="Cara Brook" w:date="2021-08-29T14:07:00Z">
            <w:rPr>
              <w:rFonts w:ascii="Arial" w:hAnsi="Arial" w:cs="Arial"/>
            </w:rPr>
          </w:rPrChange>
        </w:rPr>
        <w:t>nobecovirus</w:t>
      </w:r>
      <w:proofErr w:type="spellEnd"/>
      <w:r w:rsidRPr="006B3F44">
        <w:rPr>
          <w:rPrChange w:id="956" w:author="Cara Brook" w:date="2021-08-29T14:07:00Z">
            <w:rPr>
              <w:rFonts w:ascii="Arial" w:hAnsi="Arial" w:cs="Arial"/>
            </w:rPr>
          </w:rPrChange>
        </w:rPr>
        <w:t xml:space="preserve"> sequences, most notably from R. </w:t>
      </w:r>
      <w:proofErr w:type="spellStart"/>
      <w:r w:rsidRPr="006B3F44">
        <w:rPr>
          <w:rPrChange w:id="957" w:author="Cara Brook" w:date="2021-08-29T14:07:00Z">
            <w:rPr>
              <w:rFonts w:ascii="Arial" w:hAnsi="Arial" w:cs="Arial"/>
            </w:rPr>
          </w:rPrChange>
        </w:rPr>
        <w:t>madagascariensis</w:t>
      </w:r>
      <w:proofErr w:type="spellEnd"/>
      <w:r w:rsidRPr="006B3F44">
        <w:rPr>
          <w:rPrChange w:id="958" w:author="Cara Brook" w:date="2021-08-29T14:07:00Z">
            <w:rPr>
              <w:rFonts w:ascii="Arial" w:hAnsi="Arial" w:cs="Arial"/>
            </w:rPr>
          </w:rPrChange>
        </w:rPr>
        <w:t xml:space="preserve">, </w:t>
      </w:r>
      <w:commentRangeStart w:id="959"/>
      <w:r w:rsidRPr="006B3F44">
        <w:rPr>
          <w:rPrChange w:id="960" w:author="Cara Brook" w:date="2021-08-29T14:07:00Z">
            <w:rPr>
              <w:rFonts w:ascii="Arial" w:hAnsi="Arial" w:cs="Arial"/>
            </w:rPr>
          </w:rPrChange>
        </w:rPr>
        <w:t>a bat host that had previously not been identified as a competent coronavirus host</w:t>
      </w:r>
      <w:sdt>
        <w:sdtPr>
          <w:rPr>
            <w:color w:val="000000"/>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zOTwvc3VwPiIsIm1hbnVhbE92ZXJyaWRlVGV4dCI6IjQxIn19"/>
          <w:id w:val="-95089715"/>
          <w:placeholder>
            <w:docPart w:val="DefaultPlaceholder_-1854013440"/>
          </w:placeholder>
        </w:sdtPr>
        <w:sdtEndPr/>
        <w:sdtContent>
          <w:r w:rsidR="00AD5CD7" w:rsidRPr="006B3F44">
            <w:rPr>
              <w:color w:val="000000"/>
              <w:rPrChange w:id="961" w:author="Cara Brook" w:date="2021-08-29T14:07:00Z">
                <w:rPr>
                  <w:rFonts w:ascii="Arial" w:hAnsi="Arial" w:cs="Arial"/>
                  <w:color w:val="000000"/>
                </w:rPr>
              </w:rPrChange>
            </w:rPr>
            <w:t>41</w:t>
          </w:r>
          <w:commentRangeEnd w:id="959"/>
          <w:r w:rsidR="003B499D" w:rsidRPr="006B3F44">
            <w:rPr>
              <w:rStyle w:val="CommentReference"/>
              <w:sz w:val="24"/>
              <w:szCs w:val="24"/>
              <w:rPrChange w:id="962" w:author="Cara Brook" w:date="2021-08-29T14:07:00Z">
                <w:rPr>
                  <w:rStyle w:val="CommentReference"/>
                </w:rPr>
              </w:rPrChange>
            </w:rPr>
            <w:commentReference w:id="959"/>
          </w:r>
        </w:sdtContent>
      </w:sdt>
      <w:r w:rsidRPr="006B3F44">
        <w:rPr>
          <w:rPrChange w:id="963" w:author="Cara Brook" w:date="2021-08-29T14:07:00Z">
            <w:rPr>
              <w:rFonts w:ascii="Arial" w:hAnsi="Arial" w:cs="Arial"/>
            </w:rPr>
          </w:rPrChange>
        </w:rPr>
        <w:t xml:space="preserve">. </w:t>
      </w:r>
      <w:r w:rsidR="001B1416" w:rsidRPr="006B3F44">
        <w:rPr>
          <w:rPrChange w:id="964" w:author="Cara Brook" w:date="2021-08-29T14:07:00Z">
            <w:rPr>
              <w:rFonts w:ascii="Arial" w:hAnsi="Arial" w:cs="Arial"/>
            </w:rPr>
          </w:rPrChange>
        </w:rPr>
        <w:t>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955629084"/>
          <w:placeholder>
            <w:docPart w:val="DefaultPlaceholder_-1854013440"/>
          </w:placeholder>
        </w:sdtPr>
        <w:sdtEndPr/>
        <w:sdtContent>
          <w:r w:rsidR="00AD5CD7" w:rsidRPr="006B3F44">
            <w:rPr>
              <w:color w:val="000000"/>
              <w:rPrChange w:id="965" w:author="Cara Brook" w:date="2021-08-29T14:07:00Z">
                <w:rPr>
                  <w:rFonts w:ascii="Arial" w:hAnsi="Arial" w:cs="Arial"/>
                  <w:color w:val="000000"/>
                </w:rPr>
              </w:rPrChange>
            </w:rPr>
            <w:t>28,29</w:t>
          </w:r>
        </w:sdtContent>
      </w:sdt>
      <w:r w:rsidR="001B1416" w:rsidRPr="006B3F44">
        <w:rPr>
          <w:rPrChange w:id="966" w:author="Cara Brook" w:date="2021-08-29T14:07:00Z">
            <w:rPr>
              <w:rFonts w:ascii="Arial" w:hAnsi="Arial" w:cs="Arial"/>
            </w:rPr>
          </w:rPrChange>
        </w:rPr>
        <w:t xml:space="preserve">. </w:t>
      </w:r>
      <w:r w:rsidR="00F96A65" w:rsidRPr="006B3F44">
        <w:rPr>
          <w:rPrChange w:id="967" w:author="Cara Brook" w:date="2021-08-29T14:07:00Z">
            <w:rPr>
              <w:rFonts w:ascii="Arial" w:hAnsi="Arial" w:cs="Arial"/>
            </w:rPr>
          </w:rPrChange>
        </w:rPr>
        <w:t xml:space="preserve">The novel </w:t>
      </w:r>
      <w:proofErr w:type="spellStart"/>
      <w:r w:rsidR="00F96A65" w:rsidRPr="006B3F44">
        <w:rPr>
          <w:rPrChange w:id="968" w:author="Cara Brook" w:date="2021-08-29T14:07:00Z">
            <w:rPr>
              <w:rFonts w:ascii="Arial" w:hAnsi="Arial" w:cs="Arial"/>
            </w:rPr>
          </w:rPrChange>
        </w:rPr>
        <w:t>nobecoviruses</w:t>
      </w:r>
      <w:proofErr w:type="spellEnd"/>
      <w:r w:rsidR="00F96A65" w:rsidRPr="006B3F44">
        <w:rPr>
          <w:rPrChange w:id="969" w:author="Cara Brook" w:date="2021-08-29T14:07:00Z">
            <w:rPr>
              <w:rFonts w:ascii="Arial" w:hAnsi="Arial" w:cs="Arial"/>
            </w:rPr>
          </w:rPrChange>
        </w:rPr>
        <w:t xml:space="preserve"> isolated are closely related to </w:t>
      </w:r>
      <w:proofErr w:type="spellStart"/>
      <w:r w:rsidR="00F96A65" w:rsidRPr="006B3F44">
        <w:rPr>
          <w:rPrChange w:id="970" w:author="Cara Brook" w:date="2021-08-29T14:07:00Z">
            <w:rPr>
              <w:rFonts w:ascii="Arial" w:hAnsi="Arial" w:cs="Arial"/>
            </w:rPr>
          </w:rPrChange>
        </w:rPr>
        <w:t>nobecoviruses</w:t>
      </w:r>
      <w:proofErr w:type="spellEnd"/>
      <w:r w:rsidR="00F96A65" w:rsidRPr="006B3F44">
        <w:rPr>
          <w:rPrChange w:id="971" w:author="Cara Brook" w:date="2021-08-29T14:07:00Z">
            <w:rPr>
              <w:rFonts w:ascii="Arial" w:hAnsi="Arial" w:cs="Arial"/>
            </w:rPr>
          </w:rPrChange>
        </w:rPr>
        <w:t xml:space="preserve"> isolated </w:t>
      </w:r>
      <w:r w:rsidR="00DB0412" w:rsidRPr="006B3F44">
        <w:rPr>
          <w:rPrChange w:id="972" w:author="Cara Brook" w:date="2021-08-29T14:07:00Z">
            <w:rPr>
              <w:rFonts w:ascii="Arial" w:hAnsi="Arial" w:cs="Arial"/>
            </w:rPr>
          </w:rPrChange>
        </w:rPr>
        <w:t>from</w:t>
      </w:r>
      <w:r w:rsidR="00F96A65" w:rsidRPr="006B3F44">
        <w:rPr>
          <w:rPrChange w:id="973" w:author="Cara Brook" w:date="2021-08-29T14:07:00Z">
            <w:rPr>
              <w:rFonts w:ascii="Arial" w:hAnsi="Arial" w:cs="Arial"/>
            </w:rPr>
          </w:rPrChange>
        </w:rPr>
        <w:t xml:space="preserve"> China and Singapore</w:t>
      </w:r>
      <w:r w:rsidR="00DB0412" w:rsidRPr="006B3F44">
        <w:rPr>
          <w:rPrChange w:id="974" w:author="Cara Brook" w:date="2021-08-29T14:07:00Z">
            <w:rPr>
              <w:rFonts w:ascii="Arial" w:hAnsi="Arial" w:cs="Arial"/>
            </w:rPr>
          </w:rPrChange>
        </w:rPr>
        <w:t xml:space="preserve">, also mostly from </w:t>
      </w:r>
      <w:r w:rsidR="00DB0412" w:rsidRPr="006B3F44">
        <w:rPr>
          <w:i/>
          <w:iCs/>
          <w:rPrChange w:id="975" w:author="Cara Brook" w:date="2021-08-29T14:07:00Z">
            <w:rPr>
              <w:rFonts w:ascii="Arial" w:hAnsi="Arial" w:cs="Arial"/>
              <w:i/>
              <w:iCs/>
            </w:rPr>
          </w:rPrChange>
        </w:rPr>
        <w:t>Rousettus spp.</w:t>
      </w:r>
      <w:r w:rsidR="008F0B36" w:rsidRPr="006B3F44">
        <w:rPr>
          <w:rPrChange w:id="976" w:author="Cara Brook" w:date="2021-08-29T14:07:00Z">
            <w:rPr>
              <w:rFonts w:ascii="Arial" w:hAnsi="Arial" w:cs="Arial"/>
            </w:rPr>
          </w:rPrChange>
        </w:rPr>
        <w:t xml:space="preserve"> (Figure 3A).</w:t>
      </w:r>
      <w:r w:rsidR="00DB0412" w:rsidRPr="006B3F44">
        <w:rPr>
          <w:rPrChange w:id="977" w:author="Cara Brook" w:date="2021-08-29T14:07:00Z">
            <w:rPr>
              <w:rFonts w:ascii="Arial" w:hAnsi="Arial" w:cs="Arial"/>
            </w:rPr>
          </w:rPrChange>
        </w:rPr>
        <w:t xml:space="preserve"> The </w:t>
      </w:r>
      <w:proofErr w:type="spellStart"/>
      <w:r w:rsidR="00DB0412" w:rsidRPr="006B3F44">
        <w:rPr>
          <w:rPrChange w:id="978" w:author="Cara Brook" w:date="2021-08-29T14:07:00Z">
            <w:rPr>
              <w:rFonts w:ascii="Arial" w:hAnsi="Arial" w:cs="Arial"/>
            </w:rPr>
          </w:rPrChange>
        </w:rPr>
        <w:t>RdRp</w:t>
      </w:r>
      <w:proofErr w:type="spellEnd"/>
      <w:r w:rsidR="00DB0412" w:rsidRPr="006B3F44">
        <w:rPr>
          <w:rPrChange w:id="979" w:author="Cara Brook" w:date="2021-08-29T14:07:00Z">
            <w:rPr>
              <w:rFonts w:ascii="Arial" w:hAnsi="Arial" w:cs="Arial"/>
            </w:rPr>
          </w:rPrChange>
        </w:rPr>
        <w:t xml:space="preserve"> clustering also shows close homology with African </w:t>
      </w:r>
      <w:r w:rsidR="008F0B36" w:rsidRPr="006B3F44">
        <w:rPr>
          <w:rPrChange w:id="980" w:author="Cara Brook" w:date="2021-08-29T14:07:00Z">
            <w:rPr>
              <w:rFonts w:ascii="Arial" w:hAnsi="Arial" w:cs="Arial"/>
            </w:rPr>
          </w:rPrChange>
        </w:rPr>
        <w:t>co</w:t>
      </w:r>
      <w:r w:rsidR="00DB0412" w:rsidRPr="006B3F44">
        <w:rPr>
          <w:rPrChange w:id="981" w:author="Cara Brook" w:date="2021-08-29T14:07:00Z">
            <w:rPr>
              <w:rFonts w:ascii="Arial" w:hAnsi="Arial" w:cs="Arial"/>
            </w:rPr>
          </w:rPrChange>
        </w:rPr>
        <w:t>ronavirus strains, along with further showing relation to Asian coronavirus strains</w:t>
      </w:r>
      <w:r w:rsidR="008F0B36" w:rsidRPr="006B3F44">
        <w:rPr>
          <w:rPrChange w:id="982" w:author="Cara Brook" w:date="2021-08-29T14:07:00Z">
            <w:rPr>
              <w:rFonts w:ascii="Arial" w:hAnsi="Arial" w:cs="Arial"/>
            </w:rPr>
          </w:rPrChange>
        </w:rPr>
        <w:t xml:space="preserve"> (Figure 3B)</w:t>
      </w:r>
      <w:r w:rsidR="00DB0412" w:rsidRPr="006B3F44">
        <w:rPr>
          <w:rPrChange w:id="983" w:author="Cara Brook" w:date="2021-08-29T14:07:00Z">
            <w:rPr>
              <w:rFonts w:ascii="Arial" w:hAnsi="Arial" w:cs="Arial"/>
            </w:rPr>
          </w:rPrChange>
        </w:rPr>
        <w:t xml:space="preserve">. </w:t>
      </w:r>
      <w:r w:rsidR="00BB267E" w:rsidRPr="006B3F44">
        <w:rPr>
          <w:rPrChange w:id="984" w:author="Cara Brook" w:date="2021-08-29T14:07:00Z">
            <w:rPr>
              <w:rFonts w:ascii="Arial" w:hAnsi="Arial" w:cs="Arial"/>
            </w:rPr>
          </w:rPrChange>
        </w:rPr>
        <w:t>Seasonality modeling of coronavirus prevalence revealed little data to correlate infection data to bat breeding seasons and annual birth pulses</w:t>
      </w:r>
      <w:r w:rsidR="008F0B36" w:rsidRPr="006B3F44">
        <w:rPr>
          <w:rPrChange w:id="985" w:author="Cara Brook" w:date="2021-08-29T14:07:00Z">
            <w:rPr>
              <w:rFonts w:ascii="Arial" w:hAnsi="Arial" w:cs="Arial"/>
            </w:rPr>
          </w:rPrChange>
        </w:rPr>
        <w:t xml:space="preserve">, so </w:t>
      </w:r>
      <w:r w:rsidR="00994889" w:rsidRPr="006B3F44">
        <w:rPr>
          <w:rPrChange w:id="986" w:author="Cara Brook" w:date="2021-08-29T14:07:00Z">
            <w:rPr>
              <w:rFonts w:ascii="Arial" w:hAnsi="Arial" w:cs="Arial"/>
            </w:rPr>
          </w:rPrChange>
        </w:rPr>
        <w:t xml:space="preserve">more data is needed to correlate the time of year the sample was collected to </w:t>
      </w:r>
      <w:r w:rsidR="001E1CD8" w:rsidRPr="006B3F44">
        <w:rPr>
          <w:rPrChange w:id="987" w:author="Cara Brook" w:date="2021-08-29T14:07:00Z">
            <w:rPr>
              <w:rFonts w:ascii="Arial" w:hAnsi="Arial" w:cs="Arial"/>
            </w:rPr>
          </w:rPrChange>
        </w:rPr>
        <w:t>food availability, depending on the species’ diet</w:t>
      </w:r>
      <w:r w:rsidR="008F0B36" w:rsidRPr="006B3F44">
        <w:rPr>
          <w:rPrChange w:id="988" w:author="Cara Brook" w:date="2021-08-29T14:07:00Z">
            <w:rPr>
              <w:rFonts w:ascii="Arial" w:hAnsi="Arial" w:cs="Arial"/>
            </w:rPr>
          </w:rPrChange>
        </w:rPr>
        <w:t xml:space="preserve"> (Figure 2)</w:t>
      </w:r>
      <w:r w:rsidR="001E1CD8" w:rsidRPr="006B3F44">
        <w:rPr>
          <w:rPrChange w:id="989" w:author="Cara Brook" w:date="2021-08-29T14:07:00Z">
            <w:rPr>
              <w:rFonts w:ascii="Arial" w:hAnsi="Arial" w:cs="Arial"/>
            </w:rPr>
          </w:rPrChange>
        </w:rPr>
        <w:t xml:space="preserve">. </w:t>
      </w:r>
      <w:r w:rsidR="00E13B01" w:rsidRPr="006B3F44">
        <w:rPr>
          <w:rPrChange w:id="990" w:author="Cara Brook" w:date="2021-08-29T14:07:00Z">
            <w:rPr>
              <w:rFonts w:ascii="Arial" w:hAnsi="Arial" w:cs="Arial"/>
            </w:rPr>
          </w:rPrChange>
        </w:rPr>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614512631"/>
          <w:placeholder>
            <w:docPart w:val="DefaultPlaceholder_-1854013440"/>
          </w:placeholder>
        </w:sdtPr>
        <w:sdtEndPr/>
        <w:sdtContent>
          <w:r w:rsidR="00AD5CD7" w:rsidRPr="006B3F44">
            <w:rPr>
              <w:color w:val="000000"/>
              <w:rPrChange w:id="991" w:author="Cara Brook" w:date="2021-08-29T14:07:00Z">
                <w:rPr>
                  <w:rFonts w:ascii="Arial" w:hAnsi="Arial" w:cs="Arial"/>
                  <w:color w:val="000000"/>
                </w:rPr>
              </w:rPrChange>
            </w:rPr>
            <w:t>46</w:t>
          </w:r>
        </w:sdtContent>
      </w:sdt>
      <w:r w:rsidR="00E13B01" w:rsidRPr="006B3F44">
        <w:rPr>
          <w:rPrChange w:id="992" w:author="Cara Brook" w:date="2021-08-29T14:07:00Z">
            <w:rPr>
              <w:rFonts w:ascii="Arial" w:hAnsi="Arial" w:cs="Arial"/>
            </w:rPr>
          </w:rPrChange>
        </w:rPr>
        <w:t xml:space="preserve">. Multi-year longitudinal studies will be necessary to untangle these interactions. </w:t>
      </w:r>
      <w:r w:rsidR="00D7163A" w:rsidRPr="006B3F44">
        <w:rPr>
          <w:rPrChange w:id="993" w:author="Cara Brook" w:date="2021-08-29T14:07:00Z">
            <w:rPr>
              <w:rFonts w:ascii="Arial" w:hAnsi="Arial" w:cs="Arial"/>
            </w:rPr>
          </w:rPrChange>
        </w:rPr>
        <w:t xml:space="preserve">A next logical step would be to getting a full genome coronavirus from </w:t>
      </w:r>
      <w:r w:rsidR="00D7163A" w:rsidRPr="006B3F44">
        <w:rPr>
          <w:i/>
          <w:iCs/>
          <w:rPrChange w:id="994" w:author="Cara Brook" w:date="2021-08-29T14:07:00Z">
            <w:rPr>
              <w:rFonts w:ascii="Arial" w:hAnsi="Arial" w:cs="Arial"/>
              <w:i/>
              <w:iCs/>
            </w:rPr>
          </w:rPrChange>
        </w:rPr>
        <w:t xml:space="preserve">E. </w:t>
      </w:r>
      <w:proofErr w:type="spellStart"/>
      <w:r w:rsidR="00D7163A" w:rsidRPr="006B3F44">
        <w:rPr>
          <w:i/>
          <w:iCs/>
          <w:rPrChange w:id="995" w:author="Cara Brook" w:date="2021-08-29T14:07:00Z">
            <w:rPr>
              <w:rFonts w:ascii="Arial" w:hAnsi="Arial" w:cs="Arial"/>
              <w:i/>
              <w:iCs/>
            </w:rPr>
          </w:rPrChange>
        </w:rPr>
        <w:t>dupreanum</w:t>
      </w:r>
      <w:proofErr w:type="spellEnd"/>
      <w:r w:rsidR="00D7163A" w:rsidRPr="006B3F44">
        <w:rPr>
          <w:rPrChange w:id="996" w:author="Cara Brook" w:date="2021-08-29T14:07:00Z">
            <w:rPr>
              <w:rFonts w:ascii="Arial" w:hAnsi="Arial" w:cs="Arial"/>
            </w:rPr>
          </w:rPrChange>
        </w:rPr>
        <w:t xml:space="preserve">. </w:t>
      </w:r>
    </w:p>
    <w:p w14:paraId="21F758AA" w14:textId="77777777" w:rsidR="00E847C0" w:rsidRPr="006B3F44" w:rsidRDefault="00E847C0" w:rsidP="00A60EE4">
      <w:pPr>
        <w:rPr>
          <w:rPrChange w:id="997" w:author="Cara Brook" w:date="2021-08-29T14:07:00Z">
            <w:rPr>
              <w:rFonts w:ascii="Arial" w:hAnsi="Arial" w:cs="Arial"/>
            </w:rPr>
          </w:rPrChange>
        </w:rPr>
      </w:pPr>
    </w:p>
    <w:p w14:paraId="6E73D5BB" w14:textId="413B5FDE" w:rsidR="00BB267E" w:rsidRPr="006B3F44" w:rsidRDefault="007452E1" w:rsidP="00A60EE4">
      <w:pPr>
        <w:rPr>
          <w:rPrChange w:id="998" w:author="Cara Brook" w:date="2021-08-29T14:07:00Z">
            <w:rPr>
              <w:rFonts w:ascii="Arial" w:hAnsi="Arial" w:cs="Arial"/>
            </w:rPr>
          </w:rPrChange>
        </w:rPr>
      </w:pPr>
      <w:r w:rsidRPr="006B3F44">
        <w:rPr>
          <w:rPrChange w:id="999" w:author="Cara Brook" w:date="2021-08-29T14:07:00Z">
            <w:rPr>
              <w:rFonts w:ascii="Arial" w:hAnsi="Arial" w:cs="Arial"/>
            </w:rPr>
          </w:rPrChange>
        </w:rPr>
        <w:t>I</w:t>
      </w:r>
      <w:r w:rsidR="001E1CD8" w:rsidRPr="006B3F44">
        <w:rPr>
          <w:rPrChange w:id="1000" w:author="Cara Brook" w:date="2021-08-29T14:07:00Z">
            <w:rPr>
              <w:rFonts w:ascii="Arial" w:hAnsi="Arial" w:cs="Arial"/>
            </w:rPr>
          </w:rPrChange>
        </w:rPr>
        <w:t>t is known that these endemic species of bats can co-roost in the same habitats</w:t>
      </w:r>
      <w:r w:rsidR="000A270D" w:rsidRPr="006B3F44">
        <w:rPr>
          <w:rPrChange w:id="1001" w:author="Cara Brook" w:date="2021-08-29T14:07:00Z">
            <w:rPr>
              <w:rFonts w:ascii="Arial" w:hAnsi="Arial" w:cs="Arial"/>
            </w:rPr>
          </w:rPrChange>
        </w:rPr>
        <w:t xml:space="preserve">; </w:t>
      </w:r>
      <w:r w:rsidR="000A270D" w:rsidRPr="006B3F44">
        <w:rPr>
          <w:i/>
          <w:iCs/>
          <w:rPrChange w:id="1002" w:author="Cara Brook" w:date="2021-08-29T14:07:00Z">
            <w:rPr>
              <w:rFonts w:ascii="Arial" w:hAnsi="Arial" w:cs="Arial"/>
              <w:i/>
              <w:iCs/>
            </w:rPr>
          </w:rPrChange>
        </w:rPr>
        <w:t xml:space="preserve">R. </w:t>
      </w:r>
      <w:proofErr w:type="spellStart"/>
      <w:r w:rsidR="000A270D" w:rsidRPr="006B3F44">
        <w:rPr>
          <w:i/>
          <w:iCs/>
          <w:rPrChange w:id="1003" w:author="Cara Brook" w:date="2021-08-29T14:07:00Z">
            <w:rPr>
              <w:rFonts w:ascii="Arial" w:hAnsi="Arial" w:cs="Arial"/>
              <w:i/>
              <w:iCs/>
            </w:rPr>
          </w:rPrChange>
        </w:rPr>
        <w:t>madagascariensis</w:t>
      </w:r>
      <w:proofErr w:type="spellEnd"/>
      <w:r w:rsidR="000A270D" w:rsidRPr="006B3F44">
        <w:rPr>
          <w:i/>
          <w:iCs/>
          <w:rPrChange w:id="1004" w:author="Cara Brook" w:date="2021-08-29T14:07:00Z">
            <w:rPr>
              <w:rFonts w:ascii="Arial" w:hAnsi="Arial" w:cs="Arial"/>
              <w:i/>
              <w:iCs/>
            </w:rPr>
          </w:rPrChange>
        </w:rPr>
        <w:t xml:space="preserve"> </w:t>
      </w:r>
      <w:r w:rsidR="000A270D" w:rsidRPr="006B3F44">
        <w:rPr>
          <w:rPrChange w:id="1005" w:author="Cara Brook" w:date="2021-08-29T14:07:00Z">
            <w:rPr>
              <w:rFonts w:ascii="Arial" w:hAnsi="Arial" w:cs="Arial"/>
            </w:rPr>
          </w:rPrChange>
        </w:rPr>
        <w:t xml:space="preserve">and </w:t>
      </w:r>
      <w:r w:rsidR="000A270D" w:rsidRPr="006B3F44">
        <w:rPr>
          <w:i/>
          <w:iCs/>
          <w:rPrChange w:id="1006" w:author="Cara Brook" w:date="2021-08-29T14:07:00Z">
            <w:rPr>
              <w:rFonts w:ascii="Arial" w:hAnsi="Arial" w:cs="Arial"/>
              <w:i/>
              <w:iCs/>
            </w:rPr>
          </w:rPrChange>
        </w:rPr>
        <w:t xml:space="preserve">E. </w:t>
      </w:r>
      <w:proofErr w:type="spellStart"/>
      <w:r w:rsidR="000A270D" w:rsidRPr="006B3F44">
        <w:rPr>
          <w:i/>
          <w:iCs/>
          <w:rPrChange w:id="1007" w:author="Cara Brook" w:date="2021-08-29T14:07:00Z">
            <w:rPr>
              <w:rFonts w:ascii="Arial" w:hAnsi="Arial" w:cs="Arial"/>
              <w:i/>
              <w:iCs/>
            </w:rPr>
          </w:rPrChange>
        </w:rPr>
        <w:t>dupreanum</w:t>
      </w:r>
      <w:proofErr w:type="spellEnd"/>
      <w:r w:rsidR="000A270D" w:rsidRPr="006B3F44">
        <w:rPr>
          <w:rPrChange w:id="1008" w:author="Cara Brook" w:date="2021-08-29T14:07:00Z">
            <w:rPr>
              <w:rFonts w:ascii="Arial" w:hAnsi="Arial" w:cs="Arial"/>
            </w:rPr>
          </w:rPrChange>
        </w:rPr>
        <w:t xml:space="preserve"> roost in caves, whereas P. </w:t>
      </w:r>
      <w:r w:rsidR="00460D44" w:rsidRPr="006B3F44">
        <w:rPr>
          <w:rPrChange w:id="1009" w:author="Cara Brook" w:date="2021-08-29T14:07:00Z">
            <w:rPr>
              <w:rFonts w:ascii="Arial" w:hAnsi="Arial" w:cs="Arial"/>
            </w:rPr>
          </w:rPrChange>
        </w:rPr>
        <w:t>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2016141272"/>
          <w:placeholder>
            <w:docPart w:val="DefaultPlaceholder_-1854013440"/>
          </w:placeholder>
        </w:sdtPr>
        <w:sdtEndPr/>
        <w:sdtContent>
          <w:r w:rsidR="00AD5CD7" w:rsidRPr="006B3F44">
            <w:rPr>
              <w:color w:val="000000"/>
              <w:rPrChange w:id="1010" w:author="Cara Brook" w:date="2021-08-29T14:07:00Z">
                <w:rPr>
                  <w:rFonts w:ascii="Arial" w:hAnsi="Arial" w:cs="Arial"/>
                  <w:color w:val="000000"/>
                </w:rPr>
              </w:rPrChange>
            </w:rPr>
            <w:t>46</w:t>
          </w:r>
        </w:sdtContent>
      </w:sdt>
      <w:r w:rsidR="00460D44" w:rsidRPr="006B3F44">
        <w:rPr>
          <w:rPrChange w:id="1011" w:author="Cara Brook" w:date="2021-08-29T14:07:00Z">
            <w:rPr>
              <w:rFonts w:ascii="Arial" w:hAnsi="Arial" w:cs="Arial"/>
            </w:rPr>
          </w:rPrChange>
        </w:rPr>
        <w:t xml:space="preserve">. While no full genomes were isolated from </w:t>
      </w:r>
      <w:r w:rsidR="00460D44" w:rsidRPr="006B3F44">
        <w:rPr>
          <w:i/>
          <w:iCs/>
          <w:rPrChange w:id="1012" w:author="Cara Brook" w:date="2021-08-29T14:07:00Z">
            <w:rPr>
              <w:rFonts w:ascii="Arial" w:hAnsi="Arial" w:cs="Arial"/>
              <w:i/>
              <w:iCs/>
            </w:rPr>
          </w:rPrChange>
        </w:rPr>
        <w:t xml:space="preserve">E. </w:t>
      </w:r>
      <w:proofErr w:type="spellStart"/>
      <w:r w:rsidR="00460D44" w:rsidRPr="006B3F44">
        <w:rPr>
          <w:i/>
          <w:iCs/>
          <w:rPrChange w:id="1013" w:author="Cara Brook" w:date="2021-08-29T14:07:00Z">
            <w:rPr>
              <w:rFonts w:ascii="Arial" w:hAnsi="Arial" w:cs="Arial"/>
              <w:i/>
              <w:iCs/>
            </w:rPr>
          </w:rPrChange>
        </w:rPr>
        <w:t>dupreanum</w:t>
      </w:r>
      <w:proofErr w:type="spellEnd"/>
      <w:r w:rsidR="00460D44" w:rsidRPr="006B3F44">
        <w:rPr>
          <w:rPrChange w:id="1014" w:author="Cara Brook" w:date="2021-08-29T14:07:00Z">
            <w:rPr>
              <w:rFonts w:ascii="Arial" w:hAnsi="Arial" w:cs="Arial"/>
            </w:rPr>
          </w:rPrChange>
        </w:rPr>
        <w:t xml:space="preserve">, the </w:t>
      </w:r>
      <w:proofErr w:type="spellStart"/>
      <w:r w:rsidR="00460D44" w:rsidRPr="006B3F44">
        <w:rPr>
          <w:rPrChange w:id="1015" w:author="Cara Brook" w:date="2021-08-29T14:07:00Z">
            <w:rPr>
              <w:rFonts w:ascii="Arial" w:hAnsi="Arial" w:cs="Arial"/>
            </w:rPr>
          </w:rPrChange>
        </w:rPr>
        <w:t>RdRp</w:t>
      </w:r>
      <w:proofErr w:type="spellEnd"/>
      <w:r w:rsidR="00460D44" w:rsidRPr="006B3F44">
        <w:rPr>
          <w:rPrChange w:id="1016" w:author="Cara Brook" w:date="2021-08-29T14:07:00Z">
            <w:rPr>
              <w:rFonts w:ascii="Arial" w:hAnsi="Arial" w:cs="Arial"/>
            </w:rPr>
          </w:rPrChange>
        </w:rPr>
        <w:t xml:space="preserve"> panel indicates that </w:t>
      </w:r>
      <w:r w:rsidR="00460D44" w:rsidRPr="006B3F44">
        <w:rPr>
          <w:i/>
          <w:iCs/>
          <w:rPrChange w:id="1017" w:author="Cara Brook" w:date="2021-08-29T14:07:00Z">
            <w:rPr>
              <w:rFonts w:ascii="Arial" w:hAnsi="Arial" w:cs="Arial"/>
              <w:i/>
              <w:iCs/>
            </w:rPr>
          </w:rPrChange>
        </w:rPr>
        <w:t xml:space="preserve">E. </w:t>
      </w:r>
      <w:proofErr w:type="spellStart"/>
      <w:r w:rsidR="00460D44" w:rsidRPr="006B3F44">
        <w:rPr>
          <w:i/>
          <w:iCs/>
          <w:rPrChange w:id="1018" w:author="Cara Brook" w:date="2021-08-29T14:07:00Z">
            <w:rPr>
              <w:rFonts w:ascii="Arial" w:hAnsi="Arial" w:cs="Arial"/>
              <w:i/>
              <w:iCs/>
            </w:rPr>
          </w:rPrChange>
        </w:rPr>
        <w:t>dupreanum</w:t>
      </w:r>
      <w:proofErr w:type="spellEnd"/>
      <w:r w:rsidR="002010C7" w:rsidRPr="006B3F44">
        <w:rPr>
          <w:rPrChange w:id="1019" w:author="Cara Brook" w:date="2021-08-29T14:07:00Z">
            <w:rPr>
              <w:rFonts w:ascii="Arial" w:hAnsi="Arial" w:cs="Arial"/>
            </w:rPr>
          </w:rPrChange>
        </w:rPr>
        <w:t xml:space="preserve"> and </w:t>
      </w:r>
      <w:r w:rsidR="002010C7" w:rsidRPr="006B3F44">
        <w:rPr>
          <w:i/>
          <w:iCs/>
          <w:rPrChange w:id="1020" w:author="Cara Brook" w:date="2021-08-29T14:07:00Z">
            <w:rPr>
              <w:rFonts w:ascii="Arial" w:hAnsi="Arial" w:cs="Arial"/>
              <w:i/>
              <w:iCs/>
            </w:rPr>
          </w:rPrChange>
        </w:rPr>
        <w:t xml:space="preserve">R. </w:t>
      </w:r>
      <w:proofErr w:type="spellStart"/>
      <w:r w:rsidR="002010C7" w:rsidRPr="006B3F44">
        <w:rPr>
          <w:i/>
          <w:iCs/>
          <w:rPrChange w:id="1021" w:author="Cara Brook" w:date="2021-08-29T14:07:00Z">
            <w:rPr>
              <w:rFonts w:ascii="Arial" w:hAnsi="Arial" w:cs="Arial"/>
              <w:i/>
              <w:iCs/>
            </w:rPr>
          </w:rPrChange>
        </w:rPr>
        <w:t>madagascariensis</w:t>
      </w:r>
      <w:proofErr w:type="spellEnd"/>
      <w:r w:rsidR="00460D44" w:rsidRPr="006B3F44">
        <w:rPr>
          <w:rPrChange w:id="1022" w:author="Cara Brook" w:date="2021-08-29T14:07:00Z">
            <w:rPr>
              <w:rFonts w:ascii="Arial" w:hAnsi="Arial" w:cs="Arial"/>
            </w:rPr>
          </w:rPrChange>
        </w:rPr>
        <w:t xml:space="preserve"> coronaviruses cluster more closely </w:t>
      </w:r>
      <w:r w:rsidR="002010C7" w:rsidRPr="006B3F44">
        <w:rPr>
          <w:rPrChange w:id="1023" w:author="Cara Brook" w:date="2021-08-29T14:07:00Z">
            <w:rPr>
              <w:rFonts w:ascii="Arial" w:hAnsi="Arial" w:cs="Arial"/>
            </w:rPr>
          </w:rPrChange>
        </w:rPr>
        <w:t>than either</w:t>
      </w:r>
      <w:r w:rsidRPr="006B3F44">
        <w:rPr>
          <w:rPrChange w:id="1024" w:author="Cara Brook" w:date="2021-08-29T14:07:00Z">
            <w:rPr>
              <w:rFonts w:ascii="Arial" w:hAnsi="Arial" w:cs="Arial"/>
            </w:rPr>
          </w:rPrChange>
        </w:rPr>
        <w:t xml:space="preserve"> individually</w:t>
      </w:r>
      <w:r w:rsidR="002010C7" w:rsidRPr="006B3F44">
        <w:rPr>
          <w:rPrChange w:id="1025" w:author="Cara Brook" w:date="2021-08-29T14:07:00Z">
            <w:rPr>
              <w:rFonts w:ascii="Arial" w:hAnsi="Arial" w:cs="Arial"/>
            </w:rPr>
          </w:rPrChange>
        </w:rPr>
        <w:t xml:space="preserve"> with </w:t>
      </w:r>
      <w:r w:rsidR="002010C7" w:rsidRPr="006B3F44">
        <w:rPr>
          <w:i/>
          <w:iCs/>
          <w:rPrChange w:id="1026" w:author="Cara Brook" w:date="2021-08-29T14:07:00Z">
            <w:rPr>
              <w:rFonts w:ascii="Arial" w:hAnsi="Arial" w:cs="Arial"/>
              <w:i/>
              <w:iCs/>
            </w:rPr>
          </w:rPrChange>
        </w:rPr>
        <w:t>P. rufus</w:t>
      </w:r>
      <w:r w:rsidRPr="006B3F44">
        <w:rPr>
          <w:i/>
          <w:iCs/>
          <w:rPrChange w:id="1027" w:author="Cara Brook" w:date="2021-08-29T14:07:00Z">
            <w:rPr>
              <w:rFonts w:ascii="Arial" w:hAnsi="Arial" w:cs="Arial"/>
              <w:i/>
              <w:iCs/>
            </w:rPr>
          </w:rPrChange>
        </w:rPr>
        <w:t>.</w:t>
      </w:r>
      <w:r w:rsidRPr="006B3F44">
        <w:rPr>
          <w:rPrChange w:id="1028" w:author="Cara Brook" w:date="2021-08-29T14:07:00Z">
            <w:rPr>
              <w:rFonts w:ascii="Arial" w:hAnsi="Arial" w:cs="Arial"/>
            </w:rPr>
          </w:rPrChange>
        </w:rPr>
        <w:t xml:space="preserve"> This could </w:t>
      </w:r>
      <w:r w:rsidR="002010C7" w:rsidRPr="006B3F44">
        <w:rPr>
          <w:rPrChange w:id="1029" w:author="Cara Brook" w:date="2021-08-29T14:07:00Z">
            <w:rPr>
              <w:rFonts w:ascii="Arial" w:hAnsi="Arial" w:cs="Arial"/>
            </w:rPr>
          </w:rPrChange>
        </w:rPr>
        <w:t>sugges</w:t>
      </w:r>
      <w:r w:rsidRPr="006B3F44">
        <w:rPr>
          <w:rPrChange w:id="1030" w:author="Cara Brook" w:date="2021-08-29T14:07:00Z">
            <w:rPr>
              <w:rFonts w:ascii="Arial" w:hAnsi="Arial" w:cs="Arial"/>
            </w:rPr>
          </w:rPrChange>
        </w:rPr>
        <w:t>t</w:t>
      </w:r>
      <w:r w:rsidR="002010C7" w:rsidRPr="006B3F44">
        <w:rPr>
          <w:rPrChange w:id="1031" w:author="Cara Brook" w:date="2021-08-29T14:07:00Z">
            <w:rPr>
              <w:rFonts w:ascii="Arial" w:hAnsi="Arial" w:cs="Arial"/>
            </w:rPr>
          </w:rPrChange>
        </w:rPr>
        <w:t xml:space="preserve"> that recombination events may take place between </w:t>
      </w:r>
      <w:r w:rsidR="002D4496" w:rsidRPr="006B3F44">
        <w:rPr>
          <w:rPrChange w:id="1032" w:author="Cara Brook" w:date="2021-08-29T14:07:00Z">
            <w:rPr>
              <w:rFonts w:ascii="Arial" w:hAnsi="Arial" w:cs="Arial"/>
            </w:rPr>
          </w:rPrChange>
        </w:rPr>
        <w:t xml:space="preserve">occasional </w:t>
      </w:r>
      <w:r w:rsidR="002010C7" w:rsidRPr="006B3F44">
        <w:rPr>
          <w:rPrChange w:id="1033" w:author="Cara Brook" w:date="2021-08-29T14:07:00Z">
            <w:rPr>
              <w:rFonts w:ascii="Arial" w:hAnsi="Arial" w:cs="Arial"/>
            </w:rPr>
          </w:rPrChange>
        </w:rPr>
        <w:t>co-roosting species</w:t>
      </w:r>
      <w:r w:rsidR="00E13B01" w:rsidRPr="006B3F44">
        <w:rPr>
          <w:rPrChange w:id="1034" w:author="Cara Brook" w:date="2021-08-29T14:07:00Z">
            <w:rPr>
              <w:rFonts w:ascii="Arial" w:hAnsi="Arial" w:cs="Arial"/>
            </w:rPr>
          </w:rPrChange>
        </w:rPr>
        <w:t>, as shown before in other bat coronavirus sampling studies</w:t>
      </w:r>
      <w:sdt>
        <w:sdtPr>
          <w:rPr>
            <w:color w:val="000000"/>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QsNDg8L3N1cD4iLCJtYW51YWxPdmVycmlkZVRleHQiOiI0Niw1MCJ9fQ=="/>
          <w:id w:val="-2125296325"/>
          <w:placeholder>
            <w:docPart w:val="DefaultPlaceholder_-1854013440"/>
          </w:placeholder>
        </w:sdtPr>
        <w:sdtEndPr/>
        <w:sdtContent>
          <w:r w:rsidR="00AD5CD7" w:rsidRPr="006B3F44">
            <w:rPr>
              <w:color w:val="000000"/>
              <w:rPrChange w:id="1035" w:author="Cara Brook" w:date="2021-08-29T14:07:00Z">
                <w:rPr>
                  <w:rFonts w:ascii="Arial" w:hAnsi="Arial" w:cs="Arial"/>
                  <w:color w:val="000000"/>
                </w:rPr>
              </w:rPrChange>
            </w:rPr>
            <w:t>46,50</w:t>
          </w:r>
        </w:sdtContent>
      </w:sdt>
      <w:r w:rsidR="00E13B01" w:rsidRPr="006B3F44">
        <w:rPr>
          <w:rPrChange w:id="1036" w:author="Cara Brook" w:date="2021-08-29T14:07:00Z">
            <w:rPr>
              <w:rFonts w:ascii="Arial" w:hAnsi="Arial" w:cs="Arial"/>
            </w:rPr>
          </w:rPrChange>
        </w:rPr>
        <w:t xml:space="preserve">. </w:t>
      </w:r>
      <w:r w:rsidR="00B74B51" w:rsidRPr="006B3F44">
        <w:rPr>
          <w:rPrChange w:id="1037" w:author="Cara Brook" w:date="2021-08-29T14:07:00Z">
            <w:rPr>
              <w:rFonts w:ascii="Arial" w:hAnsi="Arial" w:cs="Arial"/>
            </w:rPr>
          </w:rPrChange>
        </w:rPr>
        <w:t>In China, co-roosting bat species from one mine sha</w:t>
      </w:r>
      <w:r w:rsidR="00A5095C" w:rsidRPr="006B3F44">
        <w:rPr>
          <w:rPrChange w:id="1038" w:author="Cara Brook" w:date="2021-08-29T14:07:00Z">
            <w:rPr>
              <w:rFonts w:ascii="Arial" w:hAnsi="Arial" w:cs="Arial"/>
            </w:rPr>
          </w:rPrChange>
        </w:rPr>
        <w:t>ft</w:t>
      </w:r>
      <w:r w:rsidR="00B74B51" w:rsidRPr="006B3F44">
        <w:rPr>
          <w:rPrChange w:id="1039" w:author="Cara Brook" w:date="2021-08-29T14:07:00Z">
            <w:rPr>
              <w:rFonts w:ascii="Arial" w:hAnsi="Arial" w:cs="Arial"/>
            </w:rPr>
          </w:rPrChange>
        </w:rPr>
        <w:t xml:space="preserve"> yielded samples of a new </w:t>
      </w:r>
      <w:proofErr w:type="spellStart"/>
      <w:r w:rsidR="00E70511" w:rsidRPr="006B3F44">
        <w:rPr>
          <w:i/>
          <w:iCs/>
          <w:rPrChange w:id="1040" w:author="Cara Brook" w:date="2021-08-29T14:07:00Z">
            <w:rPr>
              <w:rFonts w:ascii="Arial" w:hAnsi="Arial" w:cs="Arial"/>
              <w:i/>
              <w:iCs/>
            </w:rPr>
          </w:rPrChange>
        </w:rPr>
        <w:t>S</w:t>
      </w:r>
      <w:r w:rsidR="00B74B51" w:rsidRPr="006B3F44">
        <w:rPr>
          <w:i/>
          <w:iCs/>
          <w:rPrChange w:id="1041" w:author="Cara Brook" w:date="2021-08-29T14:07:00Z">
            <w:rPr>
              <w:rFonts w:ascii="Arial" w:hAnsi="Arial" w:cs="Arial"/>
              <w:i/>
              <w:iCs/>
            </w:rPr>
          </w:rPrChange>
        </w:rPr>
        <w:t>arbecovirus</w:t>
      </w:r>
      <w:proofErr w:type="spellEnd"/>
      <w:r w:rsidR="00B74B51" w:rsidRPr="006B3F44">
        <w:rPr>
          <w:rPrChange w:id="1042" w:author="Cara Brook" w:date="2021-08-29T14:07:00Z">
            <w:rPr>
              <w:rFonts w:ascii="Arial" w:hAnsi="Arial" w:cs="Arial"/>
            </w:rPr>
          </w:rPrChange>
        </w:rPr>
        <w:t xml:space="preserve">, along with other novel </w:t>
      </w:r>
      <w:r w:rsidR="00E70511" w:rsidRPr="006B3F44">
        <w:rPr>
          <w:i/>
          <w:iCs/>
          <w:rPrChange w:id="1043" w:author="Cara Brook" w:date="2021-08-29T14:07:00Z">
            <w:rPr>
              <w:rFonts w:ascii="Arial" w:hAnsi="Arial" w:cs="Arial"/>
              <w:i/>
              <w:iCs/>
            </w:rPr>
          </w:rPrChange>
        </w:rPr>
        <w:t>B</w:t>
      </w:r>
      <w:r w:rsidR="00B74B51" w:rsidRPr="006B3F44">
        <w:rPr>
          <w:i/>
          <w:iCs/>
          <w:rPrChange w:id="1044" w:author="Cara Brook" w:date="2021-08-29T14:07:00Z">
            <w:rPr>
              <w:rFonts w:ascii="Arial" w:hAnsi="Arial" w:cs="Arial"/>
              <w:i/>
              <w:iCs/>
            </w:rPr>
          </w:rPrChange>
        </w:rPr>
        <w:t>etacoronaviruses</w:t>
      </w:r>
      <w:sdt>
        <w:sdtPr>
          <w:rPr>
            <w:color w:val="000000"/>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g8L3N1cD4iLCJtYW51YWxPdmVycmlkZVRleHQiOiI1MCJ9fQ=="/>
          <w:id w:val="-493022131"/>
          <w:placeholder>
            <w:docPart w:val="DefaultPlaceholder_-1854013440"/>
          </w:placeholder>
        </w:sdtPr>
        <w:sdtEndPr/>
        <w:sdtContent>
          <w:r w:rsidR="00AD5CD7" w:rsidRPr="006B3F44">
            <w:rPr>
              <w:color w:val="000000"/>
              <w:rPrChange w:id="1045" w:author="Cara Brook" w:date="2021-08-29T14:07:00Z">
                <w:rPr>
                  <w:rFonts w:ascii="Arial" w:hAnsi="Arial" w:cs="Arial"/>
                  <w:color w:val="000000"/>
                </w:rPr>
              </w:rPrChange>
            </w:rPr>
            <w:t>50</w:t>
          </w:r>
        </w:sdtContent>
      </w:sdt>
      <w:r w:rsidR="00B74B51" w:rsidRPr="006B3F44">
        <w:rPr>
          <w:rPrChange w:id="1046" w:author="Cara Brook" w:date="2021-08-29T14:07:00Z">
            <w:rPr>
              <w:rFonts w:ascii="Arial" w:hAnsi="Arial" w:cs="Arial"/>
            </w:rPr>
          </w:rPrChange>
        </w:rPr>
        <w:t xml:space="preserve">. </w:t>
      </w:r>
      <w:r w:rsidR="0065684B" w:rsidRPr="006B3F44">
        <w:rPr>
          <w:rPrChange w:id="1047" w:author="Cara Brook" w:date="2021-08-29T14:07:00Z">
            <w:rPr>
              <w:rFonts w:ascii="Arial" w:hAnsi="Arial" w:cs="Arial"/>
            </w:rPr>
          </w:rPrChange>
        </w:rPr>
        <w:t>Recombination events have been observed frequently with coronavirus</w:t>
      </w:r>
      <w:r w:rsidRPr="006B3F44">
        <w:rPr>
          <w:rPrChange w:id="1048" w:author="Cara Brook" w:date="2021-08-29T14:07:00Z">
            <w:rPr>
              <w:rFonts w:ascii="Arial" w:hAnsi="Arial" w:cs="Arial"/>
            </w:rPr>
          </w:rPrChange>
        </w:rPr>
        <w:t xml:space="preserve">; </w:t>
      </w:r>
      <w:r w:rsidR="0065684B" w:rsidRPr="006B3F44">
        <w:rPr>
          <w:rPrChange w:id="1049" w:author="Cara Brook" w:date="2021-08-29T14:07:00Z">
            <w:rPr>
              <w:rFonts w:ascii="Arial" w:hAnsi="Arial" w:cs="Arial"/>
            </w:rPr>
          </w:rPrChange>
        </w:rPr>
        <w:t>there is evidence that SARS-CoV-2 emerged from a stepwise recombination series over time</w:t>
      </w:r>
      <w:sdt>
        <w:sdtPr>
          <w:rPr>
            <w:color w:val="000000"/>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Cw0OeKAkzUzPC9zdXA+IiwibWFudWFsT3ZlcnJpZGVUZXh0IjoiNDIsNTHigJM1NSJ9fQ=="/>
          <w:id w:val="704139195"/>
          <w:placeholder>
            <w:docPart w:val="DefaultPlaceholder_-1854013440"/>
          </w:placeholder>
        </w:sdtPr>
        <w:sdtEndPr/>
        <w:sdtContent>
          <w:r w:rsidR="00AD5CD7" w:rsidRPr="006B3F44">
            <w:rPr>
              <w:color w:val="000000"/>
              <w:rPrChange w:id="1050" w:author="Cara Brook" w:date="2021-08-29T14:07:00Z">
                <w:rPr>
                  <w:rFonts w:ascii="Arial" w:hAnsi="Arial" w:cs="Arial"/>
                  <w:color w:val="000000"/>
                </w:rPr>
              </w:rPrChange>
            </w:rPr>
            <w:t>42,51–55</w:t>
          </w:r>
        </w:sdtContent>
      </w:sdt>
      <w:r w:rsidR="0065684B" w:rsidRPr="006B3F44">
        <w:rPr>
          <w:rPrChange w:id="1051" w:author="Cara Brook" w:date="2021-08-29T14:07:00Z">
            <w:rPr>
              <w:rFonts w:ascii="Arial" w:hAnsi="Arial" w:cs="Arial"/>
            </w:rPr>
          </w:rPrChange>
        </w:rPr>
        <w:t>.</w:t>
      </w:r>
      <w:r w:rsidR="005D54DA" w:rsidRPr="006B3F44">
        <w:rPr>
          <w:rPrChange w:id="1052" w:author="Cara Brook" w:date="2021-08-29T14:07:00Z">
            <w:rPr>
              <w:rFonts w:ascii="Arial" w:hAnsi="Arial" w:cs="Arial"/>
            </w:rPr>
          </w:rPrChange>
        </w:rPr>
        <w:t xml:space="preserve"> One study found a coronaviruses in Africa that appears to be an intermediate step between SARS-CoV-1 and SARS-CoV-2 in terms of similarity in the </w:t>
      </w:r>
      <w:r w:rsidR="00C15828" w:rsidRPr="006B3F44">
        <w:rPr>
          <w:rPrChange w:id="1053" w:author="Cara Brook" w:date="2021-08-29T14:07:00Z">
            <w:rPr>
              <w:rFonts w:ascii="Arial" w:hAnsi="Arial" w:cs="Arial"/>
            </w:rPr>
          </w:rPrChange>
        </w:rPr>
        <w:t xml:space="preserve">receptor binding domain, </w:t>
      </w:r>
      <w:r w:rsidR="005D54DA" w:rsidRPr="006B3F44">
        <w:rPr>
          <w:rPrChange w:id="1054" w:author="Cara Brook" w:date="2021-08-29T14:07:00Z">
            <w:rPr>
              <w:rFonts w:ascii="Arial" w:hAnsi="Arial" w:cs="Arial"/>
            </w:rPr>
          </w:rPrChange>
        </w:rPr>
        <w:t>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Dwvc3VwPiIsIm1hbnVhbE92ZXJyaWRlVGV4dCI6IjU2In19"/>
          <w:id w:val="-1010359664"/>
          <w:placeholder>
            <w:docPart w:val="DefaultPlaceholder_-1854013440"/>
          </w:placeholder>
        </w:sdtPr>
        <w:sdtEndPr/>
        <w:sdtContent>
          <w:r w:rsidR="00AD5CD7" w:rsidRPr="006B3F44">
            <w:rPr>
              <w:color w:val="000000"/>
              <w:rPrChange w:id="1055" w:author="Cara Brook" w:date="2021-08-29T14:07:00Z">
                <w:rPr>
                  <w:rFonts w:ascii="Arial" w:hAnsi="Arial" w:cs="Arial"/>
                  <w:color w:val="000000"/>
                </w:rPr>
              </w:rPrChange>
            </w:rPr>
            <w:t>56</w:t>
          </w:r>
        </w:sdtContent>
      </w:sdt>
      <w:r w:rsidR="005D54DA" w:rsidRPr="006B3F44">
        <w:rPr>
          <w:rPrChange w:id="1056" w:author="Cara Brook" w:date="2021-08-29T14:07:00Z">
            <w:rPr>
              <w:rFonts w:ascii="Arial" w:hAnsi="Arial" w:cs="Arial"/>
            </w:rPr>
          </w:rPrChange>
        </w:rPr>
        <w:t xml:space="preserve">. </w:t>
      </w:r>
      <w:r w:rsidR="00B62E3F" w:rsidRPr="006B3F44">
        <w:rPr>
          <w:rPrChange w:id="1057" w:author="Cara Brook" w:date="2021-08-29T14:07:00Z">
            <w:rPr>
              <w:rFonts w:ascii="Arial" w:hAnsi="Arial" w:cs="Arial"/>
            </w:rPr>
          </w:rPrChange>
        </w:rPr>
        <w:t>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Cw1NDwvc3VwPiIsIm1hbnVhbE92ZXJyaWRlVGV4dCI6IjUyLDU2In19"/>
          <w:id w:val="1317062464"/>
          <w:placeholder>
            <w:docPart w:val="DefaultPlaceholder_-1854013440"/>
          </w:placeholder>
        </w:sdtPr>
        <w:sdtEndPr/>
        <w:sdtContent>
          <w:r w:rsidR="00AD5CD7" w:rsidRPr="006B3F44">
            <w:rPr>
              <w:color w:val="000000"/>
              <w:rPrChange w:id="1058" w:author="Cara Brook" w:date="2021-08-29T14:07:00Z">
                <w:rPr>
                  <w:rFonts w:ascii="Arial" w:hAnsi="Arial" w:cs="Arial"/>
                  <w:color w:val="000000"/>
                </w:rPr>
              </w:rPrChange>
            </w:rPr>
            <w:t>52,56</w:t>
          </w:r>
        </w:sdtContent>
      </w:sdt>
      <w:r w:rsidR="00B62E3F" w:rsidRPr="006B3F44">
        <w:rPr>
          <w:rPrChange w:id="1059" w:author="Cara Brook" w:date="2021-08-29T14:07:00Z">
            <w:rPr>
              <w:rFonts w:ascii="Arial" w:hAnsi="Arial" w:cs="Arial"/>
            </w:rPr>
          </w:rPrChange>
        </w:rPr>
        <w:t>.</w:t>
      </w:r>
      <w:r w:rsidR="0064444A" w:rsidRPr="006B3F44">
        <w:rPr>
          <w:rPrChange w:id="1060" w:author="Cara Brook" w:date="2021-08-29T14:07:00Z">
            <w:rPr>
              <w:rFonts w:ascii="Arial" w:hAnsi="Arial" w:cs="Arial"/>
            </w:rPr>
          </w:rPrChange>
        </w:rPr>
        <w:t xml:space="preserve"> </w:t>
      </w:r>
    </w:p>
    <w:p w14:paraId="2166C0FE" w14:textId="6B7BC8D2" w:rsidR="0064444A" w:rsidRPr="006B3F44" w:rsidRDefault="0064444A" w:rsidP="00A60EE4">
      <w:pPr>
        <w:rPr>
          <w:rPrChange w:id="1061" w:author="Cara Brook" w:date="2021-08-29T14:07:00Z">
            <w:rPr>
              <w:rFonts w:ascii="Arial" w:hAnsi="Arial" w:cs="Arial"/>
            </w:rPr>
          </w:rPrChange>
        </w:rPr>
      </w:pPr>
    </w:p>
    <w:p w14:paraId="06D41A20" w14:textId="43EEA0FE" w:rsidR="0064444A" w:rsidRPr="006B3F44" w:rsidRDefault="0064444A" w:rsidP="00A60EE4">
      <w:pPr>
        <w:rPr>
          <w:rPrChange w:id="1062" w:author="Cara Brook" w:date="2021-08-29T14:07:00Z">
            <w:rPr>
              <w:rFonts w:ascii="Arial" w:hAnsi="Arial" w:cs="Arial"/>
            </w:rPr>
          </w:rPrChange>
        </w:rPr>
      </w:pPr>
      <w:r w:rsidRPr="006B3F44">
        <w:rPr>
          <w:rPrChange w:id="1063" w:author="Cara Brook" w:date="2021-08-29T14:07:00Z">
            <w:rPr>
              <w:rFonts w:ascii="Arial" w:hAnsi="Arial" w:cs="Arial"/>
            </w:rPr>
          </w:rPrChange>
        </w:rPr>
        <w:t xml:space="preserve">A previous coronavirus sampling study of Madagascar fruit bats </w:t>
      </w:r>
      <w:r w:rsidR="00687F30" w:rsidRPr="006B3F44">
        <w:rPr>
          <w:rPrChange w:id="1064" w:author="Cara Brook" w:date="2021-08-29T14:07:00Z">
            <w:rPr>
              <w:rFonts w:ascii="Arial" w:hAnsi="Arial" w:cs="Arial"/>
            </w:rPr>
          </w:rPrChange>
        </w:rPr>
        <w:t xml:space="preserve">found viruses in </w:t>
      </w:r>
      <w:r w:rsidR="00687F30" w:rsidRPr="006B3F44">
        <w:rPr>
          <w:i/>
          <w:iCs/>
          <w:rPrChange w:id="1065" w:author="Cara Brook" w:date="2021-08-29T14:07:00Z">
            <w:rPr>
              <w:rFonts w:ascii="Arial" w:hAnsi="Arial" w:cs="Arial"/>
              <w:i/>
              <w:iCs/>
            </w:rPr>
          </w:rPrChange>
        </w:rPr>
        <w:t>P. rufus</w:t>
      </w:r>
      <w:r w:rsidR="00687F30" w:rsidRPr="006B3F44">
        <w:rPr>
          <w:rPrChange w:id="1066" w:author="Cara Brook" w:date="2021-08-29T14:07:00Z">
            <w:rPr>
              <w:rFonts w:ascii="Arial" w:hAnsi="Arial" w:cs="Arial"/>
            </w:rPr>
          </w:rPrChange>
        </w:rPr>
        <w:t xml:space="preserve"> and </w:t>
      </w:r>
      <w:r w:rsidR="00687F30" w:rsidRPr="006B3F44">
        <w:rPr>
          <w:i/>
          <w:iCs/>
          <w:rPrChange w:id="1067" w:author="Cara Brook" w:date="2021-08-29T14:07:00Z">
            <w:rPr>
              <w:rFonts w:ascii="Arial" w:hAnsi="Arial" w:cs="Arial"/>
              <w:i/>
              <w:iCs/>
            </w:rPr>
          </w:rPrChange>
        </w:rPr>
        <w:t xml:space="preserve">E. </w:t>
      </w:r>
      <w:proofErr w:type="spellStart"/>
      <w:r w:rsidR="00687F30" w:rsidRPr="006B3F44">
        <w:rPr>
          <w:i/>
          <w:iCs/>
          <w:rPrChange w:id="1068" w:author="Cara Brook" w:date="2021-08-29T14:07:00Z">
            <w:rPr>
              <w:rFonts w:ascii="Arial" w:hAnsi="Arial" w:cs="Arial"/>
              <w:i/>
              <w:iCs/>
            </w:rPr>
          </w:rPrChange>
        </w:rPr>
        <w:t>dupreanum</w:t>
      </w:r>
      <w:proofErr w:type="spellEnd"/>
      <w:r w:rsidR="00687F30" w:rsidRPr="006B3F44">
        <w:rPr>
          <w:rPrChange w:id="1069" w:author="Cara Brook" w:date="2021-08-29T14:07:00Z">
            <w:rPr>
              <w:rFonts w:ascii="Arial" w:hAnsi="Arial" w:cs="Arial"/>
            </w:rPr>
          </w:rPrChange>
        </w:rPr>
        <w:t xml:space="preserve">, but not </w:t>
      </w:r>
      <w:r w:rsidR="00687F30" w:rsidRPr="006B3F44">
        <w:rPr>
          <w:i/>
          <w:iCs/>
          <w:rPrChange w:id="1070" w:author="Cara Brook" w:date="2021-08-29T14:07:00Z">
            <w:rPr>
              <w:rFonts w:ascii="Arial" w:hAnsi="Arial" w:cs="Arial"/>
              <w:i/>
              <w:iCs/>
            </w:rPr>
          </w:rPrChange>
        </w:rPr>
        <w:t xml:space="preserve">R. </w:t>
      </w:r>
      <w:proofErr w:type="spellStart"/>
      <w:r w:rsidR="00687F30" w:rsidRPr="006B3F44">
        <w:rPr>
          <w:i/>
          <w:iCs/>
          <w:rPrChange w:id="1071" w:author="Cara Brook" w:date="2021-08-29T14:07:00Z">
            <w:rPr>
              <w:rFonts w:ascii="Arial" w:hAnsi="Arial" w:cs="Arial"/>
              <w:i/>
              <w:iCs/>
            </w:rPr>
          </w:rPrChange>
        </w:rPr>
        <w:t>madagascariensis</w:t>
      </w:r>
      <w:proofErr w:type="spellEnd"/>
      <w:r w:rsidR="00687F30" w:rsidRPr="006B3F44">
        <w:rPr>
          <w:rPrChange w:id="1072" w:author="Cara Brook" w:date="2021-08-29T14:07:00Z">
            <w:rPr>
              <w:rFonts w:ascii="Arial" w:hAnsi="Arial" w:cs="Arial"/>
            </w:rPr>
          </w:rPrChange>
        </w:rPr>
        <w:t xml:space="preserve">, although they only detected one virus in </w:t>
      </w:r>
      <w:r w:rsidR="00687F30" w:rsidRPr="006B3F44">
        <w:rPr>
          <w:i/>
          <w:iCs/>
          <w:rPrChange w:id="1073" w:author="Cara Brook" w:date="2021-08-29T14:07:00Z">
            <w:rPr>
              <w:rFonts w:ascii="Arial" w:hAnsi="Arial" w:cs="Arial"/>
              <w:i/>
              <w:iCs/>
            </w:rPr>
          </w:rPrChange>
        </w:rPr>
        <w:t>E. dupreanum</w:t>
      </w:r>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977539599"/>
          <w:placeholder>
            <w:docPart w:val="DefaultPlaceholder_-1854013440"/>
          </w:placeholder>
        </w:sdtPr>
        <w:sdtEndPr/>
        <w:sdtContent>
          <w:r w:rsidR="00AD5CD7" w:rsidRPr="006B3F44">
            <w:rPr>
              <w:color w:val="000000"/>
              <w:rPrChange w:id="1074" w:author="Cara Brook" w:date="2021-08-29T14:07:00Z">
                <w:rPr>
                  <w:rFonts w:ascii="Arial" w:hAnsi="Arial" w:cs="Arial"/>
                  <w:color w:val="000000"/>
                </w:rPr>
              </w:rPrChange>
            </w:rPr>
            <w:t>29</w:t>
          </w:r>
        </w:sdtContent>
      </w:sdt>
      <w:r w:rsidR="00687F30" w:rsidRPr="006B3F44">
        <w:rPr>
          <w:rPrChange w:id="1075" w:author="Cara Brook" w:date="2021-08-29T14:07:00Z">
            <w:rPr>
              <w:rFonts w:ascii="Arial" w:hAnsi="Arial" w:cs="Arial"/>
            </w:rPr>
          </w:rPrChange>
        </w:rPr>
        <w:t xml:space="preserve">. </w:t>
      </w:r>
      <w:r w:rsidR="00B27C4F" w:rsidRPr="006B3F44">
        <w:rPr>
          <w:rPrChange w:id="1076" w:author="Cara Brook" w:date="2021-08-29T14:07:00Z">
            <w:rPr>
              <w:rFonts w:ascii="Arial" w:hAnsi="Arial" w:cs="Arial"/>
            </w:rPr>
          </w:rPrChange>
        </w:rPr>
        <w:t xml:space="preserve">Most of their sampling was also within a one year span, and mostly restricted to </w:t>
      </w:r>
      <w:r w:rsidR="007251AD" w:rsidRPr="006B3F44">
        <w:rPr>
          <w:rPrChange w:id="1077" w:author="Cara Brook" w:date="2021-08-29T14:07:00Z">
            <w:rPr>
              <w:rFonts w:ascii="Arial" w:hAnsi="Arial" w:cs="Arial"/>
            </w:rPr>
          </w:rPrChange>
        </w:rPr>
        <w:t>one region</w:t>
      </w:r>
      <w:r w:rsidR="00B27C4F" w:rsidRPr="006B3F44">
        <w:rPr>
          <w:rPrChange w:id="1078" w:author="Cara Brook" w:date="2021-08-29T14:07:00Z">
            <w:rPr>
              <w:rFonts w:ascii="Arial" w:hAnsi="Arial" w:cs="Arial"/>
            </w:rPr>
          </w:rPrChange>
        </w:rPr>
        <w:t>, which could explain the skewing of positive samples toward one bat species</w:t>
      </w:r>
      <w:r w:rsidR="006E3144" w:rsidRPr="006B3F44">
        <w:rPr>
          <w:rPrChange w:id="1079" w:author="Cara Brook" w:date="2021-08-29T14:07:00Z">
            <w:rPr>
              <w:rFonts w:ascii="Arial" w:hAnsi="Arial" w:cs="Arial"/>
            </w:rPr>
          </w:rPrChange>
        </w:rPr>
        <w:t>,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1683466232"/>
          <w:placeholder>
            <w:docPart w:val="DefaultPlaceholder_-1854013440"/>
          </w:placeholder>
        </w:sdtPr>
        <w:sdtEndPr/>
        <w:sdtContent>
          <w:r w:rsidR="00AD5CD7" w:rsidRPr="006B3F44">
            <w:rPr>
              <w:color w:val="000000"/>
              <w:rPrChange w:id="1080" w:author="Cara Brook" w:date="2021-08-29T14:07:00Z">
                <w:rPr>
                  <w:rFonts w:ascii="Arial" w:hAnsi="Arial" w:cs="Arial"/>
                  <w:color w:val="000000"/>
                </w:rPr>
              </w:rPrChange>
            </w:rPr>
            <w:t>29</w:t>
          </w:r>
        </w:sdtContent>
      </w:sdt>
      <w:r w:rsidR="00B27C4F" w:rsidRPr="006B3F44">
        <w:rPr>
          <w:rPrChange w:id="1081" w:author="Cara Brook" w:date="2021-08-29T14:07:00Z">
            <w:rPr>
              <w:rFonts w:ascii="Arial" w:hAnsi="Arial" w:cs="Arial"/>
            </w:rPr>
          </w:rPrChange>
        </w:rPr>
        <w:t xml:space="preserve">. </w:t>
      </w:r>
      <w:r w:rsidR="007251AD" w:rsidRPr="006B3F44">
        <w:rPr>
          <w:rPrChange w:id="1082" w:author="Cara Brook" w:date="2021-08-29T14:07:00Z">
            <w:rPr>
              <w:rFonts w:ascii="Arial" w:hAnsi="Arial" w:cs="Arial"/>
            </w:rPr>
          </w:rPrChange>
        </w:rPr>
        <w:t>Another study of coronavirus sampling in the West Indian Ocean provided more information about prevalence in Madagascar (around 5%)</w:t>
      </w:r>
      <w:r w:rsidR="00B74B51" w:rsidRPr="006B3F44">
        <w:rPr>
          <w:rPrChange w:id="1083" w:author="Cara Brook" w:date="2021-08-29T14:07:00Z">
            <w:rPr>
              <w:rFonts w:ascii="Arial" w:hAnsi="Arial" w:cs="Arial"/>
            </w:rPr>
          </w:rPrChange>
        </w:rPr>
        <w:t xml:space="preserve"> with a larger sample set</w:t>
      </w:r>
      <w:r w:rsidR="008D195A" w:rsidRPr="006B3F44">
        <w:rPr>
          <w:rPrChange w:id="1084" w:author="Cara Brook" w:date="2021-08-29T14:07:00Z">
            <w:rPr>
              <w:rFonts w:ascii="Arial" w:hAnsi="Arial" w:cs="Arial"/>
            </w:rPr>
          </w:rPrChange>
        </w:rPr>
        <w:t xml:space="preserve"> that is more ubiquitously spread about the island</w:t>
      </w:r>
      <w:r w:rsidR="00DC2E59" w:rsidRPr="006B3F44">
        <w:rPr>
          <w:rPrChange w:id="1085" w:author="Cara Brook" w:date="2021-08-29T14:07:00Z">
            <w:rPr>
              <w:rFonts w:ascii="Arial" w:hAnsi="Arial" w:cs="Arial"/>
            </w:rPr>
          </w:rPrChange>
        </w:rPr>
        <w:t>, but also showed that the islands</w:t>
      </w:r>
      <w:r w:rsidR="008D195A" w:rsidRPr="006B3F44">
        <w:rPr>
          <w:rPrChange w:id="1086" w:author="Cara Brook" w:date="2021-08-29T14:07:00Z">
            <w:rPr>
              <w:rFonts w:ascii="Arial" w:hAnsi="Arial" w:cs="Arial"/>
            </w:rPr>
          </w:rPrChange>
        </w:rPr>
        <w:t xml:space="preserve"> sampled</w:t>
      </w:r>
      <w:r w:rsidR="00DC2E59" w:rsidRPr="006B3F44">
        <w:rPr>
          <w:rPrChange w:id="1087" w:author="Cara Brook" w:date="2021-08-29T14:07:00Z">
            <w:rPr>
              <w:rFonts w:ascii="Arial" w:hAnsi="Arial" w:cs="Arial"/>
            </w:rPr>
          </w:rPrChange>
        </w:rPr>
        <w:t xml:space="preserve">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2069377308"/>
          <w:placeholder>
            <w:docPart w:val="DefaultPlaceholder_-1854013440"/>
          </w:placeholder>
        </w:sdtPr>
        <w:sdtEndPr/>
        <w:sdtContent>
          <w:r w:rsidR="00AD5CD7" w:rsidRPr="006B3F44">
            <w:rPr>
              <w:color w:val="000000"/>
              <w:rPrChange w:id="1088" w:author="Cara Brook" w:date="2021-08-29T14:07:00Z">
                <w:rPr>
                  <w:rFonts w:ascii="Arial" w:hAnsi="Arial" w:cs="Arial"/>
                  <w:color w:val="000000"/>
                </w:rPr>
              </w:rPrChange>
            </w:rPr>
            <w:t>28</w:t>
          </w:r>
        </w:sdtContent>
      </w:sdt>
      <w:r w:rsidR="00DC2E59" w:rsidRPr="006B3F44">
        <w:rPr>
          <w:rPrChange w:id="1089" w:author="Cara Brook" w:date="2021-08-29T14:07:00Z">
            <w:rPr>
              <w:rFonts w:ascii="Arial" w:hAnsi="Arial" w:cs="Arial"/>
            </w:rPr>
          </w:rPrChange>
        </w:rPr>
        <w:t>. Additionally, it is suggested that the dominant evolutionary mechanism for coronaviruses in this region is due to co-evolution, possibly supplemented by host switching in co-roosting situations</w:t>
      </w:r>
      <w:sdt>
        <w:sdtPr>
          <w:rPr>
            <w:color w:val="000000"/>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1499032981"/>
          <w:placeholder>
            <w:docPart w:val="DefaultPlaceholder_-1854013440"/>
          </w:placeholder>
        </w:sdtPr>
        <w:sdtEndPr/>
        <w:sdtContent>
          <w:r w:rsidR="00AD5CD7" w:rsidRPr="006B3F44">
            <w:rPr>
              <w:color w:val="000000"/>
              <w:rPrChange w:id="1090" w:author="Cara Brook" w:date="2021-08-29T14:07:00Z">
                <w:rPr>
                  <w:rFonts w:ascii="Arial" w:hAnsi="Arial" w:cs="Arial"/>
                  <w:color w:val="000000"/>
                </w:rPr>
              </w:rPrChange>
            </w:rPr>
            <w:t>28</w:t>
          </w:r>
        </w:sdtContent>
      </w:sdt>
      <w:r w:rsidR="00DC2E59" w:rsidRPr="006B3F44">
        <w:rPr>
          <w:rPrChange w:id="1091" w:author="Cara Brook" w:date="2021-08-29T14:07:00Z">
            <w:rPr>
              <w:rFonts w:ascii="Arial" w:hAnsi="Arial" w:cs="Arial"/>
            </w:rPr>
          </w:rPrChange>
        </w:rPr>
        <w:t>. In contrast to other Madagascar bat sampling studies, our work indicates a general prevalence of 10% among the three bat species. While slightly higher, it is still comparable to coronavirus prevalence in the region</w:t>
      </w:r>
      <w:sdt>
        <w:sdtPr>
          <w:rPr>
            <w:color w:val="000000"/>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471592673"/>
          <w:placeholder>
            <w:docPart w:val="DefaultPlaceholder_-1854013440"/>
          </w:placeholder>
        </w:sdtPr>
        <w:sdtEndPr/>
        <w:sdtContent>
          <w:r w:rsidR="00AD5CD7" w:rsidRPr="006B3F44">
            <w:rPr>
              <w:color w:val="000000"/>
              <w:rPrChange w:id="1092" w:author="Cara Brook" w:date="2021-08-29T14:07:00Z">
                <w:rPr>
                  <w:rFonts w:ascii="Arial" w:hAnsi="Arial" w:cs="Arial"/>
                  <w:color w:val="000000"/>
                </w:rPr>
              </w:rPrChange>
            </w:rPr>
            <w:t>28,29</w:t>
          </w:r>
        </w:sdtContent>
      </w:sdt>
      <w:r w:rsidR="00DC2E59" w:rsidRPr="006B3F44">
        <w:rPr>
          <w:rPrChange w:id="1093" w:author="Cara Brook" w:date="2021-08-29T14:07:00Z">
            <w:rPr>
              <w:rFonts w:ascii="Arial" w:hAnsi="Arial" w:cs="Arial"/>
            </w:rPr>
          </w:rPrChange>
        </w:rPr>
        <w:t xml:space="preserve">. </w:t>
      </w:r>
      <w:r w:rsidR="00553B50" w:rsidRPr="006B3F44">
        <w:rPr>
          <w:rPrChange w:id="1094" w:author="Cara Brook" w:date="2021-08-29T14:07:00Z">
            <w:rPr>
              <w:rFonts w:ascii="Arial" w:hAnsi="Arial" w:cs="Arial"/>
            </w:rPr>
          </w:rPrChange>
        </w:rPr>
        <w:t>Pathogen spillover</w:t>
      </w:r>
      <w:r w:rsidR="00C15828" w:rsidRPr="006B3F44">
        <w:rPr>
          <w:rPrChange w:id="1095" w:author="Cara Brook" w:date="2021-08-29T14:07:00Z">
            <w:rPr>
              <w:rFonts w:ascii="Arial" w:hAnsi="Arial" w:cs="Arial"/>
            </w:rPr>
          </w:rPrChange>
        </w:rPr>
        <w:t xml:space="preserve"> from bats</w:t>
      </w:r>
      <w:r w:rsidR="00553B50" w:rsidRPr="006B3F44">
        <w:rPr>
          <w:rPrChange w:id="1096" w:author="Cara Brook" w:date="2021-08-29T14:07:00Z">
            <w:rPr>
              <w:rFonts w:ascii="Arial" w:hAnsi="Arial" w:cs="Arial"/>
            </w:rPr>
          </w:rPrChange>
        </w:rPr>
        <w:t xml:space="preserve"> is also dictated by </w:t>
      </w:r>
      <w:r w:rsidR="00C15828" w:rsidRPr="006B3F44">
        <w:rPr>
          <w:rPrChange w:id="1097" w:author="Cara Brook" w:date="2021-08-29T14:07:00Z">
            <w:rPr>
              <w:rFonts w:ascii="Arial" w:hAnsi="Arial" w:cs="Arial"/>
            </w:rPr>
          </w:rPrChange>
        </w:rPr>
        <w:t>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Sw0NDwvc3VwPiIsIm1hbnVhbE92ZXJyaWRlVGV4dCI6IjM3LDQ2In19"/>
          <w:id w:val="-1278171412"/>
          <w:placeholder>
            <w:docPart w:val="DefaultPlaceholder_-1854013440"/>
          </w:placeholder>
        </w:sdtPr>
        <w:sdtEndPr/>
        <w:sdtContent>
          <w:r w:rsidR="00AD5CD7" w:rsidRPr="006B3F44">
            <w:rPr>
              <w:color w:val="000000"/>
              <w:rPrChange w:id="1098" w:author="Cara Brook" w:date="2021-08-29T14:07:00Z">
                <w:rPr>
                  <w:rFonts w:ascii="Arial" w:hAnsi="Arial" w:cs="Arial"/>
                  <w:color w:val="000000"/>
                </w:rPr>
              </w:rPrChange>
            </w:rPr>
            <w:t>37,46</w:t>
          </w:r>
        </w:sdtContent>
      </w:sdt>
      <w:r w:rsidR="00C15828" w:rsidRPr="006B3F44">
        <w:rPr>
          <w:rPrChange w:id="1099" w:author="Cara Brook" w:date="2021-08-29T14:07:00Z">
            <w:rPr>
              <w:rFonts w:ascii="Arial" w:hAnsi="Arial" w:cs="Arial"/>
            </w:rPr>
          </w:rPrChange>
        </w:rPr>
        <w:t xml:space="preserve">. In our study, the highest prevalence of coronaviruses </w:t>
      </w:r>
      <w:r w:rsidR="00FB01FF" w:rsidRPr="006B3F44">
        <w:rPr>
          <w:rPrChange w:id="1100" w:author="Cara Brook" w:date="2021-08-29T14:07:00Z">
            <w:rPr>
              <w:rFonts w:ascii="Arial" w:hAnsi="Arial" w:cs="Arial"/>
            </w:rPr>
          </w:rPrChange>
        </w:rPr>
        <w:t xml:space="preserve">occurred between March-April, leading up to the breeding season for the three bat species. </w:t>
      </w:r>
    </w:p>
    <w:p w14:paraId="659616D2" w14:textId="399144B2" w:rsidR="00E13B01" w:rsidRPr="006B3F44" w:rsidRDefault="00E13B01" w:rsidP="00A60EE4">
      <w:pPr>
        <w:rPr>
          <w:rPrChange w:id="1101" w:author="Cara Brook" w:date="2021-08-29T14:07:00Z">
            <w:rPr>
              <w:rFonts w:ascii="Arial" w:hAnsi="Arial" w:cs="Arial"/>
            </w:rPr>
          </w:rPrChange>
        </w:rPr>
      </w:pPr>
    </w:p>
    <w:p w14:paraId="322D8817" w14:textId="28A5017E" w:rsidR="00E847C0" w:rsidRPr="006B3F44" w:rsidRDefault="00E13B01" w:rsidP="00E847C0">
      <w:pPr>
        <w:rPr>
          <w:rPrChange w:id="1102" w:author="Cara Brook" w:date="2021-08-29T14:07:00Z">
            <w:rPr>
              <w:rFonts w:ascii="Arial" w:hAnsi="Arial" w:cs="Arial"/>
            </w:rPr>
          </w:rPrChange>
        </w:rPr>
      </w:pPr>
      <w:r w:rsidRPr="006B3F44">
        <w:rPr>
          <w:rPrChange w:id="1103" w:author="Cara Brook" w:date="2021-08-29T14:07: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3LDM4LDQ0LDQ1PC9zdXA+IiwibWFudWFsT3ZlcnJpZGVUZXh0IjoiMzksNDAsNDYsNDcifX0="/>
          <w:id w:val="1172754083"/>
          <w:placeholder>
            <w:docPart w:val="DefaultPlaceholder_-1854013440"/>
          </w:placeholder>
        </w:sdtPr>
        <w:sdtEndPr/>
        <w:sdtContent>
          <w:r w:rsidR="00AD5CD7" w:rsidRPr="006B3F44">
            <w:rPr>
              <w:color w:val="000000"/>
              <w:rPrChange w:id="1104" w:author="Cara Brook" w:date="2021-08-29T14:07:00Z">
                <w:rPr>
                  <w:rFonts w:ascii="Arial" w:hAnsi="Arial" w:cs="Arial"/>
                  <w:color w:val="000000"/>
                </w:rPr>
              </w:rPrChange>
            </w:rPr>
            <w:t>39,40,46,47</w:t>
          </w:r>
        </w:sdtContent>
      </w:sdt>
      <w:r w:rsidR="00E266C0" w:rsidRPr="006B3F44">
        <w:rPr>
          <w:rPrChange w:id="1105" w:author="Cara Brook" w:date="2021-08-29T14:07: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sidRPr="006B3F44">
        <w:rPr>
          <w:rPrChange w:id="1106" w:author="Cara Brook" w:date="2021-08-29T14:07:00Z">
            <w:rPr>
              <w:rFonts w:ascii="Arial" w:hAnsi="Arial" w:cs="Arial"/>
            </w:rPr>
          </w:rPrChange>
        </w:rPr>
        <w:t xml:space="preserve"> such as hunters</w:t>
      </w:r>
      <w:r w:rsidR="009C7D59" w:rsidRPr="006B3F44">
        <w:rPr>
          <w:rPrChange w:id="1107" w:author="Cara Brook" w:date="2021-08-29T14:07:00Z">
            <w:rPr>
              <w:rFonts w:ascii="Arial" w:hAnsi="Arial" w:cs="Arial"/>
            </w:rPr>
          </w:rPrChange>
        </w:rPr>
        <w:t xml:space="preserve"> </w:t>
      </w:r>
      <w:r w:rsidR="00E266C0" w:rsidRPr="006B3F44">
        <w:rPr>
          <w:rPrChange w:id="1108" w:author="Cara Brook" w:date="2021-08-29T14:07:00Z">
            <w:rPr>
              <w:rFonts w:ascii="Arial" w:hAnsi="Arial" w:cs="Arial"/>
            </w:rPr>
          </w:rPrChange>
        </w:rPr>
        <w:t>to assess zoonotic risk</w:t>
      </w:r>
      <w:r w:rsidR="0065684B" w:rsidRPr="006B3F44">
        <w:rPr>
          <w:rPrChange w:id="1109" w:author="Cara Brook" w:date="2021-08-29T14:07:00Z">
            <w:rPr>
              <w:rFonts w:ascii="Arial" w:hAnsi="Arial" w:cs="Arial"/>
            </w:rPr>
          </w:rPrChange>
        </w:rPr>
        <w:t>, with a particular focus on coronaviruses along with other pathogens of interest such as henipaviruses</w:t>
      </w:r>
      <w:r w:rsidR="00FB01FF" w:rsidRPr="006B3F44">
        <w:rPr>
          <w:rPrChange w:id="1110" w:author="Cara Brook" w:date="2021-08-29T14:07:00Z">
            <w:rPr>
              <w:rFonts w:ascii="Arial" w:hAnsi="Arial" w:cs="Arial"/>
            </w:rPr>
          </w:rPrChange>
        </w:rPr>
        <w:t xml:space="preserve">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134181687"/>
          <w:placeholder>
            <w:docPart w:val="DefaultPlaceholder_-1854013440"/>
          </w:placeholder>
        </w:sdtPr>
        <w:sdtEndPr/>
        <w:sdtContent>
          <w:r w:rsidR="00AD5CD7" w:rsidRPr="006B3F44">
            <w:rPr>
              <w:color w:val="000000"/>
              <w:rPrChange w:id="1111" w:author="Cara Brook" w:date="2021-08-29T14:07:00Z">
                <w:rPr>
                  <w:rFonts w:ascii="Arial" w:hAnsi="Arial" w:cs="Arial"/>
                  <w:color w:val="000000"/>
                </w:rPr>
              </w:rPrChange>
            </w:rPr>
            <w:t>46</w:t>
          </w:r>
        </w:sdtContent>
      </w:sdt>
      <w:r w:rsidR="00E266C0" w:rsidRPr="006B3F44">
        <w:rPr>
          <w:rPrChange w:id="1112" w:author="Cara Brook" w:date="2021-08-29T14:07:00Z">
            <w:rPr>
              <w:rFonts w:ascii="Arial" w:hAnsi="Arial" w:cs="Arial"/>
            </w:rPr>
          </w:rPrChange>
        </w:rPr>
        <w:t xml:space="preserve">. </w:t>
      </w:r>
      <w:r w:rsidR="00E847C0" w:rsidRPr="006B3F44">
        <w:rPr>
          <w:rPrChange w:id="1113" w:author="Cara Brook" w:date="2021-08-29T14:07:00Z">
            <w:rPr>
              <w:rFonts w:ascii="Arial" w:hAnsi="Arial" w:cs="Arial"/>
            </w:rPr>
          </w:rPrChange>
        </w:rPr>
        <w:t>With how ubiquitous bats are, it</w:t>
      </w:r>
      <w:r w:rsidR="0064444A" w:rsidRPr="006B3F44">
        <w:rPr>
          <w:rPrChange w:id="1114" w:author="Cara Brook" w:date="2021-08-29T14:07:00Z">
            <w:rPr>
              <w:rFonts w:ascii="Arial" w:hAnsi="Arial" w:cs="Arial"/>
            </w:rPr>
          </w:rPrChange>
        </w:rPr>
        <w:t xml:space="preserve"> is</w:t>
      </w:r>
      <w:r w:rsidR="00E847C0" w:rsidRPr="006B3F44">
        <w:rPr>
          <w:rPrChange w:id="1115" w:author="Cara Brook" w:date="2021-08-29T14:07:00Z">
            <w:rPr>
              <w:rFonts w:ascii="Arial" w:hAnsi="Arial" w:cs="Arial"/>
            </w:rPr>
          </w:rPrChange>
        </w:rPr>
        <w:t xml:space="preserve"> important to recognize the risk while also understanding that they are important members of many ecosystems, and protection from habitat loss and encroachment would go a long way in preventing </w:t>
      </w:r>
      <w:r w:rsidR="005D54DA" w:rsidRPr="006B3F44">
        <w:rPr>
          <w:rPrChange w:id="1116" w:author="Cara Brook" w:date="2021-08-29T14:07:00Z">
            <w:rPr>
              <w:rFonts w:ascii="Arial" w:hAnsi="Arial" w:cs="Arial"/>
            </w:rPr>
          </w:rPrChange>
        </w:rPr>
        <w:t xml:space="preserve">unnecessary human/bat </w:t>
      </w:r>
      <w:commentRangeStart w:id="1117"/>
      <w:r w:rsidR="005D54DA" w:rsidRPr="006B3F44">
        <w:rPr>
          <w:rPrChange w:id="1118" w:author="Cara Brook" w:date="2021-08-29T14:07:00Z">
            <w:rPr>
              <w:rFonts w:ascii="Arial" w:hAnsi="Arial" w:cs="Arial"/>
            </w:rPr>
          </w:rPrChange>
        </w:rPr>
        <w:t>interactions</w:t>
      </w:r>
      <w:commentRangeEnd w:id="1117"/>
      <w:r w:rsidR="003B499D" w:rsidRPr="006B3F44">
        <w:rPr>
          <w:rStyle w:val="CommentReference"/>
          <w:sz w:val="24"/>
          <w:szCs w:val="24"/>
          <w:rPrChange w:id="1119" w:author="Cara Brook" w:date="2021-08-29T14:07:00Z">
            <w:rPr>
              <w:rStyle w:val="CommentReference"/>
            </w:rPr>
          </w:rPrChange>
        </w:rPr>
        <w:commentReference w:id="1117"/>
      </w:r>
      <w:r w:rsidR="005D54DA" w:rsidRPr="006B3F44">
        <w:rPr>
          <w:rPrChange w:id="1120" w:author="Cara Brook" w:date="2021-08-29T14:07:00Z">
            <w:rPr>
              <w:rFonts w:ascii="Arial" w:hAnsi="Arial" w:cs="Arial"/>
            </w:rPr>
          </w:rPrChange>
        </w:rPr>
        <w:t>.</w:t>
      </w:r>
      <w:r w:rsidR="007251AD" w:rsidRPr="006B3F44">
        <w:rPr>
          <w:rPrChange w:id="1121" w:author="Cara Brook" w:date="2021-08-29T14:07:00Z">
            <w:rPr>
              <w:rFonts w:ascii="Arial" w:hAnsi="Arial" w:cs="Arial"/>
            </w:rPr>
          </w:rPrChange>
        </w:rPr>
        <w:t xml:space="preserve"> </w:t>
      </w:r>
    </w:p>
    <w:p w14:paraId="575462CD" w14:textId="563882B5" w:rsidR="00121103" w:rsidRPr="006B3F44" w:rsidRDefault="00121103" w:rsidP="00E847C0">
      <w:pPr>
        <w:rPr>
          <w:ins w:id="1122" w:author="Cara Brook" w:date="2021-08-29T13:56:00Z"/>
          <w:rPrChange w:id="1123" w:author="Cara Brook" w:date="2021-08-29T14:07:00Z">
            <w:rPr>
              <w:ins w:id="1124" w:author="Cara Brook" w:date="2021-08-29T13:56:00Z"/>
              <w:rFonts w:ascii="Arial" w:hAnsi="Arial" w:cs="Arial"/>
            </w:rPr>
          </w:rPrChange>
        </w:rPr>
      </w:pPr>
    </w:p>
    <w:p w14:paraId="50FB30D2" w14:textId="2C0ED4CD" w:rsidR="00CE7A74" w:rsidRPr="006B3F44" w:rsidRDefault="00CE7A74" w:rsidP="00E847C0">
      <w:pPr>
        <w:rPr>
          <w:ins w:id="1125" w:author="Cara Brook" w:date="2021-08-29T13:56:00Z"/>
          <w:rPrChange w:id="1126" w:author="Cara Brook" w:date="2021-08-29T14:07:00Z">
            <w:rPr>
              <w:ins w:id="1127" w:author="Cara Brook" w:date="2021-08-29T13:56:00Z"/>
              <w:rFonts w:ascii="Arial" w:hAnsi="Arial" w:cs="Arial"/>
            </w:rPr>
          </w:rPrChange>
        </w:rPr>
      </w:pPr>
    </w:p>
    <w:p w14:paraId="50067531" w14:textId="7E69909A" w:rsidR="00CE7A74" w:rsidRPr="006B3F44" w:rsidRDefault="00CE7A74" w:rsidP="00E847C0">
      <w:pPr>
        <w:rPr>
          <w:ins w:id="1128" w:author="Cara Brook" w:date="2021-08-29T14:02:00Z"/>
          <w:rPrChange w:id="1129" w:author="Cara Brook" w:date="2021-08-29T14:07:00Z">
            <w:rPr>
              <w:ins w:id="1130" w:author="Cara Brook" w:date="2021-08-29T14:02:00Z"/>
              <w:rFonts w:ascii="Arial" w:hAnsi="Arial" w:cs="Arial"/>
            </w:rPr>
          </w:rPrChange>
        </w:rPr>
      </w:pPr>
      <w:ins w:id="1131" w:author="Cara Brook" w:date="2021-08-29T13:56:00Z">
        <w:r w:rsidRPr="006B3F44">
          <w:rPr>
            <w:rPrChange w:id="1132"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1133" w:author="Cara Brook" w:date="2021-08-29T14:07:00Z">
            <w:rPr>
              <w:rFonts w:ascii="Arial" w:hAnsi="Arial" w:cs="Arial"/>
            </w:rPr>
          </w:rPrChange>
        </w:rPr>
      </w:pPr>
    </w:p>
    <w:p w14:paraId="5AF686B3" w14:textId="015F16B2" w:rsidR="00121103" w:rsidRPr="006B3F44" w:rsidRDefault="00121103" w:rsidP="00E847C0">
      <w:pPr>
        <w:rPr>
          <w:ins w:id="1134" w:author="Cara Brook" w:date="2021-08-29T13:58:00Z"/>
          <w:b/>
          <w:bCs/>
          <w:rPrChange w:id="1135" w:author="Cara Brook" w:date="2021-08-29T14:07:00Z">
            <w:rPr>
              <w:ins w:id="1136" w:author="Cara Brook" w:date="2021-08-29T13:58:00Z"/>
              <w:rFonts w:ascii="Arial" w:hAnsi="Arial" w:cs="Arial"/>
              <w:b/>
              <w:bCs/>
            </w:rPr>
          </w:rPrChange>
        </w:rPr>
      </w:pPr>
      <w:r w:rsidRPr="006B3F44">
        <w:rPr>
          <w:b/>
          <w:bCs/>
          <w:rPrChange w:id="1137" w:author="Cara Brook" w:date="2021-08-29T14:07:00Z">
            <w:rPr>
              <w:rFonts w:ascii="Arial" w:hAnsi="Arial" w:cs="Arial"/>
              <w:b/>
              <w:bCs/>
            </w:rPr>
          </w:rPrChange>
        </w:rPr>
        <w:t xml:space="preserve">Conflict of </w:t>
      </w:r>
      <w:ins w:id="1138" w:author="Cara Brook" w:date="2021-08-29T13:58:00Z">
        <w:r w:rsidR="00CE7A74" w:rsidRPr="006B3F44">
          <w:rPr>
            <w:b/>
            <w:bCs/>
            <w:rPrChange w:id="1139" w:author="Cara Brook" w:date="2021-08-29T14:07:00Z">
              <w:rPr>
                <w:rFonts w:ascii="Arial" w:hAnsi="Arial" w:cs="Arial"/>
                <w:b/>
                <w:bCs/>
              </w:rPr>
            </w:rPrChange>
          </w:rPr>
          <w:t>I</w:t>
        </w:r>
      </w:ins>
      <w:del w:id="1140" w:author="Cara Brook" w:date="2021-08-29T13:58:00Z">
        <w:r w:rsidRPr="006B3F44" w:rsidDel="00CE7A74">
          <w:rPr>
            <w:b/>
            <w:bCs/>
            <w:rPrChange w:id="1141" w:author="Cara Brook" w:date="2021-08-29T14:07:00Z">
              <w:rPr>
                <w:rFonts w:ascii="Arial" w:hAnsi="Arial" w:cs="Arial"/>
                <w:b/>
                <w:bCs/>
              </w:rPr>
            </w:rPrChange>
          </w:rPr>
          <w:delText>i</w:delText>
        </w:r>
      </w:del>
      <w:r w:rsidRPr="006B3F44">
        <w:rPr>
          <w:b/>
          <w:bCs/>
          <w:rPrChange w:id="1142" w:author="Cara Brook" w:date="2021-08-29T14:07:00Z">
            <w:rPr>
              <w:rFonts w:ascii="Arial" w:hAnsi="Arial" w:cs="Arial"/>
              <w:b/>
              <w:bCs/>
            </w:rPr>
          </w:rPrChange>
        </w:rPr>
        <w:t>nterest:</w:t>
      </w:r>
    </w:p>
    <w:p w14:paraId="2BD9178A" w14:textId="77777777" w:rsidR="00CE7A74" w:rsidRPr="007F3A7E" w:rsidRDefault="00CE7A74" w:rsidP="00CE7A74">
      <w:pPr>
        <w:rPr>
          <w:ins w:id="1143" w:author="Cara Brook" w:date="2021-08-29T13:58:00Z"/>
        </w:rPr>
      </w:pPr>
      <w:ins w:id="1144"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1145" w:author="Cara Brook" w:date="2021-08-29T14:07:00Z">
            <w:rPr>
              <w:rFonts w:ascii="Arial" w:hAnsi="Arial" w:cs="Arial"/>
              <w:b/>
              <w:bCs/>
            </w:rPr>
          </w:rPrChange>
        </w:rPr>
      </w:pPr>
    </w:p>
    <w:p w14:paraId="11104742" w14:textId="3AB47DC9" w:rsidR="00121103" w:rsidRPr="006B3F44" w:rsidRDefault="00121103" w:rsidP="00E847C0">
      <w:pPr>
        <w:rPr>
          <w:b/>
          <w:bCs/>
          <w:rPrChange w:id="1146" w:author="Cara Brook" w:date="2021-08-29T14:07:00Z">
            <w:rPr>
              <w:rFonts w:ascii="Arial" w:hAnsi="Arial" w:cs="Arial"/>
              <w:b/>
              <w:bCs/>
            </w:rPr>
          </w:rPrChange>
        </w:rPr>
      </w:pPr>
    </w:p>
    <w:p w14:paraId="394A5E90" w14:textId="78C0DA89" w:rsidR="00121103" w:rsidRPr="006B3F44" w:rsidRDefault="00121103" w:rsidP="00E847C0">
      <w:pPr>
        <w:rPr>
          <w:b/>
          <w:bCs/>
          <w:rPrChange w:id="1147" w:author="Cara Brook" w:date="2021-08-29T14:07:00Z">
            <w:rPr>
              <w:rFonts w:ascii="Arial" w:hAnsi="Arial" w:cs="Arial"/>
              <w:b/>
              <w:bCs/>
            </w:rPr>
          </w:rPrChange>
        </w:rPr>
      </w:pPr>
      <w:r w:rsidRPr="006B3F44">
        <w:rPr>
          <w:b/>
          <w:bCs/>
          <w:rPrChange w:id="1148" w:author="Cara Brook" w:date="2021-08-29T14:07:00Z">
            <w:rPr>
              <w:rFonts w:ascii="Arial" w:hAnsi="Arial" w:cs="Arial"/>
              <w:b/>
              <w:bCs/>
            </w:rPr>
          </w:rPrChange>
        </w:rPr>
        <w:t xml:space="preserve">Author </w:t>
      </w:r>
      <w:ins w:id="1149" w:author="Cara Brook" w:date="2021-08-29T13:58:00Z">
        <w:r w:rsidR="00CE7A74" w:rsidRPr="006B3F44">
          <w:rPr>
            <w:b/>
            <w:bCs/>
            <w:rPrChange w:id="1150" w:author="Cara Brook" w:date="2021-08-29T14:07:00Z">
              <w:rPr>
                <w:rFonts w:ascii="Arial" w:hAnsi="Arial" w:cs="Arial"/>
                <w:b/>
                <w:bCs/>
              </w:rPr>
            </w:rPrChange>
          </w:rPr>
          <w:t>C</w:t>
        </w:r>
      </w:ins>
      <w:del w:id="1151" w:author="Cara Brook" w:date="2021-08-29T13:58:00Z">
        <w:r w:rsidRPr="006B3F44" w:rsidDel="00CE7A74">
          <w:rPr>
            <w:b/>
            <w:bCs/>
            <w:rPrChange w:id="1152" w:author="Cara Brook" w:date="2021-08-29T14:07:00Z">
              <w:rPr>
                <w:rFonts w:ascii="Arial" w:hAnsi="Arial" w:cs="Arial"/>
                <w:b/>
                <w:bCs/>
              </w:rPr>
            </w:rPrChange>
          </w:rPr>
          <w:delText>c</w:delText>
        </w:r>
      </w:del>
      <w:r w:rsidRPr="006B3F44">
        <w:rPr>
          <w:b/>
          <w:bCs/>
          <w:rPrChange w:id="1153" w:author="Cara Brook" w:date="2021-08-29T14:07:00Z">
            <w:rPr>
              <w:rFonts w:ascii="Arial" w:hAnsi="Arial" w:cs="Arial"/>
              <w:b/>
              <w:bCs/>
            </w:rPr>
          </w:rPrChange>
        </w:rPr>
        <w:t>ontributions:</w:t>
      </w:r>
    </w:p>
    <w:p w14:paraId="04D7A800" w14:textId="65810158" w:rsidR="00C21CD0" w:rsidRPr="006B3F44" w:rsidRDefault="00C21CD0" w:rsidP="00E847C0">
      <w:pPr>
        <w:rPr>
          <w:b/>
          <w:bCs/>
          <w:rPrChange w:id="1154" w:author="Cara Brook" w:date="2021-08-29T14:07:00Z">
            <w:rPr>
              <w:rFonts w:ascii="Arial" w:hAnsi="Arial" w:cs="Arial"/>
              <w:b/>
              <w:bCs/>
            </w:rPr>
          </w:rPrChange>
        </w:rPr>
      </w:pPr>
    </w:p>
    <w:p w14:paraId="211D7678" w14:textId="09E97614" w:rsidR="00C21CD0" w:rsidRPr="006B3F44" w:rsidRDefault="00C21CD0" w:rsidP="00E847C0">
      <w:pPr>
        <w:rPr>
          <w:b/>
          <w:bCs/>
          <w:rPrChange w:id="1155" w:author="Cara Brook" w:date="2021-08-29T14:07:00Z">
            <w:rPr>
              <w:rFonts w:ascii="Arial" w:hAnsi="Arial" w:cs="Arial"/>
              <w:b/>
              <w:bCs/>
            </w:rPr>
          </w:rPrChange>
        </w:rPr>
      </w:pPr>
      <w:r w:rsidRPr="006B3F44">
        <w:rPr>
          <w:b/>
          <w:bCs/>
          <w:rPrChange w:id="1156" w:author="Cara Brook" w:date="2021-08-29T14:07:00Z">
            <w:rPr>
              <w:rFonts w:ascii="Arial" w:hAnsi="Arial" w:cs="Arial"/>
              <w:b/>
              <w:bCs/>
            </w:rPr>
          </w:rPrChange>
        </w:rPr>
        <w:t xml:space="preserve">Funding: </w:t>
      </w:r>
    </w:p>
    <w:p w14:paraId="5C638474" w14:textId="393FF35F" w:rsidR="00C21CD0" w:rsidRPr="006B3F44" w:rsidRDefault="00C21CD0" w:rsidP="00E847C0">
      <w:pPr>
        <w:rPr>
          <w:b/>
          <w:bCs/>
          <w:rPrChange w:id="1157" w:author="Cara Brook" w:date="2021-08-29T14:07:00Z">
            <w:rPr>
              <w:rFonts w:ascii="Arial" w:hAnsi="Arial" w:cs="Arial"/>
              <w:b/>
              <w:bCs/>
            </w:rPr>
          </w:rPrChange>
        </w:rPr>
      </w:pPr>
    </w:p>
    <w:p w14:paraId="61CE22B4" w14:textId="2BE6EFC0" w:rsidR="00CE7A74" w:rsidRPr="006B3F44" w:rsidRDefault="00CE7A74" w:rsidP="00CE7A74">
      <w:pPr>
        <w:rPr>
          <w:ins w:id="1158" w:author="Cara Brook" w:date="2021-08-29T14:06:00Z"/>
          <w:b/>
          <w:bCs/>
        </w:rPr>
      </w:pPr>
      <w:moveToRangeStart w:id="1159" w:author="Cara Brook" w:date="2021-08-29T13:59:00Z" w:name="move81137791"/>
      <w:moveTo w:id="1160" w:author="Cara Brook" w:date="2021-08-29T13:59:00Z">
        <w:r w:rsidRPr="006B3F44">
          <w:rPr>
            <w:b/>
            <w:bCs/>
            <w:rPrChange w:id="1161" w:author="Cara Brook" w:date="2021-08-29T14:07:00Z">
              <w:rPr>
                <w:rFonts w:ascii="Arial" w:hAnsi="Arial" w:cs="Arial"/>
                <w:b/>
                <w:bCs/>
              </w:rPr>
            </w:rPrChange>
          </w:rPr>
          <w:t xml:space="preserve">Acknowledgements: </w:t>
        </w:r>
      </w:moveTo>
    </w:p>
    <w:p w14:paraId="55885272" w14:textId="37C8104D" w:rsidR="006B3F44" w:rsidRPr="00416280" w:rsidRDefault="006B3F44" w:rsidP="00CE7A74">
      <w:pPr>
        <w:rPr>
          <w:ins w:id="1162" w:author="Cara Brook" w:date="2021-08-29T14:06:00Z"/>
          <w:b/>
          <w:bCs/>
        </w:rPr>
      </w:pPr>
    </w:p>
    <w:p w14:paraId="112625A7" w14:textId="30323328" w:rsidR="006B3F44" w:rsidRPr="00CE1DBA" w:rsidRDefault="006B3F44" w:rsidP="00CE7A74">
      <w:pPr>
        <w:rPr>
          <w:ins w:id="1163" w:author="Cara Brook" w:date="2021-08-29T14:06:00Z"/>
          <w:b/>
          <w:bCs/>
        </w:rPr>
      </w:pPr>
    </w:p>
    <w:p w14:paraId="18498ED8" w14:textId="77777777" w:rsidR="006B3F44" w:rsidRPr="006B3F44" w:rsidDel="00CE7A74" w:rsidRDefault="006B3F44" w:rsidP="006B3F44">
      <w:pPr>
        <w:rPr>
          <w:ins w:id="1164" w:author="Cara Brook" w:date="2021-08-29T14:07:00Z"/>
          <w:b/>
          <w:bCs/>
        </w:rPr>
      </w:pPr>
      <w:ins w:id="1165" w:author="Cara Brook" w:date="2021-08-29T14:07:00Z">
        <w:r w:rsidRPr="00BF79B1">
          <w:rPr>
            <w:b/>
            <w:bCs/>
          </w:rPr>
          <w:t>Dat</w:t>
        </w:r>
        <w:r w:rsidRPr="006B3F44">
          <w:rPr>
            <w:b/>
            <w:bCs/>
          </w:rPr>
          <w:t>a Availability Statement:</w:t>
        </w:r>
      </w:ins>
    </w:p>
    <w:p w14:paraId="10E15795" w14:textId="77777777" w:rsidR="006B3F44" w:rsidRPr="006B3F44" w:rsidRDefault="006B3F44" w:rsidP="00CE7A74">
      <w:pPr>
        <w:rPr>
          <w:moveTo w:id="1166" w:author="Cara Brook" w:date="2021-08-29T13:59:00Z"/>
          <w:b/>
          <w:bCs/>
          <w:rPrChange w:id="1167" w:author="Cara Brook" w:date="2021-08-29T14:07:00Z">
            <w:rPr>
              <w:moveTo w:id="1168" w:author="Cara Brook" w:date="2021-08-29T13:59:00Z"/>
              <w:rFonts w:ascii="Arial" w:hAnsi="Arial" w:cs="Arial"/>
              <w:b/>
              <w:bCs/>
            </w:rPr>
          </w:rPrChange>
        </w:rPr>
      </w:pPr>
    </w:p>
    <w:p w14:paraId="65686105" w14:textId="5A8DACC5" w:rsidR="00C21CD0" w:rsidRPr="006B3F44" w:rsidRDefault="00C21CD0" w:rsidP="00A60EE4">
      <w:pPr>
        <w:rPr>
          <w:moveFrom w:id="1169" w:author="Cara Brook" w:date="2021-08-29T13:59:00Z"/>
          <w:b/>
          <w:bCs/>
          <w:rPrChange w:id="1170" w:author="Cara Brook" w:date="2021-08-29T14:07:00Z">
            <w:rPr>
              <w:moveFrom w:id="1171" w:author="Cara Brook" w:date="2021-08-29T13:59:00Z"/>
              <w:rFonts w:ascii="Arial" w:hAnsi="Arial" w:cs="Arial"/>
              <w:b/>
              <w:bCs/>
            </w:rPr>
          </w:rPrChange>
        </w:rPr>
      </w:pPr>
      <w:moveFromRangeStart w:id="1172" w:author="Cara Brook" w:date="2021-08-29T13:59:00Z" w:name="move81137791"/>
      <w:moveToRangeEnd w:id="1159"/>
      <w:moveFrom w:id="1173" w:author="Cara Brook" w:date="2021-08-29T13:59:00Z">
        <w:r w:rsidRPr="006B3F44" w:rsidDel="00CE7A74">
          <w:rPr>
            <w:b/>
            <w:bCs/>
            <w:rPrChange w:id="1174" w:author="Cara Brook" w:date="2021-08-29T14:07:00Z">
              <w:rPr>
                <w:rFonts w:ascii="Arial" w:hAnsi="Arial" w:cs="Arial"/>
                <w:b/>
                <w:bCs/>
              </w:rPr>
            </w:rPrChange>
          </w:rPr>
          <w:t xml:space="preserve">Acknowledgements: </w:t>
        </w:r>
      </w:moveFrom>
    </w:p>
    <w:moveFromRangeEnd w:id="1172"/>
    <w:p w14:paraId="0829DE42" w14:textId="3383E4B9" w:rsidR="00CE7A74" w:rsidRPr="006B3F44" w:rsidRDefault="00CE7A74" w:rsidP="00E847C0">
      <w:pPr>
        <w:rPr>
          <w:ins w:id="1175" w:author="Cara Brook" w:date="2021-08-29T14:06:00Z"/>
          <w:b/>
          <w:bCs/>
        </w:rPr>
      </w:pPr>
      <w:ins w:id="1176" w:author="Cara Brook" w:date="2021-08-29T13:59:00Z">
        <w:r w:rsidRPr="006B3F44">
          <w:rPr>
            <w:b/>
            <w:bCs/>
            <w:rPrChange w:id="1177" w:author="Cara Brook" w:date="2021-08-29T14:07:00Z">
              <w:rPr>
                <w:rFonts w:ascii="Arial" w:hAnsi="Arial" w:cs="Arial"/>
                <w:b/>
                <w:bCs/>
              </w:rPr>
            </w:rPrChange>
          </w:rPr>
          <w:t>References</w:t>
        </w:r>
      </w:ins>
    </w:p>
    <w:p w14:paraId="65EA507E" w14:textId="7524FA4A" w:rsidR="006B3F44" w:rsidRPr="00CE1DBA" w:rsidRDefault="006B3F44" w:rsidP="00E847C0">
      <w:pPr>
        <w:rPr>
          <w:ins w:id="1178" w:author="Cara Brook" w:date="2021-08-29T14:06:00Z"/>
          <w:b/>
          <w:bCs/>
        </w:rPr>
      </w:pPr>
    </w:p>
    <w:p w14:paraId="26A2CE30" w14:textId="77777777" w:rsidR="006B3F44" w:rsidRPr="006B3F44" w:rsidRDefault="006B3F44" w:rsidP="00E847C0">
      <w:pPr>
        <w:rPr>
          <w:ins w:id="1179" w:author="Cara Brook" w:date="2021-08-29T13:59:00Z"/>
          <w:b/>
          <w:bCs/>
          <w:rPrChange w:id="1180" w:author="Cara Brook" w:date="2021-08-29T14:07:00Z">
            <w:rPr>
              <w:ins w:id="1181" w:author="Cara Brook" w:date="2021-08-29T13:59:00Z"/>
              <w:rFonts w:ascii="Arial" w:hAnsi="Arial" w:cs="Arial"/>
              <w:b/>
              <w:bCs/>
            </w:rPr>
          </w:rPrChange>
        </w:rPr>
      </w:pPr>
    </w:p>
    <w:p w14:paraId="150543F2" w14:textId="17CAB0FA" w:rsidR="00E13B01" w:rsidRPr="006B3F44" w:rsidRDefault="00E13B01" w:rsidP="00A60EE4">
      <w:pPr>
        <w:rPr>
          <w:rPrChange w:id="1182" w:author="Cara Brook" w:date="2021-08-29T14:07:00Z">
            <w:rPr>
              <w:rFonts w:ascii="Arial" w:hAnsi="Arial" w:cs="Arial"/>
            </w:rPr>
          </w:rPrChange>
        </w:rPr>
      </w:pPr>
    </w:p>
    <w:p w14:paraId="3467D23C" w14:textId="014E724A" w:rsidR="00F47ABB" w:rsidRPr="006B3F44" w:rsidRDefault="006B3F44" w:rsidP="00A60EE4">
      <w:pPr>
        <w:rPr>
          <w:ins w:id="1183" w:author="Cara Brook" w:date="2021-08-29T14:07:00Z"/>
          <w:rPrChange w:id="1184" w:author="Cara Brook" w:date="2021-08-29T14:07:00Z">
            <w:rPr>
              <w:ins w:id="1185" w:author="Cara Brook" w:date="2021-08-29T14:07:00Z"/>
              <w:rFonts w:ascii="Arial" w:hAnsi="Arial" w:cs="Arial"/>
            </w:rPr>
          </w:rPrChange>
        </w:rPr>
      </w:pPr>
      <w:ins w:id="1186" w:author="Cara Brook" w:date="2021-08-29T14:07:00Z">
        <w:r w:rsidRPr="006B3F44">
          <w:rPr>
            <w:rPrChange w:id="1187"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1188" w:author="Cara Brook" w:date="2021-08-29T14:07:00Z">
            <w:rPr>
              <w:rFonts w:ascii="Arial" w:hAnsi="Arial" w:cs="Arial"/>
            </w:rPr>
          </w:rPrChange>
        </w:rPr>
      </w:pPr>
    </w:p>
    <w:p w14:paraId="2ACFBE7B" w14:textId="63429F37" w:rsidR="00540CD3" w:rsidRPr="006B3F44" w:rsidRDefault="00EC3248" w:rsidP="00A60EE4">
      <w:pPr>
        <w:rPr>
          <w:rPrChange w:id="1189" w:author="Cara Brook" w:date="2021-08-29T14:07:00Z">
            <w:rPr>
              <w:rFonts w:ascii="Arial" w:hAnsi="Arial" w:cs="Arial"/>
            </w:rPr>
          </w:rPrChange>
        </w:rPr>
      </w:pPr>
      <w:r w:rsidRPr="006B3F44">
        <w:rPr>
          <w:b/>
          <w:bCs/>
          <w:rPrChange w:id="1190" w:author="Cara Brook" w:date="2021-08-29T14:07:00Z">
            <w:rPr>
              <w:rFonts w:ascii="Arial" w:hAnsi="Arial" w:cs="Arial"/>
              <w:b/>
              <w:bCs/>
            </w:rPr>
          </w:rPrChange>
        </w:rPr>
        <w:t>Fig 1</w:t>
      </w:r>
      <w:r w:rsidR="00540CD3" w:rsidRPr="006B3F44">
        <w:rPr>
          <w:rPrChange w:id="1191" w:author="Cara Brook" w:date="2021-08-29T14:07:00Z">
            <w:rPr>
              <w:rFonts w:ascii="Arial" w:hAnsi="Arial" w:cs="Arial"/>
            </w:rPr>
          </w:rPrChange>
        </w:rPr>
        <w:t xml:space="preserve">: Map of sampling sites for P. rufus, E. </w:t>
      </w:r>
      <w:proofErr w:type="spellStart"/>
      <w:r w:rsidR="00540CD3" w:rsidRPr="006B3F44">
        <w:rPr>
          <w:rPrChange w:id="1192" w:author="Cara Brook" w:date="2021-08-29T14:07:00Z">
            <w:rPr>
              <w:rFonts w:ascii="Arial" w:hAnsi="Arial" w:cs="Arial"/>
            </w:rPr>
          </w:rPrChange>
        </w:rPr>
        <w:t>dupreanum</w:t>
      </w:r>
      <w:proofErr w:type="spellEnd"/>
      <w:r w:rsidR="00540CD3" w:rsidRPr="006B3F44">
        <w:rPr>
          <w:rPrChange w:id="1193" w:author="Cara Brook" w:date="2021-08-29T14:07:00Z">
            <w:rPr>
              <w:rFonts w:ascii="Arial" w:hAnsi="Arial" w:cs="Arial"/>
            </w:rPr>
          </w:rPrChange>
        </w:rPr>
        <w:t xml:space="preserve">, and R. </w:t>
      </w:r>
      <w:proofErr w:type="spellStart"/>
      <w:r w:rsidR="00540CD3" w:rsidRPr="006B3F44">
        <w:rPr>
          <w:rPrChange w:id="1194" w:author="Cara Brook" w:date="2021-08-29T14:07:00Z">
            <w:rPr>
              <w:rFonts w:ascii="Arial" w:hAnsi="Arial" w:cs="Arial"/>
            </w:rPr>
          </w:rPrChange>
        </w:rPr>
        <w:t>madagascariensis</w:t>
      </w:r>
      <w:proofErr w:type="spellEnd"/>
      <w:r w:rsidR="00540CD3" w:rsidRPr="006B3F44">
        <w:rPr>
          <w:rPrChange w:id="1195" w:author="Cara Brook" w:date="2021-08-29T14:07:00Z">
            <w:rPr>
              <w:rFonts w:ascii="Arial" w:hAnsi="Arial" w:cs="Arial"/>
            </w:rPr>
          </w:rPrChange>
        </w:rPr>
        <w:t>. Circles are in l</w:t>
      </w:r>
      <w:r w:rsidR="00525C2B" w:rsidRPr="006B3F44">
        <w:rPr>
          <w:rPrChange w:id="1196" w:author="Cara Brook" w:date="2021-08-29T14:07:00Z">
            <w:rPr>
              <w:rFonts w:ascii="Arial" w:hAnsi="Arial" w:cs="Arial"/>
            </w:rPr>
          </w:rPrChange>
        </w:rPr>
        <w:t>o</w:t>
      </w:r>
      <w:r w:rsidR="00540CD3" w:rsidRPr="006B3F44">
        <w:rPr>
          <w:rPrChange w:id="1197" w:author="Cara Brook" w:date="2021-08-29T14:07:00Z">
            <w:rPr>
              <w:rFonts w:ascii="Arial" w:hAnsi="Arial" w:cs="Arial"/>
            </w:rPr>
          </w:rPrChange>
        </w:rPr>
        <w:t xml:space="preserve">g scale and sorted by </w:t>
      </w:r>
      <w:proofErr w:type="spellStart"/>
      <w:r w:rsidR="00540CD3" w:rsidRPr="006B3F44">
        <w:rPr>
          <w:rPrChange w:id="1198" w:author="Cara Brook" w:date="2021-08-29T14:07:00Z">
            <w:rPr>
              <w:rFonts w:ascii="Arial" w:hAnsi="Arial" w:cs="Arial"/>
            </w:rPr>
          </w:rPrChange>
        </w:rPr>
        <w:t>CoV</w:t>
      </w:r>
      <w:proofErr w:type="spellEnd"/>
      <w:r w:rsidR="00540CD3" w:rsidRPr="006B3F44">
        <w:rPr>
          <w:rPrChange w:id="1199" w:author="Cara Brook" w:date="2021-08-29T14:07:00Z">
            <w:rPr>
              <w:rFonts w:ascii="Arial" w:hAnsi="Arial" w:cs="Arial"/>
            </w:rPr>
          </w:rPrChange>
        </w:rPr>
        <w:t xml:space="preserve"> negative or positive and adults or juvenile</w:t>
      </w:r>
      <w:r w:rsidR="00525C2B" w:rsidRPr="006B3F44">
        <w:rPr>
          <w:rPrChange w:id="1200" w:author="Cara Brook" w:date="2021-08-29T14:07:00Z">
            <w:rPr>
              <w:rFonts w:ascii="Arial" w:hAnsi="Arial" w:cs="Arial"/>
            </w:rPr>
          </w:rPrChange>
        </w:rPr>
        <w:t xml:space="preserve">, </w:t>
      </w:r>
      <w:proofErr w:type="spellStart"/>
      <w:r w:rsidR="00525C2B" w:rsidRPr="006B3F44">
        <w:rPr>
          <w:rPrChange w:id="1201" w:author="Cara Brook" w:date="2021-08-29T14:07:00Z">
            <w:rPr>
              <w:rFonts w:ascii="Arial" w:hAnsi="Arial" w:cs="Arial"/>
            </w:rPr>
          </w:rPrChange>
        </w:rPr>
        <w:t>CoV</w:t>
      </w:r>
      <w:proofErr w:type="spellEnd"/>
      <w:r w:rsidR="00525C2B" w:rsidRPr="006B3F44">
        <w:rPr>
          <w:rPrChange w:id="1202" w:author="Cara Brook" w:date="2021-08-29T14:07:00Z">
            <w:rPr>
              <w:rFonts w:ascii="Arial" w:hAnsi="Arial" w:cs="Arial"/>
            </w:rPr>
          </w:rPrChange>
        </w:rPr>
        <w:t xml:space="preserve"> prevalence in P. rufus, E. </w:t>
      </w:r>
      <w:proofErr w:type="spellStart"/>
      <w:r w:rsidR="00525C2B" w:rsidRPr="006B3F44">
        <w:rPr>
          <w:rPrChange w:id="1203" w:author="Cara Brook" w:date="2021-08-29T14:07:00Z">
            <w:rPr>
              <w:rFonts w:ascii="Arial" w:hAnsi="Arial" w:cs="Arial"/>
            </w:rPr>
          </w:rPrChange>
        </w:rPr>
        <w:t>dupreanum</w:t>
      </w:r>
      <w:proofErr w:type="spellEnd"/>
      <w:r w:rsidR="00525C2B" w:rsidRPr="006B3F44">
        <w:rPr>
          <w:rPrChange w:id="1204" w:author="Cara Brook" w:date="2021-08-29T14:07:00Z">
            <w:rPr>
              <w:rFonts w:ascii="Arial" w:hAnsi="Arial" w:cs="Arial"/>
            </w:rPr>
          </w:rPrChange>
        </w:rPr>
        <w:t xml:space="preserve">, and R. </w:t>
      </w:r>
      <w:proofErr w:type="spellStart"/>
      <w:r w:rsidR="00525C2B" w:rsidRPr="006B3F44">
        <w:rPr>
          <w:rPrChange w:id="1205" w:author="Cara Brook" w:date="2021-08-29T14:07:00Z">
            <w:rPr>
              <w:rFonts w:ascii="Arial" w:hAnsi="Arial" w:cs="Arial"/>
            </w:rPr>
          </w:rPrChange>
        </w:rPr>
        <w:t>madagascariensis</w:t>
      </w:r>
      <w:proofErr w:type="spellEnd"/>
      <w:r w:rsidR="00525C2B" w:rsidRPr="006B3F44">
        <w:rPr>
          <w:rPrChange w:id="1206" w:author="Cara Brook" w:date="2021-08-29T14:07:00Z">
            <w:rPr>
              <w:rFonts w:ascii="Arial" w:hAnsi="Arial" w:cs="Arial"/>
            </w:rPr>
          </w:rPrChange>
        </w:rPr>
        <w:t xml:space="preserve"> over time</w:t>
      </w:r>
    </w:p>
    <w:p w14:paraId="7D568FF3" w14:textId="36BD0C57" w:rsidR="00EC3248" w:rsidRPr="006B3F44" w:rsidRDefault="00EC3248" w:rsidP="00A60EE4">
      <w:pPr>
        <w:rPr>
          <w:b/>
          <w:bCs/>
          <w:rPrChange w:id="1207" w:author="Cara Brook" w:date="2021-08-29T14:07:00Z">
            <w:rPr>
              <w:rFonts w:ascii="Arial" w:hAnsi="Arial" w:cs="Arial"/>
              <w:b/>
              <w:bCs/>
            </w:rPr>
          </w:rPrChange>
        </w:rPr>
      </w:pPr>
    </w:p>
    <w:p w14:paraId="0D8F4165" w14:textId="305A8EBA" w:rsidR="00EC3248" w:rsidRPr="006B3F44" w:rsidRDefault="00EC3248" w:rsidP="00A60EE4">
      <w:pPr>
        <w:rPr>
          <w:rPrChange w:id="1208" w:author="Cara Brook" w:date="2021-08-29T14:07:00Z">
            <w:rPr>
              <w:rFonts w:ascii="Arial" w:hAnsi="Arial" w:cs="Arial"/>
            </w:rPr>
          </w:rPrChange>
        </w:rPr>
      </w:pPr>
      <w:r w:rsidRPr="006B3F44">
        <w:rPr>
          <w:b/>
          <w:bCs/>
          <w:rPrChange w:id="1209" w:author="Cara Brook" w:date="2021-08-29T14:07:00Z">
            <w:rPr>
              <w:rFonts w:ascii="Arial" w:hAnsi="Arial" w:cs="Arial"/>
              <w:b/>
              <w:bCs/>
            </w:rPr>
          </w:rPrChange>
        </w:rPr>
        <w:t>Fig 2</w:t>
      </w:r>
      <w:r w:rsidR="00540CD3" w:rsidRPr="006B3F44">
        <w:rPr>
          <w:b/>
          <w:bCs/>
          <w:rPrChange w:id="1210" w:author="Cara Brook" w:date="2021-08-29T14:07:00Z">
            <w:rPr>
              <w:rFonts w:ascii="Arial" w:hAnsi="Arial" w:cs="Arial"/>
              <w:b/>
              <w:bCs/>
            </w:rPr>
          </w:rPrChange>
        </w:rPr>
        <w:t xml:space="preserve">: </w:t>
      </w:r>
      <w:r w:rsidR="00525C2B" w:rsidRPr="006B3F44">
        <w:rPr>
          <w:rPrChange w:id="1211" w:author="Cara Brook" w:date="2021-08-29T14:07:00Z">
            <w:rPr>
              <w:rFonts w:ascii="Arial" w:hAnsi="Arial" w:cs="Arial"/>
            </w:rPr>
          </w:rPrChange>
        </w:rPr>
        <w:t xml:space="preserve">Genome structure </w:t>
      </w:r>
      <w:r w:rsidR="00E90CC3" w:rsidRPr="006B3F44">
        <w:rPr>
          <w:rPrChange w:id="1212"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1213" w:author="Cara Brook" w:date="2021-08-29T14:07:00Z">
            <w:rPr>
              <w:rFonts w:ascii="Arial" w:hAnsi="Arial" w:cs="Arial"/>
              <w:b/>
              <w:bCs/>
            </w:rPr>
          </w:rPrChange>
        </w:rPr>
      </w:pPr>
    </w:p>
    <w:p w14:paraId="17B390BE" w14:textId="33B0B6FF" w:rsidR="00C45C5F" w:rsidRPr="006B3F44" w:rsidRDefault="00EC3248" w:rsidP="00E90CC3">
      <w:pPr>
        <w:rPr>
          <w:rPrChange w:id="1214" w:author="Cara Brook" w:date="2021-08-29T14:07:00Z">
            <w:rPr>
              <w:rFonts w:ascii="Arial" w:hAnsi="Arial" w:cs="Arial"/>
            </w:rPr>
          </w:rPrChange>
        </w:rPr>
      </w:pPr>
      <w:r w:rsidRPr="006B3F44">
        <w:rPr>
          <w:b/>
          <w:bCs/>
          <w:rPrChange w:id="1215" w:author="Cara Brook" w:date="2021-08-29T14:07:00Z">
            <w:rPr>
              <w:rFonts w:ascii="Arial" w:hAnsi="Arial" w:cs="Arial"/>
              <w:b/>
              <w:bCs/>
            </w:rPr>
          </w:rPrChange>
        </w:rPr>
        <w:t>Fig 3</w:t>
      </w:r>
      <w:r w:rsidR="00E90CC3" w:rsidRPr="006B3F44">
        <w:rPr>
          <w:b/>
          <w:bCs/>
          <w:rPrChange w:id="1216" w:author="Cara Brook" w:date="2021-08-29T14:07:00Z">
            <w:rPr>
              <w:rFonts w:ascii="Arial" w:hAnsi="Arial" w:cs="Arial"/>
              <w:b/>
              <w:bCs/>
            </w:rPr>
          </w:rPrChange>
        </w:rPr>
        <w:t xml:space="preserve">: </w:t>
      </w:r>
      <w:r w:rsidR="00E90CC3" w:rsidRPr="006B3F44">
        <w:rPr>
          <w:rPrChange w:id="1217" w:author="Cara Brook" w:date="2021-08-29T14:07:00Z">
            <w:rPr>
              <w:rFonts w:ascii="Arial" w:hAnsi="Arial" w:cs="Arial"/>
            </w:rPr>
          </w:rPrChange>
        </w:rPr>
        <w:t xml:space="preserve">Full </w:t>
      </w:r>
      <w:proofErr w:type="spellStart"/>
      <w:r w:rsidR="00E90CC3" w:rsidRPr="006B3F44">
        <w:rPr>
          <w:rPrChange w:id="1218" w:author="Cara Brook" w:date="2021-08-29T14:07:00Z">
            <w:rPr>
              <w:rFonts w:ascii="Arial" w:hAnsi="Arial" w:cs="Arial"/>
            </w:rPr>
          </w:rPrChange>
        </w:rPr>
        <w:t>genome+RdRp</w:t>
      </w:r>
      <w:proofErr w:type="spellEnd"/>
      <w:r w:rsidR="00E90CC3" w:rsidRPr="006B3F44">
        <w:rPr>
          <w:rPrChange w:id="1219" w:author="Cara Brook" w:date="2021-08-29T14:07:00Z">
            <w:rPr>
              <w:rFonts w:ascii="Arial" w:hAnsi="Arial" w:cs="Arial"/>
            </w:rPr>
          </w:rPrChange>
        </w:rPr>
        <w:t xml:space="preserve"> phylogeny </w:t>
      </w:r>
    </w:p>
    <w:p w14:paraId="1D6919DF" w14:textId="1871EFF8" w:rsidR="00E90CC3" w:rsidRPr="006B3F44" w:rsidRDefault="00E90CC3" w:rsidP="00E90CC3">
      <w:pPr>
        <w:rPr>
          <w:rPrChange w:id="1220" w:author="Cara Brook" w:date="2021-08-29T14:07:00Z">
            <w:rPr>
              <w:rFonts w:ascii="Arial" w:hAnsi="Arial" w:cs="Arial"/>
            </w:rPr>
          </w:rPrChange>
        </w:rPr>
      </w:pPr>
    </w:p>
    <w:p w14:paraId="660FCA45" w14:textId="5B3EB56D" w:rsidR="00E90CC3" w:rsidRPr="006B3F44" w:rsidRDefault="00E90CC3" w:rsidP="00E90CC3">
      <w:pPr>
        <w:rPr>
          <w:rPrChange w:id="1221" w:author="Cara Brook" w:date="2021-08-29T14:07:00Z">
            <w:rPr>
              <w:rFonts w:ascii="Arial" w:hAnsi="Arial" w:cs="Arial"/>
            </w:rPr>
          </w:rPrChange>
        </w:rPr>
      </w:pPr>
      <w:r w:rsidRPr="006B3F44">
        <w:rPr>
          <w:b/>
          <w:bCs/>
          <w:rPrChange w:id="1222" w:author="Cara Brook" w:date="2021-08-29T14:07:00Z">
            <w:rPr>
              <w:rFonts w:ascii="Arial" w:hAnsi="Arial" w:cs="Arial"/>
              <w:b/>
              <w:bCs/>
            </w:rPr>
          </w:rPrChange>
        </w:rPr>
        <w:t xml:space="preserve">Fig 4: </w:t>
      </w:r>
      <w:proofErr w:type="spellStart"/>
      <w:r w:rsidRPr="006B3F44">
        <w:rPr>
          <w:rPrChange w:id="1223" w:author="Cara Brook" w:date="2021-08-29T14:07:00Z">
            <w:rPr>
              <w:rFonts w:ascii="Arial" w:hAnsi="Arial" w:cs="Arial"/>
            </w:rPr>
          </w:rPrChange>
        </w:rPr>
        <w:t>Simplot+bootscan</w:t>
      </w:r>
      <w:proofErr w:type="spellEnd"/>
      <w:r w:rsidRPr="006B3F44">
        <w:rPr>
          <w:rPrChange w:id="1224" w:author="Cara Brook" w:date="2021-08-29T14:07:00Z">
            <w:rPr>
              <w:rFonts w:ascii="Arial" w:hAnsi="Arial" w:cs="Arial"/>
            </w:rPr>
          </w:rPrChange>
        </w:rPr>
        <w:t xml:space="preserve"> to look for recombination</w:t>
      </w:r>
    </w:p>
    <w:p w14:paraId="0FC2FA55" w14:textId="0E4633AA" w:rsidR="00B56F44" w:rsidRPr="006B3F44" w:rsidRDefault="00B56F44" w:rsidP="00E90CC3">
      <w:pPr>
        <w:rPr>
          <w:rPrChange w:id="1225" w:author="Cara Brook" w:date="2021-08-29T14:07:00Z">
            <w:rPr>
              <w:rFonts w:ascii="Arial" w:hAnsi="Arial" w:cs="Arial"/>
            </w:rPr>
          </w:rPrChange>
        </w:rPr>
      </w:pPr>
    </w:p>
    <w:p w14:paraId="3638C073" w14:textId="4276903D" w:rsidR="00B56F44" w:rsidRPr="006B3F44" w:rsidRDefault="00B56F44" w:rsidP="00E90CC3">
      <w:pPr>
        <w:rPr>
          <w:rPrChange w:id="1226" w:author="Cara Brook" w:date="2021-08-29T14:07:00Z">
            <w:rPr>
              <w:rFonts w:ascii="Arial" w:hAnsi="Arial" w:cs="Arial"/>
            </w:rPr>
          </w:rPrChange>
        </w:rPr>
      </w:pPr>
      <w:r w:rsidRPr="006B3F44">
        <w:rPr>
          <w:b/>
          <w:bCs/>
          <w:rPrChange w:id="1227" w:author="Cara Brook" w:date="2021-08-29T14:07:00Z">
            <w:rPr>
              <w:rFonts w:ascii="Arial" w:hAnsi="Arial" w:cs="Arial"/>
              <w:b/>
              <w:bCs/>
            </w:rPr>
          </w:rPrChange>
        </w:rPr>
        <w:t xml:space="preserve">Supplementary figs: </w:t>
      </w:r>
      <w:r w:rsidRPr="006B3F44">
        <w:rPr>
          <w:rPrChange w:id="1228"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1229" w:author="Cara Brook" w:date="2021-08-29T14:07:00Z">
            <w:rPr>
              <w:rFonts w:ascii="Arial" w:hAnsi="Arial" w:cs="Arial"/>
            </w:rPr>
          </w:rPrChange>
        </w:rPr>
      </w:pPr>
    </w:p>
    <w:p w14:paraId="2954678A" w14:textId="7B1FE409" w:rsidR="001A20A4" w:rsidRPr="006B3F44" w:rsidRDefault="001A20A4" w:rsidP="00E90CC3">
      <w:pPr>
        <w:rPr>
          <w:rPrChange w:id="1230" w:author="Cara Brook" w:date="2021-08-29T14:07:00Z">
            <w:rPr>
              <w:rFonts w:ascii="Arial" w:hAnsi="Arial" w:cs="Arial"/>
            </w:rPr>
          </w:rPrChange>
        </w:rPr>
      </w:pPr>
      <w:r w:rsidRPr="006B3F44">
        <w:rPr>
          <w:b/>
          <w:bCs/>
          <w:rPrChange w:id="1231" w:author="Cara Brook" w:date="2021-08-29T14:07:00Z">
            <w:rPr>
              <w:rFonts w:ascii="Arial" w:hAnsi="Arial" w:cs="Arial"/>
              <w:b/>
              <w:bCs/>
            </w:rPr>
          </w:rPrChange>
        </w:rPr>
        <w:t>Table 1:</w:t>
      </w:r>
      <w:r w:rsidR="00A01406" w:rsidRPr="006B3F44">
        <w:rPr>
          <w:b/>
          <w:bCs/>
          <w:rPrChange w:id="1232" w:author="Cara Brook" w:date="2021-08-29T14:07:00Z">
            <w:rPr>
              <w:rFonts w:ascii="Arial" w:hAnsi="Arial" w:cs="Arial"/>
              <w:b/>
              <w:bCs/>
            </w:rPr>
          </w:rPrChange>
        </w:rPr>
        <w:t xml:space="preserve"> </w:t>
      </w:r>
      <w:r w:rsidR="00A01406" w:rsidRPr="006B3F44">
        <w:rPr>
          <w:rPrChange w:id="1233" w:author="Cara Brook" w:date="2021-08-29T14:07:00Z">
            <w:rPr>
              <w:rFonts w:ascii="Arial" w:hAnsi="Arial" w:cs="Arial"/>
            </w:rPr>
          </w:rPrChange>
        </w:rPr>
        <w:t>TRS locations</w:t>
      </w:r>
    </w:p>
    <w:p w14:paraId="52F5AB43" w14:textId="213487C8" w:rsidR="001A20A4" w:rsidRPr="006B3F44" w:rsidRDefault="001A20A4" w:rsidP="00E90CC3">
      <w:pPr>
        <w:rPr>
          <w:b/>
          <w:bCs/>
          <w:rPrChange w:id="1234" w:author="Cara Brook" w:date="2021-08-29T14:07:00Z">
            <w:rPr>
              <w:rFonts w:ascii="Arial" w:hAnsi="Arial" w:cs="Arial"/>
              <w:b/>
              <w:bCs/>
            </w:rPr>
          </w:rPrChange>
        </w:rPr>
      </w:pPr>
    </w:p>
    <w:p w14:paraId="7749BA6D" w14:textId="4DACAEB6" w:rsidR="001A20A4" w:rsidRPr="006B3F44" w:rsidRDefault="001A20A4" w:rsidP="00E90CC3">
      <w:pPr>
        <w:rPr>
          <w:rPrChange w:id="1235" w:author="Cara Brook" w:date="2021-08-29T14:07:00Z">
            <w:rPr>
              <w:rFonts w:ascii="Arial" w:hAnsi="Arial" w:cs="Arial"/>
            </w:rPr>
          </w:rPrChange>
        </w:rPr>
      </w:pPr>
      <w:r w:rsidRPr="006B3F44">
        <w:rPr>
          <w:b/>
          <w:bCs/>
          <w:rPrChange w:id="1236" w:author="Cara Brook" w:date="2021-08-29T14:07:00Z">
            <w:rPr>
              <w:rFonts w:ascii="Arial" w:hAnsi="Arial" w:cs="Arial"/>
              <w:b/>
              <w:bCs/>
            </w:rPr>
          </w:rPrChange>
        </w:rPr>
        <w:t xml:space="preserve">Table 2: </w:t>
      </w:r>
      <w:r w:rsidR="00A01406" w:rsidRPr="006B3F44">
        <w:rPr>
          <w:rPrChange w:id="1237" w:author="Cara Brook" w:date="2021-08-29T14:07:00Z">
            <w:rPr>
              <w:rFonts w:ascii="Arial" w:hAnsi="Arial" w:cs="Arial"/>
            </w:rPr>
          </w:rPrChange>
        </w:rPr>
        <w:t>BLAST results</w:t>
      </w:r>
    </w:p>
    <w:p w14:paraId="0BB38C40" w14:textId="6FA24E16" w:rsidR="00EC3248" w:rsidRPr="006B3F44" w:rsidRDefault="00EC3248" w:rsidP="00A60EE4">
      <w:pPr>
        <w:rPr>
          <w:rPrChange w:id="1238" w:author="Cara Brook" w:date="2021-08-29T14:07:00Z">
            <w:rPr>
              <w:rFonts w:ascii="Arial" w:hAnsi="Arial" w:cs="Arial"/>
            </w:rPr>
          </w:rPrChange>
        </w:rPr>
      </w:pPr>
    </w:p>
    <w:p w14:paraId="409A8F76" w14:textId="7C42FD5F" w:rsidR="00E266C0" w:rsidRPr="006B3F44" w:rsidRDefault="00E266C0" w:rsidP="00A60EE4">
      <w:pPr>
        <w:rPr>
          <w:b/>
          <w:bCs/>
          <w:rPrChange w:id="1239" w:author="Cara Brook" w:date="2021-08-29T14:07:00Z">
            <w:rPr>
              <w:rFonts w:ascii="Arial" w:hAnsi="Arial" w:cs="Arial"/>
              <w:b/>
              <w:bCs/>
            </w:rPr>
          </w:rPrChange>
        </w:rPr>
      </w:pPr>
      <w:r w:rsidRPr="006B3F44">
        <w:rPr>
          <w:b/>
          <w:bCs/>
          <w:rPrChange w:id="1240" w:author="Cara Brook" w:date="2021-08-29T14:07:00Z">
            <w:rPr>
              <w:rFonts w:ascii="Arial" w:hAnsi="Arial" w:cs="Arial"/>
              <w:b/>
              <w:bCs/>
            </w:rPr>
          </w:rPrChange>
        </w:rPr>
        <w:t>References</w:t>
      </w:r>
    </w:p>
    <w:sdt>
      <w:sdtPr>
        <w:rPr>
          <w:b/>
          <w:bCs/>
        </w:rPr>
        <w:tag w:val="MENDELEY_BIBLIOGRAPHY"/>
        <w:id w:val="-744494709"/>
        <w:placeholder>
          <w:docPart w:val="DefaultPlaceholder_-1854013440"/>
        </w:placeholder>
      </w:sdt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w:t>
          </w:r>
          <w:proofErr w:type="spellStart"/>
          <w:r w:rsidRPr="006B3F44">
            <w:t>Misra</w:t>
          </w:r>
          <w:proofErr w:type="spellEnd"/>
          <w:r w:rsidRPr="006B3F44">
            <w:t xml:space="preserve">, V., </w:t>
          </w:r>
          <w:proofErr w:type="spellStart"/>
          <w:r w:rsidRPr="006B3F44">
            <w:t>Frieman</w:t>
          </w:r>
          <w:proofErr w:type="spellEnd"/>
          <w:r w:rsidRPr="006B3F44">
            <w:t xml:space="preserve">,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pPr>
          <w:r w:rsidRPr="00BF79B1">
            <w:t>3.</w:t>
          </w:r>
          <w:r w:rsidRPr="00BF79B1">
            <w:tab/>
            <w:t xml:space="preserve">Wu, F. </w:t>
          </w:r>
          <w:r w:rsidRPr="006B3F44">
            <w:rPr>
              <w:i/>
              <w:iCs/>
            </w:rPr>
            <w:t>et al.</w:t>
          </w:r>
          <w:r w:rsidRPr="006B3F44">
            <w:t xml:space="preserve"> A new coronavirus associated with human respiratory disease in China. </w:t>
          </w:r>
          <w:r w:rsidRPr="006B3F44">
            <w:rPr>
              <w:i/>
              <w:iCs/>
            </w:rPr>
            <w:t>Nature</w:t>
          </w:r>
          <w:r w:rsidRPr="006B3F44">
            <w:t xml:space="preserve"> </w:t>
          </w:r>
          <w:r w:rsidRPr="006B3F44">
            <w:rPr>
              <w:b/>
              <w:bCs/>
            </w:rPr>
            <w:t>579</w:t>
          </w:r>
          <w:r w:rsidRPr="006B3F44">
            <w:t>, 265–269 (2020).</w:t>
          </w:r>
        </w:p>
        <w:p w14:paraId="1AE6B7E2" w14:textId="77777777" w:rsidR="00AD5CD7" w:rsidRPr="006B3F44" w:rsidRDefault="00AD5CD7">
          <w:pPr>
            <w:autoSpaceDE w:val="0"/>
            <w:autoSpaceDN w:val="0"/>
            <w:ind w:hanging="640"/>
            <w:divId w:val="1019234586"/>
          </w:pPr>
          <w:r w:rsidRPr="006B3F44">
            <w:t>4.</w:t>
          </w:r>
          <w:r w:rsidRPr="006B3F44">
            <w:tab/>
          </w:r>
          <w:proofErr w:type="spellStart"/>
          <w:r w:rsidRPr="006B3F44">
            <w:t>Ravelomanantsoa</w:t>
          </w:r>
          <w:proofErr w:type="spellEnd"/>
          <w:r w:rsidRPr="006B3F44">
            <w:t xml:space="preserve">, N. A. F. </w:t>
          </w:r>
          <w:r w:rsidRPr="006B3F44">
            <w:rPr>
              <w:i/>
              <w:iCs/>
            </w:rPr>
            <w:t>et al.</w:t>
          </w:r>
          <w:r w:rsidRPr="006B3F44">
            <w:t xml:space="preserve"> The zoonotic potential of bat-borne coronaviruses. </w:t>
          </w:r>
          <w:r w:rsidRPr="006B3F44">
            <w:rPr>
              <w:i/>
              <w:iCs/>
            </w:rPr>
            <w:t>Emerging Topics in Life Sciences</w:t>
          </w:r>
          <w:r w:rsidRPr="006B3F44">
            <w:t xml:space="preserve"> </w:t>
          </w:r>
          <w:r w:rsidRPr="006B3F44">
            <w:rPr>
              <w:b/>
              <w:bCs/>
            </w:rPr>
            <w:t>4</w:t>
          </w:r>
          <w:r w:rsidRPr="006B3F44">
            <w:t>, (2020).</w:t>
          </w:r>
        </w:p>
        <w:p w14:paraId="20290696" w14:textId="77777777" w:rsidR="00AD5CD7" w:rsidRPr="006B3F44" w:rsidRDefault="00AD5CD7">
          <w:pPr>
            <w:autoSpaceDE w:val="0"/>
            <w:autoSpaceDN w:val="0"/>
            <w:ind w:hanging="640"/>
            <w:divId w:val="2135252792"/>
          </w:pPr>
          <w:r w:rsidRPr="006B3F44">
            <w:lastRenderedPageBreak/>
            <w:t>5.</w:t>
          </w:r>
          <w:r w:rsidRPr="006B3F44">
            <w:tab/>
            <w:t xml:space="preserve">Drexler, J. F. </w:t>
          </w:r>
          <w:r w:rsidRPr="006B3F44">
            <w:rPr>
              <w:i/>
              <w:iCs/>
            </w:rPr>
            <w:t>et al.</w:t>
          </w:r>
          <w:r w:rsidRPr="006B3F44">
            <w:t xml:space="preserve"> Genomic characterization of severe acute respiratory syndrome-related coronavirus in European bats and classification of coronaviruses based on partial RNA-dependent RNA polymerase gene sequences. </w:t>
          </w:r>
          <w:r w:rsidRPr="006B3F44">
            <w:rPr>
              <w:i/>
              <w:iCs/>
            </w:rPr>
            <w:t>Journal of virology</w:t>
          </w:r>
          <w:r w:rsidRPr="006B3F44">
            <w:t xml:space="preserve"> </w:t>
          </w:r>
          <w:r w:rsidRPr="006B3F44">
            <w:rPr>
              <w:b/>
              <w:bCs/>
            </w:rPr>
            <w:t>84</w:t>
          </w:r>
          <w:r w:rsidRPr="006B3F44">
            <w:t>, 11336–11349 (2010).</w:t>
          </w:r>
        </w:p>
        <w:p w14:paraId="60EE65C8" w14:textId="77777777" w:rsidR="00AD5CD7" w:rsidRPr="006B3F44" w:rsidRDefault="00AD5CD7">
          <w:pPr>
            <w:autoSpaceDE w:val="0"/>
            <w:autoSpaceDN w:val="0"/>
            <w:ind w:hanging="640"/>
            <w:divId w:val="371921670"/>
          </w:pPr>
          <w:r w:rsidRPr="006B3F44">
            <w:t>6.</w:t>
          </w:r>
          <w:r w:rsidRPr="006B3F44">
            <w:tab/>
            <w:t xml:space="preserve">Hu, B. </w:t>
          </w:r>
          <w:r w:rsidRPr="006B3F44">
            <w:rPr>
              <w:i/>
              <w:iCs/>
            </w:rPr>
            <w:t>et al.</w:t>
          </w:r>
          <w:r w:rsidRPr="006B3F44">
            <w:t xml:space="preserve"> Discovery of a rich gene pool of bat SARS-related coronaviruses provides new insights into the origin of SARS coronavirus. </w:t>
          </w:r>
          <w:proofErr w:type="spellStart"/>
          <w:r w:rsidRPr="006B3F44">
            <w:rPr>
              <w:i/>
              <w:iCs/>
            </w:rPr>
            <w:t>PLoS</w:t>
          </w:r>
          <w:proofErr w:type="spellEnd"/>
          <w:r w:rsidRPr="006B3F44">
            <w:rPr>
              <w:i/>
              <w:iCs/>
            </w:rPr>
            <w:t xml:space="preserve"> pathogens</w:t>
          </w:r>
          <w:r w:rsidRPr="006B3F44">
            <w:t xml:space="preserve"> </w:t>
          </w:r>
          <w:r w:rsidRPr="006B3F44">
            <w:rPr>
              <w:b/>
              <w:bCs/>
            </w:rPr>
            <w:t>13</w:t>
          </w:r>
          <w:r w:rsidRPr="006B3F44">
            <w:t>, e1006698–e1006698 (2017).</w:t>
          </w:r>
        </w:p>
        <w:p w14:paraId="34C399D3" w14:textId="77777777" w:rsidR="00AD5CD7" w:rsidRPr="006B3F44" w:rsidRDefault="00AD5CD7">
          <w:pPr>
            <w:autoSpaceDE w:val="0"/>
            <w:autoSpaceDN w:val="0"/>
            <w:ind w:hanging="640"/>
            <w:divId w:val="1587031648"/>
          </w:pPr>
          <w:r w:rsidRPr="006B3F44">
            <w:t>7.</w:t>
          </w:r>
          <w:r w:rsidRPr="006B3F44">
            <w:tab/>
            <w:t xml:space="preserve">Anthony, S. J. </w:t>
          </w:r>
          <w:r w:rsidRPr="006B3F44">
            <w:rPr>
              <w:i/>
              <w:iCs/>
            </w:rPr>
            <w:t>et al.</w:t>
          </w:r>
          <w:r w:rsidRPr="006B3F44">
            <w:t xml:space="preserve"> Further Evidence for Bats as the Evolutionary Source of Middle East Respiratory Syndrome Coronavirus. </w:t>
          </w:r>
          <w:r w:rsidRPr="006B3F44">
            <w:rPr>
              <w:i/>
              <w:iCs/>
            </w:rPr>
            <w:t>mBio</w:t>
          </w:r>
          <w:r w:rsidRPr="006B3F44">
            <w:t xml:space="preserve"> </w:t>
          </w:r>
          <w:r w:rsidRPr="006B3F44">
            <w:rPr>
              <w:b/>
              <w:bCs/>
            </w:rPr>
            <w:t>8</w:t>
          </w:r>
          <w:r w:rsidRPr="006B3F44">
            <w:t>, e00373-17 (2017).</w:t>
          </w:r>
        </w:p>
        <w:p w14:paraId="4EF10A45" w14:textId="77777777" w:rsidR="00AD5CD7" w:rsidRPr="006B3F44" w:rsidRDefault="00AD5CD7">
          <w:pPr>
            <w:autoSpaceDE w:val="0"/>
            <w:autoSpaceDN w:val="0"/>
            <w:ind w:hanging="640"/>
            <w:divId w:val="986281489"/>
          </w:pPr>
          <w:r w:rsidRPr="006B3F44">
            <w:t>8.</w:t>
          </w:r>
          <w:r w:rsidRPr="006B3F44">
            <w:tab/>
            <w:t xml:space="preserve">Woo, P. C., Lau, S. K., Li, K. S., Tsang, A. K. &amp; Yuen, K.-Y. Genetic relatedness of the novel human group C </w:t>
          </w:r>
          <w:proofErr w:type="spellStart"/>
          <w:r w:rsidRPr="006B3F44">
            <w:t>betacoronavirus</w:t>
          </w:r>
          <w:proofErr w:type="spellEnd"/>
          <w:r w:rsidRPr="006B3F44">
            <w:t xml:space="preserve"> to </w:t>
          </w:r>
          <w:proofErr w:type="spellStart"/>
          <w:r w:rsidRPr="006B3F44">
            <w:t>Tylonycteris</w:t>
          </w:r>
          <w:proofErr w:type="spellEnd"/>
          <w:r w:rsidRPr="006B3F44">
            <w:t xml:space="preserve"> bat coronavirus HKU4 and Pipistrellus bat coronavirus HKU5. </w:t>
          </w:r>
          <w:r w:rsidRPr="006B3F44">
            <w:rPr>
              <w:i/>
              <w:iCs/>
            </w:rPr>
            <w:t>Emerging microbes &amp; infections</w:t>
          </w:r>
          <w:r w:rsidRPr="006B3F44">
            <w:t xml:space="preserve"> </w:t>
          </w:r>
          <w:r w:rsidRPr="006B3F44">
            <w:rPr>
              <w:b/>
              <w:bCs/>
            </w:rPr>
            <w:t>1</w:t>
          </w:r>
          <w:r w:rsidRPr="006B3F44">
            <w:t>, e35–e35 (2012).</w:t>
          </w:r>
        </w:p>
        <w:p w14:paraId="1023D202" w14:textId="77777777" w:rsidR="00AD5CD7" w:rsidRPr="006B3F44" w:rsidRDefault="00AD5CD7">
          <w:pPr>
            <w:autoSpaceDE w:val="0"/>
            <w:autoSpaceDN w:val="0"/>
            <w:ind w:hanging="640"/>
            <w:divId w:val="651176385"/>
          </w:pPr>
          <w:r w:rsidRPr="006B3F44">
            <w:t>9.</w:t>
          </w:r>
          <w:r w:rsidRPr="006B3F44">
            <w:tab/>
            <w:t xml:space="preserve">Corman, V. M. </w:t>
          </w:r>
          <w:r w:rsidRPr="006B3F44">
            <w:rPr>
              <w:i/>
              <w:iCs/>
            </w:rPr>
            <w:t>et al.</w:t>
          </w:r>
          <w:r w:rsidRPr="006B3F44">
            <w:t xml:space="preserve"> Rooting the phylogenetic tree of middle East respiratory syndrome coronavirus by characterization of a conspecific virus from an African bat. </w:t>
          </w:r>
          <w:r w:rsidRPr="006B3F44">
            <w:rPr>
              <w:i/>
              <w:iCs/>
            </w:rPr>
            <w:t>Journal of virology</w:t>
          </w:r>
          <w:r w:rsidRPr="006B3F44">
            <w:t xml:space="preserve"> </w:t>
          </w:r>
          <w:r w:rsidRPr="006B3F44">
            <w:rPr>
              <w:b/>
              <w:bCs/>
            </w:rPr>
            <w:t>88</w:t>
          </w:r>
          <w:r w:rsidRPr="006B3F44">
            <w:t>, 11297–11303 (2014).</w:t>
          </w:r>
        </w:p>
        <w:p w14:paraId="493C6181" w14:textId="77777777" w:rsidR="00AD5CD7" w:rsidRPr="006B3F44" w:rsidRDefault="00AD5CD7">
          <w:pPr>
            <w:autoSpaceDE w:val="0"/>
            <w:autoSpaceDN w:val="0"/>
            <w:ind w:hanging="640"/>
            <w:divId w:val="2010476908"/>
          </w:pPr>
          <w:r w:rsidRPr="006B3F44">
            <w:t>10.</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2C757658" w14:textId="77777777" w:rsidR="00AD5CD7" w:rsidRPr="006B3F44" w:rsidRDefault="00AD5CD7">
          <w:pPr>
            <w:autoSpaceDE w:val="0"/>
            <w:autoSpaceDN w:val="0"/>
            <w:ind w:hanging="640"/>
            <w:divId w:val="1966696319"/>
          </w:pPr>
          <w:r w:rsidRPr="006B3F44">
            <w:t>11.</w:t>
          </w:r>
          <w:r w:rsidRPr="006B3F44">
            <w:tab/>
            <w:t xml:space="preserve">P, L. S. K. </w:t>
          </w:r>
          <w:r w:rsidRPr="006B3F44">
            <w:rPr>
              <w:i/>
              <w:iCs/>
            </w:rPr>
            <w:t>et al.</w:t>
          </w:r>
          <w:r w:rsidRPr="006B3F44">
            <w:t xml:space="preserve"> Coexistence of Different Genotypes in the Same Bat and Serological Characterization of Rousettus Bat Coronavirus HKU9 Belonging to a Novel </w:t>
          </w:r>
          <w:proofErr w:type="spellStart"/>
          <w:r w:rsidRPr="006B3F44">
            <w:t>Betacoronavirus</w:t>
          </w:r>
          <w:proofErr w:type="spellEnd"/>
          <w:r w:rsidRPr="006B3F44">
            <w:t xml:space="preserve"> Subgroup. </w:t>
          </w:r>
          <w:r w:rsidRPr="006B3F44">
            <w:rPr>
              <w:i/>
              <w:iCs/>
            </w:rPr>
            <w:t>Journal of Virology</w:t>
          </w:r>
          <w:r w:rsidRPr="006B3F44">
            <w:t xml:space="preserve"> </w:t>
          </w:r>
          <w:r w:rsidRPr="006B3F44">
            <w:rPr>
              <w:b/>
              <w:bCs/>
            </w:rPr>
            <w:t>84</w:t>
          </w:r>
          <w:r w:rsidRPr="006B3F44">
            <w:t>, 11385–11394 (2010).</w:t>
          </w:r>
        </w:p>
        <w:p w14:paraId="3149D7B3" w14:textId="77777777" w:rsidR="00AD5CD7" w:rsidRPr="006B3F44" w:rsidRDefault="00AD5CD7">
          <w:pPr>
            <w:autoSpaceDE w:val="0"/>
            <w:autoSpaceDN w:val="0"/>
            <w:ind w:hanging="640"/>
            <w:divId w:val="348989104"/>
          </w:pPr>
          <w:r w:rsidRPr="006B3F44">
            <w:t>12.</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78E4BDAC" w14:textId="77777777" w:rsidR="00AD5CD7" w:rsidRPr="006B3F44" w:rsidRDefault="00AD5CD7">
          <w:pPr>
            <w:autoSpaceDE w:val="0"/>
            <w:autoSpaceDN w:val="0"/>
            <w:ind w:hanging="640"/>
            <w:divId w:val="787311624"/>
          </w:pPr>
          <w:r w:rsidRPr="006B3F44">
            <w:t>13.</w:t>
          </w:r>
          <w:r w:rsidRPr="006B3F44">
            <w:tab/>
            <w:t xml:space="preserve">Chen, S.-C., </w:t>
          </w:r>
          <w:proofErr w:type="spellStart"/>
          <w:r w:rsidRPr="006B3F44">
            <w:t>Olsthoorn</w:t>
          </w:r>
          <w:proofErr w:type="spellEnd"/>
          <w:r w:rsidRPr="006B3F44">
            <w:t xml:space="preserve">, R. C. L. &amp; Yu, C.-H. Structural phylogenetic analysis reveals lineage-specific RNA repetitive structural motifs in all coronaviruses and associated variations in SARS-CoV-2. </w:t>
          </w:r>
          <w:r w:rsidRPr="006B3F44">
            <w:rPr>
              <w:i/>
              <w:iCs/>
            </w:rPr>
            <w:t>Virus Evolution</w:t>
          </w:r>
          <w:r w:rsidRPr="006B3F44">
            <w:t xml:space="preserve"> </w:t>
          </w:r>
          <w:r w:rsidRPr="006B3F44">
            <w:rPr>
              <w:b/>
              <w:bCs/>
            </w:rPr>
            <w:t>7</w:t>
          </w:r>
          <w:r w:rsidRPr="006B3F44">
            <w:t>, (2021).</w:t>
          </w:r>
        </w:p>
        <w:p w14:paraId="7A4D72E8" w14:textId="77777777" w:rsidR="00AD5CD7" w:rsidRPr="006B3F44" w:rsidRDefault="00AD5CD7">
          <w:pPr>
            <w:autoSpaceDE w:val="0"/>
            <w:autoSpaceDN w:val="0"/>
            <w:ind w:hanging="640"/>
            <w:divId w:val="600837798"/>
          </w:pPr>
          <w:r w:rsidRPr="006B3F44">
            <w:t>14.</w:t>
          </w:r>
          <w:r w:rsidRPr="006B3F44">
            <w:tab/>
            <w:t xml:space="preserve">Zhou, Z., </w:t>
          </w:r>
          <w:proofErr w:type="spellStart"/>
          <w:r w:rsidRPr="006B3F44">
            <w:t>Qiu</w:t>
          </w:r>
          <w:proofErr w:type="spellEnd"/>
          <w:r w:rsidRPr="006B3F44">
            <w:t xml:space="preserve">, Y. &amp; Ge, X. The taxonomy, host range and pathogenicity of coronaviruses and other viruses in the </w:t>
          </w:r>
          <w:proofErr w:type="spellStart"/>
          <w:r w:rsidRPr="006B3F44">
            <w:t>Nidovirales</w:t>
          </w:r>
          <w:proofErr w:type="spellEnd"/>
          <w:r w:rsidRPr="006B3F44">
            <w:t xml:space="preserve"> order. </w:t>
          </w:r>
          <w:r w:rsidRPr="006B3F44">
            <w:rPr>
              <w:i/>
              <w:iCs/>
            </w:rPr>
            <w:t>Animal Diseases</w:t>
          </w:r>
          <w:r w:rsidRPr="006B3F44">
            <w:t xml:space="preserve"> </w:t>
          </w:r>
          <w:r w:rsidRPr="006B3F44">
            <w:rPr>
              <w:b/>
              <w:bCs/>
            </w:rPr>
            <w:t>1</w:t>
          </w:r>
          <w:r w:rsidRPr="006B3F44">
            <w:t>, 5 (2021).</w:t>
          </w:r>
        </w:p>
        <w:p w14:paraId="083E1F34" w14:textId="77777777" w:rsidR="00AD5CD7" w:rsidRPr="006B3F44" w:rsidRDefault="00AD5CD7">
          <w:pPr>
            <w:autoSpaceDE w:val="0"/>
            <w:autoSpaceDN w:val="0"/>
            <w:ind w:hanging="640"/>
            <w:divId w:val="2106345796"/>
          </w:pPr>
          <w:r w:rsidRPr="006B3F44">
            <w:t>15.</w:t>
          </w:r>
          <w:r w:rsidRPr="006B3F44">
            <w:tab/>
          </w:r>
          <w:proofErr w:type="spellStart"/>
          <w:r w:rsidRPr="006B3F44">
            <w:t>Forni</w:t>
          </w:r>
          <w:proofErr w:type="spellEnd"/>
          <w:r w:rsidRPr="006B3F44">
            <w:t xml:space="preserve">, D., </w:t>
          </w:r>
          <w:proofErr w:type="spellStart"/>
          <w:r w:rsidRPr="006B3F44">
            <w:t>Cagliani</w:t>
          </w:r>
          <w:proofErr w:type="spellEnd"/>
          <w:r w:rsidRPr="006B3F44">
            <w:t xml:space="preserve">, R. &amp; </w:t>
          </w:r>
          <w:proofErr w:type="spellStart"/>
          <w:r w:rsidRPr="006B3F44">
            <w:t>Sironi</w:t>
          </w:r>
          <w:proofErr w:type="spellEnd"/>
          <w:r w:rsidRPr="006B3F44">
            <w:t xml:space="preserve">, M. Recombination and Positive Selection Differentially Shaped the Diversity of </w:t>
          </w:r>
          <w:proofErr w:type="spellStart"/>
          <w:r w:rsidRPr="006B3F44">
            <w:t>Betacoronavirus</w:t>
          </w:r>
          <w:proofErr w:type="spellEnd"/>
          <w:r w:rsidRPr="006B3F44">
            <w:t xml:space="preserve"> Subgenera. </w:t>
          </w:r>
          <w:r w:rsidRPr="006B3F44">
            <w:rPr>
              <w:i/>
              <w:iCs/>
            </w:rPr>
            <w:t>Viruses</w:t>
          </w:r>
          <w:r w:rsidRPr="006B3F44">
            <w:t xml:space="preserve"> </w:t>
          </w:r>
          <w:r w:rsidRPr="006B3F44">
            <w:rPr>
              <w:b/>
              <w:bCs/>
            </w:rPr>
            <w:t>12</w:t>
          </w:r>
          <w:r w:rsidRPr="006B3F44">
            <w:t>, 1313 (2020).</w:t>
          </w:r>
        </w:p>
        <w:p w14:paraId="523FB72D" w14:textId="77777777" w:rsidR="00AD5CD7" w:rsidRPr="006B3F44" w:rsidRDefault="00AD5CD7">
          <w:pPr>
            <w:autoSpaceDE w:val="0"/>
            <w:autoSpaceDN w:val="0"/>
            <w:ind w:hanging="640"/>
            <w:divId w:val="1299989387"/>
          </w:pPr>
          <w:r w:rsidRPr="006B3F44">
            <w:t>16.</w:t>
          </w:r>
          <w:r w:rsidRPr="006B3F44">
            <w:tab/>
          </w:r>
          <w:proofErr w:type="spellStart"/>
          <w:r w:rsidRPr="006B3F44">
            <w:t>Llanes</w:t>
          </w:r>
          <w:proofErr w:type="spellEnd"/>
          <w:r w:rsidRPr="006B3F44">
            <w:t xml:space="preserve">, A. </w:t>
          </w:r>
          <w:r w:rsidRPr="006B3F44">
            <w:rPr>
              <w:i/>
              <w:iCs/>
            </w:rPr>
            <w:t>et al.</w:t>
          </w:r>
          <w:r w:rsidRPr="006B3F44">
            <w:t xml:space="preserve"> </w:t>
          </w:r>
          <w:proofErr w:type="spellStart"/>
          <w:r w:rsidRPr="006B3F44">
            <w:t>Betacoronavirus</w:t>
          </w:r>
          <w:proofErr w:type="spellEnd"/>
          <w:r w:rsidRPr="006B3F44">
            <w:t xml:space="preserve"> Genomes: How Genomic Information has been Used to Deal with Past Outbreaks and the COVID-19 Pandemic. </w:t>
          </w:r>
          <w:r w:rsidRPr="006B3F44">
            <w:rPr>
              <w:i/>
              <w:iCs/>
            </w:rPr>
            <w:t>International journal of molecular sciences</w:t>
          </w:r>
          <w:r w:rsidRPr="006B3F44">
            <w:t xml:space="preserve"> </w:t>
          </w:r>
          <w:r w:rsidRPr="006B3F44">
            <w:rPr>
              <w:b/>
              <w:bCs/>
            </w:rPr>
            <w:t>21</w:t>
          </w:r>
          <w:r w:rsidRPr="006B3F44">
            <w:t>, 4546 (2020).</w:t>
          </w:r>
        </w:p>
        <w:p w14:paraId="71631668" w14:textId="77777777" w:rsidR="00AD5CD7" w:rsidRPr="006B3F44" w:rsidRDefault="00AD5CD7">
          <w:pPr>
            <w:autoSpaceDE w:val="0"/>
            <w:autoSpaceDN w:val="0"/>
            <w:ind w:hanging="640"/>
            <w:divId w:val="1074862273"/>
          </w:pPr>
          <w:r w:rsidRPr="006B3F44">
            <w:t>17.</w:t>
          </w:r>
          <w:r w:rsidRPr="006B3F44">
            <w:tab/>
            <w:t xml:space="preserve">Li, W. </w:t>
          </w:r>
          <w:r w:rsidRPr="006B3F44">
            <w:rPr>
              <w:i/>
              <w:iCs/>
            </w:rPr>
            <w:t>et al.</w:t>
          </w:r>
          <w:r w:rsidRPr="006B3F44">
            <w:t xml:space="preserve"> Bats Are Natural Reservoirs of SARS-Like Coronaviruses. </w:t>
          </w:r>
          <w:r w:rsidRPr="006B3F44">
            <w:rPr>
              <w:i/>
              <w:iCs/>
            </w:rPr>
            <w:t>Science</w:t>
          </w:r>
          <w:r w:rsidRPr="006B3F44">
            <w:t xml:space="preserve"> </w:t>
          </w:r>
          <w:r w:rsidRPr="006B3F44">
            <w:rPr>
              <w:b/>
              <w:bCs/>
            </w:rPr>
            <w:t>310</w:t>
          </w:r>
          <w:r w:rsidRPr="006B3F44">
            <w:t>, 676 (2005).</w:t>
          </w:r>
        </w:p>
        <w:p w14:paraId="015F848D" w14:textId="77777777" w:rsidR="00AD5CD7" w:rsidRPr="006B3F44" w:rsidRDefault="00AD5CD7">
          <w:pPr>
            <w:autoSpaceDE w:val="0"/>
            <w:autoSpaceDN w:val="0"/>
            <w:ind w:hanging="640"/>
            <w:divId w:val="616183356"/>
          </w:pPr>
          <w:r w:rsidRPr="006B3F44">
            <w:t>18.</w:t>
          </w:r>
          <w:r w:rsidRPr="006B3F44">
            <w:tab/>
            <w:t xml:space="preserve">Lam, T. T.-Y. </w:t>
          </w:r>
          <w:r w:rsidRPr="006B3F44">
            <w:rPr>
              <w:i/>
              <w:iCs/>
            </w:rPr>
            <w:t>et al.</w:t>
          </w:r>
          <w:r w:rsidRPr="006B3F44">
            <w:t xml:space="preserve"> Identifying SARS-CoV-2-related coronaviruses in Malayan pangolins. </w:t>
          </w:r>
          <w:r w:rsidRPr="006B3F44">
            <w:rPr>
              <w:i/>
              <w:iCs/>
            </w:rPr>
            <w:t>Nature</w:t>
          </w:r>
          <w:r w:rsidRPr="006B3F44">
            <w:t xml:space="preserve"> </w:t>
          </w:r>
          <w:r w:rsidRPr="006B3F44">
            <w:rPr>
              <w:b/>
              <w:bCs/>
            </w:rPr>
            <w:t>583</w:t>
          </w:r>
          <w:r w:rsidRPr="006B3F44">
            <w:t>, 282–285 (2020).</w:t>
          </w:r>
        </w:p>
        <w:p w14:paraId="486CD6EF" w14:textId="77777777" w:rsidR="00AD5CD7" w:rsidRPr="006B3F44" w:rsidRDefault="00AD5CD7">
          <w:pPr>
            <w:autoSpaceDE w:val="0"/>
            <w:autoSpaceDN w:val="0"/>
            <w:ind w:hanging="640"/>
            <w:divId w:val="673651476"/>
          </w:pPr>
          <w:r w:rsidRPr="006B3F44">
            <w:t>19.</w:t>
          </w:r>
          <w:r w:rsidRPr="006B3F44">
            <w:tab/>
          </w:r>
          <w:proofErr w:type="spellStart"/>
          <w:r w:rsidRPr="006B3F44">
            <w:t>Hul</w:t>
          </w:r>
          <w:proofErr w:type="spellEnd"/>
          <w:r w:rsidRPr="006B3F44">
            <w:t xml:space="preserve">, V. </w:t>
          </w:r>
          <w:r w:rsidRPr="006B3F44">
            <w:rPr>
              <w:i/>
              <w:iCs/>
            </w:rPr>
            <w:t>et al.</w:t>
          </w:r>
          <w:r w:rsidRPr="006B3F44">
            <w:t xml:space="preserve"> A novel SARS-CoV-2 related coronavirus in bats from Cambodia. </w:t>
          </w:r>
          <w:proofErr w:type="spellStart"/>
          <w:r w:rsidRPr="006B3F44">
            <w:rPr>
              <w:i/>
              <w:iCs/>
            </w:rPr>
            <w:t>bioRxiv</w:t>
          </w:r>
          <w:proofErr w:type="spellEnd"/>
          <w:r w:rsidRPr="006B3F44">
            <w:t xml:space="preserve"> 2021.01.26.428212 (2021) doi:10.1101/2021.01.26.428212.</w:t>
          </w:r>
        </w:p>
        <w:p w14:paraId="127E7422" w14:textId="77777777" w:rsidR="00AD5CD7" w:rsidRPr="006B3F44" w:rsidRDefault="00AD5CD7">
          <w:pPr>
            <w:autoSpaceDE w:val="0"/>
            <w:autoSpaceDN w:val="0"/>
            <w:ind w:hanging="640"/>
            <w:divId w:val="1363940834"/>
          </w:pPr>
          <w:r w:rsidRPr="006B3F44">
            <w:t>20.</w:t>
          </w:r>
          <w:r w:rsidRPr="006B3F44">
            <w:tab/>
          </w:r>
          <w:proofErr w:type="spellStart"/>
          <w:r w:rsidRPr="006B3F44">
            <w:t>Paskey</w:t>
          </w:r>
          <w:proofErr w:type="spellEnd"/>
          <w:r w:rsidRPr="006B3F44">
            <w:t xml:space="preserve">, A. C. </w:t>
          </w:r>
          <w:r w:rsidRPr="006B3F44">
            <w:rPr>
              <w:i/>
              <w:iCs/>
            </w:rPr>
            <w:t>et al.</w:t>
          </w:r>
          <w:r w:rsidRPr="006B3F44">
            <w:t xml:space="preserve"> Detection of Recombinant Rousettus Bat Coronavirus GCCDC1 in Lesser Dawn Bats (</w:t>
          </w:r>
          <w:proofErr w:type="spellStart"/>
          <w:r w:rsidRPr="006B3F44">
            <w:t>Eonycteris</w:t>
          </w:r>
          <w:proofErr w:type="spellEnd"/>
          <w:r w:rsidRPr="006B3F44">
            <w:t xml:space="preserve"> </w:t>
          </w:r>
          <w:proofErr w:type="spellStart"/>
          <w:r w:rsidRPr="006B3F44">
            <w:t>spelaea</w:t>
          </w:r>
          <w:proofErr w:type="spellEnd"/>
          <w:r w:rsidRPr="006B3F44">
            <w:t xml:space="preserve">) in Singapore. </w:t>
          </w:r>
          <w:r w:rsidRPr="006B3F44">
            <w:rPr>
              <w:i/>
              <w:iCs/>
            </w:rPr>
            <w:t>Viruses</w:t>
          </w:r>
          <w:r w:rsidRPr="006B3F44">
            <w:t xml:space="preserve"> </w:t>
          </w:r>
          <w:r w:rsidRPr="006B3F44">
            <w:rPr>
              <w:b/>
              <w:bCs/>
            </w:rPr>
            <w:t>12</w:t>
          </w:r>
          <w:r w:rsidRPr="006B3F44">
            <w:t>, 539 (2020).</w:t>
          </w:r>
        </w:p>
        <w:p w14:paraId="1839EB1C" w14:textId="77777777" w:rsidR="00AD5CD7" w:rsidRPr="006B3F44" w:rsidRDefault="00AD5CD7">
          <w:pPr>
            <w:autoSpaceDE w:val="0"/>
            <w:autoSpaceDN w:val="0"/>
            <w:ind w:hanging="640"/>
            <w:divId w:val="186794237"/>
          </w:pPr>
          <w:r w:rsidRPr="006B3F44">
            <w:t>21.</w:t>
          </w:r>
          <w:r w:rsidRPr="006B3F44">
            <w:tab/>
          </w:r>
          <w:proofErr w:type="spellStart"/>
          <w:r w:rsidRPr="006B3F44">
            <w:t>Valitutto</w:t>
          </w:r>
          <w:proofErr w:type="spellEnd"/>
          <w:r w:rsidRPr="006B3F44">
            <w:t xml:space="preserve">, M. T. </w:t>
          </w:r>
          <w:r w:rsidRPr="006B3F44">
            <w:rPr>
              <w:i/>
              <w:iCs/>
            </w:rPr>
            <w:t>et al.</w:t>
          </w:r>
          <w:r w:rsidRPr="006B3F44">
            <w:t xml:space="preserve"> Detection of novel coronaviruses in bats in Myanmar. </w:t>
          </w:r>
          <w:r w:rsidRPr="006B3F44">
            <w:rPr>
              <w:i/>
              <w:iCs/>
            </w:rPr>
            <w:t>PLOS ONE</w:t>
          </w:r>
          <w:r w:rsidRPr="006B3F44">
            <w:t xml:space="preserve"> </w:t>
          </w:r>
          <w:r w:rsidRPr="006B3F44">
            <w:rPr>
              <w:b/>
              <w:bCs/>
            </w:rPr>
            <w:t>15</w:t>
          </w:r>
          <w:r w:rsidRPr="006B3F44">
            <w:t>, e0230802- (2020).</w:t>
          </w:r>
        </w:p>
        <w:p w14:paraId="00FD51D7" w14:textId="77777777" w:rsidR="00AD5CD7" w:rsidRPr="006B3F44" w:rsidRDefault="00AD5CD7">
          <w:pPr>
            <w:autoSpaceDE w:val="0"/>
            <w:autoSpaceDN w:val="0"/>
            <w:ind w:hanging="640"/>
            <w:divId w:val="1098138027"/>
          </w:pPr>
          <w:r w:rsidRPr="006B3F44">
            <w:t>22.</w:t>
          </w:r>
          <w:r w:rsidRPr="006B3F44">
            <w:tab/>
            <w:t xml:space="preserve">Lau, S. K. P. </w:t>
          </w:r>
          <w:r w:rsidRPr="006B3F44">
            <w:rPr>
              <w:i/>
              <w:iCs/>
            </w:rPr>
            <w:t>et al.</w:t>
          </w:r>
          <w:r w:rsidRPr="006B3F44">
            <w:t xml:space="preserve"> Ecoepidemiology and complete genome comparison of different strains of severe acute respiratory syndrome-related Rhinolophus bat coronavirus in China reveal </w:t>
          </w:r>
          <w:r w:rsidRPr="006B3F44">
            <w:lastRenderedPageBreak/>
            <w:t xml:space="preserve">bats as a reservoir for acute, self-limiting infection that allows recombination events. </w:t>
          </w:r>
          <w:r w:rsidRPr="006B3F44">
            <w:rPr>
              <w:i/>
              <w:iCs/>
            </w:rPr>
            <w:t>Journal of virology</w:t>
          </w:r>
          <w:r w:rsidRPr="006B3F44">
            <w:t xml:space="preserve"> </w:t>
          </w:r>
          <w:r w:rsidRPr="006B3F44">
            <w:rPr>
              <w:b/>
              <w:bCs/>
            </w:rPr>
            <w:t>84</w:t>
          </w:r>
          <w:r w:rsidRPr="006B3F44">
            <w:t>, 2808–2819 (2010).</w:t>
          </w:r>
        </w:p>
        <w:p w14:paraId="11394F38" w14:textId="77777777" w:rsidR="00AD5CD7" w:rsidRPr="006B3F44" w:rsidRDefault="00AD5CD7">
          <w:pPr>
            <w:autoSpaceDE w:val="0"/>
            <w:autoSpaceDN w:val="0"/>
            <w:ind w:hanging="640"/>
            <w:divId w:val="1498887223"/>
          </w:pPr>
          <w:r w:rsidRPr="006B3F44">
            <w:t>23.</w:t>
          </w:r>
          <w:r w:rsidRPr="006B3F44">
            <w:tab/>
          </w:r>
          <w:proofErr w:type="spellStart"/>
          <w:r w:rsidRPr="006B3F44">
            <w:t>Latinne</w:t>
          </w:r>
          <w:proofErr w:type="spellEnd"/>
          <w:r w:rsidRPr="006B3F44">
            <w:t xml:space="preserve">, A. </w:t>
          </w:r>
          <w:r w:rsidRPr="006B3F44">
            <w:rPr>
              <w:i/>
              <w:iCs/>
            </w:rPr>
            <w:t>et al.</w:t>
          </w:r>
          <w:r w:rsidRPr="006B3F44">
            <w:t xml:space="preserve"> Origin and cross-species transmission of bat coronaviruses in China. </w:t>
          </w:r>
          <w:r w:rsidRPr="006B3F44">
            <w:rPr>
              <w:i/>
              <w:iCs/>
            </w:rPr>
            <w:t>Nature Communications</w:t>
          </w:r>
          <w:r w:rsidRPr="006B3F44">
            <w:t xml:space="preserve"> </w:t>
          </w:r>
          <w:r w:rsidRPr="006B3F44">
            <w:rPr>
              <w:b/>
              <w:bCs/>
            </w:rPr>
            <w:t>11</w:t>
          </w:r>
          <w:r w:rsidRPr="006B3F44">
            <w:t>, 4235 (2020).</w:t>
          </w:r>
        </w:p>
        <w:p w14:paraId="5EA0CDF7" w14:textId="77777777" w:rsidR="00AD5CD7" w:rsidRPr="006B3F44" w:rsidRDefault="00AD5CD7">
          <w:pPr>
            <w:autoSpaceDE w:val="0"/>
            <w:autoSpaceDN w:val="0"/>
            <w:ind w:hanging="640"/>
            <w:divId w:val="963195583"/>
          </w:pPr>
          <w:r w:rsidRPr="006B3F44">
            <w:t>24.</w:t>
          </w:r>
          <w:r w:rsidRPr="006B3F44">
            <w:tab/>
          </w:r>
          <w:proofErr w:type="spellStart"/>
          <w:r w:rsidRPr="006B3F44">
            <w:t>Wacharapluesadee</w:t>
          </w:r>
          <w:proofErr w:type="spellEnd"/>
          <w:r w:rsidRPr="006B3F44">
            <w:t xml:space="preserve">, S. </w:t>
          </w:r>
          <w:r w:rsidRPr="006B3F44">
            <w:rPr>
              <w:i/>
              <w:iCs/>
            </w:rPr>
            <w:t>et al.</w:t>
          </w:r>
          <w:r w:rsidRPr="006B3F44">
            <w:t xml:space="preserve"> Diversity of coronavirus in bats from Eastern Thailand. </w:t>
          </w:r>
          <w:r w:rsidRPr="006B3F44">
            <w:rPr>
              <w:i/>
              <w:iCs/>
            </w:rPr>
            <w:t>Virology Journal</w:t>
          </w:r>
          <w:r w:rsidRPr="006B3F44">
            <w:t xml:space="preserve"> </w:t>
          </w:r>
          <w:r w:rsidRPr="006B3F44">
            <w:rPr>
              <w:b/>
              <w:bCs/>
            </w:rPr>
            <w:t>12</w:t>
          </w:r>
          <w:r w:rsidRPr="006B3F44">
            <w:t>, 57 (2015).</w:t>
          </w:r>
        </w:p>
        <w:p w14:paraId="5A0A7208" w14:textId="77777777" w:rsidR="00AD5CD7" w:rsidRPr="006B3F44" w:rsidRDefault="00AD5CD7">
          <w:pPr>
            <w:autoSpaceDE w:val="0"/>
            <w:autoSpaceDN w:val="0"/>
            <w:ind w:hanging="640"/>
            <w:divId w:val="1444417510"/>
          </w:pPr>
          <w:r w:rsidRPr="006B3F44">
            <w:t>25.</w:t>
          </w:r>
          <w:r w:rsidRPr="006B3F44">
            <w:tab/>
            <w:t xml:space="preserve">Ying, T. </w:t>
          </w:r>
          <w:r w:rsidRPr="006B3F44">
            <w:rPr>
              <w:i/>
              <w:iCs/>
            </w:rPr>
            <w:t>et al.</w:t>
          </w:r>
          <w:r w:rsidRPr="006B3F44">
            <w:t xml:space="preserve"> Surveillance of Bat Coronaviruses in Kenya Identifies Relatives of Human Coronaviruses NL63 and 229E and Their Recombination History. </w:t>
          </w:r>
          <w:r w:rsidRPr="006B3F44">
            <w:rPr>
              <w:i/>
              <w:iCs/>
            </w:rPr>
            <w:t>Journal of Virology</w:t>
          </w:r>
          <w:r w:rsidRPr="006B3F44">
            <w:t xml:space="preserve"> </w:t>
          </w:r>
          <w:r w:rsidRPr="006B3F44">
            <w:rPr>
              <w:b/>
              <w:bCs/>
            </w:rPr>
            <w:t>91</w:t>
          </w:r>
          <w:r w:rsidRPr="006B3F44">
            <w:t>, e01953-16 (2021).</w:t>
          </w:r>
        </w:p>
        <w:p w14:paraId="5DC57146" w14:textId="77777777" w:rsidR="00AD5CD7" w:rsidRPr="006B3F44" w:rsidRDefault="00AD5CD7">
          <w:pPr>
            <w:autoSpaceDE w:val="0"/>
            <w:autoSpaceDN w:val="0"/>
            <w:ind w:hanging="640"/>
            <w:divId w:val="1991866243"/>
          </w:pPr>
          <w:r w:rsidRPr="006B3F44">
            <w:t>26.</w:t>
          </w:r>
          <w:r w:rsidRPr="006B3F44">
            <w:tab/>
          </w:r>
          <w:proofErr w:type="spellStart"/>
          <w:r w:rsidRPr="006B3F44">
            <w:t>Montecino-Latorre</w:t>
          </w:r>
          <w:proofErr w:type="spellEnd"/>
          <w:r w:rsidRPr="006B3F44">
            <w:t xml:space="preserve">, D. </w:t>
          </w:r>
          <w:r w:rsidRPr="006B3F44">
            <w:rPr>
              <w:i/>
              <w:iCs/>
            </w:rPr>
            <w:t>et al.</w:t>
          </w:r>
          <w:r w:rsidRPr="006B3F44">
            <w:t xml:space="preserve"> Reproduction of East-African bats may guide risk mitigation for coronavirus spillover. </w:t>
          </w:r>
          <w:r w:rsidRPr="006B3F44">
            <w:rPr>
              <w:i/>
              <w:iCs/>
            </w:rPr>
            <w:t>One Health Outlook</w:t>
          </w:r>
          <w:r w:rsidRPr="006B3F44">
            <w:t xml:space="preserve"> </w:t>
          </w:r>
          <w:r w:rsidRPr="006B3F44">
            <w:rPr>
              <w:b/>
              <w:bCs/>
            </w:rPr>
            <w:t>2</w:t>
          </w:r>
          <w:r w:rsidRPr="006B3F44">
            <w:t>, 2 (2020).</w:t>
          </w:r>
        </w:p>
        <w:p w14:paraId="7A97787F" w14:textId="77777777" w:rsidR="00AD5CD7" w:rsidRPr="006B3F44" w:rsidRDefault="00AD5CD7">
          <w:pPr>
            <w:autoSpaceDE w:val="0"/>
            <w:autoSpaceDN w:val="0"/>
            <w:ind w:hanging="640"/>
            <w:divId w:val="367610708"/>
          </w:pPr>
          <w:r w:rsidRPr="006B3F44">
            <w:t>27.</w:t>
          </w:r>
          <w:r w:rsidRPr="006B3F44">
            <w:tab/>
            <w:t xml:space="preserve">Tong, S. </w:t>
          </w:r>
          <w:r w:rsidRPr="006B3F44">
            <w:rPr>
              <w:i/>
              <w:iCs/>
            </w:rPr>
            <w:t>et al.</w:t>
          </w:r>
          <w:r w:rsidRPr="006B3F44">
            <w:t xml:space="preserve"> Detection of novel SARS-like and other coronaviruses in bats from Kenya. </w:t>
          </w:r>
          <w:r w:rsidRPr="006B3F44">
            <w:rPr>
              <w:i/>
              <w:iCs/>
            </w:rPr>
            <w:t>Emerging infectious diseases</w:t>
          </w:r>
          <w:r w:rsidRPr="006B3F44">
            <w:t xml:space="preserve"> </w:t>
          </w:r>
          <w:r w:rsidRPr="006B3F44">
            <w:rPr>
              <w:b/>
              <w:bCs/>
            </w:rPr>
            <w:t>15</w:t>
          </w:r>
          <w:r w:rsidRPr="006B3F44">
            <w:t>, 482–485 (2009).</w:t>
          </w:r>
        </w:p>
        <w:p w14:paraId="1FF699D3" w14:textId="77777777" w:rsidR="00AD5CD7" w:rsidRPr="006B3F44" w:rsidRDefault="00AD5CD7">
          <w:pPr>
            <w:autoSpaceDE w:val="0"/>
            <w:autoSpaceDN w:val="0"/>
            <w:ind w:hanging="640"/>
            <w:divId w:val="2034765179"/>
          </w:pPr>
          <w:r w:rsidRPr="006B3F44">
            <w:t>28.</w:t>
          </w:r>
          <w:r w:rsidRPr="006B3F44">
            <w:tab/>
          </w:r>
          <w:proofErr w:type="spellStart"/>
          <w:r w:rsidRPr="006B3F44">
            <w:t>Joffrin</w:t>
          </w:r>
          <w:proofErr w:type="spellEnd"/>
          <w:r w:rsidRPr="006B3F44">
            <w:t xml:space="preserve">, L. </w:t>
          </w:r>
          <w:r w:rsidRPr="006B3F44">
            <w:rPr>
              <w:i/>
              <w:iCs/>
            </w:rPr>
            <w:t>et al.</w:t>
          </w:r>
          <w:r w:rsidRPr="006B3F44">
            <w:t xml:space="preserve"> Bat coronavirus </w:t>
          </w:r>
          <w:proofErr w:type="spellStart"/>
          <w:r w:rsidRPr="006B3F44">
            <w:t>phylogeography</w:t>
          </w:r>
          <w:proofErr w:type="spellEnd"/>
          <w:r w:rsidRPr="006B3F44">
            <w:t xml:space="preserve"> in the Western Indian Ocean. </w:t>
          </w:r>
          <w:r w:rsidRPr="006B3F44">
            <w:rPr>
              <w:i/>
              <w:iCs/>
            </w:rPr>
            <w:t>Scientific Reports</w:t>
          </w:r>
          <w:r w:rsidRPr="006B3F44">
            <w:t xml:space="preserve"> </w:t>
          </w:r>
          <w:r w:rsidRPr="006B3F44">
            <w:rPr>
              <w:b/>
              <w:bCs/>
            </w:rPr>
            <w:t>10</w:t>
          </w:r>
          <w:r w:rsidRPr="006B3F44">
            <w:t>, 6873 (2020).</w:t>
          </w:r>
        </w:p>
        <w:p w14:paraId="5277E687" w14:textId="77777777" w:rsidR="00AD5CD7" w:rsidRPr="006B3F44" w:rsidRDefault="00AD5CD7">
          <w:pPr>
            <w:autoSpaceDE w:val="0"/>
            <w:autoSpaceDN w:val="0"/>
            <w:ind w:hanging="640"/>
            <w:divId w:val="949358660"/>
          </w:pPr>
          <w:r w:rsidRPr="006B3F44">
            <w:t>29.</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5CD3AFB1" w14:textId="77777777" w:rsidR="00AD5CD7" w:rsidRPr="006B3F44" w:rsidRDefault="00AD5CD7">
          <w:pPr>
            <w:autoSpaceDE w:val="0"/>
            <w:autoSpaceDN w:val="0"/>
            <w:ind w:hanging="640"/>
            <w:divId w:val="424767307"/>
          </w:pPr>
          <w:r w:rsidRPr="006B3F44">
            <w:t>30.</w:t>
          </w:r>
          <w:r w:rsidRPr="006B3F44">
            <w:tab/>
            <w:t xml:space="preserve">Anthony, S. J. </w:t>
          </w:r>
          <w:r w:rsidRPr="006B3F44">
            <w:rPr>
              <w:i/>
              <w:iCs/>
            </w:rPr>
            <w:t>et al.</w:t>
          </w:r>
          <w:r w:rsidRPr="006B3F44">
            <w:t xml:space="preserve"> Coronaviruses in bats from Mexico. </w:t>
          </w:r>
          <w:r w:rsidRPr="006B3F44">
            <w:rPr>
              <w:i/>
              <w:iCs/>
            </w:rPr>
            <w:t>The Journal of general virology</w:t>
          </w:r>
          <w:r w:rsidRPr="006B3F44">
            <w:t xml:space="preserve"> </w:t>
          </w:r>
          <w:r w:rsidRPr="006B3F44">
            <w:rPr>
              <w:b/>
              <w:bCs/>
            </w:rPr>
            <w:t>94</w:t>
          </w:r>
          <w:r w:rsidRPr="006B3F44">
            <w:t>, 1028–1038 (2013).</w:t>
          </w:r>
        </w:p>
        <w:p w14:paraId="400813A9" w14:textId="77777777" w:rsidR="00AD5CD7" w:rsidRPr="006B3F44" w:rsidRDefault="00AD5CD7">
          <w:pPr>
            <w:autoSpaceDE w:val="0"/>
            <w:autoSpaceDN w:val="0"/>
            <w:ind w:hanging="640"/>
            <w:divId w:val="650720089"/>
          </w:pPr>
          <w:r w:rsidRPr="006B3F44">
            <w:t>31.</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10E705A0" w14:textId="77777777" w:rsidR="00AD5CD7" w:rsidRPr="006B3F44" w:rsidRDefault="00AD5CD7">
          <w:pPr>
            <w:autoSpaceDE w:val="0"/>
            <w:autoSpaceDN w:val="0"/>
            <w:ind w:hanging="640"/>
            <w:divId w:val="1659723906"/>
          </w:pPr>
          <w:r w:rsidRPr="006B3F44">
            <w:t>32.</w:t>
          </w:r>
          <w:r w:rsidRPr="006B3F44">
            <w:tab/>
          </w:r>
          <w:proofErr w:type="spellStart"/>
          <w:r w:rsidRPr="006B3F44">
            <w:t>Markotter</w:t>
          </w:r>
          <w:proofErr w:type="spellEnd"/>
          <w:r w:rsidRPr="006B3F44">
            <w:t xml:space="preserve">, W., </w:t>
          </w:r>
          <w:proofErr w:type="spellStart"/>
          <w:r w:rsidRPr="006B3F44">
            <w:t>Coertse</w:t>
          </w:r>
          <w:proofErr w:type="spellEnd"/>
          <w:r w:rsidRPr="006B3F44">
            <w:t xml:space="preserve">, J., de Vries, L., Geldenhuys, M. &amp; </w:t>
          </w:r>
          <w:proofErr w:type="spellStart"/>
          <w:r w:rsidRPr="006B3F44">
            <w:t>Mortlock</w:t>
          </w:r>
          <w:proofErr w:type="spellEnd"/>
          <w:r w:rsidRPr="006B3F44">
            <w:t xml:space="preserve">, M. Bat-borne viruses in Africa: a critical review. </w:t>
          </w:r>
          <w:r w:rsidRPr="006B3F44">
            <w:rPr>
              <w:i/>
              <w:iCs/>
            </w:rPr>
            <w:t>Journal of zoology (London, England : 1987)</w:t>
          </w:r>
          <w:r w:rsidRPr="006B3F44">
            <w:t xml:space="preserve"> 10.1111/jzo.12769 (2020) doi:10.1111/jzo.12769.</w:t>
          </w:r>
        </w:p>
        <w:p w14:paraId="09CF8CB1" w14:textId="77777777" w:rsidR="00AD5CD7" w:rsidRPr="006B3F44" w:rsidRDefault="00AD5CD7">
          <w:pPr>
            <w:autoSpaceDE w:val="0"/>
            <w:autoSpaceDN w:val="0"/>
            <w:ind w:hanging="640"/>
            <w:divId w:val="2054620969"/>
          </w:pPr>
          <w:r w:rsidRPr="006B3F44">
            <w:t>33.</w:t>
          </w:r>
          <w:r w:rsidRPr="006B3F44">
            <w:tab/>
          </w:r>
          <w:proofErr w:type="spellStart"/>
          <w:r w:rsidRPr="006B3F44">
            <w:t>Motayo</w:t>
          </w:r>
          <w:proofErr w:type="spellEnd"/>
          <w:r w:rsidRPr="006B3F44">
            <w:t xml:space="preserve">, B. O., </w:t>
          </w:r>
          <w:proofErr w:type="spellStart"/>
          <w:r w:rsidRPr="006B3F44">
            <w:t>Oluwasemowo</w:t>
          </w:r>
          <w:proofErr w:type="spellEnd"/>
          <w:r w:rsidRPr="006B3F44">
            <w:t xml:space="preserve">, O. O. &amp; </w:t>
          </w:r>
          <w:proofErr w:type="spellStart"/>
          <w:r w:rsidRPr="006B3F44">
            <w:t>Akinduti</w:t>
          </w:r>
          <w:proofErr w:type="spellEnd"/>
          <w:r w:rsidRPr="006B3F44">
            <w:t xml:space="preserve">, P. A. Evolutionary Dynamics And Geographic Dispersal Of Beta Coronaviruses In African Bats. </w:t>
          </w:r>
          <w:proofErr w:type="spellStart"/>
          <w:r w:rsidRPr="006B3F44">
            <w:rPr>
              <w:i/>
              <w:iCs/>
            </w:rPr>
            <w:t>bioRxiv</w:t>
          </w:r>
          <w:proofErr w:type="spellEnd"/>
          <w:r w:rsidRPr="006B3F44">
            <w:t xml:space="preserve"> 2020.05.14.056085 (2020) doi:10.1101/2020.05.14.056085.</w:t>
          </w:r>
        </w:p>
        <w:p w14:paraId="7A55134D" w14:textId="77777777" w:rsidR="00AD5CD7" w:rsidRPr="006B3F44" w:rsidRDefault="00AD5CD7">
          <w:pPr>
            <w:autoSpaceDE w:val="0"/>
            <w:autoSpaceDN w:val="0"/>
            <w:ind w:hanging="640"/>
            <w:divId w:val="853223603"/>
          </w:pPr>
          <w:r w:rsidRPr="006B3F44">
            <w:t>34.</w:t>
          </w:r>
          <w:r w:rsidRPr="006B3F44">
            <w:tab/>
            <w:t xml:space="preserve">Plowright, R. K., Becker, D. J., McCallum, H. &amp; </w:t>
          </w:r>
          <w:proofErr w:type="spellStart"/>
          <w:r w:rsidRPr="006B3F44">
            <w:t>Manlove</w:t>
          </w:r>
          <w:proofErr w:type="spellEnd"/>
          <w:r w:rsidRPr="006B3F44">
            <w:t xml:space="preserve">, K. R. Sampling to elucidate the dynamics of infections in reservoir hosts. </w:t>
          </w:r>
          <w:r w:rsidRPr="006B3F44">
            <w:rPr>
              <w:i/>
              <w:iCs/>
            </w:rPr>
            <w:t>Philosophical transactions of the Royal Society of London. Series B, Biological sciences</w:t>
          </w:r>
          <w:r w:rsidRPr="006B3F44">
            <w:t xml:space="preserve"> </w:t>
          </w:r>
          <w:r w:rsidRPr="006B3F44">
            <w:rPr>
              <w:b/>
              <w:bCs/>
            </w:rPr>
            <w:t>374</w:t>
          </w:r>
          <w:r w:rsidRPr="006B3F44">
            <w:t>, 20180336 (2019).</w:t>
          </w:r>
        </w:p>
        <w:p w14:paraId="2CD2693C" w14:textId="77777777" w:rsidR="00AD5CD7" w:rsidRPr="006B3F44" w:rsidRDefault="00AD5CD7">
          <w:pPr>
            <w:autoSpaceDE w:val="0"/>
            <w:autoSpaceDN w:val="0"/>
            <w:ind w:hanging="640"/>
            <w:divId w:val="1827894205"/>
          </w:pPr>
          <w:r w:rsidRPr="006B3F44">
            <w:t>35.</w:t>
          </w:r>
          <w:r w:rsidRPr="006B3F44">
            <w:tab/>
            <w:t xml:space="preserve">Becker, D. J., Crowley, D. E., </w:t>
          </w:r>
          <w:proofErr w:type="spellStart"/>
          <w:r w:rsidRPr="006B3F44">
            <w:t>Washburne</w:t>
          </w:r>
          <w:proofErr w:type="spellEnd"/>
          <w:r w:rsidRPr="006B3F44">
            <w:t xml:space="preserve">, A. D. &amp; Plowright, R. K. Temporal and spatial limitations in global surveillance for bat filoviruses and henipaviruses. </w:t>
          </w:r>
          <w:r w:rsidRPr="006B3F44">
            <w:rPr>
              <w:i/>
              <w:iCs/>
            </w:rPr>
            <w:t>Biology Letters</w:t>
          </w:r>
          <w:r w:rsidRPr="006B3F44">
            <w:t xml:space="preserve"> </w:t>
          </w:r>
          <w:r w:rsidRPr="006B3F44">
            <w:rPr>
              <w:b/>
              <w:bCs/>
            </w:rPr>
            <w:t>15</w:t>
          </w:r>
          <w:r w:rsidRPr="006B3F44">
            <w:t>, 20190423 (2019).</w:t>
          </w:r>
        </w:p>
        <w:p w14:paraId="1F1BEACE" w14:textId="77777777" w:rsidR="00AD5CD7" w:rsidRPr="006B3F44" w:rsidRDefault="00AD5CD7">
          <w:pPr>
            <w:autoSpaceDE w:val="0"/>
            <w:autoSpaceDN w:val="0"/>
            <w:ind w:hanging="640"/>
            <w:divId w:val="1203441412"/>
          </w:pPr>
          <w:r w:rsidRPr="006B3F44">
            <w:t>36.</w:t>
          </w:r>
          <w:r w:rsidRPr="006B3F44">
            <w:tab/>
          </w:r>
          <w:proofErr w:type="spellStart"/>
          <w:r w:rsidRPr="006B3F44">
            <w:t>Washburne</w:t>
          </w:r>
          <w:proofErr w:type="spellEnd"/>
          <w:r w:rsidRPr="006B3F44">
            <w:t xml:space="preserve">, A. D. </w:t>
          </w:r>
          <w:r w:rsidRPr="006B3F44">
            <w:rPr>
              <w:i/>
              <w:iCs/>
            </w:rPr>
            <w:t>et al.</w:t>
          </w:r>
          <w:r w:rsidRPr="006B3F44">
            <w:t xml:space="preserve"> Taxonomic patterns in the zoonotic potential of mammalian viruses. </w:t>
          </w:r>
          <w:proofErr w:type="spellStart"/>
          <w:r w:rsidRPr="006B3F44">
            <w:rPr>
              <w:i/>
              <w:iCs/>
            </w:rPr>
            <w:t>PeerJ</w:t>
          </w:r>
          <w:proofErr w:type="spellEnd"/>
          <w:r w:rsidRPr="006B3F44">
            <w:t xml:space="preserve"> </w:t>
          </w:r>
          <w:r w:rsidRPr="006B3F44">
            <w:rPr>
              <w:b/>
              <w:bCs/>
            </w:rPr>
            <w:t>6</w:t>
          </w:r>
          <w:r w:rsidRPr="006B3F44">
            <w:t>, e5979–e5979 (2018).</w:t>
          </w:r>
        </w:p>
        <w:p w14:paraId="0D0BA9AB" w14:textId="77777777" w:rsidR="00AD5CD7" w:rsidRPr="006B3F44" w:rsidRDefault="00AD5CD7">
          <w:pPr>
            <w:autoSpaceDE w:val="0"/>
            <w:autoSpaceDN w:val="0"/>
            <w:ind w:hanging="640"/>
            <w:divId w:val="125976826"/>
          </w:pPr>
          <w:r w:rsidRPr="006B3F44">
            <w:t>37.</w:t>
          </w:r>
          <w:r w:rsidRPr="006B3F44">
            <w:tab/>
            <w:t xml:space="preserve">Plowright, R. K. </w:t>
          </w:r>
          <w:r w:rsidRPr="006B3F44">
            <w:rPr>
              <w:i/>
              <w:iCs/>
            </w:rPr>
            <w:t>et al.</w:t>
          </w:r>
          <w:r w:rsidRPr="006B3F44">
            <w:t xml:space="preserve"> Transmission or Within-Host Dynamics Driving Pulses of Zoonotic Viruses in Reservoir–Host Populations. </w:t>
          </w:r>
          <w:r w:rsidRPr="006B3F44">
            <w:rPr>
              <w:i/>
              <w:iCs/>
            </w:rPr>
            <w:t>PLOS Neglected Tropical Diseases</w:t>
          </w:r>
          <w:r w:rsidRPr="006B3F44">
            <w:t xml:space="preserve"> </w:t>
          </w:r>
          <w:r w:rsidRPr="006B3F44">
            <w:rPr>
              <w:b/>
              <w:bCs/>
            </w:rPr>
            <w:t>10</w:t>
          </w:r>
          <w:r w:rsidRPr="006B3F44">
            <w:t>, e0004796- (2016).</w:t>
          </w:r>
        </w:p>
        <w:p w14:paraId="1378CDE1" w14:textId="77777777" w:rsidR="00AD5CD7" w:rsidRPr="006B3F44" w:rsidRDefault="00AD5CD7">
          <w:pPr>
            <w:autoSpaceDE w:val="0"/>
            <w:autoSpaceDN w:val="0"/>
            <w:ind w:hanging="640"/>
            <w:divId w:val="1334457939"/>
          </w:pPr>
          <w:r w:rsidRPr="006B3F44">
            <w:t>38.</w:t>
          </w:r>
          <w:r w:rsidRPr="006B3F44">
            <w:tab/>
            <w:t xml:space="preserve">Banerjee, A. </w:t>
          </w:r>
          <w:r w:rsidRPr="006B3F44">
            <w:rPr>
              <w:i/>
              <w:iCs/>
            </w:rPr>
            <w:t>et al.</w:t>
          </w:r>
          <w:r w:rsidRPr="006B3F44">
            <w:t xml:space="preserve"> Novel Insights Into Immune Systems of Bats. </w:t>
          </w:r>
          <w:r w:rsidRPr="006B3F44">
            <w:rPr>
              <w:i/>
              <w:iCs/>
            </w:rPr>
            <w:t>Frontiers in Immunology</w:t>
          </w:r>
          <w:r w:rsidRPr="006B3F44">
            <w:t xml:space="preserve"> </w:t>
          </w:r>
          <w:r w:rsidRPr="006B3F44">
            <w:rPr>
              <w:b/>
              <w:bCs/>
            </w:rPr>
            <w:t>11</w:t>
          </w:r>
          <w:r w:rsidRPr="006B3F44">
            <w:t>, 26 (2020).</w:t>
          </w:r>
        </w:p>
        <w:p w14:paraId="1C7EF287" w14:textId="77777777" w:rsidR="00AD5CD7" w:rsidRPr="006B3F44" w:rsidRDefault="00AD5CD7">
          <w:pPr>
            <w:autoSpaceDE w:val="0"/>
            <w:autoSpaceDN w:val="0"/>
            <w:ind w:hanging="640"/>
            <w:divId w:val="878670109"/>
          </w:pPr>
          <w:r w:rsidRPr="006B3F44">
            <w:t>39.</w:t>
          </w:r>
          <w:r w:rsidRPr="006B3F44">
            <w:tab/>
            <w:t xml:space="preserve">Rocha, R. </w:t>
          </w:r>
          <w:r w:rsidRPr="006B3F44">
            <w:rPr>
              <w:i/>
              <w:iCs/>
            </w:rPr>
            <w:t>et al.</w:t>
          </w:r>
          <w:r w:rsidRPr="006B3F44">
            <w:t xml:space="preserve"> Bat conservation and zoonotic disease risk: a research agenda to prevent misguided persecution in the aftermath of COVID-19. </w:t>
          </w:r>
          <w:r w:rsidRPr="006B3F44">
            <w:rPr>
              <w:i/>
              <w:iCs/>
            </w:rPr>
            <w:t>Animal Conservation</w:t>
          </w:r>
          <w:r w:rsidRPr="006B3F44">
            <w:t xml:space="preserve"> </w:t>
          </w:r>
          <w:r w:rsidRPr="006B3F44">
            <w:rPr>
              <w:b/>
              <w:bCs/>
            </w:rPr>
            <w:t>24</w:t>
          </w:r>
          <w:r w:rsidRPr="006B3F44">
            <w:t>, 303–307 (2021).</w:t>
          </w:r>
        </w:p>
        <w:p w14:paraId="4D2AEAF3" w14:textId="77777777" w:rsidR="00AD5CD7" w:rsidRPr="006B3F44" w:rsidRDefault="00AD5CD7">
          <w:pPr>
            <w:autoSpaceDE w:val="0"/>
            <w:autoSpaceDN w:val="0"/>
            <w:ind w:hanging="640"/>
            <w:divId w:val="143664175"/>
          </w:pPr>
          <w:r w:rsidRPr="006B3F44">
            <w:t>40.</w:t>
          </w:r>
          <w:r w:rsidRPr="006B3F44">
            <w:tab/>
            <w:t xml:space="preserve">B Jenkins, R. K. &amp; </w:t>
          </w:r>
          <w:proofErr w:type="spellStart"/>
          <w:r w:rsidRPr="006B3F44">
            <w:t>Racey</w:t>
          </w:r>
          <w:proofErr w:type="spellEnd"/>
          <w:r w:rsidRPr="006B3F44">
            <w:t xml:space="preserve">, P. A. </w:t>
          </w:r>
          <w:r w:rsidRPr="006B3F44">
            <w:rPr>
              <w:i/>
              <w:iCs/>
            </w:rPr>
            <w:t>Bats as bushmeat in Madagascar</w:t>
          </w:r>
          <w:r w:rsidRPr="006B3F44">
            <w:t>. http://www.mwc-info.net/en/services/journal.htm.</w:t>
          </w:r>
        </w:p>
        <w:p w14:paraId="0284582E" w14:textId="77777777" w:rsidR="00AD5CD7" w:rsidRPr="006B3F44" w:rsidRDefault="00AD5CD7">
          <w:pPr>
            <w:autoSpaceDE w:val="0"/>
            <w:autoSpaceDN w:val="0"/>
            <w:ind w:hanging="640"/>
            <w:divId w:val="929267696"/>
          </w:pPr>
          <w:r w:rsidRPr="006B3F44">
            <w:lastRenderedPageBreak/>
            <w:t>41.</w:t>
          </w:r>
          <w:r w:rsidRPr="006B3F44">
            <w:tab/>
            <w:t xml:space="preserve">Becker, D. J. </w:t>
          </w:r>
          <w:r w:rsidRPr="006B3F44">
            <w:rPr>
              <w:i/>
              <w:iCs/>
            </w:rPr>
            <w:t>et al.</w:t>
          </w:r>
          <w:r w:rsidRPr="006B3F44">
            <w:t xml:space="preserve"> Optimizing predictive models to prioritize viral discovery in zoonotic reservoirs. </w:t>
          </w:r>
          <w:proofErr w:type="spellStart"/>
          <w:r w:rsidRPr="006B3F44">
            <w:rPr>
              <w:i/>
              <w:iCs/>
            </w:rPr>
            <w:t>bioRxiv</w:t>
          </w:r>
          <w:proofErr w:type="spellEnd"/>
          <w:r w:rsidRPr="006B3F44">
            <w:t xml:space="preserve"> 2020.05.22.111344 (2021) doi:10.1101/2020.05.22.111344.</w:t>
          </w:r>
        </w:p>
        <w:p w14:paraId="2A377F68" w14:textId="77777777" w:rsidR="00AD5CD7" w:rsidRPr="006B3F44" w:rsidRDefault="00AD5CD7">
          <w:pPr>
            <w:autoSpaceDE w:val="0"/>
            <w:autoSpaceDN w:val="0"/>
            <w:ind w:hanging="640"/>
            <w:divId w:val="1384983399"/>
          </w:pPr>
          <w:r w:rsidRPr="006B3F44">
            <w:t>42.</w:t>
          </w:r>
          <w:r w:rsidRPr="006B3F44">
            <w:tab/>
            <w:t xml:space="preserve">Haddad, D. </w:t>
          </w:r>
          <w:r w:rsidRPr="006B3F44">
            <w:rPr>
              <w:i/>
              <w:iCs/>
            </w:rPr>
            <w:t>et al.</w:t>
          </w:r>
          <w:r w:rsidRPr="006B3F44">
            <w:t xml:space="preserve"> SARS-CoV-2: Possible recombination and emergence of potentially more virulent strains. </w:t>
          </w:r>
          <w:r w:rsidRPr="006B3F44">
            <w:rPr>
              <w:i/>
              <w:iCs/>
            </w:rPr>
            <w:t>PLOS ONE</w:t>
          </w:r>
          <w:r w:rsidRPr="006B3F44">
            <w:t xml:space="preserve"> </w:t>
          </w:r>
          <w:r w:rsidRPr="006B3F44">
            <w:rPr>
              <w:b/>
              <w:bCs/>
            </w:rPr>
            <w:t>16</w:t>
          </w:r>
          <w:r w:rsidRPr="006B3F44">
            <w:t>, e0251368- (2021).</w:t>
          </w:r>
        </w:p>
        <w:p w14:paraId="2E1F7015" w14:textId="77777777" w:rsidR="00AD5CD7" w:rsidRPr="006B3F44" w:rsidRDefault="00AD5CD7">
          <w:pPr>
            <w:autoSpaceDE w:val="0"/>
            <w:autoSpaceDN w:val="0"/>
            <w:ind w:hanging="640"/>
            <w:divId w:val="662590117"/>
          </w:pPr>
          <w:r w:rsidRPr="006B3F44">
            <w:t>43.</w:t>
          </w:r>
          <w:r w:rsidRPr="006B3F44">
            <w:tab/>
          </w:r>
          <w:proofErr w:type="spellStart"/>
          <w:r w:rsidRPr="006B3F44">
            <w:t>Olival</w:t>
          </w:r>
          <w:proofErr w:type="spellEnd"/>
          <w:r w:rsidRPr="006B3F44">
            <w:t xml:space="preserve">, K. J. </w:t>
          </w:r>
          <w:r w:rsidRPr="006B3F44">
            <w:rPr>
              <w:i/>
              <w:iCs/>
            </w:rPr>
            <w:t>et al.</w:t>
          </w:r>
          <w:r w:rsidRPr="006B3F44">
            <w:t xml:space="preserve"> Possibility for reverse zoonotic transmission of SARS-CoV-2 to free-ranging wildlife: A case study of bats. </w:t>
          </w:r>
          <w:r w:rsidRPr="006B3F44">
            <w:rPr>
              <w:i/>
              <w:iCs/>
            </w:rPr>
            <w:t>PLOS Pathogens</w:t>
          </w:r>
          <w:r w:rsidRPr="006B3F44">
            <w:t xml:space="preserve"> </w:t>
          </w:r>
          <w:r w:rsidRPr="006B3F44">
            <w:rPr>
              <w:b/>
              <w:bCs/>
            </w:rPr>
            <w:t>16</w:t>
          </w:r>
          <w:r w:rsidRPr="006B3F44">
            <w:t>, e1008758- (2020).</w:t>
          </w:r>
        </w:p>
        <w:p w14:paraId="071BA20F" w14:textId="77777777" w:rsidR="00AD5CD7" w:rsidRPr="006B3F44" w:rsidRDefault="00AD5CD7">
          <w:pPr>
            <w:autoSpaceDE w:val="0"/>
            <w:autoSpaceDN w:val="0"/>
            <w:ind w:hanging="640"/>
            <w:divId w:val="304357477"/>
          </w:pPr>
          <w:r w:rsidRPr="006B3F44">
            <w:t>44.</w:t>
          </w:r>
          <w:r w:rsidRPr="006B3F44">
            <w:tab/>
          </w:r>
          <w:proofErr w:type="spellStart"/>
          <w:r w:rsidRPr="006B3F44">
            <w:t>Kumakamba</w:t>
          </w:r>
          <w:proofErr w:type="spellEnd"/>
          <w:r w:rsidRPr="006B3F44">
            <w:t xml:space="preserve">, C. </w:t>
          </w:r>
          <w:r w:rsidRPr="006B3F44">
            <w:rPr>
              <w:i/>
              <w:iCs/>
            </w:rPr>
            <w:t>et al.</w:t>
          </w:r>
          <w:r w:rsidRPr="006B3F44">
            <w:t xml:space="preserve"> Coronavirus surveillance in Congo basin wildlife detects RNA of multiple species circulating in bats and rodents. </w:t>
          </w:r>
          <w:proofErr w:type="spellStart"/>
          <w:r w:rsidRPr="006B3F44">
            <w:rPr>
              <w:i/>
              <w:iCs/>
            </w:rPr>
            <w:t>bioRxiv</w:t>
          </w:r>
          <w:proofErr w:type="spellEnd"/>
          <w:r w:rsidRPr="006B3F44">
            <w:t xml:space="preserve"> 2020.07.20.211664 (2020) doi:10.1101/2020.07.20.211664.</w:t>
          </w:r>
        </w:p>
        <w:p w14:paraId="4A24D76A" w14:textId="77777777" w:rsidR="00AD5CD7" w:rsidRPr="006B3F44" w:rsidRDefault="00AD5CD7">
          <w:pPr>
            <w:autoSpaceDE w:val="0"/>
            <w:autoSpaceDN w:val="0"/>
            <w:ind w:hanging="640"/>
            <w:divId w:val="1257859988"/>
          </w:pPr>
          <w:r w:rsidRPr="006B3F44">
            <w:t>45.</w:t>
          </w:r>
          <w:r w:rsidRPr="006B3F44">
            <w:tab/>
          </w:r>
          <w:proofErr w:type="spellStart"/>
          <w:r w:rsidRPr="006B3F44">
            <w:t>Ar</w:t>
          </w:r>
          <w:proofErr w:type="spellEnd"/>
          <w:r w:rsidRPr="006B3F44">
            <w:t xml:space="preserve"> </w:t>
          </w:r>
          <w:proofErr w:type="spellStart"/>
          <w:r w:rsidRPr="006B3F44">
            <w:t>Gouilh</w:t>
          </w:r>
          <w:proofErr w:type="spellEnd"/>
          <w:r w:rsidRPr="006B3F44">
            <w:t xml:space="preserve">, M. </w:t>
          </w:r>
          <w:r w:rsidRPr="006B3F44">
            <w:rPr>
              <w:i/>
              <w:iCs/>
            </w:rPr>
            <w:t>et al.</w:t>
          </w:r>
          <w:r w:rsidRPr="006B3F44">
            <w:t xml:space="preserve"> SARS-</w:t>
          </w:r>
          <w:proofErr w:type="spellStart"/>
          <w:r w:rsidRPr="006B3F44">
            <w:t>CoV</w:t>
          </w:r>
          <w:proofErr w:type="spellEnd"/>
          <w:r w:rsidRPr="006B3F44">
            <w:t xml:space="preserve"> related </w:t>
          </w:r>
          <w:proofErr w:type="spellStart"/>
          <w:r w:rsidRPr="006B3F44">
            <w:t>Betacoronavirus</w:t>
          </w:r>
          <w:proofErr w:type="spellEnd"/>
          <w:r w:rsidRPr="006B3F44">
            <w:t xml:space="preserve"> and diverse Alphacoronavirus members found in western old-world. </w:t>
          </w:r>
          <w:r w:rsidRPr="006B3F44">
            <w:rPr>
              <w:i/>
              <w:iCs/>
            </w:rPr>
            <w:t>Virology</w:t>
          </w:r>
          <w:r w:rsidRPr="006B3F44">
            <w:t xml:space="preserve"> </w:t>
          </w:r>
          <w:r w:rsidRPr="006B3F44">
            <w:rPr>
              <w:b/>
              <w:bCs/>
            </w:rPr>
            <w:t>517</w:t>
          </w:r>
          <w:r w:rsidRPr="006B3F44">
            <w:t>, 88–97 (2018).</w:t>
          </w:r>
        </w:p>
        <w:p w14:paraId="0268DFAB" w14:textId="77777777" w:rsidR="00AD5CD7" w:rsidRPr="006B3F44" w:rsidRDefault="00AD5CD7">
          <w:pPr>
            <w:autoSpaceDE w:val="0"/>
            <w:autoSpaceDN w:val="0"/>
            <w:ind w:hanging="640"/>
            <w:divId w:val="1177960120"/>
          </w:pPr>
          <w:r w:rsidRPr="006B3F44">
            <w:t>46.</w:t>
          </w:r>
          <w:r w:rsidRPr="006B3F44">
            <w:tab/>
            <w:t xml:space="preserve">Brook, C. E. </w:t>
          </w:r>
          <w:r w:rsidRPr="006B3F44">
            <w:rPr>
              <w:i/>
              <w:iCs/>
            </w:rPr>
            <w:t>et al.</w:t>
          </w:r>
          <w:r w:rsidRPr="006B3F44">
            <w:t xml:space="preserve"> Disentangling serology to elucidate </w:t>
          </w:r>
          <w:proofErr w:type="spellStart"/>
          <w:r w:rsidRPr="006B3F44">
            <w:t>henipa</w:t>
          </w:r>
          <w:proofErr w:type="spellEnd"/>
          <w:r w:rsidRPr="006B3F44">
            <w:t xml:space="preserve">- and filovirus transmission in Madagascar fruit bats. </w:t>
          </w:r>
          <w:r w:rsidRPr="006B3F44">
            <w:rPr>
              <w:i/>
              <w:iCs/>
            </w:rPr>
            <w:t>Journal of Animal Ecology</w:t>
          </w:r>
          <w:r w:rsidRPr="006B3F44">
            <w:t xml:space="preserve"> </w:t>
          </w:r>
          <w:r w:rsidRPr="006B3F44">
            <w:rPr>
              <w:b/>
              <w:bCs/>
            </w:rPr>
            <w:t>88</w:t>
          </w:r>
          <w:r w:rsidRPr="006B3F44">
            <w:t>, 1001–1016 (2019).</w:t>
          </w:r>
        </w:p>
        <w:p w14:paraId="0C5954A7" w14:textId="77777777" w:rsidR="00AD5CD7" w:rsidRPr="006B3F44" w:rsidRDefault="00AD5CD7">
          <w:pPr>
            <w:autoSpaceDE w:val="0"/>
            <w:autoSpaceDN w:val="0"/>
            <w:ind w:hanging="640"/>
            <w:divId w:val="977613782"/>
          </w:pPr>
          <w:r w:rsidRPr="006B3F44">
            <w:t>47.</w:t>
          </w:r>
          <w:r w:rsidRPr="006B3F44">
            <w:tab/>
          </w:r>
          <w:proofErr w:type="spellStart"/>
          <w:r w:rsidRPr="006B3F44">
            <w:t>Kofoky</w:t>
          </w:r>
          <w:proofErr w:type="spellEnd"/>
          <w:r w:rsidRPr="006B3F44">
            <w:t xml:space="preserve">, A. </w:t>
          </w:r>
          <w:r w:rsidRPr="006B3F44">
            <w:rPr>
              <w:i/>
              <w:iCs/>
            </w:rPr>
            <w:t>et al.</w:t>
          </w:r>
          <w:r w:rsidRPr="006B3F44">
            <w:t xml:space="preserve"> Habitat Use, Roost Selection and Conservation of Bats in </w:t>
          </w:r>
          <w:proofErr w:type="spellStart"/>
          <w:r w:rsidRPr="006B3F44">
            <w:t>Tsingy</w:t>
          </w:r>
          <w:proofErr w:type="spellEnd"/>
          <w:r w:rsidRPr="006B3F44">
            <w:t xml:space="preserve"> De Bemaraha National Park, Madagascar. </w:t>
          </w:r>
          <w:r w:rsidRPr="006B3F44">
            <w:rPr>
              <w:i/>
              <w:iCs/>
            </w:rPr>
            <w:t>Biodiversity and Conservation</w:t>
          </w:r>
          <w:r w:rsidRPr="006B3F44">
            <w:t xml:space="preserve"> </w:t>
          </w:r>
          <w:r w:rsidRPr="006B3F44">
            <w:rPr>
              <w:b/>
              <w:bCs/>
            </w:rPr>
            <w:t>16</w:t>
          </w:r>
          <w:r w:rsidRPr="006B3F44">
            <w:t>, 1039–1053 (2007).</w:t>
          </w:r>
        </w:p>
        <w:p w14:paraId="5A11409E" w14:textId="77777777" w:rsidR="00AD5CD7" w:rsidRPr="006B3F44" w:rsidRDefault="00AD5CD7">
          <w:pPr>
            <w:autoSpaceDE w:val="0"/>
            <w:autoSpaceDN w:val="0"/>
            <w:ind w:hanging="640"/>
            <w:divId w:val="1040475748"/>
          </w:pPr>
          <w:r w:rsidRPr="006B3F44">
            <w:t>48.</w:t>
          </w:r>
          <w:r w:rsidRPr="006B3F44">
            <w:tab/>
            <w:t xml:space="preserve">Rocha, R. </w:t>
          </w:r>
          <w:r w:rsidRPr="006B3F44">
            <w:rPr>
              <w:i/>
              <w:iCs/>
            </w:rPr>
            <w:t>et al.</w:t>
          </w:r>
          <w:r w:rsidRPr="006B3F44">
            <w:t xml:space="preserve"> Human-Bat Interactions in Rural Southwestern Madagascar through a Biocultural Lens. </w:t>
          </w:r>
          <w:r w:rsidRPr="006B3F44">
            <w:rPr>
              <w:i/>
              <w:iCs/>
            </w:rPr>
            <w:t>Journal of Ethnobiology</w:t>
          </w:r>
          <w:r w:rsidRPr="006B3F44">
            <w:t xml:space="preserve"> </w:t>
          </w:r>
          <w:r w:rsidRPr="006B3F44">
            <w:rPr>
              <w:b/>
              <w:bCs/>
            </w:rPr>
            <w:t>41</w:t>
          </w:r>
          <w:r w:rsidRPr="006B3F44">
            <w:t>, 53–69 (2021).</w:t>
          </w:r>
        </w:p>
        <w:p w14:paraId="62E8D5D6" w14:textId="77777777" w:rsidR="00AD5CD7" w:rsidRPr="006B3F44" w:rsidRDefault="00AD5CD7">
          <w:pPr>
            <w:autoSpaceDE w:val="0"/>
            <w:autoSpaceDN w:val="0"/>
            <w:ind w:hanging="640"/>
            <w:divId w:val="680930641"/>
          </w:pPr>
          <w:r w:rsidRPr="006B3F44">
            <w:t>49.</w:t>
          </w:r>
          <w:r w:rsidRPr="006B3F44">
            <w:tab/>
          </w:r>
          <w:proofErr w:type="spellStart"/>
          <w:r w:rsidRPr="006B3F44">
            <w:t>Olival</w:t>
          </w:r>
          <w:proofErr w:type="spellEnd"/>
          <w:r w:rsidRPr="006B3F44">
            <w:t xml:space="preserve">, K. J. </w:t>
          </w:r>
          <w:r w:rsidRPr="006B3F44">
            <w:rPr>
              <w:i/>
              <w:iCs/>
            </w:rPr>
            <w:t>et al.</w:t>
          </w:r>
          <w:r w:rsidRPr="006B3F44">
            <w:t xml:space="preserve"> Host and viral traits predict zoonotic spillover from mammals. </w:t>
          </w:r>
          <w:r w:rsidRPr="006B3F44">
            <w:rPr>
              <w:i/>
              <w:iCs/>
            </w:rPr>
            <w:t>Nature</w:t>
          </w:r>
          <w:r w:rsidRPr="006B3F44">
            <w:t xml:space="preserve"> </w:t>
          </w:r>
          <w:r w:rsidRPr="006B3F44">
            <w:rPr>
              <w:b/>
              <w:bCs/>
            </w:rPr>
            <w:t>546</w:t>
          </w:r>
          <w:r w:rsidRPr="006B3F44">
            <w:t>, 646–650 (2017).</w:t>
          </w:r>
        </w:p>
        <w:p w14:paraId="19606B9B" w14:textId="77777777" w:rsidR="00AD5CD7" w:rsidRPr="006B3F44" w:rsidRDefault="00AD5CD7">
          <w:pPr>
            <w:autoSpaceDE w:val="0"/>
            <w:autoSpaceDN w:val="0"/>
            <w:ind w:hanging="640"/>
            <w:divId w:val="384910027"/>
          </w:pPr>
          <w:r w:rsidRPr="006B3F44">
            <w:t>50.</w:t>
          </w:r>
          <w:r w:rsidRPr="006B3F44">
            <w:tab/>
            <w:t xml:space="preserve">Ge, X.-Y. </w:t>
          </w:r>
          <w:r w:rsidRPr="006B3F44">
            <w:rPr>
              <w:i/>
              <w:iCs/>
            </w:rPr>
            <w:t>et al.</w:t>
          </w:r>
          <w:r w:rsidRPr="006B3F44">
            <w:t xml:space="preserve"> Coexistence of multiple coronaviruses in several bat colonies in an abandoned mineshaft. </w:t>
          </w:r>
          <w:proofErr w:type="spellStart"/>
          <w:r w:rsidRPr="006B3F44">
            <w:rPr>
              <w:i/>
              <w:iCs/>
            </w:rPr>
            <w:t>Virologica</w:t>
          </w:r>
          <w:proofErr w:type="spellEnd"/>
          <w:r w:rsidRPr="006B3F44">
            <w:rPr>
              <w:i/>
              <w:iCs/>
            </w:rPr>
            <w:t xml:space="preserve"> </w:t>
          </w:r>
          <w:proofErr w:type="spellStart"/>
          <w:r w:rsidRPr="006B3F44">
            <w:rPr>
              <w:i/>
              <w:iCs/>
            </w:rPr>
            <w:t>Sinica</w:t>
          </w:r>
          <w:proofErr w:type="spellEnd"/>
          <w:r w:rsidRPr="006B3F44">
            <w:t xml:space="preserve"> </w:t>
          </w:r>
          <w:r w:rsidRPr="006B3F44">
            <w:rPr>
              <w:b/>
              <w:bCs/>
            </w:rPr>
            <w:t>31</w:t>
          </w:r>
          <w:r w:rsidRPr="006B3F44">
            <w:t>, 31–40 (2016).</w:t>
          </w:r>
        </w:p>
        <w:p w14:paraId="230CCC43" w14:textId="77777777" w:rsidR="00AD5CD7" w:rsidRPr="006B3F44" w:rsidRDefault="00AD5CD7">
          <w:pPr>
            <w:autoSpaceDE w:val="0"/>
            <w:autoSpaceDN w:val="0"/>
            <w:ind w:hanging="640"/>
            <w:divId w:val="271212575"/>
          </w:pPr>
          <w:r w:rsidRPr="006B3F44">
            <w:t>51.</w:t>
          </w:r>
          <w:r w:rsidRPr="006B3F44">
            <w:tab/>
            <w:t xml:space="preserve">Wang, H., Pipes, L. &amp; Nielsen, R. Synonymous mutations and the molecular evolution of SARS-CoV-2 origins. </w:t>
          </w:r>
          <w:r w:rsidRPr="006B3F44">
            <w:rPr>
              <w:i/>
              <w:iCs/>
            </w:rPr>
            <w:t>Virus Evolution</w:t>
          </w:r>
          <w:r w:rsidRPr="006B3F44">
            <w:t xml:space="preserve"> </w:t>
          </w:r>
          <w:r w:rsidRPr="006B3F44">
            <w:rPr>
              <w:b/>
              <w:bCs/>
            </w:rPr>
            <w:t>7</w:t>
          </w:r>
          <w:r w:rsidRPr="006B3F44">
            <w:t>, (2021).</w:t>
          </w:r>
        </w:p>
        <w:p w14:paraId="3D04ED99" w14:textId="77777777" w:rsidR="00AD5CD7" w:rsidRPr="006B3F44" w:rsidRDefault="00AD5CD7">
          <w:pPr>
            <w:autoSpaceDE w:val="0"/>
            <w:autoSpaceDN w:val="0"/>
            <w:ind w:hanging="640"/>
            <w:divId w:val="729424209"/>
          </w:pPr>
          <w:r w:rsidRPr="006B3F44">
            <w:t>52.</w:t>
          </w:r>
          <w:r w:rsidRPr="006B3F44">
            <w:tab/>
            <w:t xml:space="preserve">Zhou, H. </w:t>
          </w:r>
          <w:r w:rsidRPr="006B3F44">
            <w:rPr>
              <w:i/>
              <w:iCs/>
            </w:rPr>
            <w:t>et al.</w:t>
          </w:r>
          <w:r w:rsidRPr="006B3F44">
            <w:t xml:space="preserve"> A novel bat coronavirus reveals natural insertions at the S1/S2 cleavage site of the Spike protein and a possible recombinant origin of HCoV-19. </w:t>
          </w:r>
          <w:proofErr w:type="spellStart"/>
          <w:r w:rsidRPr="006B3F44">
            <w:rPr>
              <w:i/>
              <w:iCs/>
            </w:rPr>
            <w:t>bioRxiv</w:t>
          </w:r>
          <w:proofErr w:type="spellEnd"/>
          <w:r w:rsidRPr="006B3F44">
            <w:t xml:space="preserve"> 2020.03.02.974139 (2020) doi:10.1101/2020.03.02.974139.</w:t>
          </w:r>
        </w:p>
        <w:p w14:paraId="011BD676" w14:textId="77777777" w:rsidR="00AD5CD7" w:rsidRPr="006B3F44" w:rsidRDefault="00AD5CD7">
          <w:pPr>
            <w:autoSpaceDE w:val="0"/>
            <w:autoSpaceDN w:val="0"/>
            <w:ind w:hanging="640"/>
            <w:divId w:val="805397261"/>
          </w:pPr>
          <w:r w:rsidRPr="006B3F44">
            <w:t>53.</w:t>
          </w:r>
          <w:r w:rsidRPr="006B3F44">
            <w:tab/>
            <w:t xml:space="preserve">Li, X. </w:t>
          </w:r>
          <w:r w:rsidRPr="006B3F44">
            <w:rPr>
              <w:i/>
              <w:iCs/>
            </w:rPr>
            <w:t>et al.</w:t>
          </w:r>
          <w:r w:rsidRPr="006B3F44">
            <w:t xml:space="preserve"> Emergence of SARS-CoV-2 through recombination and strong purifying selection. </w:t>
          </w:r>
          <w:r w:rsidRPr="006B3F44">
            <w:rPr>
              <w:i/>
              <w:iCs/>
            </w:rPr>
            <w:t>Science Advances</w:t>
          </w:r>
          <w:r w:rsidRPr="006B3F44">
            <w:t xml:space="preserve"> </w:t>
          </w:r>
          <w:r w:rsidRPr="006B3F44">
            <w:rPr>
              <w:b/>
              <w:bCs/>
            </w:rPr>
            <w:t>6</w:t>
          </w:r>
          <w:r w:rsidRPr="006B3F44">
            <w:t>, eabb9153 (2020).</w:t>
          </w:r>
        </w:p>
        <w:p w14:paraId="23FF121C" w14:textId="77777777" w:rsidR="00AD5CD7" w:rsidRPr="006B3F44" w:rsidRDefault="00AD5CD7">
          <w:pPr>
            <w:autoSpaceDE w:val="0"/>
            <w:autoSpaceDN w:val="0"/>
            <w:ind w:hanging="640"/>
            <w:divId w:val="564603854"/>
          </w:pPr>
          <w:r w:rsidRPr="006B3F44">
            <w:t>54.</w:t>
          </w:r>
          <w:r w:rsidRPr="006B3F44">
            <w:tab/>
          </w:r>
          <w:proofErr w:type="spellStart"/>
          <w:r w:rsidRPr="006B3F44">
            <w:t>Boni</w:t>
          </w:r>
          <w:proofErr w:type="spellEnd"/>
          <w:r w:rsidRPr="006B3F44">
            <w:t xml:space="preserve">, M. F. </w:t>
          </w:r>
          <w:r w:rsidRPr="006B3F44">
            <w:rPr>
              <w:i/>
              <w:iCs/>
            </w:rPr>
            <w:t>et al.</w:t>
          </w:r>
          <w:r w:rsidRPr="006B3F44">
            <w:t xml:space="preserve"> Evolutionary origins of the SARS-CoV-2 </w:t>
          </w:r>
          <w:proofErr w:type="spellStart"/>
          <w:r w:rsidRPr="006B3F44">
            <w:t>sarbecovirus</w:t>
          </w:r>
          <w:proofErr w:type="spellEnd"/>
          <w:r w:rsidRPr="006B3F44">
            <w:t xml:space="preserve"> lineage responsible for the COVID-19 pandemic. </w:t>
          </w:r>
          <w:r w:rsidRPr="006B3F44">
            <w:rPr>
              <w:i/>
              <w:iCs/>
            </w:rPr>
            <w:t>Nature Microbiology</w:t>
          </w:r>
          <w:r w:rsidRPr="006B3F44">
            <w:t xml:space="preserve"> </w:t>
          </w:r>
          <w:r w:rsidRPr="006B3F44">
            <w:rPr>
              <w:b/>
              <w:bCs/>
            </w:rPr>
            <w:t>5</w:t>
          </w:r>
          <w:r w:rsidRPr="006B3F44">
            <w:t>, 1408–1417 (2020).</w:t>
          </w:r>
        </w:p>
        <w:p w14:paraId="0B667A38" w14:textId="77777777" w:rsidR="00AD5CD7" w:rsidRPr="006B3F44" w:rsidRDefault="00AD5CD7">
          <w:pPr>
            <w:autoSpaceDE w:val="0"/>
            <w:autoSpaceDN w:val="0"/>
            <w:ind w:hanging="640"/>
            <w:divId w:val="170292789"/>
          </w:pPr>
          <w:r w:rsidRPr="006B3F44">
            <w:t>55.</w:t>
          </w:r>
          <w:r w:rsidRPr="006B3F44">
            <w:tab/>
            <w:t xml:space="preserve">Graham, R. L. &amp; Baric, R. S. Recombination, reservoirs, and the modular spike: mechanisms of coronavirus cross-species transmission. </w:t>
          </w:r>
          <w:r w:rsidRPr="006B3F44">
            <w:rPr>
              <w:i/>
              <w:iCs/>
            </w:rPr>
            <w:t>Journal of virology</w:t>
          </w:r>
          <w:r w:rsidRPr="006B3F44">
            <w:t xml:space="preserve"> </w:t>
          </w:r>
          <w:r w:rsidRPr="006B3F44">
            <w:rPr>
              <w:b/>
              <w:bCs/>
            </w:rPr>
            <w:t>84</w:t>
          </w:r>
          <w:r w:rsidRPr="006B3F44">
            <w:t>, 3134–3146 (2010).</w:t>
          </w:r>
        </w:p>
        <w:p w14:paraId="756B5E3D" w14:textId="77777777" w:rsidR="00AD5CD7" w:rsidRPr="006B3F44" w:rsidRDefault="00AD5CD7">
          <w:pPr>
            <w:autoSpaceDE w:val="0"/>
            <w:autoSpaceDN w:val="0"/>
            <w:ind w:hanging="640"/>
            <w:divId w:val="1839727406"/>
          </w:pPr>
          <w:r w:rsidRPr="006B3F44">
            <w:t>56.</w:t>
          </w:r>
          <w:r w:rsidRPr="006B3F44">
            <w:tab/>
            <w:t xml:space="preserve">Wells, H. L. </w:t>
          </w:r>
          <w:r w:rsidRPr="006B3F44">
            <w:rPr>
              <w:i/>
              <w:iCs/>
            </w:rPr>
            <w:t>et al.</w:t>
          </w:r>
          <w:r w:rsidRPr="006B3F44">
            <w:t xml:space="preserve"> The evolutionary history of ACE2 usage within the coronavirus subgenus </w:t>
          </w:r>
          <w:proofErr w:type="spellStart"/>
          <w:r w:rsidRPr="006B3F44">
            <w:t>Sarbecovirus</w:t>
          </w:r>
          <w:proofErr w:type="spellEnd"/>
          <w:r w:rsidRPr="006B3F44">
            <w:t xml:space="preserve">. </w:t>
          </w:r>
          <w:r w:rsidRPr="006B3F44">
            <w:rPr>
              <w:i/>
              <w:iCs/>
            </w:rPr>
            <w:t>Virus Evolution</w:t>
          </w:r>
          <w:r w:rsidRPr="006B3F44">
            <w:t xml:space="preserve"> </w:t>
          </w:r>
          <w:r w:rsidRPr="006B3F44">
            <w:rPr>
              <w:b/>
              <w:bCs/>
            </w:rPr>
            <w:t>7</w:t>
          </w:r>
          <w:r w:rsidRPr="006B3F44">
            <w:t>, (2021).</w:t>
          </w:r>
        </w:p>
        <w:p w14:paraId="30FF3035" w14:textId="330B52F1" w:rsidR="00E70511" w:rsidRPr="006B3F44" w:rsidRDefault="00AD5CD7" w:rsidP="00A60EE4">
          <w:pPr>
            <w:rPr>
              <w:b/>
              <w:bCs/>
              <w:rPrChange w:id="1241" w:author="Cara Brook" w:date="2021-08-29T14:07:00Z">
                <w:rPr>
                  <w:rFonts w:ascii="Arial" w:hAnsi="Arial" w:cs="Arial"/>
                  <w:b/>
                  <w:bCs/>
                </w:rPr>
              </w:rPrChange>
            </w:rPr>
          </w:pPr>
          <w:r w:rsidRPr="006B3F44">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0"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 xml:space="preserve">) and what is known about their </w:t>
      </w:r>
      <w:proofErr w:type="spellStart"/>
      <w:r>
        <w:t>recombinatory</w:t>
      </w:r>
      <w:proofErr w:type="spellEnd"/>
      <w:r>
        <w:t xml:space="preserve"> potential and possible zoonotic threats</w:t>
      </w:r>
    </w:p>
    <w:p w14:paraId="78289AEC" w14:textId="671CBEA1" w:rsidR="003B499D" w:rsidRDefault="003B499D">
      <w:pPr>
        <w:pStyle w:val="CommentText"/>
      </w:pPr>
    </w:p>
  </w:comment>
  <w:comment w:id="959" w:author="Kettenburg, Gwenddolen" w:date="2021-08-29T13:26:00Z" w:initials="KG">
    <w:p w14:paraId="78028DBC" w14:textId="22953893" w:rsidR="003B499D" w:rsidRDefault="003B499D">
      <w:pPr>
        <w:pStyle w:val="CommentText"/>
      </w:pPr>
      <w:r>
        <w:rPr>
          <w:rStyle w:val="CommentReference"/>
        </w:rPr>
        <w:annotationRef/>
      </w:r>
      <w:r>
        <w:rPr>
          <w:rStyle w:val="CommentReference"/>
        </w:rPr>
        <w:annotationRef/>
      </w:r>
      <w:r>
        <w:t xml:space="preserve">Actually can’t say this (I was wrong in the first abstract) because of that </w:t>
      </w:r>
      <w:proofErr w:type="spellStart"/>
      <w:r>
        <w:t>Joffrin</w:t>
      </w:r>
      <w:proofErr w:type="spellEnd"/>
      <w:r>
        <w:t xml:space="preserve"> </w:t>
      </w:r>
      <w:proofErr w:type="spellStart"/>
      <w:r>
        <w:t>papr</w:t>
      </w:r>
      <w:proofErr w:type="spellEnd"/>
    </w:p>
  </w:comment>
  <w:comment w:id="1117" w:author="Kettenburg, Gwenddolen" w:date="2021-08-29T13:26:00Z" w:initials="KG">
    <w:p w14:paraId="51CBB1F1" w14:textId="77777777" w:rsidR="003B499D" w:rsidRDefault="003B499D" w:rsidP="003B499D">
      <w:pPr>
        <w:pStyle w:val="CommentText"/>
        <w:rPr>
          <w:rStyle w:val="CommentReference"/>
        </w:rPr>
      </w:pPr>
      <w:r>
        <w:rPr>
          <w:rStyle w:val="CommentTextChar"/>
        </w:rPr>
        <w:annotationRef/>
      </w:r>
      <w:r>
        <w:rPr>
          <w:rStyle w:val="CommentReference"/>
        </w:rPr>
        <w:t>Things to add in discussion:</w:t>
      </w:r>
    </w:p>
    <w:p w14:paraId="0E764CEF" w14:textId="77777777" w:rsidR="003B499D" w:rsidRPr="007E3F0E" w:rsidRDefault="003B499D" w:rsidP="003B499D">
      <w:pPr>
        <w:pStyle w:val="CommentText"/>
        <w:numPr>
          <w:ilvl w:val="0"/>
          <w:numId w:val="2"/>
        </w:numPr>
        <w:rPr>
          <w:rStyle w:val="CommentReference"/>
        </w:rPr>
      </w:pPr>
      <w:r>
        <w:rPr>
          <w:rStyle w:val="CommentReference"/>
        </w:rPr>
        <w:t>Divergent viruses matches with how divergent are those Madagascar bats</w:t>
      </w:r>
    </w:p>
    <w:p w14:paraId="6B723341" w14:textId="77777777" w:rsidR="003B499D" w:rsidRPr="007E3F0E" w:rsidRDefault="003B499D" w:rsidP="003B499D">
      <w:pPr>
        <w:pStyle w:val="CommentText"/>
        <w:numPr>
          <w:ilvl w:val="0"/>
          <w:numId w:val="2"/>
        </w:numPr>
        <w:rPr>
          <w:rStyle w:val="CommentReference"/>
        </w:rPr>
      </w:pPr>
      <w:r>
        <w:rPr>
          <w:rStyle w:val="CommentReference"/>
        </w:rPr>
        <w:t>TRS in P. rufus is different – does this impact immune modulation?</w:t>
      </w:r>
    </w:p>
    <w:p w14:paraId="17253AEE" w14:textId="77777777" w:rsidR="003B499D" w:rsidRPr="007E3F0E" w:rsidRDefault="003B499D" w:rsidP="003B499D">
      <w:pPr>
        <w:pStyle w:val="CommentText"/>
        <w:numPr>
          <w:ilvl w:val="0"/>
          <w:numId w:val="2"/>
        </w:numPr>
        <w:rPr>
          <w:rStyle w:val="CommentReference"/>
        </w:rPr>
      </w:pPr>
      <w:r>
        <w:rPr>
          <w:rStyle w:val="CommentReference"/>
        </w:rPr>
        <w:t xml:space="preserve">Possible insertion in P. rufus genome between E and N different from </w:t>
      </w:r>
      <w:proofErr w:type="spellStart"/>
      <w:r>
        <w:rPr>
          <w:rStyle w:val="CommentReference"/>
        </w:rPr>
        <w:t>orthoreovirus</w:t>
      </w:r>
      <w:proofErr w:type="spellEnd"/>
      <w:r>
        <w:rPr>
          <w:rStyle w:val="CommentReference"/>
        </w:rPr>
        <w:t xml:space="preserve"> but indicative of dynamic part of the genome</w:t>
      </w:r>
    </w:p>
    <w:p w14:paraId="5D995548" w14:textId="5F8A8949" w:rsidR="003B499D" w:rsidRDefault="003B499D" w:rsidP="003B499D">
      <w:pPr>
        <w:pStyle w:val="CommentText"/>
        <w:numPr>
          <w:ilvl w:val="0"/>
          <w:numId w:val="2"/>
        </w:numPr>
      </w:pPr>
      <w:r>
        <w:t>Different virus in R. mad vs. P. rufus suggests coevolution of host and virus, finding that Eidolon one is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9AEC" w15:done="0"/>
  <w15:commentEx w15:paraId="78028DBC" w15:done="0"/>
  <w15:commentEx w15:paraId="5D995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910" w16cex:dateUtc="2021-08-29T18:24:00Z"/>
  <w16cex:commentExtensible w16cex:durableId="24D6096A" w16cex:dateUtc="2021-08-29T18:26:00Z"/>
  <w16cex:commentExtensible w16cex:durableId="24D60981" w16cex:dateUtc="2021-08-29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9AEC" w16cid:durableId="24D60910"/>
  <w16cid:commentId w16cid:paraId="78028DBC" w16cid:durableId="24D6096A"/>
  <w16cid:commentId w16cid:paraId="5D995548" w16cid:durableId="24D60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07D10"/>
    <w:rsid w:val="0001530E"/>
    <w:rsid w:val="00026E87"/>
    <w:rsid w:val="00034DD2"/>
    <w:rsid w:val="00042970"/>
    <w:rsid w:val="00052375"/>
    <w:rsid w:val="000531C0"/>
    <w:rsid w:val="00067C1D"/>
    <w:rsid w:val="00095ECF"/>
    <w:rsid w:val="000A270D"/>
    <w:rsid w:val="000A61E4"/>
    <w:rsid w:val="000B6CA0"/>
    <w:rsid w:val="000C3D57"/>
    <w:rsid w:val="000C6B9F"/>
    <w:rsid w:val="000F0DD0"/>
    <w:rsid w:val="000F231B"/>
    <w:rsid w:val="001002EA"/>
    <w:rsid w:val="00100AD1"/>
    <w:rsid w:val="00121103"/>
    <w:rsid w:val="00133D03"/>
    <w:rsid w:val="0015243B"/>
    <w:rsid w:val="001A1168"/>
    <w:rsid w:val="001A20A4"/>
    <w:rsid w:val="001B1416"/>
    <w:rsid w:val="001C324B"/>
    <w:rsid w:val="001D1CE8"/>
    <w:rsid w:val="001E1CD8"/>
    <w:rsid w:val="002010C7"/>
    <w:rsid w:val="002067EB"/>
    <w:rsid w:val="00223664"/>
    <w:rsid w:val="00233C41"/>
    <w:rsid w:val="0023602B"/>
    <w:rsid w:val="0027774F"/>
    <w:rsid w:val="0028337E"/>
    <w:rsid w:val="002B7AA6"/>
    <w:rsid w:val="002D26FF"/>
    <w:rsid w:val="002D4496"/>
    <w:rsid w:val="002E08B3"/>
    <w:rsid w:val="002E3A7F"/>
    <w:rsid w:val="003036D0"/>
    <w:rsid w:val="00311993"/>
    <w:rsid w:val="00320446"/>
    <w:rsid w:val="00336813"/>
    <w:rsid w:val="00350106"/>
    <w:rsid w:val="003531F3"/>
    <w:rsid w:val="003A6AF4"/>
    <w:rsid w:val="003B2812"/>
    <w:rsid w:val="003B3700"/>
    <w:rsid w:val="003B499D"/>
    <w:rsid w:val="003C14B2"/>
    <w:rsid w:val="003C642C"/>
    <w:rsid w:val="003E6FDE"/>
    <w:rsid w:val="00405DCC"/>
    <w:rsid w:val="00414C10"/>
    <w:rsid w:val="00416280"/>
    <w:rsid w:val="0042336E"/>
    <w:rsid w:val="00433461"/>
    <w:rsid w:val="00437E67"/>
    <w:rsid w:val="00460D44"/>
    <w:rsid w:val="0046245D"/>
    <w:rsid w:val="00471F6A"/>
    <w:rsid w:val="00486F48"/>
    <w:rsid w:val="00497981"/>
    <w:rsid w:val="0051494A"/>
    <w:rsid w:val="00525C2B"/>
    <w:rsid w:val="00540CD3"/>
    <w:rsid w:val="00553B50"/>
    <w:rsid w:val="005649C1"/>
    <w:rsid w:val="00574C2F"/>
    <w:rsid w:val="00580892"/>
    <w:rsid w:val="0058561C"/>
    <w:rsid w:val="005869E8"/>
    <w:rsid w:val="00593021"/>
    <w:rsid w:val="0059311D"/>
    <w:rsid w:val="005A3671"/>
    <w:rsid w:val="005C5906"/>
    <w:rsid w:val="005D4710"/>
    <w:rsid w:val="005D54DA"/>
    <w:rsid w:val="005E45A1"/>
    <w:rsid w:val="005E5F1A"/>
    <w:rsid w:val="0064370A"/>
    <w:rsid w:val="0064444A"/>
    <w:rsid w:val="0065684B"/>
    <w:rsid w:val="0066051A"/>
    <w:rsid w:val="0066376C"/>
    <w:rsid w:val="00687F30"/>
    <w:rsid w:val="00692F8C"/>
    <w:rsid w:val="006A6DA6"/>
    <w:rsid w:val="006B226B"/>
    <w:rsid w:val="006B3F44"/>
    <w:rsid w:val="006E1258"/>
    <w:rsid w:val="006E3144"/>
    <w:rsid w:val="007010DC"/>
    <w:rsid w:val="007251AD"/>
    <w:rsid w:val="00735617"/>
    <w:rsid w:val="007446DB"/>
    <w:rsid w:val="007452E1"/>
    <w:rsid w:val="0076483D"/>
    <w:rsid w:val="007671B4"/>
    <w:rsid w:val="007707E0"/>
    <w:rsid w:val="007720A4"/>
    <w:rsid w:val="00782BE7"/>
    <w:rsid w:val="007919B3"/>
    <w:rsid w:val="007922D1"/>
    <w:rsid w:val="007A12B5"/>
    <w:rsid w:val="007A2FD7"/>
    <w:rsid w:val="007D5C9B"/>
    <w:rsid w:val="007F3A7E"/>
    <w:rsid w:val="007F3C84"/>
    <w:rsid w:val="0080006F"/>
    <w:rsid w:val="00804243"/>
    <w:rsid w:val="00817336"/>
    <w:rsid w:val="00831FB7"/>
    <w:rsid w:val="008C1A50"/>
    <w:rsid w:val="008C436F"/>
    <w:rsid w:val="008D0F13"/>
    <w:rsid w:val="008D195A"/>
    <w:rsid w:val="008E365C"/>
    <w:rsid w:val="008F0B36"/>
    <w:rsid w:val="00936C91"/>
    <w:rsid w:val="00950A28"/>
    <w:rsid w:val="00994889"/>
    <w:rsid w:val="00996157"/>
    <w:rsid w:val="009B103C"/>
    <w:rsid w:val="009B4EC2"/>
    <w:rsid w:val="009B57BF"/>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76044"/>
    <w:rsid w:val="00A8551B"/>
    <w:rsid w:val="00AA0A4D"/>
    <w:rsid w:val="00AA1665"/>
    <w:rsid w:val="00AC6E08"/>
    <w:rsid w:val="00AD5CD7"/>
    <w:rsid w:val="00AD711A"/>
    <w:rsid w:val="00B0541E"/>
    <w:rsid w:val="00B05D38"/>
    <w:rsid w:val="00B22163"/>
    <w:rsid w:val="00B22FA9"/>
    <w:rsid w:val="00B271A2"/>
    <w:rsid w:val="00B27C4F"/>
    <w:rsid w:val="00B56F44"/>
    <w:rsid w:val="00B575D0"/>
    <w:rsid w:val="00B62E3F"/>
    <w:rsid w:val="00B74B51"/>
    <w:rsid w:val="00BB267E"/>
    <w:rsid w:val="00BD4613"/>
    <w:rsid w:val="00BE12F0"/>
    <w:rsid w:val="00BE17FC"/>
    <w:rsid w:val="00BE1AD4"/>
    <w:rsid w:val="00BE3A44"/>
    <w:rsid w:val="00BF1E68"/>
    <w:rsid w:val="00BF231C"/>
    <w:rsid w:val="00BF79B1"/>
    <w:rsid w:val="00C15828"/>
    <w:rsid w:val="00C1757C"/>
    <w:rsid w:val="00C21CD0"/>
    <w:rsid w:val="00C24F7C"/>
    <w:rsid w:val="00C45C5F"/>
    <w:rsid w:val="00C46D9A"/>
    <w:rsid w:val="00C66A07"/>
    <w:rsid w:val="00C762CC"/>
    <w:rsid w:val="00CA6145"/>
    <w:rsid w:val="00CA7047"/>
    <w:rsid w:val="00CA7BDE"/>
    <w:rsid w:val="00CB1E2D"/>
    <w:rsid w:val="00CD31B5"/>
    <w:rsid w:val="00CE1DBA"/>
    <w:rsid w:val="00CE4474"/>
    <w:rsid w:val="00CE7A74"/>
    <w:rsid w:val="00D26A3A"/>
    <w:rsid w:val="00D27865"/>
    <w:rsid w:val="00D45173"/>
    <w:rsid w:val="00D458BC"/>
    <w:rsid w:val="00D7163A"/>
    <w:rsid w:val="00D93F80"/>
    <w:rsid w:val="00DA1E42"/>
    <w:rsid w:val="00DA6226"/>
    <w:rsid w:val="00DB0412"/>
    <w:rsid w:val="00DC2E59"/>
    <w:rsid w:val="00DD1DE7"/>
    <w:rsid w:val="00DD6A2E"/>
    <w:rsid w:val="00DF5D26"/>
    <w:rsid w:val="00E13B01"/>
    <w:rsid w:val="00E170CD"/>
    <w:rsid w:val="00E266C0"/>
    <w:rsid w:val="00E33155"/>
    <w:rsid w:val="00E45DA1"/>
    <w:rsid w:val="00E639E3"/>
    <w:rsid w:val="00E70511"/>
    <w:rsid w:val="00E847C0"/>
    <w:rsid w:val="00E8501A"/>
    <w:rsid w:val="00E90CC3"/>
    <w:rsid w:val="00E936C7"/>
    <w:rsid w:val="00EA4A7B"/>
    <w:rsid w:val="00EC3248"/>
    <w:rsid w:val="00EC511B"/>
    <w:rsid w:val="00EE4ABB"/>
    <w:rsid w:val="00EF0B0A"/>
    <w:rsid w:val="00EF2F16"/>
    <w:rsid w:val="00EF4FE4"/>
    <w:rsid w:val="00F040C8"/>
    <w:rsid w:val="00F2388E"/>
    <w:rsid w:val="00F23CC8"/>
    <w:rsid w:val="00F32F72"/>
    <w:rsid w:val="00F35C91"/>
    <w:rsid w:val="00F36520"/>
    <w:rsid w:val="00F47ABB"/>
    <w:rsid w:val="00F5230C"/>
    <w:rsid w:val="00F82045"/>
    <w:rsid w:val="00F84856"/>
    <w:rsid w:val="00F96A65"/>
    <w:rsid w:val="00FB01FF"/>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C0"/>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lang w:bidi="ar-SA"/>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AA2D798B3E9D2D44A20D1AE0F619A93F"/>
        <w:category>
          <w:name w:val="General"/>
          <w:gallery w:val="placeholder"/>
        </w:category>
        <w:types>
          <w:type w:val="bbPlcHdr"/>
        </w:types>
        <w:behaviors>
          <w:behavior w:val="content"/>
        </w:behaviors>
        <w:guid w:val="{06461B4C-21EC-7647-898A-CE0F773D3C14}"/>
      </w:docPartPr>
      <w:docPartBody>
        <w:p w:rsidR="009D501C" w:rsidRDefault="0051750C" w:rsidP="0051750C">
          <w:pPr>
            <w:pStyle w:val="AA2D798B3E9D2D44A20D1AE0F619A93F"/>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164DE9"/>
    <w:rsid w:val="002721CB"/>
    <w:rsid w:val="00312DAF"/>
    <w:rsid w:val="0051750C"/>
    <w:rsid w:val="005255C7"/>
    <w:rsid w:val="006F4409"/>
    <w:rsid w:val="0079721F"/>
    <w:rsid w:val="009D501C"/>
    <w:rsid w:val="00B124A1"/>
    <w:rsid w:val="00BC0825"/>
    <w:rsid w:val="00BD58C3"/>
    <w:rsid w:val="00D84CD7"/>
    <w:rsid w:val="00E03523"/>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0C"/>
    <w:rPr>
      <w:color w:val="808080"/>
    </w:rPr>
  </w:style>
  <w:style w:type="paragraph" w:customStyle="1" w:styleId="AA2D798B3E9D2D44A20D1AE0F619A93F">
    <w:name w:val="AA2D798B3E9D2D44A20D1AE0F619A93F"/>
    <w:rsid w:val="0051750C"/>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43930</Words>
  <Characters>250405</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8</cp:revision>
  <dcterms:created xsi:type="dcterms:W3CDTF">2021-08-30T02:47:00Z</dcterms:created>
  <dcterms:modified xsi:type="dcterms:W3CDTF">2021-08-30T03:25:00Z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