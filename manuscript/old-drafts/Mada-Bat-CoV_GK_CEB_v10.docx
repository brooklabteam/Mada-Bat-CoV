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proofErr w:type="spellStart"/>
      <w:r w:rsidRPr="006B3F44">
        <w:rPr>
          <w:color w:val="000000"/>
        </w:rPr>
        <w:t>Gwenddolen</w:t>
      </w:r>
      <w:proofErr w:type="spellEnd"/>
      <w:r w:rsidRPr="006B3F44">
        <w:rPr>
          <w:color w:val="000000"/>
        </w:rPr>
        <w:t xml:space="preserve">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xml:space="preserve">, </w:t>
      </w:r>
      <w:proofErr w:type="spellStart"/>
      <w:r>
        <w:rPr>
          <w:color w:val="000000"/>
        </w:rPr>
        <w:t>A</w:t>
      </w:r>
      <w:r w:rsidRPr="006B3F44">
        <w:rPr>
          <w:color w:val="000000"/>
        </w:rPr>
        <w:t>necia</w:t>
      </w:r>
      <w:proofErr w:type="spellEnd"/>
      <w:r w:rsidRPr="006B3F44">
        <w:rPr>
          <w:color w:val="000000"/>
        </w:rPr>
        <w:t xml:space="preserve"> Gentles</w:t>
      </w:r>
      <w:r w:rsidRPr="006B3F44">
        <w:rPr>
          <w:color w:val="000000"/>
          <w:vertAlign w:val="superscript"/>
        </w:rPr>
        <w:t>5</w:t>
      </w:r>
      <w:r w:rsidRPr="006B3F44">
        <w:rPr>
          <w:color w:val="000000"/>
        </w:rPr>
        <w:t xml:space="preserve">, </w:t>
      </w:r>
      <w:proofErr w:type="spellStart"/>
      <w:r w:rsidRPr="006B3F44">
        <w:rPr>
          <w:color w:val="000000"/>
        </w:rPr>
        <w:t>Ha</w:t>
      </w:r>
      <w:r>
        <w:rPr>
          <w:color w:val="000000"/>
        </w:rPr>
        <w:t>f</w:t>
      </w:r>
      <w:r w:rsidRPr="006B3F44">
        <w:rPr>
          <w:color w:val="000000"/>
        </w:rPr>
        <w:t>a</w:t>
      </w:r>
      <w:r>
        <w:rPr>
          <w:color w:val="000000"/>
        </w:rPr>
        <w:t>l</w:t>
      </w:r>
      <w:r w:rsidRPr="006B3F44">
        <w:rPr>
          <w:color w:val="000000"/>
        </w:rPr>
        <w:t>iana</w:t>
      </w:r>
      <w:proofErr w:type="spellEnd"/>
      <w:r w:rsidRPr="006B3F44">
        <w:rPr>
          <w:color w:val="000000"/>
        </w:rPr>
        <w:t xml:space="preserve">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proofErr w:type="spellStart"/>
      <w:r w:rsidRPr="00503B99">
        <w:rPr>
          <w:color w:val="000000"/>
        </w:rPr>
        <w:t>Tsiry</w:t>
      </w:r>
      <w:proofErr w:type="spellEnd"/>
      <w:r w:rsidRPr="00503B99">
        <w:rPr>
          <w:color w:val="000000"/>
        </w:rPr>
        <w:t xml:space="preserve"> Hasina Randriambolamanantsoa</w:t>
      </w:r>
      <w:r w:rsidRPr="006B3F44">
        <w:rPr>
          <w:color w:val="000000"/>
          <w:vertAlign w:val="superscript"/>
        </w:rPr>
        <w:t>6</w:t>
      </w:r>
      <w:r>
        <w:rPr>
          <w:color w:val="000000"/>
        </w:rPr>
        <w:t xml:space="preserve">, </w:t>
      </w:r>
      <w:r w:rsidRPr="006B3F44">
        <w:rPr>
          <w:color w:val="000000"/>
        </w:rPr>
        <w:t xml:space="preserve">Ny </w:t>
      </w:r>
      <w:proofErr w:type="spellStart"/>
      <w:r w:rsidRPr="006B3F44">
        <w:rPr>
          <w:color w:val="000000"/>
        </w:rPr>
        <w:t>Anjara</w:t>
      </w:r>
      <w:proofErr w:type="spellEnd"/>
      <w:r w:rsidRPr="006B3F44">
        <w:rPr>
          <w:color w:val="000000"/>
        </w:rPr>
        <w:t xml:space="preserve">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56575BEB" w:rsidR="00127389"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Madagascar offers a unique phylogeographic nexus of bats and viruses with both Asian and African phylogeographic origins, offering opportunities for unprecedented mixing of viral groups</w:t>
      </w:r>
      <w:r w:rsidR="000E60B7">
        <w:rPr>
          <w:color w:val="000000"/>
        </w:rPr>
        <w:t xml:space="preserve"> and, potentially, unique avenues for recombination</w:t>
      </w:r>
      <w:r>
        <w:rPr>
          <w:color w:val="000000"/>
        </w:rPr>
        <w:t>. As</w:t>
      </w:r>
      <w:r w:rsidR="000E60B7">
        <w:rPr>
          <w:color w:val="000000"/>
        </w:rPr>
        <w:t xml:space="preserve"> fruit </w:t>
      </w:r>
      <w:r>
        <w:rPr>
          <w:color w:val="000000"/>
        </w:rPr>
        <w:t xml:space="preserve">bats are 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77777777" w:rsidR="00127389" w:rsidRPr="006B3F44" w:rsidRDefault="00127389" w:rsidP="00A60EE4">
      <w:pPr>
        <w:rPr>
          <w:b/>
          <w:bCs/>
        </w:rPr>
      </w:pPr>
      <w:r w:rsidRPr="006B3F44">
        <w:rPr>
          <w:b/>
          <w:bCs/>
        </w:rPr>
        <w:lastRenderedPageBreak/>
        <w:t xml:space="preserve">Introduction </w:t>
      </w:r>
    </w:p>
    <w:p w14:paraId="097AE128" w14:textId="7AB20D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B17D67" w:rsidRPr="00B17D67">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B17D67" w:rsidRPr="00B17D67">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B17D67" w:rsidRPr="00B17D67">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w:t>
      </w:r>
      <w:r w:rsidRPr="00EA26B1">
        <w:t>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B17D67" w:rsidRPr="00B17D67">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B17D67" w:rsidRPr="00B17D67">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B17D67" w:rsidRPr="00B17D67">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B17D67" w:rsidRPr="00B17D67">
            <w:rPr>
              <w:color w:val="000000"/>
            </w:rPr>
            <w:t>(14,15)</w:t>
          </w:r>
        </w:sdtContent>
      </w:sdt>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 and bovid hosts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B17D67" w:rsidRPr="00B17D67">
            <w:rPr>
              <w:color w:val="000000"/>
            </w:rPr>
            <w:t>(16,17)</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
          <w:id w:val="-349571285"/>
          <w:placeholder>
            <w:docPart w:val="DefaultPlaceholder_-1854013440"/>
          </w:placeholder>
        </w:sdtPr>
        <w:sdtEndPr/>
        <w:sdtContent>
          <w:r w:rsidR="00B17D67" w:rsidRPr="00B17D67">
            <w:rPr>
              <w:color w:val="000000"/>
            </w:rPr>
            <w:t>(18–25)</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
          <w:id w:val="1282535465"/>
          <w:placeholder>
            <w:docPart w:val="DefaultPlaceholder_-1854013440"/>
          </w:placeholder>
        </w:sdtPr>
        <w:sdtEndPr/>
        <w:sdtContent>
          <w:r w:rsidR="00B17D67" w:rsidRPr="00B17D67">
            <w:rPr>
              <w:color w:val="000000"/>
            </w:rPr>
            <w:t>(11,13,26–30)</w:t>
          </w:r>
        </w:sdtContent>
      </w:sdt>
      <w:r>
        <w:t>.</w:t>
      </w:r>
    </w:p>
    <w:p w14:paraId="4A1C76B9" w14:textId="77777777" w:rsidR="00127389" w:rsidRDefault="00127389" w:rsidP="00A60EE4"/>
    <w:p w14:paraId="41038414" w14:textId="2F273AC8" w:rsidR="00127389" w:rsidRDefault="00127389" w:rsidP="00DD6A2E">
      <w:r>
        <w:t xml:space="preserve">The family </w:t>
      </w:r>
      <w:proofErr w:type="spellStart"/>
      <w: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
          <w:id w:val="-1924799623"/>
          <w:placeholder>
            <w:docPart w:val="DefaultPlaceholder_-1854013440"/>
          </w:placeholder>
        </w:sdtPr>
        <w:sdtEndPr/>
        <w:sdtContent>
          <w:r w:rsidR="00B17D67" w:rsidRPr="00B17D67">
            <w:rPr>
              <w:color w:val="000000"/>
            </w:rPr>
            <w:t>(31,32)</w:t>
          </w:r>
          <w:r w:rsidR="00EA26B1">
            <w:rPr>
              <w:color w:val="000000"/>
            </w:rPr>
            <w:t>, in part</w:t>
          </w:r>
        </w:sdtContent>
      </w:sdt>
      <w:r w:rsidR="00EA26B1">
        <w:rPr>
          <w:color w:val="000000"/>
        </w:rPr>
        <w:t xml:space="preserve"> </w:t>
      </w:r>
      <w:r>
        <w:t xml:space="preserve">because many </w:t>
      </w:r>
      <w:proofErr w:type="spellStart"/>
      <w:r>
        <w:t>CoVs</w:t>
      </w:r>
      <w:proofErr w:type="spellEnd"/>
      <w:r>
        <w:t xml:space="preserve"> utilize well-conserved cell surface receptors to gain entry into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
          <w:id w:val="2712778"/>
          <w:placeholder>
            <w:docPart w:val="DefaultPlaceholder_-1854013440"/>
          </w:placeholder>
        </w:sdtPr>
        <w:sdtEndPr/>
        <w:sdtContent>
          <w:r w:rsidR="00B17D67" w:rsidRPr="00B17D67">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
          <w:id w:val="1121185462"/>
          <w:placeholder>
            <w:docPart w:val="DefaultPlaceholder_-1854013440"/>
          </w:placeholder>
        </w:sdtPr>
        <w:sdtEndPr/>
        <w:sdtContent>
          <w:r w:rsidR="00EA26B1">
            <w:rPr>
              <w:color w:val="000000"/>
            </w:rPr>
            <w:t xml:space="preserve"> </w:t>
          </w:r>
          <w:r w:rsidR="00B17D67" w:rsidRPr="00B17D67">
            <w:rPr>
              <w:color w:val="000000"/>
            </w:rPr>
            <w:t>(35)</w:t>
          </w:r>
        </w:sdtContent>
      </w:sdt>
      <w:r>
        <w:t>. Because C</w:t>
      </w:r>
      <w:proofErr w:type="spellStart"/>
      <w:r>
        <w:t>oVs</w:t>
      </w:r>
      <w:proofErr w:type="spellEnd"/>
      <w:r>
        <w:t xml:space="preserve"> are notoriously inclined towards recombination</w:t>
      </w:r>
      <w:r w:rsidR="00EA26B1">
        <w:t xml:space="preserve"> (</w:t>
      </w:r>
      <w:r>
        <w:t xml:space="preserve">with other </w:t>
      </w:r>
      <w:proofErr w:type="spellStart"/>
      <w:r>
        <w:t>CoVs</w:t>
      </w:r>
      <w:proofErr w:type="spellEnd"/>
      <w:r>
        <w:t>, or more rarely, with other viral groups</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sdt>
        <w:sdtPr>
          <w:rPr>
            <w:color w:val="000000"/>
          </w:rPr>
          <w:tag w:val="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
          <w:id w:val="1945963057"/>
          <w:placeholder>
            <w:docPart w:val="DefaultPlaceholder_-1854013440"/>
          </w:placeholder>
        </w:sdtPr>
        <w:sdtEndPr/>
        <w:sdtContent>
          <w:r w:rsidR="00EA26B1">
            <w:rPr>
              <w:color w:val="000000"/>
            </w:rPr>
            <w:t xml:space="preserve"> in the future </w:t>
          </w:r>
          <w:r w:rsidR="00B17D67" w:rsidRPr="00B17D67">
            <w:rPr>
              <w:color w:val="000000"/>
            </w:rPr>
            <w:t>(26,38–41)</w:t>
          </w:r>
        </w:sdtContent>
      </w:sdt>
      <w:r w:rsidR="00EA26B1">
        <w:rPr>
          <w:color w:val="000000"/>
        </w:rPr>
        <w:t xml:space="preserve">, a concern which 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potentially </w:t>
      </w:r>
      <w:proofErr w:type="spellStart"/>
      <w:r w:rsidR="00EA26B1">
        <w:t>CoV</w:t>
      </w:r>
      <w:proofErr w:type="spellEnd"/>
      <w:r w:rsidR="00EA26B1">
        <w:t xml:space="preserve"> diversity 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
          <w:id w:val="-1620292106"/>
          <w:placeholder>
            <w:docPart w:val="DefaultPlaceholder_-1854013440"/>
          </w:placeholder>
        </w:sdtPr>
        <w:sdtEndPr/>
        <w:sdtContent>
          <w:r w:rsidR="00B17D67" w:rsidRPr="00B17D67">
            <w:rPr>
              <w:color w:val="000000"/>
            </w:rPr>
            <w:t>(31,42,43)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
          <w:id w:val="499313893"/>
          <w:placeholder>
            <w:docPart w:val="DefaultPlaceholder_-1854013440"/>
          </w:placeholder>
        </w:sdtPr>
        <w:sdtEndPr/>
        <w:sdtContent>
          <w:r w:rsidR="00B17D67" w:rsidRPr="00B17D67">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
          <w:id w:val="1189723032"/>
          <w:placeholder>
            <w:docPart w:val="DefaultPlaceholder_-1854013440"/>
          </w:placeholder>
        </w:sdtPr>
        <w:sdtEndPr/>
        <w:sdtContent>
          <w:r w:rsidR="00EA26B1">
            <w:rPr>
              <w:color w:val="000000"/>
            </w:rPr>
            <w:t xml:space="preserve"> </w:t>
          </w:r>
          <w:r w:rsidR="00B17D67" w:rsidRPr="00B17D67">
            <w:rPr>
              <w:color w:val="000000"/>
            </w:rPr>
            <w:t>(48)</w:t>
          </w:r>
        </w:sdtContent>
      </w:sdt>
      <w:r>
        <w:t xml:space="preserve">. </w:t>
      </w:r>
    </w:p>
    <w:p w14:paraId="69CF3B86" w14:textId="77777777" w:rsidR="00127389" w:rsidRPr="00EA26B1" w:rsidRDefault="00127389" w:rsidP="00A60EE4"/>
    <w:p w14:paraId="4C2ECF59" w14:textId="0F31E8D4"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w:t>
      </w:r>
      <w:r>
        <w:t xml:space="preserve">,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
          <w:id w:val="1143161579"/>
          <w:placeholder>
            <w:docPart w:val="DefaultPlaceholder_-1854013440"/>
          </w:placeholder>
        </w:sdtPr>
        <w:sdtEndPr/>
        <w:sdtContent>
          <w:r w:rsidR="00B17D67" w:rsidRPr="00B17D67">
            <w:rPr>
              <w:color w:val="000000"/>
            </w:rPr>
            <w:t>(49)</w:t>
          </w:r>
        </w:sdtContent>
      </w:sdt>
      <w:r>
        <w:t>.</w:t>
      </w:r>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
          <w:id w:val="649486398"/>
          <w:placeholder>
            <w:docPart w:val="DefaultPlaceholder_-1854013440"/>
          </w:placeholder>
        </w:sdtPr>
        <w:sdtEndPr/>
        <w:sdtContent>
          <w:r w:rsidR="00B17D67" w:rsidRPr="00B17D67">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
          <w:id w:val="-1718355885"/>
          <w:placeholder>
            <w:docPart w:val="DefaultPlaceholder_-1854013440"/>
          </w:placeholder>
        </w:sdtPr>
        <w:sdtEndPr/>
        <w:sdtContent>
          <w:r w:rsidR="00B17D67" w:rsidRPr="00B17D67">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
          <w:id w:val="-1111894756"/>
          <w:placeholder>
            <w:docPart w:val="DefaultPlaceholder_-1854013440"/>
          </w:placeholder>
        </w:sdtPr>
        <w:sdtEndPr/>
        <w:sdtContent>
          <w:r w:rsidR="00B17D67" w:rsidRPr="00B17D67">
            <w:rPr>
              <w:color w:val="000000"/>
            </w:rPr>
            <w:t>(29,54–56)</w:t>
          </w:r>
        </w:sdtContent>
      </w:sdt>
      <w:r>
        <w:t xml:space="preserve">. Previously coronavirus surveillance efforts have identified </w:t>
      </w:r>
      <w:r w:rsidRPr="00EA26B1">
        <w:rPr>
          <w:i/>
          <w:iCs/>
        </w:rPr>
        <w:t>Alphacoronavirus</w:t>
      </w:r>
      <w:r>
        <w:t xml:space="preserve"> RNA in the Malagasy </w:t>
      </w:r>
      <w:r>
        <w:lastRenderedPageBreak/>
        <w:t xml:space="preserve">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
          <w:id w:val="905878058"/>
          <w:placeholder>
            <w:docPart w:val="DefaultPlaceholder_-1854013440"/>
          </w:placeholder>
        </w:sdtPr>
        <w:sdtEndPr/>
        <w:sdtContent>
          <w:r w:rsidR="00B17D67" w:rsidRPr="00B17D67">
            <w:rPr>
              <w:color w:val="000000"/>
            </w:rPr>
            <w:t>(62,100)</w:t>
          </w:r>
          <w:r w:rsidR="00EA26B1">
            <w:rPr>
              <w:color w:val="000000"/>
            </w:rPr>
            <w:t xml:space="preserve">. </w:t>
          </w:r>
        </w:sdtContent>
      </w:sdt>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
          <w:id w:val="-556781305"/>
          <w:placeholder>
            <w:docPart w:val="DefaultPlaceholder_-1854013440"/>
          </w:placeholder>
        </w:sdtPr>
        <w:sdtEndPr>
          <w:rPr>
            <w:iCs w:val="0"/>
          </w:rPr>
        </w:sdtEndPr>
        <w:sdtContent>
          <w:r w:rsidR="00B17D67" w:rsidRPr="00B17D67">
            <w:rPr>
              <w:color w:val="000000"/>
            </w:rPr>
            <w:t>(29,55)</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t>Ptero</w:t>
      </w:r>
      <w:r w:rsidR="00EA26B1">
        <w:t>po</w:t>
      </w:r>
      <w: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
          <w:id w:val="-484622095"/>
          <w:placeholder>
            <w:docPart w:val="DefaultPlaceholder_-1854013440"/>
          </w:placeholder>
        </w:sdtPr>
        <w:sdtEndPr/>
        <w:sdtContent>
          <w:r w:rsidR="00B17D67" w:rsidRPr="00B17D67">
            <w:rPr>
              <w:color w:val="000000"/>
            </w:rPr>
            <w:t>(21,28,57–60)</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
          <w:id w:val="659807904"/>
          <w:placeholder>
            <w:docPart w:val="DefaultPlaceholder_-1854013440"/>
          </w:placeholder>
        </w:sdtPr>
        <w:sdtEndPr/>
        <w:sdtContent>
          <w:r w:rsidR="00B17D67" w:rsidRPr="00B17D67">
            <w:rPr>
              <w:color w:val="000000"/>
            </w:rPr>
            <w:t>(21,60,61)</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
          <w:id w:val="1833182939"/>
          <w:placeholder>
            <w:docPart w:val="DefaultPlaceholder_-1854013440"/>
          </w:placeholder>
        </w:sdtPr>
        <w:sdtEndPr/>
        <w:sdtContent>
          <w:r w:rsidR="00B17D67" w:rsidRPr="00B17D67">
            <w:rPr>
              <w:color w:val="000000"/>
            </w:rPr>
            <w:t>(62)</w:t>
          </w:r>
          <w:r w:rsidR="00E07725">
            <w:rPr>
              <w:color w:val="000000"/>
            </w:rPr>
            <w:t xml:space="preserve">, </w:t>
          </w:r>
          <w:proofErr w:type="spellStart"/>
          <w:r w:rsidR="00E07725">
            <w:rPr>
              <w:color w:val="000000"/>
            </w:rPr>
            <w:t>CoV</w:t>
          </w:r>
          <w:proofErr w:type="spellEnd"/>
          <w:r w:rsidR="00E07725">
            <w:rPr>
              <w:color w:val="000000"/>
            </w:rPr>
            <w:t xml:space="preserve"> </w:t>
          </w:r>
        </w:sdtContent>
      </w:sdt>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1966C7FB"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486090932"/>
          <w:placeholder>
            <w:docPart w:val="DefaultPlaceholder_-1854013440"/>
          </w:placeholder>
        </w:sdtPr>
        <w:sdtEndPr/>
        <w:sdtContent>
          <w:r w:rsidR="00B17D67" w:rsidRPr="00B17D67">
            <w:rPr>
              <w:color w:val="000000"/>
            </w:rPr>
            <w:t>(63–66)</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
          <w:id w:val="-1361352878"/>
          <w:placeholder>
            <w:docPart w:val="DefaultPlaceholder_-1854013440"/>
          </w:placeholder>
        </w:sdtPr>
        <w:sdtEndPr/>
        <w:sdtContent>
          <w:r w:rsidR="00B17D67" w:rsidRPr="00B17D67">
            <w:rPr>
              <w:color w:val="000000"/>
            </w:rPr>
            <w:t>(67–69)</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
          <w:id w:val="1392543210"/>
          <w:placeholder>
            <w:docPart w:val="DefaultPlaceholder_-1854013440"/>
          </w:placeholder>
        </w:sdtPr>
        <w:sdtEndPr/>
        <w:sdtContent>
          <w:r w:rsidR="00B17D67" w:rsidRPr="00B17D67">
            <w:rPr>
              <w:color w:val="000000"/>
            </w:rPr>
            <w:t>(70)</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xml:space="preserve">, derived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37754A09"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Cave,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
          <w:id w:val="1174837306"/>
          <w:placeholder>
            <w:docPart w:val="DefaultPlaceholder_-1854013440"/>
          </w:placeholder>
        </w:sdtPr>
        <w:sdtEndPr/>
        <w:sdtContent>
          <w:r w:rsidR="00B17D67" w:rsidRPr="00B17D67">
            <w:rPr>
              <w:color w:val="000000"/>
            </w:rPr>
            <w:t>(54,71,72)</w:t>
          </w:r>
        </w:sdtContent>
      </w:sdt>
      <w:r>
        <w:t xml:space="preserve">.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41F7D691"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commentRangeStart w:id="0"/>
      <w:r>
        <w:rPr>
          <w:i/>
          <w:iCs/>
        </w:rPr>
        <w:t xml:space="preserve">Library Preparation and </w:t>
      </w:r>
      <w:proofErr w:type="spellStart"/>
      <w:r>
        <w:rPr>
          <w:i/>
          <w:iCs/>
        </w:rPr>
        <w:t>mNGS</w:t>
      </w:r>
      <w:commentRangeEnd w:id="0"/>
      <w:proofErr w:type="spellEnd"/>
      <w:r w:rsidRPr="00772AA7">
        <w:rPr>
          <w:rStyle w:val="CommentReference"/>
        </w:rPr>
        <w:commentReference w:id="0"/>
      </w:r>
    </w:p>
    <w:p w14:paraId="1373349A" w14:textId="77777777" w:rsidR="00127389" w:rsidRPr="00EA26B1" w:rsidRDefault="00127389" w:rsidP="003747CC">
      <w:pPr>
        <w:rPr>
          <w:rFonts w:ascii="Cambria" w:hAnsi="Cambria" w:cs="Noto Serif"/>
          <w:color w:val="212121"/>
          <w:shd w:val="clear" w:color="auto" w:fill="FFFFFF"/>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Pr="00772AA7">
        <w:t xml:space="preserve">5ul of </w:t>
      </w:r>
      <w:proofErr w:type="spellStart"/>
      <w:r w:rsidRPr="00772AA7">
        <w:t>of</w:t>
      </w:r>
      <w:proofErr w:type="spellEnd"/>
      <w:r w:rsidRPr="00772AA7">
        <w:t xml:space="preserve"> e</w:t>
      </w:r>
      <w:r w:rsidRPr="00584C2F">
        <w:t>a</w:t>
      </w:r>
      <w:r w:rsidRPr="0046763C">
        <w:t>c</w:t>
      </w:r>
      <w:r w:rsidRPr="00D10725">
        <w:t>h R</w:t>
      </w:r>
      <w:r w:rsidRPr="002F6772">
        <w:t>NA s</w:t>
      </w:r>
      <w:r w:rsidRPr="00C10014">
        <w:t>ample</w:t>
      </w:r>
      <w:r>
        <w:t xml:space="preserve">, plus water control, </w:t>
      </w:r>
      <w:r w:rsidRPr="00772AA7">
        <w:t xml:space="preserve">was diluted 5X and </w:t>
      </w:r>
      <w:r w:rsidRPr="00584C2F">
        <w:t>a</w:t>
      </w:r>
      <w:r w:rsidRPr="0046763C">
        <w:t>rr</w:t>
      </w:r>
      <w:r w:rsidRPr="00D10725">
        <w:t>ay</w:t>
      </w:r>
      <w:r w:rsidRPr="002F6772">
        <w:t>ed in</w:t>
      </w:r>
      <w:r w:rsidRPr="00C10014">
        <w:t xml:space="preserve"> 96-</w:t>
      </w:r>
      <w:r w:rsidRPr="00F767CD">
        <w:t>to</w:t>
      </w:r>
      <w:r w:rsidRPr="00673AB4">
        <w:t>-384</w:t>
      </w:r>
      <w:r w:rsidRPr="009376AC">
        <w:t xml:space="preserve"> well </w:t>
      </w:r>
      <w:r w:rsidRPr="00F8790D">
        <w:t>p</w:t>
      </w:r>
      <w:r w:rsidRPr="00AB0B4C">
        <w:t>la</w:t>
      </w:r>
      <w:r w:rsidRPr="00BA14F4">
        <w:t>te</w:t>
      </w:r>
      <w:r w:rsidRPr="0017196E">
        <w:t xml:space="preserve"> forma</w:t>
      </w:r>
      <w:r w:rsidRPr="004231BE">
        <w:t>t</w:t>
      </w:r>
      <w:r w:rsidRPr="00204660">
        <w:t xml:space="preserve"> </w:t>
      </w:r>
      <w:r w:rsidRPr="00772AA7">
        <w:t xml:space="preserve">using a BRAVO Automated Liquid-Handling Platform and unique </w:t>
      </w:r>
      <w:proofErr w:type="spellStart"/>
      <w:r w:rsidRPr="00EA26B1">
        <w:rPr>
          <w:color w:val="212121"/>
          <w:shd w:val="clear" w:color="auto" w:fill="FFFFFF"/>
        </w:rPr>
        <w:t>TruSeq</w:t>
      </w:r>
      <w:proofErr w:type="spellEnd"/>
      <w:r w:rsidRPr="00EA26B1">
        <w:rPr>
          <w:color w:val="212121"/>
          <w:shd w:val="clear" w:color="auto" w:fill="FFFFFF"/>
        </w:rPr>
        <w:t xml:space="preserve"> Index PCR Primer barcodes (Illumina, San Diego, CA, USA). Samples were subsequently prepped into libraries using the </w:t>
      </w:r>
      <w:proofErr w:type="spellStart"/>
      <w:r w:rsidRPr="00EA26B1">
        <w:rPr>
          <w:color w:val="212121"/>
          <w:shd w:val="clear" w:color="auto" w:fill="FFFFFF"/>
        </w:rPr>
        <w:t>NEBNext</w:t>
      </w:r>
      <w:proofErr w:type="spellEnd"/>
      <w:r w:rsidRPr="00EA26B1">
        <w:rPr>
          <w:color w:val="212121"/>
          <w:shd w:val="clear" w:color="auto" w:fill="FFFFFF"/>
        </w:rPr>
        <w:t xml:space="preserve"> Directional RNA Library Prep Kit (Purified mRNA or rRNA Depleted RNA protocol; New England </w:t>
      </w:r>
      <w:proofErr w:type="spellStart"/>
      <w:r w:rsidRPr="00EA26B1">
        <w:rPr>
          <w:color w:val="212121"/>
          <w:shd w:val="clear" w:color="auto" w:fill="FFFFFF"/>
        </w:rPr>
        <w:t>BioLabs</w:t>
      </w:r>
      <w:proofErr w:type="spellEnd"/>
      <w:r w:rsidRPr="00EA26B1">
        <w:rPr>
          <w:color w:val="212121"/>
          <w:shd w:val="clear" w:color="auto" w:fill="FFFFFF"/>
        </w:rPr>
        <w:t>, Beverly, MA, USA), following the manufacturer’s instructions and according to previously published modifications (</w:t>
      </w:r>
      <w:r w:rsidRPr="00F8790D">
        <w:rPr>
          <w:color w:val="FF0000"/>
          <w:shd w:val="clear" w:color="auto" w:fill="FFFFFF"/>
        </w:rPr>
        <w:t>XXX</w:t>
      </w:r>
      <w:r w:rsidRPr="00EA26B1">
        <w:rPr>
          <w:color w:val="212121"/>
          <w:shd w:val="clear" w:color="auto" w:fill="FFFFFF"/>
        </w:rPr>
        <w:t xml:space="preserve">). </w:t>
      </w:r>
      <w:commentRangeStart w:id="1"/>
      <w:r w:rsidRPr="00EA26B1">
        <w:rPr>
          <w:color w:val="212121"/>
          <w:shd w:val="clear" w:color="auto" w:fill="FFFFFF"/>
        </w:rPr>
        <w:t xml:space="preserve">Quality and quantity of resulting individual and pooled </w:t>
      </w:r>
      <w:proofErr w:type="spellStart"/>
      <w:r w:rsidRPr="00EA26B1">
        <w:rPr>
          <w:color w:val="212121"/>
          <w:shd w:val="clear" w:color="auto" w:fill="FFFFFF"/>
        </w:rPr>
        <w:t>mNGS</w:t>
      </w:r>
      <w:proofErr w:type="spellEnd"/>
      <w:r w:rsidRPr="00EA26B1">
        <w:rPr>
          <w:color w:val="212121"/>
          <w:shd w:val="clear" w:color="auto" w:fill="FFFFFF"/>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Pr="00EA26B1">
        <w:rPr>
          <w:color w:val="212121"/>
          <w:shd w:val="clear" w:color="auto" w:fill="FFFFFF"/>
        </w:rPr>
        <w:t>PhiX</w:t>
      </w:r>
      <w:proofErr w:type="spellEnd"/>
      <w:r w:rsidRPr="00EA26B1">
        <w:rPr>
          <w:color w:val="212121"/>
          <w:shd w:val="clear" w:color="auto" w:fill="FFFFFF"/>
        </w:rPr>
        <w:t xml:space="preserve"> control library (Illumina, San Diego, CA, USA). Pair-end sequencing (2 × 150 bp) was performed using an 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150-base-pair pair-end read FASTQ files by library and to load files onto an Amazon Web Service (AWS) S3 bucket is available on GitHub at </w:t>
      </w:r>
      <w:hyperlink r:id="rId10"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commentRangeEnd w:id="1"/>
      <w:r>
        <w:rPr>
          <w:rStyle w:val="CommentReference"/>
          <w:rFonts w:cs="Mangal"/>
          <w:lang w:bidi="hi-IN"/>
        </w:rPr>
        <w:commentReference w:id="1"/>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5C344312" w:rsidR="00127389" w:rsidRDefault="00127389" w:rsidP="00772AA7">
      <w:r>
        <w:lastRenderedPageBreak/>
        <w:t xml:space="preserve">Raw reads from Illumina sequencing were host-filtered, quality-filtered, and assembled on the </w:t>
      </w:r>
      <w:proofErr w:type="spellStart"/>
      <w:r>
        <w:t>IDseq</w:t>
      </w:r>
      <w:proofErr w:type="spellEnd"/>
      <w:r>
        <w:t xml:space="preserve"> (v3.2)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
          <w:id w:val="2038779061"/>
          <w:placeholder>
            <w:docPart w:val="DefaultPlaceholder_-1854013440"/>
          </w:placeholder>
        </w:sdtPr>
        <w:sdtEndPr/>
        <w:sdtContent>
          <w:r w:rsidR="00B17D67" w:rsidRPr="00B17D67">
            <w:rPr>
              <w:color w:val="000000"/>
            </w:rPr>
            <w:t>(73)</w:t>
          </w:r>
        </w:sdtContent>
      </w:sdt>
      <w:r>
        <w:t xml:space="preserve">, using a host background model compiled from </w:t>
      </w:r>
      <w:r w:rsidR="00A35859">
        <w:t xml:space="preserve">publicly available </w:t>
      </w:r>
      <w:r>
        <w:t xml:space="preserve">full-length genomes </w:t>
      </w:r>
      <w:r w:rsidR="00A35859">
        <w:t>for all three bat species</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blast against a reference database constructed from all full-length reference sequences for </w:t>
      </w:r>
      <w:r w:rsidRPr="00EA26B1">
        <w:rPr>
          <w:i/>
          <w:iCs/>
        </w:rPr>
        <w:t>Alpha-</w:t>
      </w:r>
      <w:r>
        <w:t xml:space="preserve"> and </w:t>
      </w:r>
      <w:proofErr w:type="spellStart"/>
      <w:r w:rsidRPr="00EA26B1">
        <w:rPr>
          <w:i/>
          <w:iCs/>
        </w:rPr>
        <w:t>Betacoronavirus</w:t>
      </w:r>
      <w:proofErr w:type="spellEnd"/>
      <w:r>
        <w:t xml:space="preserve"> available in GenBank.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569D0E21"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GenBank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 GenBank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535581455"/>
          <w:placeholder>
            <w:docPart w:val="DefaultPlaceholder_-1854013440"/>
          </w:placeholder>
        </w:sdtPr>
        <w:sdtEndPr/>
        <w:sdtContent>
          <w:r w:rsidR="00B17D67" w:rsidRPr="00B17D67">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 xml:space="preserve">(GX2018),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
          <w:id w:val="1678075057"/>
          <w:placeholder>
            <w:docPart w:val="DefaultPlaceholder_-1854013440"/>
          </w:placeholder>
        </w:sdtPr>
        <w:sdtEndPr/>
        <w:sdtContent>
          <w:r w:rsidR="00B17D67" w:rsidRPr="00B17D67">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7777777" w:rsidR="00127389" w:rsidRPr="002F6772" w:rsidRDefault="00127389" w:rsidP="00FC67D6">
      <w:r>
        <w:t xml:space="preserve">Contigs returned from </w:t>
      </w:r>
      <w:proofErr w:type="spellStart"/>
      <w:r>
        <w:t>IDseq</w:t>
      </w:r>
      <w:proofErr w:type="spellEnd"/>
      <w:r>
        <w:t xml:space="preserve"> were next combined with publicly available coronavirus sequences in GenBank to </w:t>
      </w:r>
      <w:r w:rsidRPr="00BF30D2">
        <w:t>u</w:t>
      </w:r>
      <w:r w:rsidRPr="00A75EBF">
        <w:t>nd</w:t>
      </w:r>
      <w:r w:rsidRPr="002F6772">
        <w:t>ertake 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1"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77777777"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GenBank records, corresponding to all available full genome sequences with bat hosts under GenBank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A26B1">
        <w:rPr>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A26B1">
        <w:rPr>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NC_010800.1).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5D8FFE1E" w:rsidR="00127389" w:rsidRPr="00BF30D2" w:rsidRDefault="00127389" w:rsidP="00E43076">
      <w:r w:rsidRPr="00BF30D2">
        <w:lastRenderedPageBreak/>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
          <w:id w:val="1318388036"/>
          <w:placeholder>
            <w:docPart w:val="DefaultPlaceholder_-1854013440"/>
          </w:placeholder>
        </w:sdtPr>
        <w:sdtEndPr/>
        <w:sdtContent>
          <w:r w:rsidR="00B17D67" w:rsidRPr="00B17D67">
            <w:rPr>
              <w:color w:val="000000"/>
            </w:rPr>
            <w:t>(55)</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EA26B1">
        <w:rPr>
          <w:color w:val="24292F"/>
          <w:shd w:val="clear" w:color="auto" w:fill="FFFFFF"/>
        </w:rPr>
        <w:t>Nobecovirus</w:t>
      </w:r>
      <w:proofErr w:type="spellEnd"/>
      <w:r w:rsidRPr="00EA26B1">
        <w:rPr>
          <w:color w:val="24292F"/>
          <w:shd w:val="clear" w:color="auto" w:fill="FFFFFF"/>
        </w:rPr>
        <w:t xml:space="preserve"> 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EA26B1">
        <w:rPr>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 xml:space="preserve">subgenera available in GenBank. Finally, this phylogeny also included </w:t>
      </w:r>
      <w:r w:rsidRPr="00BF30D2">
        <w:t>s</w:t>
      </w:r>
      <w:r w:rsidRPr="00A75EBF">
        <w:t>e</w:t>
      </w:r>
      <w:r w:rsidRPr="002F6772">
        <w:t>ven Madagasc</w:t>
      </w:r>
      <w:r w:rsidRPr="00C10014">
        <w:t xml:space="preserve">ar </w:t>
      </w:r>
      <w:proofErr w:type="spellStart"/>
      <w:r w:rsidRPr="00C10014">
        <w:t>Nob</w:t>
      </w:r>
      <w:r w:rsidRPr="00F767CD">
        <w:t>ecovir</w:t>
      </w:r>
      <w:r w:rsidRPr="00673AB4">
        <w:t>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7777777"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were derived from annotation tracks reported in GenBank or manual annotation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3D6CF596"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trees were aligned in MAFFT v7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355476932"/>
          <w:placeholder>
            <w:docPart w:val="DefaultPlaceholder_-1854013440"/>
          </w:placeholder>
        </w:sdtPr>
        <w:sdtEndPr/>
        <w:sdtContent>
          <w:r w:rsidR="00B17D67" w:rsidRPr="00B17D67">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2" w:history="1">
        <w:r w:rsidRPr="00A75EBF">
          <w:rPr>
            <w:rStyle w:val="Hyperlink"/>
          </w:rPr>
          <w:t>https://github.com/brooklabteam/Mada-Bat-CoV/</w:t>
        </w:r>
      </w:hyperlink>
      <w:r w:rsidRPr="00BF30D2">
        <w:t>.</w:t>
      </w:r>
    </w:p>
    <w:p w14:paraId="78495D20" w14:textId="77777777" w:rsidR="00127389" w:rsidRDefault="00127389" w:rsidP="00E43076"/>
    <w:p w14:paraId="31869B0C" w14:textId="7C8F432F"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
          <w:id w:val="1956823543"/>
          <w:placeholder>
            <w:docPart w:val="DefaultPlaceholder_-1854013440"/>
          </w:placeholder>
        </w:sdtPr>
        <w:sdtEndPr/>
        <w:sdtContent>
          <w:r w:rsidR="00B17D67" w:rsidRPr="00B17D67">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
          <w:id w:val="-1125229224"/>
          <w:placeholder>
            <w:docPart w:val="DefaultPlaceholder_-1854013440"/>
          </w:placeholder>
        </w:sdtPr>
        <w:sdtEndPr/>
        <w:sdtContent>
          <w:r w:rsidR="00B17D67" w:rsidRPr="00B17D67">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764430006"/>
          <w:placeholder>
            <w:docPart w:val="DefaultPlaceholder_-1854013440"/>
          </w:placeholder>
        </w:sdtPr>
        <w:sdtEndPr/>
        <w:sdtContent>
          <w:r w:rsidR="00B17D67" w:rsidRPr="00B17D67">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
          <w:id w:val="170229614"/>
          <w:placeholder>
            <w:docPart w:val="DefaultPlaceholder_-1854013440"/>
          </w:placeholder>
        </w:sdtPr>
        <w:sdtEndPr/>
        <w:sdtContent>
          <w:r w:rsidR="00B17D67" w:rsidRPr="00B17D67">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proofErr w:type="spellStart"/>
      <w:r>
        <w:t>ggtree</w:t>
      </w:r>
      <w:proofErr w:type="spellEnd"/>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
          <w:id w:val="-1798058347"/>
          <w:placeholder>
            <w:docPart w:val="DefaultPlaceholder_-1854013440"/>
          </w:placeholder>
        </w:sdtPr>
        <w:sdtEndPr/>
        <w:sdtContent>
          <w:r w:rsidR="00B17D67" w:rsidRPr="00B17D67">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3259F0E1"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Sequences were first aligned </w:t>
      </w:r>
      <w:r>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1140339497"/>
          <w:placeholder>
            <w:docPart w:val="DefaultPlaceholder_-1854013440"/>
          </w:placeholder>
        </w:sdtPr>
        <w:sdtEndPr/>
        <w:sdtContent>
          <w:r w:rsidR="00B17D67" w:rsidRPr="00B17D67">
            <w:rPr>
              <w:color w:val="000000"/>
            </w:rPr>
            <w:t>(76,77)</w:t>
          </w:r>
        </w:sdtContent>
      </w:sdt>
      <w:r>
        <w:t xml:space="preserve"> using default parameter values</w:t>
      </w:r>
      <w:r>
        <w:rPr>
          <w:iCs/>
        </w:rPr>
        <w:t xml:space="preserve"> with full genome sequences corresponding to two disparate </w:t>
      </w:r>
      <w:proofErr w:type="spellStart"/>
      <w:r>
        <w:rPr>
          <w:i/>
        </w:rPr>
        <w:t>Nobecovirus</w:t>
      </w:r>
      <w:proofErr w:type="spellEnd"/>
      <w:r>
        <w:rPr>
          <w:i/>
        </w:rPr>
        <w:t xml:space="preserve"> </w:t>
      </w:r>
      <w:r>
        <w:rPr>
          <w:iCs/>
        </w:rPr>
        <w:t>genotypes, the HKU9 (</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Pr>
          <w:iCs/>
        </w:rPr>
        <w:t>genotypes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
          <w:id w:val="-234550018"/>
          <w:placeholder>
            <w:docPart w:val="DefaultPlaceholder_-1854013440"/>
          </w:placeholder>
        </w:sdtPr>
        <w:sdtEndPr>
          <w:rPr>
            <w:iCs w:val="0"/>
          </w:rPr>
        </w:sdtEndPr>
        <w:sdtContent>
          <w:r w:rsidR="00B17D67" w:rsidRPr="00B17D67">
            <w:rPr>
              <w:color w:val="000000"/>
            </w:rPr>
            <w:t>(21,60)</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
          <w:id w:val="-1558005962"/>
          <w:placeholder>
            <w:docPart w:val="DefaultPlaceholder_-1854013440"/>
          </w:placeholder>
        </w:sdtPr>
        <w:sdtEndPr>
          <w:rPr>
            <w:iCs w:val="0"/>
          </w:rPr>
        </w:sdtEndPr>
        <w:sdtContent>
          <w:r w:rsidR="00B17D67" w:rsidRPr="00B17D67">
            <w:rPr>
              <w:color w:val="000000"/>
            </w:rPr>
            <w:t>(103,132)</w:t>
          </w:r>
        </w:sdtContent>
      </w:sdt>
      <w:r>
        <w:rPr>
          <w:iCs/>
        </w:rPr>
        <w:t xml:space="preserve"> genotypes were left out of recombination analyses due to the presence of inserted genes and/or genetic material upstream from N in the corresponding genomes, which interfered with the alignment. </w:t>
      </w:r>
    </w:p>
    <w:p w14:paraId="46538FCF" w14:textId="77777777" w:rsidR="00127389" w:rsidRDefault="00127389" w:rsidP="0017196E">
      <w:pPr>
        <w:rPr>
          <w:iCs/>
        </w:rPr>
      </w:pPr>
    </w:p>
    <w:p w14:paraId="0EC0CD3F" w14:textId="77777777" w:rsidR="00127389" w:rsidRDefault="00127389" w:rsidP="0017196E">
      <w:pPr>
        <w:rPr>
          <w:iCs/>
        </w:rPr>
      </w:pPr>
      <w:r>
        <w:rPr>
          <w:iCs/>
        </w:rPr>
        <w:lastRenderedPageBreak/>
        <w:t xml:space="preserve">After alignment, genomes were analyzed for recombination in the program </w:t>
      </w:r>
      <w:proofErr w:type="spellStart"/>
      <w:r>
        <w:rPr>
          <w:iCs/>
        </w:rPr>
        <w:t>SimPlot</w:t>
      </w:r>
      <w:proofErr w:type="spellEnd"/>
      <w:r>
        <w:rPr>
          <w:iCs/>
        </w:rPr>
        <w:t xml:space="preserve"> (version 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also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77777777"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one from </w:t>
      </w:r>
      <w:r>
        <w:rPr>
          <w:i/>
          <w:iCs/>
        </w:rPr>
        <w:t xml:space="preserve">E. </w:t>
      </w:r>
      <w:proofErr w:type="spellStart"/>
      <w:r>
        <w:rPr>
          <w:i/>
          <w:iCs/>
        </w:rPr>
        <w:t>dupreanum</w:t>
      </w:r>
      <w:proofErr w:type="spellEnd"/>
      <w:r>
        <w:t xml:space="preserve"> were submitted to GenBank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7777777" w:rsidR="00127389" w:rsidRPr="009B67EB" w:rsidRDefault="00127389" w:rsidP="004231BE">
      <w:pPr>
        <w:rPr>
          <w:i/>
          <w:iCs/>
        </w:rPr>
      </w:pPr>
      <w:r>
        <w:rPr>
          <w:i/>
          <w:iCs/>
        </w:rPr>
        <w:t>Coronavirus Prevalence in Field Samples</w:t>
      </w:r>
    </w:p>
    <w:p w14:paraId="0AC7D9A8" w14:textId="77777777"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77777777" w:rsidR="00127389" w:rsidRPr="007B63F0" w:rsidRDefault="00127389" w:rsidP="004231BE">
      <w:pPr>
        <w:rPr>
          <w:i/>
          <w:iCs/>
        </w:rPr>
      </w:pPr>
      <w:r>
        <w:t xml:space="preserve">Prevalence in feces varied slightly across species, with 4/44 (9.09%) </w:t>
      </w:r>
      <w:r>
        <w:rPr>
          <w:i/>
          <w:iCs/>
        </w:rPr>
        <w:t xml:space="preserve">P. rufus </w:t>
      </w:r>
      <w:r>
        <w:t>samples</w:t>
      </w:r>
      <w:r>
        <w:rPr>
          <w:i/>
          <w:iCs/>
        </w:rPr>
        <w:t>,</w:t>
      </w:r>
      <w:r>
        <w:t xml:space="preserve"> 16/145 (11.03%) </w:t>
      </w:r>
      <w:r>
        <w:rPr>
          <w:i/>
          <w:iCs/>
        </w:rPr>
        <w:t xml:space="preserve">E. </w:t>
      </w:r>
      <w:proofErr w:type="spellStart"/>
      <w:r>
        <w:rPr>
          <w:i/>
          <w:iCs/>
        </w:rPr>
        <w:t>dupreanum</w:t>
      </w:r>
      <w:proofErr w:type="spellEnd"/>
      <w:r>
        <w:rPr>
          <w:i/>
          <w:iCs/>
        </w:rPr>
        <w:t xml:space="preserve"> </w:t>
      </w:r>
      <w:r>
        <w:t xml:space="preserve">samples, and 8/96 (8.33%)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t>)</w:t>
      </w:r>
      <w:r>
        <w:rPr>
          <w:i/>
          <w:iCs/>
        </w:rPr>
        <w:t>.</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79A0B64"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
          <w:id w:val="620421749"/>
          <w:placeholder>
            <w:docPart w:val="DefaultPlaceholder_-1854013440"/>
          </w:placeholder>
        </w:sdtPr>
        <w:sdtEndPr/>
        <w:sdtContent>
          <w:r w:rsidR="00B17D67" w:rsidRPr="00B17D67">
            <w:rPr>
              <w:color w:val="000000"/>
            </w:rPr>
            <w:t>(37,105)</w:t>
          </w:r>
        </w:sdtContent>
      </w:sdt>
      <w:r>
        <w:t xml:space="preserve">. </w:t>
      </w:r>
    </w:p>
    <w:p w14:paraId="760B51E6" w14:textId="77777777" w:rsidR="00127389" w:rsidRDefault="00127389" w:rsidP="004231BE"/>
    <w:p w14:paraId="2B51CC55" w14:textId="520ECA45"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1506863487"/>
          <w:placeholder>
            <w:docPart w:val="DefaultPlaceholder_-1854013440"/>
          </w:placeholder>
        </w:sdtPr>
        <w:sdtEndPr/>
        <w:sdtContent>
          <w:r w:rsidR="00B17D67" w:rsidRPr="00B17D67">
            <w:rPr>
              <w:color w:val="000000"/>
            </w:rPr>
            <w:t>(132–134)</w:t>
          </w:r>
        </w:sdtContent>
      </w:sdt>
      <w:r>
        <w:t xml:space="preserve">. For most genes, these TRS elements were located a short distance upstream from the corresponding gene (Table 1). Elements </w:t>
      </w:r>
      <w:r>
        <w:lastRenderedPageBreak/>
        <w:t xml:space="preserve">identified in the two </w:t>
      </w:r>
      <w:r>
        <w:rPr>
          <w:i/>
          <w:iCs/>
        </w:rPr>
        <w:t xml:space="preserve">R. </w:t>
      </w:r>
      <w:proofErr w:type="spellStart"/>
      <w:r>
        <w:rPr>
          <w:i/>
          <w:iCs/>
        </w:rPr>
        <w:t>madagascariensis</w:t>
      </w:r>
      <w:proofErr w:type="spellEnd"/>
      <w:r>
        <w:rPr>
          <w:i/>
          <w:iCs/>
        </w:rPr>
        <w:t xml:space="preserve"> </w:t>
      </w:r>
      <w:r>
        <w:t>genomes were largely comparable (</w:t>
      </w:r>
      <w:r w:rsidRPr="00BC542E">
        <w:rPr>
          <w:b/>
          <w:bCs/>
        </w:rPr>
        <w:t>Table 1</w:t>
      </w:r>
      <w:r>
        <w:t xml:space="preserve">), 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highlighting the dynamic nature of the </w:t>
      </w:r>
      <w:proofErr w:type="spellStart"/>
      <w:r>
        <w:t>CoV</w:t>
      </w:r>
      <w:proofErr w:type="spellEnd"/>
      <w:r>
        <w:t xml:space="preserve"> genome in this region (the site of previously described </w:t>
      </w:r>
      <w:proofErr w:type="spellStart"/>
      <w:r>
        <w:t>orthoreovirus</w:t>
      </w:r>
      <w:proofErr w:type="spellEnd"/>
      <w:r>
        <w:t xml:space="preserve"> recombination in 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
          <w:id w:val="-1534568522"/>
          <w:placeholder>
            <w:docPart w:val="DefaultPlaceholder_-1854013440"/>
          </w:placeholder>
        </w:sdtPr>
        <w:sdtEndPr/>
        <w:sdtContent>
          <w:r w:rsidR="00B17D67" w:rsidRPr="00B17D67">
            <w:rPr>
              <w:color w:val="000000"/>
            </w:rPr>
            <w:t>(133)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
          <w:id w:val="629832610"/>
          <w:placeholder>
            <w:docPart w:val="DefaultPlaceholder_-1854013440"/>
          </w:placeholder>
        </w:sdtPr>
        <w:sdtEndPr/>
        <w:sdtContent>
          <w:r w:rsidR="00B17D67" w:rsidRPr="00B17D67">
            <w:rPr>
              <w:color w:val="000000"/>
            </w:rPr>
            <w:t>(135)</w:t>
          </w:r>
        </w:sdtContent>
      </w:sdt>
      <w:r>
        <w:t>),  which could be indicative of variation in gene expression across individual bats and/or species.</w:t>
      </w:r>
    </w:p>
    <w:p w14:paraId="7C18A261" w14:textId="77777777" w:rsidR="00127389" w:rsidRDefault="00127389" w:rsidP="004231BE">
      <w:r>
        <w:t xml:space="preserve"> </w:t>
      </w:r>
    </w:p>
    <w:p w14:paraId="581A6AB5" w14:textId="3CFD49DB" w:rsidR="00127389" w:rsidRPr="00317419" w:rsidRDefault="00127389" w:rsidP="004231BE">
      <w:r>
        <w:t xml:space="preserve">All Madagascar </w:t>
      </w:r>
      <w:proofErr w:type="spellStart"/>
      <w:r>
        <w:rPr>
          <w:i/>
          <w:iCs/>
        </w:rPr>
        <w:t>Nobecovirus</w:t>
      </w:r>
      <w:proofErr w:type="spellEnd"/>
      <w:r>
        <w:rPr>
          <w:i/>
          <w:iCs/>
        </w:rPr>
        <w:t xml:space="preserve"> </w:t>
      </w:r>
      <w:r>
        <w:t xml:space="preserve">sequences appeared highly divergent, with BLAST analysis of the full genome </w:t>
      </w:r>
      <w:r>
        <w:rPr>
          <w:i/>
          <w:iCs/>
        </w:rPr>
        <w:t xml:space="preserve">P. </w:t>
      </w:r>
      <w:r w:rsidRPr="00317419">
        <w:rPr>
          <w:i/>
          <w:iCs/>
        </w:rPr>
        <w:t xml:space="preserve">rufus </w:t>
      </w:r>
      <w:proofErr w:type="spellStart"/>
      <w:r w:rsidRPr="00317419">
        <w:rPr>
          <w:i/>
          <w:iCs/>
        </w:rPr>
        <w:t>Nobecovirus</w:t>
      </w:r>
      <w:proofErr w:type="spellEnd"/>
      <w:r>
        <w:t xml:space="preserve"> demonstrating the highest identity at only </w:t>
      </w:r>
      <w:r w:rsidR="00A45D7B">
        <w:t>73.15</w:t>
      </w:r>
      <w:r>
        <w:t xml:space="preserve">% to previously described </w:t>
      </w:r>
      <w:proofErr w:type="spellStart"/>
      <w:r>
        <w:rPr>
          <w:i/>
          <w:iCs/>
        </w:rPr>
        <w:t>Nobecoviruses</w:t>
      </w:r>
      <w:proofErr w:type="spellEnd"/>
      <w:r>
        <w:rPr>
          <w:i/>
          <w:iCs/>
        </w:rPr>
        <w:t xml:space="preserve"> </w:t>
      </w:r>
      <w:r>
        <w:t xml:space="preserve">in the HKU9 lineage circulating in Asia and </w:t>
      </w:r>
      <w:r>
        <w:rPr>
          <w:i/>
          <w:iCs/>
        </w:rPr>
        <w:t xml:space="preserve">R. </w:t>
      </w:r>
      <w:proofErr w:type="spellStart"/>
      <w:r>
        <w:rPr>
          <w:i/>
          <w:iCs/>
        </w:rPr>
        <w:t>madagascariensis</w:t>
      </w:r>
      <w:proofErr w:type="spellEnd"/>
      <w:r>
        <w:rPr>
          <w:i/>
          <w:iCs/>
        </w:rPr>
        <w:t xml:space="preserve"> </w:t>
      </w:r>
      <w:r>
        <w:t xml:space="preserve">genomes demonstrating the highest identity at only </w:t>
      </w:r>
      <w:r w:rsidR="00A45D7B">
        <w:t>95</w:t>
      </w:r>
      <w:r>
        <w:t xml:space="preserve">% to </w:t>
      </w:r>
      <w:r>
        <w:rPr>
          <w:i/>
          <w:iCs/>
        </w:rPr>
        <w:t xml:space="preserve">Eidolon </w:t>
      </w:r>
      <w:proofErr w:type="spellStart"/>
      <w:r>
        <w:rPr>
          <w:i/>
          <w:iCs/>
        </w:rPr>
        <w:t>helvum</w:t>
      </w:r>
      <w:proofErr w:type="spellEnd"/>
      <w:r>
        <w:rPr>
          <w:i/>
          <w:iCs/>
        </w:rPr>
        <w:t xml:space="preserve"> </w:t>
      </w:r>
      <w:proofErr w:type="spellStart"/>
      <w:r>
        <w:rPr>
          <w:i/>
          <w:iCs/>
        </w:rPr>
        <w:t>Nobecovirus</w:t>
      </w:r>
      <w:proofErr w:type="spellEnd"/>
      <w:r>
        <w:rPr>
          <w:i/>
          <w:iCs/>
        </w:rPr>
        <w:t xml:space="preserve"> </w:t>
      </w:r>
      <w:r>
        <w:t>lineages circulating in Africa (</w:t>
      </w:r>
      <w:r w:rsidRPr="00317419">
        <w:rPr>
          <w:b/>
          <w:bCs/>
        </w:rPr>
        <w:t>Table S1</w:t>
      </w:r>
      <w:r>
        <w:t xml:space="preserve">). </w:t>
      </w:r>
      <w:proofErr w:type="spellStart"/>
      <w:r>
        <w:t>BLASTx</w:t>
      </w:r>
      <w:proofErr w:type="spellEnd"/>
      <w:r>
        <w:t xml:space="preserve"> analysis of individual genes from viruses derived from both Madagascar species demonstrated the highest identity with previously described </w:t>
      </w:r>
      <w:proofErr w:type="spellStart"/>
      <w:r>
        <w:rPr>
          <w:i/>
          <w:iCs/>
        </w:rPr>
        <w:t>Nobebecovirus</w:t>
      </w:r>
      <w:proofErr w:type="spellEnd"/>
      <w:r>
        <w:rPr>
          <w:i/>
          <w:iCs/>
        </w:rPr>
        <w:t xml:space="preserve"> </w:t>
      </w:r>
      <w:r>
        <w:t xml:space="preserve">sequences in the Orf1b region, which includes </w:t>
      </w:r>
      <w:proofErr w:type="spellStart"/>
      <w:r>
        <w:t>RdRp</w:t>
      </w:r>
      <w:proofErr w:type="spellEnd"/>
      <w:r>
        <w:t xml:space="preserve"> (</w:t>
      </w:r>
      <w:r w:rsidR="00A45D7B">
        <w:t>70.08</w:t>
      </w:r>
      <w:r>
        <w:t xml:space="preserve">% identity for </w:t>
      </w:r>
      <w:r>
        <w:rPr>
          <w:i/>
          <w:iCs/>
        </w:rPr>
        <w:t xml:space="preserve">P. rufus </w:t>
      </w:r>
      <w:r>
        <w:t>to HKU9</w:t>
      </w:r>
      <w:r>
        <w:rPr>
          <w:i/>
          <w:iCs/>
        </w:rPr>
        <w:t xml:space="preserve"> </w:t>
      </w:r>
      <w:r>
        <w:t xml:space="preserve">and </w:t>
      </w:r>
      <w:r w:rsidR="00A45D7B">
        <w:t>99</w:t>
      </w:r>
      <w:r>
        <w:t xml:space="preserve">% identity for </w:t>
      </w:r>
      <w:r>
        <w:rPr>
          <w:i/>
          <w:iCs/>
        </w:rPr>
        <w:t xml:space="preserve">R. </w:t>
      </w:r>
      <w:proofErr w:type="spellStart"/>
      <w:r>
        <w:rPr>
          <w:i/>
          <w:iCs/>
        </w:rPr>
        <w:t>madagascariensis</w:t>
      </w:r>
      <w:proofErr w:type="spellEnd"/>
      <w:r>
        <w:rPr>
          <w:i/>
          <w:iCs/>
        </w:rPr>
        <w:t xml:space="preserve"> </w:t>
      </w:r>
      <w:r>
        <w:t xml:space="preserve">to </w:t>
      </w:r>
      <w:r>
        <w:rPr>
          <w:i/>
          <w:iCs/>
        </w:rPr>
        <w:t xml:space="preserve">E. </w:t>
      </w:r>
      <w:proofErr w:type="spellStart"/>
      <w:r>
        <w:rPr>
          <w:i/>
          <w:iCs/>
        </w:rPr>
        <w:t>helvum</w:t>
      </w:r>
      <w:proofErr w:type="spellEnd"/>
      <w:r>
        <w:t xml:space="preserve">). By contrast,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demonstrated substantial divergence from all known homologs in the S, N, and NS7 regions of their genomes, showing only </w:t>
      </w:r>
      <w:r w:rsidR="00C5173B">
        <w:t>45.59</w:t>
      </w:r>
      <w:r>
        <w:t>-</w:t>
      </w:r>
      <w:r w:rsidR="00C5173B">
        <w:t>87</w:t>
      </w:r>
      <w:r>
        <w:t xml:space="preserve">% identity to the closest hits across these regions. </w:t>
      </w:r>
    </w:p>
    <w:p w14:paraId="087C8B2F" w14:textId="77777777" w:rsidR="00127389" w:rsidRDefault="00127389" w:rsidP="004231BE"/>
    <w:p w14:paraId="2CF42CFE" w14:textId="77777777" w:rsidR="00127389" w:rsidRDefault="00127389" w:rsidP="004231BE">
      <w:pPr>
        <w:rPr>
          <w:i/>
          <w:iCs/>
        </w:rPr>
      </w:pPr>
      <w:r>
        <w:rPr>
          <w:i/>
          <w:iCs/>
        </w:rPr>
        <w:t>Phylogenetic Analysis</w:t>
      </w:r>
    </w:p>
    <w:p w14:paraId="2E6ED87A" w14:textId="4FFDE8E4"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
          <w:id w:val="-441758535"/>
          <w:placeholder>
            <w:docPart w:val="DefaultPlaceholder_-1854013440"/>
          </w:placeholder>
        </w:sdtPr>
        <w:sdtEndPr/>
        <w:sdtContent>
          <w:r w:rsidR="00B17D67" w:rsidRPr="00B17D67">
            <w:rPr>
              <w:color w:val="000000"/>
            </w:rPr>
            <w:t>(102)</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 xml:space="preserve">lineages: (a) the largely Asian-derived HKU9 sequences, (b) the African </w:t>
      </w:r>
      <w:r>
        <w:rPr>
          <w:i/>
          <w:iCs/>
        </w:rPr>
        <w:t xml:space="preserve">E. </w:t>
      </w:r>
      <w:proofErr w:type="spellStart"/>
      <w:r>
        <w:rPr>
          <w:i/>
          <w:iCs/>
        </w:rPr>
        <w:t>helvum</w:t>
      </w:r>
      <w:proofErr w:type="spellEnd"/>
      <w:r>
        <w:rPr>
          <w:i/>
          <w:iCs/>
        </w:rPr>
        <w:t xml:space="preserve"> </w:t>
      </w:r>
      <w:r>
        <w:t xml:space="preserve">sequences (including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genomes contributed here from Madagascar. </w:t>
      </w:r>
      <w:commentRangeStart w:id="2"/>
      <w:r>
        <w:t xml:space="preserve">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commentRangeEnd w:id="2"/>
      <w:r>
        <w:rPr>
          <w:rStyle w:val="CommentReference"/>
          <w:rFonts w:cs="Mangal"/>
          <w:lang w:bidi="hi-IN"/>
        </w:rPr>
        <w:commentReference w:id="2"/>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
          <w:id w:val="-842777475"/>
          <w:placeholder>
            <w:docPart w:val="DefaultPlaceholder_-1854013440"/>
          </w:placeholder>
        </w:sdtPr>
        <w:sdtEndPr/>
        <w:sdtContent>
          <w:r w:rsidR="00B17D67" w:rsidRPr="00B17D67">
            <w:rPr>
              <w:color w:val="000000"/>
            </w:rPr>
            <w:t>(100)</w:t>
          </w:r>
        </w:sdtContent>
      </w:sdt>
      <w:r>
        <w:t xml:space="preserve">. Characterization of the full length genome of this virus will be needed to clarify whether it represents a genetic variant of or 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lastRenderedPageBreak/>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7777777" w:rsidR="00127389" w:rsidRPr="00E84487" w:rsidRDefault="00127389" w:rsidP="004231BE">
      <w:r>
        <w:t xml:space="preserve">Amino acid phylogenies computed from translated protein alignments of the S, E, M, and N </w:t>
      </w:r>
      <w:proofErr w:type="spellStart"/>
      <w:r>
        <w:rPr>
          <w:i/>
          <w:iCs/>
        </w:rPr>
        <w:t>Betecoronavirus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 xml:space="preserve">lineages outlined above, while the E gene phylogeny grouped the </w:t>
      </w:r>
      <w:r>
        <w:rPr>
          <w:i/>
          <w:iCs/>
        </w:rPr>
        <w:t>P. rufus</w:t>
      </w:r>
      <w:r>
        <w:t xml:space="preserve"> sequence adjacent to the one Cameroonian-derived 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48C000B3"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 xml:space="preserve">sequences diverged from all other reference genomes in the </w:t>
      </w:r>
      <w:commentRangeStart w:id="3"/>
      <w:r>
        <w:t>S1 subunit (first half) of the spike protein</w:t>
      </w:r>
      <w:commentRangeEnd w:id="3"/>
      <w:r>
        <w:rPr>
          <w:rStyle w:val="CommentReference"/>
          <w:rFonts w:cs="Mangal"/>
          <w:lang w:bidi="hi-IN"/>
        </w:rPr>
        <w:commentReference w:id="3"/>
      </w:r>
      <w:r>
        <w:t xml:space="preserve">, which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
          <w:id w:val="135846649"/>
          <w:placeholder>
            <w:docPart w:val="DefaultPlaceholder_-1854013440"/>
          </w:placeholder>
        </w:sdtPr>
        <w:sdtEndPr/>
        <w:sdtContent>
          <w:r w:rsidR="00B17D67" w:rsidRPr="00B17D67">
            <w:rPr>
              <w:color w:val="000000"/>
            </w:rPr>
            <w:t>(136)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7B3BC53E" w14:textId="77777777" w:rsidR="00127389" w:rsidRPr="00D40F9A" w:rsidRDefault="00127389" w:rsidP="00A60EE4"/>
    <w:p w14:paraId="3F0AC805" w14:textId="77777777" w:rsidR="00127389" w:rsidRDefault="00127389" w:rsidP="00A60EE4">
      <w:pPr>
        <w:rPr>
          <w:b/>
          <w:bCs/>
        </w:rPr>
      </w:pPr>
      <w:r w:rsidRPr="00D40F9A">
        <w:rPr>
          <w:b/>
          <w:bCs/>
        </w:rPr>
        <w:t>Discussion</w:t>
      </w:r>
    </w:p>
    <w:p w14:paraId="1BA84242" w14:textId="77777777" w:rsidR="00127389" w:rsidRDefault="00127389" w:rsidP="00A60EE4">
      <w:pPr>
        <w:rPr>
          <w:b/>
          <w:bCs/>
        </w:rPr>
      </w:pPr>
    </w:p>
    <w:p w14:paraId="21029AAC" w14:textId="77777777" w:rsidR="00127389" w:rsidRDefault="00127389" w:rsidP="00A60EE4">
      <w:pPr>
        <w:pStyle w:val="ListParagraph"/>
        <w:numPr>
          <w:ilvl w:val="0"/>
          <w:numId w:val="5"/>
        </w:numPr>
      </w:pPr>
      <w:r>
        <w:t xml:space="preserve">We define </w:t>
      </w:r>
      <w:proofErr w:type="spellStart"/>
      <w:r>
        <w:t>Nobecov</w:t>
      </w:r>
      <w:proofErr w:type="spellEnd"/>
      <w:r>
        <w:t xml:space="preserve"> clades!</w:t>
      </w:r>
    </w:p>
    <w:p w14:paraId="7BF470E7" w14:textId="77777777" w:rsidR="00127389" w:rsidRDefault="00127389" w:rsidP="00A60EE4">
      <w:pPr>
        <w:pStyle w:val="ListParagraph"/>
        <w:numPr>
          <w:ilvl w:val="0"/>
          <w:numId w:val="5"/>
        </w:numPr>
      </w:pPr>
      <w:proofErr w:type="spellStart"/>
      <w:r>
        <w:t>CoV</w:t>
      </w:r>
      <w:proofErr w:type="spellEnd"/>
      <w:r>
        <w:t xml:space="preserve"> tropism appears largely gastrointestinal in bats, as compared with respiratory in humans</w:t>
      </w:r>
    </w:p>
    <w:p w14:paraId="6B9C4580" w14:textId="77777777" w:rsidR="00127389" w:rsidRDefault="00127389" w:rsidP="00A60EE4">
      <w:pPr>
        <w:pStyle w:val="ListParagraph"/>
        <w:numPr>
          <w:ilvl w:val="0"/>
          <w:numId w:val="5"/>
        </w:numPr>
      </w:pPr>
      <w:r>
        <w:t xml:space="preserve">staggered seasonality, with Rousettus birthing latest… Rousettus juveniles not infected… is this because they were sampled too early when still maternally immune and later-stage juveniles are missed because they resemble adults? (most </w:t>
      </w:r>
      <w:proofErr w:type="spellStart"/>
      <w:r>
        <w:t>R.mad</w:t>
      </w:r>
      <w:proofErr w:type="spellEnd"/>
      <w:r>
        <w:t xml:space="preserve"> juveniles were sampled in Feb, at only ~1 month old)</w:t>
      </w:r>
    </w:p>
    <w:p w14:paraId="65233BCE" w14:textId="77777777" w:rsidR="00127389" w:rsidRDefault="00127389" w:rsidP="00A60EE4">
      <w:pPr>
        <w:pStyle w:val="ListParagraph"/>
        <w:numPr>
          <w:ilvl w:val="0"/>
          <w:numId w:val="5"/>
        </w:numPr>
      </w:pPr>
      <w:r>
        <w:t xml:space="preserve">sampling </w:t>
      </w:r>
      <w:proofErr w:type="spellStart"/>
      <w:r>
        <w:t>CoVs</w:t>
      </w:r>
      <w:proofErr w:type="spellEnd"/>
      <w:r>
        <w:t xml:space="preserve"> in Australia (other </w:t>
      </w:r>
      <w:proofErr w:type="spellStart"/>
      <w:r>
        <w:t>pteropus</w:t>
      </w:r>
      <w:proofErr w:type="spellEnd"/>
      <w:r>
        <w:t xml:space="preserve"> bats) would be helpful to describe the geographic breadth of </w:t>
      </w:r>
      <w:proofErr w:type="spellStart"/>
      <w:r>
        <w:t>NobeCovs</w:t>
      </w:r>
      <w:proofErr w:type="spellEnd"/>
    </w:p>
    <w:p w14:paraId="13BA34DE" w14:textId="77777777" w:rsidR="00127389" w:rsidRDefault="00127389" w:rsidP="00A60EE4">
      <w:pPr>
        <w:pStyle w:val="ListParagraph"/>
        <w:numPr>
          <w:ilvl w:val="0"/>
          <w:numId w:val="5"/>
        </w:numPr>
      </w:pPr>
      <w:r>
        <w:t>S1 subunit divergence in spike is notable</w:t>
      </w:r>
    </w:p>
    <w:p w14:paraId="698AD2C2" w14:textId="77777777" w:rsidR="00127389" w:rsidRDefault="00127389" w:rsidP="00A60EE4">
      <w:pPr>
        <w:pStyle w:val="ListParagraph"/>
        <w:numPr>
          <w:ilvl w:val="0"/>
          <w:numId w:val="5"/>
        </w:numPr>
      </w:pPr>
      <w:r>
        <w:t>Also notable that there is a signature of recombination in NS7…what is its function? Immune evasion?</w:t>
      </w:r>
    </w:p>
    <w:p w14:paraId="0DC43977" w14:textId="77777777" w:rsidR="00127389" w:rsidRPr="008A0D11" w:rsidRDefault="00127389" w:rsidP="00A60EE4">
      <w:pPr>
        <w:pStyle w:val="ListParagraph"/>
        <w:numPr>
          <w:ilvl w:val="0"/>
          <w:numId w:val="5"/>
        </w:numPr>
        <w:rPr>
          <w:ins w:id="4" w:author="Cara Brook" w:date="2021-08-29T18:44:00Z"/>
        </w:rPr>
      </w:pPr>
      <w:r>
        <w:lastRenderedPageBreak/>
        <w:t xml:space="preserve">Also notable that </w:t>
      </w:r>
      <w:proofErr w:type="spellStart"/>
      <w:r>
        <w:t>R.mad</w:t>
      </w:r>
      <w:proofErr w:type="spellEnd"/>
      <w:r>
        <w:t xml:space="preserve"> and P. </w:t>
      </w:r>
      <w:proofErr w:type="spellStart"/>
      <w:r>
        <w:t>ruf</w:t>
      </w:r>
      <w:proofErr w:type="spellEnd"/>
      <w:r>
        <w:t xml:space="preserve"> show recombination in the same regions of the genome. These are dynamic regions</w:t>
      </w:r>
    </w:p>
    <w:p w14:paraId="3BDD4DAB" w14:textId="77777777" w:rsidR="00127389" w:rsidRPr="008D0F13" w:rsidRDefault="00127389" w:rsidP="00A60EE4">
      <w:pPr>
        <w:rPr>
          <w:ins w:id="5" w:author="Cara Brook" w:date="2021-08-29T18:44:00Z"/>
          <w:rPrChange w:id="6" w:author="Cara Brook" w:date="2021-08-29T18:44:00Z">
            <w:rPr>
              <w:ins w:id="7" w:author="Cara Brook" w:date="2021-08-29T18:44:00Z"/>
              <w:b/>
              <w:bCs/>
            </w:rPr>
          </w:rPrChange>
        </w:rPr>
      </w:pPr>
      <w:ins w:id="8" w:author="Cara Brook" w:date="2021-08-29T18:44:00Z">
        <w:r w:rsidRPr="008D0F13">
          <w:rPr>
            <w:rPrChange w:id="9" w:author="Cara Brook" w:date="2021-08-29T18:44:00Z">
              <w:rPr>
                <w:b/>
                <w:bCs/>
              </w:rPr>
            </w:rPrChange>
          </w:rPr>
          <w:t>Organize as:</w:t>
        </w:r>
      </w:ins>
    </w:p>
    <w:p w14:paraId="33F95EE1" w14:textId="77777777" w:rsidR="00127389" w:rsidRDefault="00127389" w:rsidP="008D0F13">
      <w:pPr>
        <w:pStyle w:val="ListParagraph"/>
        <w:numPr>
          <w:ilvl w:val="0"/>
          <w:numId w:val="3"/>
        </w:numPr>
        <w:rPr>
          <w:ins w:id="10" w:author="Cara Brook" w:date="2021-08-29T18:45:00Z"/>
        </w:rPr>
      </w:pPr>
      <w:ins w:id="11" w:author="Cara Brook" w:date="2021-08-29T18:44:00Z">
        <w:r>
          <w:t xml:space="preserve">Two novel </w:t>
        </w:r>
        <w:proofErr w:type="spellStart"/>
        <w:r>
          <w:t>Nobecos</w:t>
        </w:r>
        <w:proofErr w:type="spellEnd"/>
        <w:r>
          <w:t>, cluster with Asian clades (</w:t>
        </w:r>
        <w:proofErr w:type="spellStart"/>
        <w:r>
          <w:t>P</w:t>
        </w:r>
      </w:ins>
      <w:ins w:id="12" w:author="Cara Brook" w:date="2021-08-29T18:45:00Z">
        <w:r>
          <w:t>t</w:t>
        </w:r>
      </w:ins>
      <w:ins w:id="13" w:author="Cara Brook" w:date="2021-08-29T18:44:00Z">
        <w:r>
          <w:t>eropus</w:t>
        </w:r>
      </w:ins>
      <w:proofErr w:type="spellEnd"/>
      <w:ins w:id="14" w:author="Cara Brook" w:date="2021-08-29T18:45:00Z">
        <w:r>
          <w:t>) and African (Rousettus) but evidence of recombination in S, N, NS7 genes</w:t>
        </w:r>
      </w:ins>
    </w:p>
    <w:p w14:paraId="00B9BBB4" w14:textId="77777777" w:rsidR="00127389" w:rsidRDefault="00127389" w:rsidP="008D0F13">
      <w:pPr>
        <w:pStyle w:val="ListParagraph"/>
        <w:numPr>
          <w:ilvl w:val="0"/>
          <w:numId w:val="3"/>
        </w:numPr>
        <w:rPr>
          <w:ins w:id="15" w:author="Cara Brook" w:date="2021-08-29T18:49:00Z"/>
        </w:rPr>
      </w:pPr>
      <w:ins w:id="16" w:author="Cara Brook" w:date="2021-08-29T18:45:00Z">
        <w:r>
          <w:t xml:space="preserve">No evidence of </w:t>
        </w:r>
        <w:proofErr w:type="spellStart"/>
        <w:r>
          <w:t>orthereovirus</w:t>
        </w:r>
        <w:proofErr w:type="spellEnd"/>
        <w:r>
          <w:t xml:space="preserve"> insertion, suggests this strain may be limited to Asia</w:t>
        </w:r>
      </w:ins>
      <w:ins w:id="17" w:author="Cara Brook" w:date="2021-08-29T18:46:00Z">
        <w:r>
          <w:t xml:space="preserve">. </w:t>
        </w:r>
      </w:ins>
      <w:ins w:id="18"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19" w:author="Cara Brook" w:date="2021-08-29T18:49:00Z">
        <w:r>
          <w:t>, and BatCoV92/GX2018.</w:t>
        </w:r>
      </w:ins>
    </w:p>
    <w:p w14:paraId="70629352" w14:textId="77777777" w:rsidR="00127389" w:rsidRDefault="00127389" w:rsidP="008D0F13">
      <w:pPr>
        <w:pStyle w:val="ListParagraph"/>
        <w:numPr>
          <w:ilvl w:val="0"/>
          <w:numId w:val="3"/>
        </w:numPr>
        <w:rPr>
          <w:ins w:id="20" w:author="Cara Brook" w:date="2021-08-29T18:46:00Z"/>
        </w:rPr>
      </w:pPr>
      <w:ins w:id="21" w:author="Cara Brook" w:date="2021-08-29T18:49:00Z">
        <w:r>
          <w:t>Following on above</w:t>
        </w:r>
      </w:ins>
      <w:ins w:id="22" w:author="Cara Brook" w:date="2021-08-29T18:46:00Z">
        <w:r>
          <w:t xml:space="preserve">, P. rufus does have extra genetic material between M and N, </w:t>
        </w:r>
      </w:ins>
      <w:ins w:id="23" w:author="Cara Brook" w:date="2021-08-29T18:49:00Z">
        <w:r>
          <w:t xml:space="preserve">as does BatCoV92/GX2018, </w:t>
        </w:r>
      </w:ins>
      <w:ins w:id="24"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10BAB411" w14:textId="77777777" w:rsidR="00127389" w:rsidRDefault="00127389" w:rsidP="008D0F13">
      <w:pPr>
        <w:pStyle w:val="ListParagraph"/>
        <w:numPr>
          <w:ilvl w:val="0"/>
          <w:numId w:val="3"/>
        </w:numPr>
        <w:rPr>
          <w:ins w:id="25" w:author="Cara Brook" w:date="2021-08-29T18:49:00Z"/>
        </w:rPr>
      </w:pPr>
      <w:ins w:id="26" w:author="Cara Brook" w:date="2021-08-29T18:46:00Z">
        <w:r>
          <w:t>Serious concern would be acquisition of S</w:t>
        </w:r>
      </w:ins>
      <w:ins w:id="27"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28" w:author="Cara Brook" w:date="2021-08-29T18:48:00Z">
        <w:r>
          <w:t>r</w:t>
        </w:r>
      </w:ins>
      <w:ins w:id="29" w:author="Cara Brook" w:date="2021-08-29T18:47:00Z">
        <w:r>
          <w:t xml:space="preserve">e </w:t>
        </w:r>
        <w:proofErr w:type="spellStart"/>
        <w:r>
          <w:t>Merbecobivurses</w:t>
        </w:r>
        <w:proofErr w:type="spellEnd"/>
        <w:r>
          <w:t xml:space="preserve"> </w:t>
        </w:r>
      </w:ins>
      <w:ins w:id="30"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659AB82E" w14:textId="77777777" w:rsidR="00127389" w:rsidRDefault="00127389" w:rsidP="008D0F13">
      <w:pPr>
        <w:pStyle w:val="ListParagraph"/>
        <w:numPr>
          <w:ilvl w:val="0"/>
          <w:numId w:val="3"/>
        </w:numPr>
        <w:rPr>
          <w:ins w:id="31" w:author="Cara Brook" w:date="2021-08-29T18:50:00Z"/>
        </w:rPr>
      </w:pPr>
      <w:ins w:id="32" w:author="Cara Brook" w:date="2021-08-29T18:49:00Z">
        <w:r>
          <w:t xml:space="preserve">Probably bigger concern is spillback and additional genetic material for SARS-CoV-2 which is widespread in </w:t>
        </w:r>
      </w:ins>
      <w:proofErr w:type="spellStart"/>
      <w:ins w:id="33" w:author="Cara Brook" w:date="2021-08-29T18:50:00Z">
        <w:r>
          <w:t>Mada</w:t>
        </w:r>
        <w:proofErr w:type="spellEnd"/>
      </w:ins>
    </w:p>
    <w:p w14:paraId="7B98ABE7" w14:textId="77777777" w:rsidR="00127389" w:rsidRDefault="00127389" w:rsidP="008D0F13">
      <w:pPr>
        <w:pStyle w:val="ListParagraph"/>
        <w:numPr>
          <w:ilvl w:val="0"/>
          <w:numId w:val="3"/>
        </w:numPr>
        <w:rPr>
          <w:ins w:id="34" w:author="Cara Brook" w:date="2021-08-29T18:50:00Z"/>
        </w:rPr>
      </w:pPr>
      <w:ins w:id="35" w:author="Cara Brook" w:date="2021-08-29T18:50:00Z">
        <w:r>
          <w:t>All the seasonality stuff and importance of longitudinal studies</w:t>
        </w:r>
      </w:ins>
    </w:p>
    <w:p w14:paraId="2B07AC0A" w14:textId="77777777" w:rsidR="00127389" w:rsidRPr="008D0F13" w:rsidRDefault="00127389">
      <w:pPr>
        <w:pStyle w:val="ListParagraph"/>
        <w:numPr>
          <w:ilvl w:val="0"/>
          <w:numId w:val="3"/>
        </w:numPr>
        <w:rPr>
          <w:rPrChange w:id="36" w:author="Cara Brook" w:date="2021-08-29T18:44:00Z">
            <w:rPr>
              <w:rFonts w:ascii="Arial" w:hAnsi="Arial" w:cs="Arial"/>
              <w:b/>
              <w:bCs/>
            </w:rPr>
          </w:rPrChange>
        </w:rPr>
        <w:pPrChange w:id="37" w:author="Cara Brook" w:date="2021-08-29T18:44:00Z">
          <w:pPr/>
        </w:pPrChange>
      </w:pPr>
      <w:ins w:id="38" w:author="Cara Brook" w:date="2021-08-29T18:50:00Z">
        <w:r>
          <w:t xml:space="preserve">A plug for the importance of full genomes – only a handful of </w:t>
        </w:r>
        <w:proofErr w:type="spellStart"/>
        <w:r>
          <w:t>Nobeco</w:t>
        </w:r>
        <w:proofErr w:type="spellEnd"/>
        <w:r>
          <w:t xml:space="preserve"> genomes out there</w:t>
        </w:r>
      </w:ins>
    </w:p>
    <w:p w14:paraId="605FBD7E" w14:textId="77777777" w:rsidR="00127389" w:rsidRDefault="00127389" w:rsidP="00A60EE4"/>
    <w:p w14:paraId="53F57E03" w14:textId="5B89F338" w:rsidR="00127389" w:rsidRPr="00A369A6" w:rsidRDefault="00127389">
      <w:pPr>
        <w:pPrChange w:id="39" w:author="Kettenburg, Gwenddolen" w:date="2021-08-30T04:02:00Z">
          <w:pPr>
            <w:pStyle w:val="ListParagraph"/>
            <w:numPr>
              <w:numId w:val="3"/>
            </w:numPr>
            <w:ind w:hanging="360"/>
          </w:pPr>
        </w:pPrChange>
      </w:pPr>
      <w:r w:rsidRPr="006B3F44">
        <w:rPr>
          <w:lang w:bidi="hi-IN"/>
          <w:rPrChange w:id="40" w:author="Cara Brook" w:date="2021-08-29T14:07:00Z">
            <w:rPr>
              <w:rFonts w:ascii="Arial" w:hAnsi="Arial" w:cs="Arial"/>
            </w:rPr>
          </w:rPrChange>
        </w:rPr>
        <w:t xml:space="preserve">We have described three novel </w:t>
      </w:r>
      <w:proofErr w:type="spellStart"/>
      <w:r w:rsidRPr="00DF2AFF">
        <w:rPr>
          <w:i/>
          <w:iCs/>
          <w:lang w:bidi="hi-IN"/>
          <w:rPrChange w:id="41" w:author="Kettenburg, Gwenddolen" w:date="2021-08-30T04:02:00Z">
            <w:rPr>
              <w:rFonts w:ascii="Arial" w:hAnsi="Arial" w:cs="Arial"/>
            </w:rPr>
          </w:rPrChange>
        </w:rPr>
        <w:t>nobecovirus</w:t>
      </w:r>
      <w:proofErr w:type="spellEnd"/>
      <w:r w:rsidRPr="006B3F44">
        <w:rPr>
          <w:lang w:bidi="hi-IN"/>
          <w:rPrChange w:id="42" w:author="Cara Brook" w:date="2021-08-29T14:07:00Z">
            <w:rPr>
              <w:rFonts w:ascii="Arial" w:hAnsi="Arial" w:cs="Arial"/>
            </w:rPr>
          </w:rPrChange>
        </w:rPr>
        <w:t xml:space="preserve"> sequences, most notably from </w:t>
      </w:r>
      <w:r w:rsidRPr="00DF2AFF">
        <w:rPr>
          <w:i/>
          <w:iCs/>
          <w:lang w:bidi="hi-IN"/>
          <w:rPrChange w:id="43" w:author="Kettenburg, Gwenddolen" w:date="2021-08-30T04:02:00Z">
            <w:rPr>
              <w:rFonts w:ascii="Arial" w:hAnsi="Arial" w:cs="Arial"/>
            </w:rPr>
          </w:rPrChange>
        </w:rPr>
        <w:t xml:space="preserve">R. </w:t>
      </w:r>
      <w:proofErr w:type="spellStart"/>
      <w:r w:rsidRPr="00DF2AFF">
        <w:rPr>
          <w:i/>
          <w:iCs/>
          <w:lang w:bidi="hi-IN"/>
          <w:rPrChange w:id="44" w:author="Kettenburg, Gwenddolen" w:date="2021-08-30T04:02:00Z">
            <w:rPr>
              <w:rFonts w:ascii="Arial" w:hAnsi="Arial" w:cs="Arial"/>
            </w:rPr>
          </w:rPrChange>
        </w:rPr>
        <w:t>madagascariensis</w:t>
      </w:r>
      <w:proofErr w:type="spellEnd"/>
      <w:r w:rsidRPr="006B3F44">
        <w:rPr>
          <w:lang w:bidi="hi-IN"/>
          <w:rPrChange w:id="45"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
          <w:id w:val="-2032948936"/>
          <w:placeholder>
            <w:docPart w:val="E143F2CE16E0AA46B95F567087CE9B70"/>
          </w:placeholder>
        </w:sdtPr>
        <w:sdtEndPr/>
        <w:sdtContent>
          <w:r w:rsidR="00B17D67" w:rsidRPr="00B17D67">
            <w:rPr>
              <w:color w:val="000000"/>
            </w:rPr>
            <w:t>(73,74)</w:t>
          </w:r>
        </w:sdtContent>
      </w:sdt>
      <w:r w:rsidRPr="006B3F44">
        <w:rPr>
          <w:lang w:bidi="hi-IN"/>
          <w:rPrChange w:id="46" w:author="Cara Brook" w:date="2021-08-29T14:07:00Z">
            <w:rPr>
              <w:rFonts w:ascii="Arial" w:hAnsi="Arial" w:cs="Arial"/>
            </w:rPr>
          </w:rPrChange>
        </w:rPr>
        <w:t>.</w:t>
      </w:r>
      <w:r>
        <w:t xml:space="preserve"> </w:t>
      </w:r>
      <w:r w:rsidRPr="006B3F44">
        <w:rPr>
          <w:lang w:bidi="hi-IN"/>
          <w:rPrChange w:id="47" w:author="Cara Brook" w:date="2021-08-29T14:07:00Z">
            <w:rPr>
              <w:rFonts w:ascii="Arial" w:hAnsi="Arial" w:cs="Arial"/>
            </w:rPr>
          </w:rPrChange>
        </w:rPr>
        <w:t xml:space="preserve"> A previous coronavirus sampling study of Madagascar fruit bats found viruses in </w:t>
      </w:r>
      <w:r w:rsidRPr="00DF2AFF">
        <w:rPr>
          <w:i/>
          <w:iCs/>
          <w:lang w:bidi="hi-IN"/>
          <w:rPrChange w:id="48" w:author="Kettenburg, Gwenddolen" w:date="2021-08-30T04:02:00Z">
            <w:rPr>
              <w:rFonts w:ascii="Arial" w:hAnsi="Arial" w:cs="Arial"/>
              <w:i/>
              <w:iCs/>
            </w:rPr>
          </w:rPrChange>
        </w:rPr>
        <w:t>P. rufus</w:t>
      </w:r>
      <w:r w:rsidRPr="006B3F44">
        <w:rPr>
          <w:lang w:bidi="hi-IN"/>
          <w:rPrChange w:id="49" w:author="Cara Brook" w:date="2021-08-29T14:07:00Z">
            <w:rPr>
              <w:rFonts w:ascii="Arial" w:hAnsi="Arial" w:cs="Arial"/>
            </w:rPr>
          </w:rPrChange>
        </w:rPr>
        <w:t xml:space="preserve"> and </w:t>
      </w:r>
      <w:r w:rsidRPr="00DF2AFF">
        <w:rPr>
          <w:i/>
          <w:iCs/>
          <w:lang w:bidi="hi-IN"/>
          <w:rPrChange w:id="50" w:author="Kettenburg, Gwenddolen" w:date="2021-08-30T04:02:00Z">
            <w:rPr>
              <w:rFonts w:ascii="Arial" w:hAnsi="Arial" w:cs="Arial"/>
              <w:i/>
              <w:iCs/>
            </w:rPr>
          </w:rPrChange>
        </w:rPr>
        <w:t xml:space="preserve">E. </w:t>
      </w:r>
      <w:proofErr w:type="spellStart"/>
      <w:r w:rsidRPr="00DF2AFF">
        <w:rPr>
          <w:i/>
          <w:iCs/>
          <w:lang w:bidi="hi-IN"/>
          <w:rPrChange w:id="51" w:author="Kettenburg, Gwenddolen" w:date="2021-08-30T04:02:00Z">
            <w:rPr>
              <w:rFonts w:ascii="Arial" w:hAnsi="Arial" w:cs="Arial"/>
              <w:i/>
              <w:iCs/>
            </w:rPr>
          </w:rPrChange>
        </w:rPr>
        <w:t>dupreanum</w:t>
      </w:r>
      <w:proofErr w:type="spellEnd"/>
      <w:r w:rsidRPr="006B3F44">
        <w:rPr>
          <w:lang w:bidi="hi-IN"/>
          <w:rPrChange w:id="52" w:author="Cara Brook" w:date="2021-08-29T14:07:00Z">
            <w:rPr>
              <w:rFonts w:ascii="Arial" w:hAnsi="Arial" w:cs="Arial"/>
            </w:rPr>
          </w:rPrChange>
        </w:rPr>
        <w:t xml:space="preserve">, but not </w:t>
      </w:r>
      <w:r w:rsidRPr="00DF2AFF">
        <w:rPr>
          <w:i/>
          <w:iCs/>
          <w:lang w:bidi="hi-IN"/>
          <w:rPrChange w:id="53" w:author="Kettenburg, Gwenddolen" w:date="2021-08-30T04:02:00Z">
            <w:rPr>
              <w:rFonts w:ascii="Arial" w:hAnsi="Arial" w:cs="Arial"/>
              <w:i/>
              <w:iCs/>
            </w:rPr>
          </w:rPrChange>
        </w:rPr>
        <w:t xml:space="preserve">R. </w:t>
      </w:r>
      <w:proofErr w:type="spellStart"/>
      <w:r w:rsidRPr="00DF2AFF">
        <w:rPr>
          <w:i/>
          <w:iCs/>
          <w:lang w:bidi="hi-IN"/>
          <w:rPrChange w:id="54" w:author="Kettenburg, Gwenddolen" w:date="2021-08-30T04:02:00Z">
            <w:rPr>
              <w:rFonts w:ascii="Arial" w:hAnsi="Arial" w:cs="Arial"/>
              <w:i/>
              <w:iCs/>
            </w:rPr>
          </w:rPrChange>
        </w:rPr>
        <w:t>madagascariensis</w:t>
      </w:r>
      <w:proofErr w:type="spellEnd"/>
      <w:r w:rsidRPr="006B3F44">
        <w:rPr>
          <w:lang w:bidi="hi-IN"/>
          <w:rPrChange w:id="55" w:author="Cara Brook" w:date="2021-08-29T14:07:00Z">
            <w:rPr>
              <w:rFonts w:ascii="Arial" w:hAnsi="Arial" w:cs="Arial"/>
            </w:rPr>
          </w:rPrChange>
        </w:rPr>
        <w:t xml:space="preserve">, although they only detected one virus in </w:t>
      </w:r>
      <w:r w:rsidRPr="00DF2AFF">
        <w:rPr>
          <w:i/>
          <w:iCs/>
          <w:lang w:bidi="hi-IN"/>
          <w:rPrChange w:id="56" w:author="Kettenburg, Gwenddolen" w:date="2021-08-30T04:02:00Z">
            <w:rPr>
              <w:rFonts w:ascii="Arial" w:hAnsi="Arial" w:cs="Arial"/>
              <w:i/>
              <w:iCs/>
            </w:rPr>
          </w:rPrChange>
        </w:rPr>
        <w:t xml:space="preserve">E. </w:t>
      </w:r>
      <w:proofErr w:type="spellStart"/>
      <w:r w:rsidRPr="00DF2AFF">
        <w:rPr>
          <w:i/>
          <w:iCs/>
          <w:lang w:bidi="hi-IN"/>
          <w:rPrChange w:id="57" w:author="Kettenburg, Gwenddolen" w:date="2021-08-30T04:02:00Z">
            <w:rPr>
              <w:rFonts w:ascii="Arial" w:hAnsi="Arial" w:cs="Arial"/>
              <w:i/>
              <w:iCs/>
            </w:rPr>
          </w:rPrChange>
        </w:rPr>
        <w:t>dupreanum</w:t>
      </w:r>
      <w:proofErr w:type="spellEnd"/>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561401947"/>
          <w:placeholder>
            <w:docPart w:val="95ED3D31AE8B35489B01687EEAEA3AD9"/>
          </w:placeholder>
        </w:sdtPr>
        <w:sdtEndPr/>
        <w:sdtContent>
          <w:r w:rsidR="00B17D67" w:rsidRPr="00B17D67">
            <w:rPr>
              <w:color w:val="000000"/>
            </w:rPr>
            <w:t>(74)</w:t>
          </w:r>
        </w:sdtContent>
      </w:sdt>
      <w:r w:rsidRPr="006B3F44">
        <w:rPr>
          <w:lang w:bidi="hi-IN"/>
          <w:rPrChange w:id="58"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458604524"/>
          <w:placeholder>
            <w:docPart w:val="95ED3D31AE8B35489B01687EEAEA3AD9"/>
          </w:placeholder>
        </w:sdtPr>
        <w:sdtEndPr/>
        <w:sdtContent>
          <w:r w:rsidR="00B17D67" w:rsidRPr="00B17D67">
            <w:rPr>
              <w:color w:val="000000"/>
            </w:rPr>
            <w:t>(74)</w:t>
          </w:r>
        </w:sdtContent>
      </w:sdt>
      <w:r w:rsidRPr="006B3F44">
        <w:rPr>
          <w:lang w:bidi="hi-IN"/>
          <w:rPrChange w:id="59"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
          <w:id w:val="1838802031"/>
          <w:placeholder>
            <w:docPart w:val="95ED3D31AE8B35489B01687EEAEA3AD9"/>
          </w:placeholder>
        </w:sdtPr>
        <w:sdtEndPr/>
        <w:sdtContent>
          <w:r w:rsidR="00B17D67" w:rsidRPr="00B17D67">
            <w:rPr>
              <w:color w:val="000000"/>
            </w:rPr>
            <w:t>28</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 xml:space="preserve">R. </w:t>
      </w:r>
      <w:proofErr w:type="spellStart"/>
      <w:r w:rsidRPr="00DF2AFF">
        <w:rPr>
          <w:i/>
          <w:iCs/>
        </w:rPr>
        <w:t>madagascariensis</w:t>
      </w:r>
      <w:proofErr w:type="spellEnd"/>
      <w:r>
        <w:t xml:space="preserve"> genomes clustered most closely to an </w:t>
      </w:r>
      <w:r w:rsidRPr="00DF2AFF">
        <w:rPr>
          <w:i/>
          <w:iCs/>
        </w:rPr>
        <w:t xml:space="preserve">E. </w:t>
      </w:r>
      <w:proofErr w:type="spellStart"/>
      <w:r w:rsidRPr="00DF2AFF">
        <w:rPr>
          <w:i/>
          <w:iCs/>
        </w:rPr>
        <w:t>helvum</w:t>
      </w:r>
      <w:proofErr w:type="spellEnd"/>
      <w:r>
        <w:t xml:space="preserve"> genome from Cameroon (Figure 3). Similar results were found looking at phylogeny of only the </w:t>
      </w:r>
      <w:proofErr w:type="spellStart"/>
      <w:r>
        <w:t>RdRp</w:t>
      </w:r>
      <w:proofErr w:type="spellEnd"/>
      <w:r>
        <w:t xml:space="preserve">, further providing evidence that </w:t>
      </w:r>
      <w:r w:rsidRPr="00DF2AFF">
        <w:rPr>
          <w:i/>
          <w:iCs/>
        </w:rPr>
        <w:t xml:space="preserve">R. </w:t>
      </w:r>
      <w:proofErr w:type="spellStart"/>
      <w:r w:rsidRPr="00DF2AFF">
        <w:rPr>
          <w:i/>
          <w:iCs/>
        </w:rPr>
        <w:t>madagascariensis</w:t>
      </w:r>
      <w:proofErr w:type="spellEnd"/>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0BF020DE" w14:textId="77777777" w:rsidR="00127389" w:rsidRDefault="00127389">
      <w:pPr>
        <w:pPrChange w:id="60" w:author="Kettenburg, Gwenddolen" w:date="2021-08-30T04:02:00Z">
          <w:pPr>
            <w:pStyle w:val="ListParagraph"/>
            <w:numPr>
              <w:numId w:val="3"/>
            </w:numPr>
            <w:ind w:hanging="360"/>
          </w:pPr>
        </w:pPrChange>
      </w:pPr>
    </w:p>
    <w:p w14:paraId="1629AE15" w14:textId="7B15580F" w:rsidR="00127389" w:rsidRDefault="00127389">
      <w:pPr>
        <w:pPrChange w:id="61"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
          <w:id w:val="1535148518"/>
          <w:placeholder>
            <w:docPart w:val="03FE4DB6CB51C44D9528480D269DF00B"/>
          </w:placeholder>
        </w:sdtPr>
        <w:sdtEndPr/>
        <w:sdtContent>
          <w:r w:rsidR="00B17D67" w:rsidRPr="00B17D67">
            <w:rPr>
              <w:color w:val="000000"/>
            </w:rPr>
            <w:t>(49)</w:t>
          </w:r>
        </w:sdtContent>
      </w:sdt>
      <w:r>
        <w:t>.</w:t>
      </w:r>
    </w:p>
    <w:p w14:paraId="58080F67" w14:textId="49C9772E" w:rsidR="00127389" w:rsidRPr="007D34D4" w:rsidRDefault="00127389">
      <w:pPr>
        <w:pPrChange w:id="62"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w:t>
      </w:r>
      <w:proofErr w:type="spellStart"/>
      <w:r>
        <w:t>CoV</w:t>
      </w:r>
      <w:proofErr w:type="spellEnd"/>
      <w:r>
        <w:t xml:space="preserve">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
          <w:id w:val="-249278877"/>
          <w:placeholder>
            <w:docPart w:val="03FE4DB6CB51C44D9528480D269DF00B"/>
          </w:placeholder>
        </w:sdtPr>
        <w:sdtEndPr/>
        <w:sdtContent>
          <w:r w:rsidR="00B17D67" w:rsidRPr="00B17D67">
            <w:rPr>
              <w:color w:val="000000"/>
            </w:rPr>
            <w:t>(57–62)</w:t>
          </w:r>
        </w:sdtContent>
      </w:sdt>
      <w:r w:rsidRPr="00DF2AFF">
        <w:rPr>
          <w:color w:val="000000"/>
        </w:rPr>
        <w:t>.</w:t>
      </w:r>
      <w:r w:rsidRPr="00052AF3">
        <w:rPr>
          <w:color w:val="000000"/>
        </w:rPr>
        <w:t xml:space="preserve"> Roosting bat species are an obvious source of recombination between </w:t>
      </w:r>
      <w:r w:rsidRPr="00052AF3">
        <w:rPr>
          <w:color w:val="000000"/>
        </w:rPr>
        <w:lastRenderedPageBreak/>
        <w:t>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proofErr w:type="spellStart"/>
      <w:r w:rsidRPr="00FC2189">
        <w:rPr>
          <w:i/>
          <w:iCs/>
          <w:color w:val="000000"/>
        </w:rPr>
        <w:t>Betacoronaviruses</w:t>
      </w:r>
      <w:proofErr w:type="spellEnd"/>
      <w:r w:rsidRPr="00FC2189">
        <w:rPr>
          <w:color w:val="000000"/>
        </w:rPr>
        <w:t xml:space="preserve"> and a new </w:t>
      </w:r>
      <w:proofErr w:type="spellStart"/>
      <w:r w:rsidRPr="00FC2189">
        <w:rPr>
          <w:i/>
          <w:iCs/>
          <w:color w:val="000000"/>
        </w:rPr>
        <w:t>sarbecovirus</w:t>
      </w:r>
      <w:proofErr w:type="spellEnd"/>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
          <w:id w:val="1590652949"/>
          <w:placeholder>
            <w:docPart w:val="03FE4DB6CB51C44D9528480D269DF00B"/>
          </w:placeholder>
        </w:sdtPr>
        <w:sdtEndPr/>
        <w:sdtContent>
          <w:r w:rsidR="00B17D67" w:rsidRPr="00B17D67">
            <w:rPr>
              <w:color w:val="000000"/>
            </w:rPr>
            <w:t>(63)</w:t>
          </w:r>
        </w:sdtContent>
      </w:sdt>
      <w:r w:rsidRPr="00DF2AFF">
        <w:rPr>
          <w:color w:val="000000"/>
        </w:rPr>
        <w:t>.</w:t>
      </w:r>
      <w:r w:rsidRPr="00052AF3">
        <w:rPr>
          <w:color w:val="000000"/>
        </w:rPr>
        <w:t xml:space="preserve"> </w:t>
      </w:r>
      <w:r>
        <w:t>Madagascar</w:t>
      </w:r>
      <w:r w:rsidRPr="00DF2AFF">
        <w:t xml:space="preserve"> endemic species of bats can co-roost in the same habitats; </w:t>
      </w:r>
      <w:r w:rsidRPr="00052AF3">
        <w:rPr>
          <w:i/>
          <w:iCs/>
        </w:rPr>
        <w:t xml:space="preserve">R. </w:t>
      </w:r>
      <w:proofErr w:type="spellStart"/>
      <w:r w:rsidRPr="00052AF3">
        <w:rPr>
          <w:i/>
          <w:iCs/>
        </w:rPr>
        <w:t>madagascariensis</w:t>
      </w:r>
      <w:proofErr w:type="spellEnd"/>
      <w:r w:rsidRPr="00052AF3">
        <w:rPr>
          <w:i/>
          <w:iCs/>
        </w:rPr>
        <w:t xml:space="preserve"> </w:t>
      </w:r>
      <w:r w:rsidRPr="00052AF3">
        <w:t xml:space="preserve">and </w:t>
      </w:r>
      <w:r w:rsidRPr="00052AF3">
        <w:rPr>
          <w:i/>
          <w:iCs/>
        </w:rPr>
        <w:t xml:space="preserve">E. </w:t>
      </w:r>
      <w:proofErr w:type="spellStart"/>
      <w:r w:rsidRPr="00052AF3">
        <w:rPr>
          <w:i/>
          <w:iCs/>
        </w:rPr>
        <w:t>dupreanum</w:t>
      </w:r>
      <w:proofErr w:type="spellEnd"/>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2023997432"/>
          <w:placeholder>
            <w:docPart w:val="B464944F0B72A6459999EF96D679CFED"/>
          </w:placeholder>
        </w:sdtPr>
        <w:sdtEndPr/>
        <w:sdtContent>
          <w:r w:rsidR="00B17D67" w:rsidRPr="00B17D67">
            <w:rPr>
              <w:color w:val="000000"/>
            </w:rPr>
            <w:t>(83)</w:t>
          </w:r>
        </w:sdtContent>
      </w:sdt>
      <w:r w:rsidRPr="00DF2AFF">
        <w:rPr>
          <w:color w:val="000000"/>
        </w:rPr>
        <w:t>.</w:t>
      </w:r>
      <w:r w:rsidRPr="00052AF3">
        <w:rPr>
          <w:color w:val="000000"/>
        </w:rPr>
        <w:t xml:space="preserve"> Recombination also has recently been show to occur with a p10 gene of bat </w:t>
      </w:r>
      <w:proofErr w:type="spellStart"/>
      <w:r w:rsidRPr="00052AF3">
        <w:rPr>
          <w:color w:val="000000"/>
        </w:rPr>
        <w:t>orthoreovirus</w:t>
      </w:r>
      <w:proofErr w:type="spellEnd"/>
      <w:r w:rsidRPr="00052AF3">
        <w:rPr>
          <w:color w:val="000000"/>
        </w:rPr>
        <w:t xml:space="preserve"> of </w:t>
      </w:r>
      <w:proofErr w:type="spellStart"/>
      <w:r w:rsidRPr="00052AF3">
        <w:rPr>
          <w:i/>
          <w:iCs/>
          <w:color w:val="000000"/>
        </w:rPr>
        <w:t>Pteropus</w:t>
      </w:r>
      <w:proofErr w:type="spellEnd"/>
      <w:r w:rsidRPr="00052AF3">
        <w:rPr>
          <w:color w:val="000000"/>
        </w:rPr>
        <w:t xml:space="preserve"> origin into a </w:t>
      </w:r>
      <w:proofErr w:type="spellStart"/>
      <w:r w:rsidRPr="00052AF3">
        <w:rPr>
          <w:i/>
          <w:iCs/>
          <w:color w:val="000000"/>
        </w:rPr>
        <w:t>Betacoronavirus</w:t>
      </w:r>
      <w:proofErr w:type="spellEnd"/>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
          <w:id w:val="-1599249594"/>
          <w:placeholder>
            <w:docPart w:val="03FE4DB6CB51C44D9528480D269DF00B"/>
          </w:placeholder>
        </w:sdtPr>
        <w:sdtEndPr/>
        <w:sdtContent>
          <w:r w:rsidR="00B17D67" w:rsidRPr="00B17D67">
            <w:rPr>
              <w:color w:val="000000"/>
            </w:rPr>
            <w:t>(64)</w:t>
          </w:r>
        </w:sdtContent>
      </w:sdt>
      <w:r w:rsidRPr="00DF2AFF">
        <w:rPr>
          <w:color w:val="000000"/>
        </w:rPr>
        <w:t>.</w:t>
      </w:r>
      <w:r w:rsidRPr="00052AF3">
        <w:rPr>
          <w:color w:val="000000"/>
        </w:rPr>
        <w:t xml:space="preserve"> In previous Madagascar bat sampling and within our sample set, this </w:t>
      </w:r>
      <w:proofErr w:type="spellStart"/>
      <w:r w:rsidRPr="00052AF3">
        <w:rPr>
          <w:color w:val="000000"/>
        </w:rPr>
        <w:t>orthoreovirus</w:t>
      </w:r>
      <w:proofErr w:type="spellEnd"/>
      <w:r w:rsidRPr="00052AF3">
        <w:rPr>
          <w:color w:val="000000"/>
        </w:rPr>
        <w:t xml:space="preserve">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
          <w:id w:val="1023054223"/>
          <w:placeholder>
            <w:docPart w:val="03FE4DB6CB51C44D9528480D269DF00B"/>
          </w:placeholder>
        </w:sdtPr>
        <w:sdtEndPr/>
        <w:sdtContent>
          <w:r w:rsidR="00B17D67" w:rsidRPr="00B17D67">
            <w:rPr>
              <w:color w:val="000000"/>
            </w:rPr>
            <w:t>(17,35)</w:t>
          </w:r>
        </w:sdtContent>
      </w:sdt>
      <w:r w:rsidRPr="00DF2AFF">
        <w:rPr>
          <w:color w:val="000000"/>
        </w:rPr>
        <w:t>.</w:t>
      </w:r>
      <w:r w:rsidRPr="00052AF3">
        <w:rPr>
          <w:color w:val="000000"/>
        </w:rPr>
        <w:t xml:space="preserve"> However, there has been one report of an </w:t>
      </w:r>
      <w:proofErr w:type="spellStart"/>
      <w:r w:rsidRPr="00052AF3">
        <w:rPr>
          <w:color w:val="000000"/>
        </w:rPr>
        <w:t>orthoreovirus</w:t>
      </w:r>
      <w:proofErr w:type="spellEnd"/>
      <w:r w:rsidRPr="00052AF3">
        <w:rPr>
          <w:color w:val="000000"/>
        </w:rPr>
        <w:t xml:space="preserve"> </w:t>
      </w:r>
      <w:proofErr w:type="spellStart"/>
      <w:r w:rsidRPr="00052AF3">
        <w:rPr>
          <w:color w:val="000000"/>
        </w:rPr>
        <w:t>inserstion</w:t>
      </w:r>
      <w:proofErr w:type="spellEnd"/>
      <w:r w:rsidRPr="00052AF3">
        <w:rPr>
          <w:color w:val="000000"/>
        </w:rPr>
        <w:t xml:space="preserve"> in the same parent virus in the same location of the p10 </w:t>
      </w:r>
      <w:proofErr w:type="spellStart"/>
      <w:r w:rsidRPr="00052AF3">
        <w:rPr>
          <w:color w:val="000000"/>
        </w:rPr>
        <w:t>orthoreovirus</w:t>
      </w:r>
      <w:proofErr w:type="spellEnd"/>
      <w:r w:rsidRPr="00052AF3">
        <w:rPr>
          <w:color w:val="000000"/>
        </w:rPr>
        <w:t xml:space="preserve"> segment outside of mainland China, in captive Singapore </w:t>
      </w:r>
      <w:proofErr w:type="spellStart"/>
      <w:r w:rsidRPr="00052AF3">
        <w:rPr>
          <w:i/>
          <w:iCs/>
          <w:color w:val="000000"/>
        </w:rPr>
        <w:t>Eonycteris</w:t>
      </w:r>
      <w:proofErr w:type="spellEnd"/>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
          <w:id w:val="1474872602"/>
          <w:placeholder>
            <w:docPart w:val="03FE4DB6CB51C44D9528480D269DF00B"/>
          </w:placeholder>
        </w:sdtPr>
        <w:sdtEndPr/>
        <w:sdtContent>
          <w:r w:rsidR="00B17D67" w:rsidRPr="00B17D67">
            <w:rPr>
              <w:color w:val="000000"/>
            </w:rPr>
            <w:t>(65)</w:t>
          </w:r>
        </w:sdtContent>
      </w:sdt>
      <w:r w:rsidRPr="00DF2AFF">
        <w:rPr>
          <w:color w:val="000000"/>
        </w:rPr>
        <w:t>.</w:t>
      </w:r>
      <w:r w:rsidRPr="00052AF3">
        <w:rPr>
          <w:color w:val="000000"/>
        </w:rPr>
        <w:t xml:space="preserve"> There are four known clades of </w:t>
      </w:r>
      <w:proofErr w:type="spellStart"/>
      <w:r w:rsidRPr="00052AF3">
        <w:rPr>
          <w:i/>
          <w:iCs/>
          <w:color w:val="000000"/>
        </w:rPr>
        <w:t>Nobecovirus</w:t>
      </w:r>
      <w:proofErr w:type="spellEnd"/>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 xml:space="preserve">Eidolon </w:t>
      </w:r>
      <w:proofErr w:type="spellStart"/>
      <w:r w:rsidRPr="00052AF3">
        <w:rPr>
          <w:i/>
          <w:iCs/>
          <w:color w:val="000000"/>
        </w:rPr>
        <w:t>helvum</w:t>
      </w:r>
      <w:proofErr w:type="spellEnd"/>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4843CFF7" w14:textId="77777777" w:rsidR="00127389" w:rsidRDefault="00127389">
      <w:pPr>
        <w:pPrChange w:id="63" w:author="Kettenburg, Gwenddolen" w:date="2021-08-30T04:02:00Z">
          <w:pPr>
            <w:pStyle w:val="ListParagraph"/>
            <w:numPr>
              <w:numId w:val="3"/>
            </w:numPr>
            <w:ind w:hanging="360"/>
          </w:pPr>
        </w:pPrChange>
      </w:pPr>
    </w:p>
    <w:p w14:paraId="6C8DFFA2" w14:textId="001F38DB" w:rsidR="00127389" w:rsidRPr="0079157A" w:rsidRDefault="00127389">
      <w:pPr>
        <w:pPrChange w:id="64" w:author="Kettenburg, Gwenddolen" w:date="2021-08-30T04:02:00Z">
          <w:pPr>
            <w:pStyle w:val="ListParagraph"/>
            <w:numPr>
              <w:numId w:val="3"/>
            </w:numPr>
            <w:ind w:hanging="360"/>
          </w:pPr>
        </w:pPrChange>
      </w:pPr>
      <w:r>
        <w:t xml:space="preserve">Genetically, </w:t>
      </w:r>
      <w:proofErr w:type="spellStart"/>
      <w:r w:rsidRPr="00DF2AFF">
        <w:rPr>
          <w:i/>
          <w:iCs/>
        </w:rPr>
        <w:t>N</w:t>
      </w:r>
      <w:r w:rsidRPr="00052AF3">
        <w:rPr>
          <w:i/>
          <w:iCs/>
        </w:rPr>
        <w:t>obecovirus</w:t>
      </w:r>
      <w:proofErr w:type="spellEnd"/>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
          <w:id w:val="-792822704"/>
          <w:placeholder>
            <w:docPart w:val="03FE4DB6CB51C44D9528480D269DF00B"/>
          </w:placeholder>
        </w:sdtPr>
        <w:sdtEndPr/>
        <w:sdtContent>
          <w:r w:rsidR="00B17D67" w:rsidRPr="00B17D67">
            <w:rPr>
              <w:color w:val="000000"/>
            </w:rPr>
            <w:t>(66)</w:t>
          </w:r>
        </w:sdtContent>
      </w:sdt>
      <w:r>
        <w:t xml:space="preserve">. In fact, there is a transcription regulatory sequence (TRS), a start codon, and a stop codon. The TRS plays a role in the replication of the coronavirus genome, indicating where </w:t>
      </w:r>
      <w:proofErr w:type="spellStart"/>
      <w:r>
        <w:t>RdRp</w:t>
      </w:r>
      <w:proofErr w:type="spellEnd"/>
      <w:r>
        <w:t xml:space="preserve">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
          <w:id w:val="1363007808"/>
          <w:placeholder>
            <w:docPart w:val="03FE4DB6CB51C44D9528480D269DF00B"/>
          </w:placeholder>
        </w:sdtPr>
        <w:sdtEndPr/>
        <w:sdtContent>
          <w:r w:rsidR="00B17D67" w:rsidRPr="00B17D67">
            <w:rPr>
              <w:color w:val="000000"/>
            </w:rPr>
            <w:t>(67–70)</w:t>
          </w:r>
        </w:sdtContent>
      </w:sdt>
      <w:r>
        <w:t xml:space="preserve">. The TRS motif is also well conserved in </w:t>
      </w:r>
      <w:proofErr w:type="spellStart"/>
      <w:r w:rsidRPr="00DF2AFF">
        <w:rPr>
          <w:i/>
          <w:iCs/>
        </w:rPr>
        <w:t>B</w:t>
      </w:r>
      <w:r w:rsidRPr="00052AF3">
        <w:rPr>
          <w:i/>
          <w:iCs/>
        </w:rPr>
        <w:t>etacoronaviruses</w:t>
      </w:r>
      <w:proofErr w:type="spellEnd"/>
      <w:r>
        <w:t xml:space="preserve"> 5’-ACGAAC-3’, which we found in the majority of our TRS locations, with  other </w:t>
      </w:r>
      <w:proofErr w:type="spellStart"/>
      <w:r w:rsidRPr="00DF2AFF">
        <w:rPr>
          <w:i/>
          <w:iCs/>
        </w:rPr>
        <w:t>B</w:t>
      </w:r>
      <w:r w:rsidRPr="00052AF3">
        <w:rPr>
          <w:i/>
          <w:iCs/>
        </w:rPr>
        <w:t>etacoronavirus</w:t>
      </w:r>
      <w:proofErr w:type="spellEnd"/>
      <w:r>
        <w:t xml:space="preserve"> TRS motifs found in some of the accessory proteins, such as NS7b and NS7c, as indicated in table 1. This </w:t>
      </w:r>
      <w:proofErr w:type="spellStart"/>
      <w:r>
        <w:t>ORFx</w:t>
      </w:r>
      <w:proofErr w:type="spellEnd"/>
      <w:r>
        <w:t xml:space="preserve">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w:t>
      </w:r>
      <w:proofErr w:type="spellStart"/>
      <w:r>
        <w:t>orthoreovirus</w:t>
      </w:r>
      <w:proofErr w:type="spellEnd"/>
      <w:r>
        <w:t xml:space="preserve"> insertion, this </w:t>
      </w:r>
      <w:proofErr w:type="spellStart"/>
      <w:r>
        <w:t>ORFx</w:t>
      </w:r>
      <w:proofErr w:type="spellEnd"/>
      <w:r>
        <w:t xml:space="preserve"> region is close in genome location, and could serve as a potential site. </w:t>
      </w:r>
      <w:r w:rsidRPr="00DF2AFF">
        <w:rPr>
          <w:i/>
          <w:iCs/>
        </w:rPr>
        <w:t>Pt</w:t>
      </w:r>
      <w:r w:rsidRPr="00052AF3">
        <w:rPr>
          <w:i/>
          <w:iCs/>
        </w:rPr>
        <w:t xml:space="preserve">eropine </w:t>
      </w:r>
      <w:proofErr w:type="spellStart"/>
      <w:r>
        <w:t>orthoreovirus</w:t>
      </w:r>
      <w:proofErr w:type="spellEnd"/>
      <w:r>
        <w:t xml:space="preserve"> is found in Madagascar fruit bats (unpublished </w:t>
      </w:r>
      <w:commentRangeStart w:id="65"/>
      <w:r>
        <w:t>data</w:t>
      </w:r>
      <w:commentRangeEnd w:id="65"/>
      <w:r>
        <w:rPr>
          <w:rStyle w:val="CommentReference"/>
          <w:rFonts w:cs="Mangal"/>
        </w:rPr>
        <w:commentReference w:id="65"/>
      </w:r>
      <w:r>
        <w:t xml:space="preserve">). Other RNA viruses circulate in Madagascar as well as these </w:t>
      </w:r>
      <w:proofErr w:type="spellStart"/>
      <w:r w:rsidRPr="00DF2AFF">
        <w:rPr>
          <w:i/>
          <w:iCs/>
        </w:rPr>
        <w:t>No</w:t>
      </w:r>
      <w:r w:rsidRPr="00052AF3">
        <w:rPr>
          <w:i/>
          <w:iCs/>
        </w:rPr>
        <w:t>becoviruses</w:t>
      </w:r>
      <w:proofErr w:type="spellEnd"/>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
          <w:id w:val="-977612956"/>
          <w:placeholder>
            <w:docPart w:val="03FE4DB6CB51C44D9528480D269DF00B"/>
          </w:placeholder>
        </w:sdtPr>
        <w:sdtEndPr/>
        <w:sdtContent>
          <w:r w:rsidR="00B17D67" w:rsidRPr="00B17D67">
            <w:rPr>
              <w:color w:val="000000"/>
            </w:rPr>
            <w:t>(53,71–73)</w:t>
          </w:r>
        </w:sdtContent>
      </w:sdt>
      <w:r w:rsidRPr="00DF2AFF">
        <w:rPr>
          <w:color w:val="000000"/>
        </w:rPr>
        <w:t>.</w:t>
      </w:r>
    </w:p>
    <w:p w14:paraId="1E94DFF1" w14:textId="77777777" w:rsidR="00127389" w:rsidRDefault="00127389">
      <w:pPr>
        <w:pPrChange w:id="66" w:author="Kettenburg, Gwenddolen" w:date="2021-08-30T04:02:00Z">
          <w:pPr>
            <w:pStyle w:val="ListParagraph"/>
            <w:numPr>
              <w:numId w:val="3"/>
            </w:numPr>
            <w:ind w:hanging="360"/>
          </w:pPr>
        </w:pPrChange>
      </w:pPr>
    </w:p>
    <w:p w14:paraId="505FDE37" w14:textId="3DAF1103" w:rsidR="00127389" w:rsidRPr="00DF2AFF" w:rsidRDefault="00127389">
      <w:pPr>
        <w:rPr>
          <w:iCs/>
        </w:rPr>
        <w:pPrChange w:id="67"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
          <w:id w:val="-999421186"/>
          <w:placeholder>
            <w:docPart w:val="03FE4DB6CB51C44D9528480D269DF00B"/>
          </w:placeholder>
        </w:sdtPr>
        <w:sdtEndPr/>
        <w:sdtContent>
          <w:r w:rsidR="00B17D67" w:rsidRPr="00B17D67">
            <w:rPr>
              <w:color w:val="000000"/>
            </w:rPr>
            <w:t>(25,57,59,74)</w:t>
          </w:r>
        </w:sdtContent>
      </w:sdt>
      <w:r>
        <w:t xml:space="preserve">. </w:t>
      </w:r>
      <w:r w:rsidRPr="00DF2AFF">
        <w:rPr>
          <w:lang w:bidi="hi-IN"/>
          <w:rPrChange w:id="68" w:author="Kettenburg, Gwenddolen" w:date="2021-08-30T04:02:00Z">
            <w:rPr>
              <w:rFonts w:ascii="Arial" w:hAnsi="Arial" w:cs="Arial"/>
            </w:rPr>
          </w:rPrChange>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
          <w:id w:val="-740643187"/>
          <w:placeholder>
            <w:docPart w:val="ECF77F6F8306CA499B530F90E4A3E206"/>
          </w:placeholder>
        </w:sdtPr>
        <w:sdtEndPr/>
        <w:sdtContent>
          <w:r w:rsidR="00B17D67" w:rsidRPr="00B17D67">
            <w:rPr>
              <w:color w:val="000000"/>
            </w:rPr>
            <w:t>(99)</w:t>
          </w:r>
        </w:sdtContent>
      </w:sdt>
      <w:r w:rsidRPr="00DF2AFF">
        <w:rPr>
          <w:lang w:bidi="hi-IN"/>
          <w:rPrChange w:id="69" w:author="Kettenburg, Gwenddolen" w:date="2021-08-30T04:02:00Z">
            <w:rPr>
              <w:rFonts w:ascii="Arial" w:hAnsi="Arial" w:cs="Arial"/>
            </w:rPr>
          </w:rPrChange>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
          <w:id w:val="-1338075568"/>
          <w:placeholder>
            <w:docPart w:val="ECF77F6F8306CA499B530F90E4A3E206"/>
          </w:placeholder>
        </w:sdtPr>
        <w:sdtEndPr/>
        <w:sdtContent>
          <w:r w:rsidR="00B17D67" w:rsidRPr="00B17D67">
            <w:rPr>
              <w:color w:val="000000"/>
            </w:rPr>
            <w:t>(78,99)</w:t>
          </w:r>
        </w:sdtContent>
      </w:sdt>
      <w:r w:rsidRPr="00DF2AFF">
        <w:rPr>
          <w:lang w:bidi="hi-IN"/>
          <w:rPrChange w:id="70" w:author="Kettenburg, Gwenddolen" w:date="2021-08-30T04:02:00Z">
            <w:rPr>
              <w:rFonts w:ascii="Arial" w:hAnsi="Arial" w:cs="Arial"/>
            </w:rPr>
          </w:rPrChange>
        </w:rPr>
        <w:t>.</w:t>
      </w:r>
      <w:r>
        <w:t xml:space="preserve"> As of now there are no known circulating </w:t>
      </w:r>
      <w:proofErr w:type="spellStart"/>
      <w:r w:rsidRPr="00DF2AFF">
        <w:rPr>
          <w:i/>
          <w:iCs/>
        </w:rPr>
        <w:t>Sarbe</w:t>
      </w:r>
      <w:r w:rsidRPr="00052AF3">
        <w:rPr>
          <w:i/>
          <w:iCs/>
        </w:rPr>
        <w:t>coviruses</w:t>
      </w:r>
      <w:proofErr w:type="spellEnd"/>
      <w:r>
        <w:t xml:space="preserve"> in Madagascar fruit bats, which would be the greatest concern, but there are circulating </w:t>
      </w:r>
      <w:proofErr w:type="spellStart"/>
      <w:r w:rsidRPr="00DF2AFF">
        <w:rPr>
          <w:i/>
          <w:iCs/>
        </w:rPr>
        <w:t>Hibecov</w:t>
      </w:r>
      <w:r w:rsidRPr="00052AF3">
        <w:rPr>
          <w:i/>
          <w:iCs/>
        </w:rPr>
        <w:t>iruses</w:t>
      </w:r>
      <w:proofErr w:type="spellEnd"/>
      <w:r>
        <w:t xml:space="preserve"> in </w:t>
      </w:r>
      <w:proofErr w:type="spellStart"/>
      <w:r w:rsidRPr="00DF2AFF">
        <w:rPr>
          <w:i/>
          <w:iCs/>
        </w:rPr>
        <w:t>Hipposideridae</w:t>
      </w:r>
      <w:proofErr w:type="spellEnd"/>
      <w:r>
        <w:t xml:space="preserve"> and </w:t>
      </w:r>
      <w:proofErr w:type="spellStart"/>
      <w:r w:rsidRPr="00DF2AFF">
        <w:rPr>
          <w:i/>
          <w:iCs/>
        </w:rPr>
        <w:t>Merbeco</w:t>
      </w:r>
      <w:r w:rsidRPr="00052AF3">
        <w:rPr>
          <w:i/>
          <w:iCs/>
        </w:rPr>
        <w:t>viruses</w:t>
      </w:r>
      <w:proofErr w:type="spellEnd"/>
      <w:r w:rsidRPr="00415630">
        <w:t xml:space="preserve"> in</w:t>
      </w:r>
      <w:r>
        <w:t xml:space="preserve"> </w:t>
      </w:r>
      <w:proofErr w:type="spellStart"/>
      <w:r w:rsidRPr="00DF2AFF">
        <w:rPr>
          <w:i/>
          <w:iCs/>
        </w:rPr>
        <w:t>Vespert</w:t>
      </w:r>
      <w:r w:rsidRPr="00052AF3">
        <w:rPr>
          <w:i/>
          <w:iCs/>
        </w:rPr>
        <w:t>ilionidae</w:t>
      </w:r>
      <w:proofErr w:type="spellEnd"/>
      <w:r w:rsidRPr="00052AF3">
        <w:rPr>
          <w:i/>
          <w:iCs/>
        </w:rPr>
        <w:t xml:space="preserve"> </w:t>
      </w:r>
      <w:r w:rsidRPr="00434B1E">
        <w:t>which may</w:t>
      </w:r>
      <w:r w:rsidRPr="00DF2AFF">
        <w:rPr>
          <w:iCs/>
          <w:color w:val="000000"/>
        </w:rPr>
        <w:t xml:space="preserve"> co-roo</w:t>
      </w:r>
      <w:r w:rsidRPr="00052AF3">
        <w:rPr>
          <w:iCs/>
          <w:color w:val="000000"/>
        </w:rPr>
        <w:t xml:space="preserve">st with </w:t>
      </w:r>
      <w:proofErr w:type="spellStart"/>
      <w:r w:rsidRPr="00052AF3">
        <w:rPr>
          <w:i/>
          <w:color w:val="000000"/>
        </w:rPr>
        <w:t>Nobecovirus</w:t>
      </w:r>
      <w:proofErr w:type="spellEnd"/>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
          <w:id w:val="-187142712"/>
          <w:placeholder>
            <w:docPart w:val="03FE4DB6CB51C44D9528480D269DF00B"/>
          </w:placeholder>
        </w:sdtPr>
        <w:sdtEndPr/>
        <w:sdtContent>
          <w:r w:rsidR="00B17D67" w:rsidRPr="00B17D67">
            <w:rPr>
              <w:iCs/>
              <w:color w:val="000000"/>
            </w:rPr>
            <w:t>(97)</w:t>
          </w:r>
        </w:sdtContent>
      </w:sdt>
      <w:r w:rsidRPr="00DF2AFF">
        <w:rPr>
          <w:iCs/>
          <w:color w:val="000000"/>
        </w:rPr>
        <w:t xml:space="preserve">. The </w:t>
      </w:r>
      <w:r w:rsidRPr="00052AF3">
        <w:rPr>
          <w:iCs/>
          <w:color w:val="000000"/>
        </w:rPr>
        <w:t>SARS-CoV-2 pandemic has taken hold in Madagascar, and while not in a surge at time of writing, remains a country with limited access to vaccination which allows the virus to continue spreading throughout a susceptible 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
          <w:id w:val="1239521962"/>
          <w:placeholder>
            <w:docPart w:val="03FE4DB6CB51C44D9528480D269DF00B"/>
          </w:placeholder>
        </w:sdtPr>
        <w:sdtEndPr/>
        <w:sdtContent>
          <w:r w:rsidR="00B17D67" w:rsidRPr="00B17D67">
            <w:rPr>
              <w:iCs/>
              <w:color w:val="000000"/>
            </w:rPr>
            <w:t>(75)</w:t>
          </w:r>
        </w:sdtContent>
      </w:sdt>
      <w:r w:rsidRPr="00DF2AFF">
        <w:rPr>
          <w:iCs/>
          <w:color w:val="000000"/>
        </w:rPr>
        <w:t>. Whil</w:t>
      </w:r>
      <w:r w:rsidRPr="00052AF3">
        <w:rPr>
          <w:iCs/>
          <w:color w:val="000000"/>
        </w:rPr>
        <w:t xml:space="preserve">e </w:t>
      </w:r>
      <w:proofErr w:type="spellStart"/>
      <w:r w:rsidRPr="00052AF3">
        <w:rPr>
          <w:i/>
          <w:color w:val="000000"/>
        </w:rPr>
        <w:t>Sarbecoviruses</w:t>
      </w:r>
      <w:proofErr w:type="spellEnd"/>
      <w:r w:rsidRPr="00052AF3">
        <w:rPr>
          <w:iCs/>
          <w:color w:val="000000"/>
        </w:rPr>
        <w:t xml:space="preserve"> are not currently found in Madagascar bats, the possibility of reverse spillover from the human population into the bats should be considered in this isolated </w:t>
      </w:r>
      <w:r w:rsidRPr="00052AF3">
        <w:rPr>
          <w:iCs/>
          <w:color w:val="000000"/>
        </w:rPr>
        <w:lastRenderedPageBreak/>
        <w:t>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er at-risk countries that have more contact with bats in daily 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
          <w:id w:val="-1625766639"/>
          <w:placeholder>
            <w:docPart w:val="03FE4DB6CB51C44D9528480D269DF00B"/>
          </w:placeholder>
        </w:sdtPr>
        <w:sdtEndPr/>
        <w:sdtContent>
          <w:r w:rsidR="00B17D67" w:rsidRPr="00B17D67">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
          <w:id w:val="-1157681043"/>
          <w:placeholder>
            <w:docPart w:val="03FE4DB6CB51C44D9528480D269DF00B"/>
          </w:placeholder>
        </w:sdtPr>
        <w:sdtEndPr/>
        <w:sdtContent>
          <w:r w:rsidR="00B17D67" w:rsidRPr="00B17D67">
            <w:rPr>
              <w:iCs/>
              <w:color w:val="000000"/>
            </w:rPr>
            <w:t>(76)</w:t>
          </w:r>
        </w:sdtContent>
      </w:sdt>
      <w:r w:rsidRPr="00DF2AFF">
        <w:rPr>
          <w:iCs/>
          <w:color w:val="000000"/>
        </w:rPr>
        <w:t>.</w:t>
      </w:r>
    </w:p>
    <w:p w14:paraId="08DCD0A1" w14:textId="77777777" w:rsidR="00127389" w:rsidRDefault="00127389">
      <w:pPr>
        <w:pPrChange w:id="71" w:author="Kettenburg, Gwenddolen" w:date="2021-08-30T04:02:00Z">
          <w:pPr>
            <w:pStyle w:val="ListParagraph"/>
            <w:numPr>
              <w:numId w:val="3"/>
            </w:numPr>
            <w:ind w:hanging="360"/>
          </w:pPr>
        </w:pPrChange>
      </w:pPr>
    </w:p>
    <w:p w14:paraId="1A3C7281" w14:textId="4E11A406" w:rsidR="00127389" w:rsidRPr="006B3F44" w:rsidDel="00DF2AFF" w:rsidRDefault="00127389" w:rsidP="00204660">
      <w:pPr>
        <w:rPr>
          <w:del w:id="72" w:author="Kettenburg, Gwenddolen" w:date="2021-08-30T04:01:00Z"/>
          <w:rPrChange w:id="73" w:author="Cara Brook" w:date="2021-08-29T14:07:00Z">
            <w:rPr>
              <w:del w:id="74" w:author="Kettenburg, Gwenddolen" w:date="2021-08-30T04:01:00Z"/>
              <w:rFonts w:ascii="Arial" w:hAnsi="Arial" w:cs="Arial"/>
            </w:rPr>
          </w:rPrChange>
        </w:rPr>
      </w:pPr>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DF2AFF">
        <w:rPr>
          <w:rPrChange w:id="75" w:author="Kettenburg, Gwenddolen" w:date="2021-08-30T04:02:00Z">
            <w:rPr>
              <w:rFonts w:ascii="Arial" w:hAnsi="Arial" w:cs="Arial"/>
            </w:rPr>
          </w:rPrChange>
        </w:rPr>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
          <w:id w:val="703993827"/>
          <w:placeholder>
            <w:docPart w:val="A62356FD66296141AF16C8DA8AF2DDED"/>
          </w:placeholder>
        </w:sdtPr>
        <w:sdtEndPr/>
        <w:sdtContent>
          <w:r w:rsidR="00B17D67" w:rsidRPr="00B17D67">
            <w:rPr>
              <w:color w:val="000000"/>
            </w:rPr>
            <w:t>(73,100)</w:t>
          </w:r>
        </w:sdtContent>
      </w:sdt>
      <w:r w:rsidRPr="00DF2AFF">
        <w:rPr>
          <w:rPrChange w:id="76" w:author="Kettenburg, Gwenddolen" w:date="2021-08-30T04:02:00Z">
            <w:rPr>
              <w:rFonts w:ascii="Arial" w:hAnsi="Arial" w:cs="Arial"/>
            </w:rPr>
          </w:rPrChange>
        </w:rPr>
        <w:t xml:space="preserve">. In our study, the highest prevalence of coronaviruses occurred between March-April, leading up to the breeding season 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
          <w:id w:val="-865367271"/>
          <w:placeholder>
            <w:docPart w:val="0A015EC5F09F534CA8BA3F9378248B42"/>
          </w:placeholder>
        </w:sdtPr>
        <w:sdtEndPr/>
        <w:sdtContent>
          <w:r w:rsidR="00B17D67" w:rsidRPr="00B17D67">
            <w:rPr>
              <w:color w:val="000000"/>
            </w:rPr>
            <w:t>46</w:t>
          </w:r>
        </w:sdtContent>
      </w:sdt>
      <w:r w:rsidRPr="00597259">
        <w:t>. Multi-year longitudinal studies will be necessary to untangle these interactions.</w:t>
      </w:r>
      <w:r w:rsidRPr="00A369A6">
        <w:t xml:space="preserve"> </w:t>
      </w:r>
      <w:r w:rsidRPr="00DF2AFF">
        <w:rPr>
          <w:rPrChange w:id="77" w:author="Kettenburg, Gwenddolen" w:date="2021-08-30T04:02: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
          <w:id w:val="1487053280"/>
          <w:placeholder>
            <w:docPart w:val="0DC5B73E15E9EA48B8C0B65807894C0F"/>
          </w:placeholder>
        </w:sdtPr>
        <w:sdtEndPr/>
        <w:sdtContent>
          <w:r w:rsidR="00B17D67" w:rsidRPr="00B17D67">
            <w:rPr>
              <w:color w:val="000000"/>
            </w:rPr>
            <w:t>(73,101–103)</w:t>
          </w:r>
        </w:sdtContent>
      </w:sdt>
      <w:r w:rsidRPr="00DF2AFF">
        <w:rPr>
          <w:rPrChange w:id="78" w:author="Kettenburg, Gwenddolen" w:date="2021-08-30T04:02: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1764720196"/>
          <w:placeholder>
            <w:docPart w:val="0DC5B73E15E9EA48B8C0B65807894C0F"/>
          </w:placeholder>
        </w:sdtPr>
        <w:sdtEndPr/>
        <w:sdtContent>
          <w:r w:rsidR="00B17D67" w:rsidRPr="00B17D67">
            <w:rPr>
              <w:color w:val="000000"/>
            </w:rPr>
            <w:t>(83)</w:t>
          </w:r>
        </w:sdtContent>
      </w:sdt>
      <w:r w:rsidRPr="00DF2AFF">
        <w:rPr>
          <w:rPrChange w:id="79" w:author="Kettenburg, Gwenddolen" w:date="2021-08-30T04:02:00Z">
            <w:rPr>
              <w:rFonts w:ascii="Arial" w:hAnsi="Arial" w:cs="Arial"/>
            </w:rPr>
          </w:rPrChange>
        </w:rPr>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proofErr w:type="spellStart"/>
      <w:r w:rsidRPr="00DF2AFF">
        <w:rPr>
          <w:i/>
          <w:iCs/>
        </w:rPr>
        <w:t>Nobecoviruses</w:t>
      </w:r>
      <w:proofErr w:type="spellEnd"/>
      <w:r>
        <w:t xml:space="preserve"> and few full isolated genomes, surveillance work in susceptible hosts worldwide is important to try and predict the next potential spillover and understand ecological pathogen dynamics as they naturally exist. </w:t>
      </w:r>
      <w:del w:id="80" w:author="Kettenburg, Gwenddolen" w:date="2021-08-30T04:01:00Z">
        <w:r w:rsidRPr="006B3F44" w:rsidDel="00DF2AFF">
          <w:rPr>
            <w:rPrChange w:id="81" w:author="Cara Brook" w:date="2021-08-29T14:07:00Z">
              <w:rPr>
                <w:rFonts w:ascii="Arial" w:hAnsi="Arial" w:cs="Arial"/>
              </w:rPr>
            </w:rPrChange>
          </w:rPr>
          <w:delText>We have described three novel nobecovirus sequences, most notably from R. madagascariensis, a bat host that had previously not been identified as a competent coronavirus host</w:delText>
        </w:r>
      </w:del>
    </w:p>
    <w:p w14:paraId="1C017351" w14:textId="77777777" w:rsidR="00127389" w:rsidRPr="006B3F44" w:rsidRDefault="00127389" w:rsidP="00204660">
      <w:pPr>
        <w:rPr>
          <w:ins w:id="82" w:author="Cara Brook" w:date="2021-08-29T13:56:00Z"/>
          <w:rPrChange w:id="83" w:author="Cara Brook" w:date="2021-08-29T14:07:00Z">
            <w:rPr>
              <w:ins w:id="84" w:author="Cara Brook" w:date="2021-08-29T13:56:00Z"/>
              <w:rFonts w:ascii="Arial" w:hAnsi="Arial" w:cs="Arial"/>
            </w:rPr>
          </w:rPrChange>
        </w:rPr>
      </w:pPr>
    </w:p>
    <w:p w14:paraId="7EB1A398" w14:textId="77777777" w:rsidR="00127389" w:rsidRPr="006B3F44" w:rsidRDefault="00127389" w:rsidP="00204660">
      <w:pPr>
        <w:rPr>
          <w:ins w:id="85" w:author="Cara Brook" w:date="2021-08-29T13:56:00Z"/>
          <w:rPrChange w:id="86" w:author="Cara Brook" w:date="2021-08-29T14:07:00Z">
            <w:rPr>
              <w:ins w:id="87" w:author="Cara Brook" w:date="2021-08-29T13:56:00Z"/>
              <w:rFonts w:ascii="Arial" w:hAnsi="Arial" w:cs="Arial"/>
            </w:rPr>
          </w:rPrChange>
        </w:rPr>
      </w:pPr>
    </w:p>
    <w:p w14:paraId="7FDDEEC2" w14:textId="77777777" w:rsidR="00127389" w:rsidRPr="006B3F44" w:rsidRDefault="00127389" w:rsidP="00E847C0">
      <w:pPr>
        <w:rPr>
          <w:ins w:id="88" w:author="Cara Brook" w:date="2021-08-29T13:56:00Z"/>
          <w:rPrChange w:id="89" w:author="Cara Brook" w:date="2021-08-29T14:07:00Z">
            <w:rPr>
              <w:ins w:id="90" w:author="Cara Brook" w:date="2021-08-29T13:56:00Z"/>
              <w:rFonts w:ascii="Arial" w:hAnsi="Arial" w:cs="Arial"/>
            </w:rPr>
          </w:rPrChange>
        </w:rPr>
      </w:pPr>
    </w:p>
    <w:p w14:paraId="001D8217" w14:textId="77777777" w:rsidR="00127389" w:rsidRPr="006B3F44" w:rsidRDefault="00127389" w:rsidP="00E847C0">
      <w:pPr>
        <w:rPr>
          <w:ins w:id="91" w:author="Cara Brook" w:date="2021-08-29T13:56:00Z"/>
          <w:rPrChange w:id="92" w:author="Cara Brook" w:date="2021-08-29T14:07:00Z">
            <w:rPr>
              <w:ins w:id="93" w:author="Cara Brook" w:date="2021-08-29T13:56:00Z"/>
              <w:rFonts w:ascii="Arial" w:hAnsi="Arial" w:cs="Arial"/>
            </w:rPr>
          </w:rPrChange>
        </w:rPr>
      </w:pPr>
    </w:p>
    <w:p w14:paraId="07145858" w14:textId="77777777" w:rsidR="00127389" w:rsidRPr="006B3F44" w:rsidRDefault="00127389" w:rsidP="00E847C0">
      <w:pPr>
        <w:rPr>
          <w:ins w:id="94" w:author="Cara Brook" w:date="2021-08-29T14:02:00Z"/>
          <w:rPrChange w:id="95" w:author="Cara Brook" w:date="2021-08-29T14:07:00Z">
            <w:rPr>
              <w:ins w:id="96" w:author="Cara Brook" w:date="2021-08-29T14:02:00Z"/>
              <w:rFonts w:ascii="Arial" w:hAnsi="Arial" w:cs="Arial"/>
            </w:rPr>
          </w:rPrChange>
        </w:rPr>
      </w:pPr>
      <w:ins w:id="97" w:author="Cara Brook" w:date="2021-08-29T13:56:00Z">
        <w:r w:rsidRPr="006B3F44">
          <w:rPr>
            <w:rPrChange w:id="98" w:author="Cara Brook" w:date="2021-08-29T14:07:00Z">
              <w:rPr>
                <w:rFonts w:ascii="Arial" w:hAnsi="Arial" w:cs="Arial"/>
              </w:rPr>
            </w:rPrChange>
          </w:rPr>
          <w:t>Contribution to the Field Statement:</w:t>
        </w:r>
      </w:ins>
    </w:p>
    <w:p w14:paraId="328DCCFC" w14:textId="77777777" w:rsidR="00127389" w:rsidRPr="006B3F44" w:rsidRDefault="00127389" w:rsidP="00E847C0">
      <w:pPr>
        <w:rPr>
          <w:rPrChange w:id="99" w:author="Cara Brook" w:date="2021-08-29T14:07:00Z">
            <w:rPr>
              <w:rFonts w:ascii="Arial" w:hAnsi="Arial" w:cs="Arial"/>
            </w:rPr>
          </w:rPrChange>
        </w:rPr>
      </w:pPr>
    </w:p>
    <w:p w14:paraId="04FDBD6D" w14:textId="77777777" w:rsidR="00127389" w:rsidRPr="006B3F44" w:rsidRDefault="00127389" w:rsidP="00E847C0">
      <w:pPr>
        <w:rPr>
          <w:ins w:id="100" w:author="Cara Brook" w:date="2021-08-29T13:58:00Z"/>
          <w:b/>
          <w:bCs/>
          <w:rPrChange w:id="101" w:author="Cara Brook" w:date="2021-08-29T14:07:00Z">
            <w:rPr>
              <w:ins w:id="102" w:author="Cara Brook" w:date="2021-08-29T13:58:00Z"/>
              <w:rFonts w:ascii="Arial" w:hAnsi="Arial" w:cs="Arial"/>
              <w:b/>
              <w:bCs/>
            </w:rPr>
          </w:rPrChange>
        </w:rPr>
      </w:pPr>
      <w:r w:rsidRPr="006B3F44">
        <w:rPr>
          <w:b/>
          <w:bCs/>
          <w:rPrChange w:id="103" w:author="Cara Brook" w:date="2021-08-29T14:07:00Z">
            <w:rPr>
              <w:rFonts w:ascii="Arial" w:hAnsi="Arial" w:cs="Arial"/>
              <w:b/>
              <w:bCs/>
            </w:rPr>
          </w:rPrChange>
        </w:rPr>
        <w:t xml:space="preserve">Conflict of </w:t>
      </w:r>
      <w:ins w:id="104" w:author="Cara Brook" w:date="2021-08-29T13:58:00Z">
        <w:r w:rsidRPr="006B3F44">
          <w:rPr>
            <w:b/>
            <w:bCs/>
            <w:rPrChange w:id="105" w:author="Cara Brook" w:date="2021-08-29T14:07:00Z">
              <w:rPr>
                <w:rFonts w:ascii="Arial" w:hAnsi="Arial" w:cs="Arial"/>
                <w:b/>
                <w:bCs/>
              </w:rPr>
            </w:rPrChange>
          </w:rPr>
          <w:t>I</w:t>
        </w:r>
      </w:ins>
      <w:del w:id="106" w:author="Cara Brook" w:date="2021-08-29T13:58:00Z">
        <w:r w:rsidRPr="006B3F44" w:rsidDel="00CE7A74">
          <w:rPr>
            <w:b/>
            <w:bCs/>
            <w:rPrChange w:id="107" w:author="Cara Brook" w:date="2021-08-29T14:07:00Z">
              <w:rPr>
                <w:rFonts w:ascii="Arial" w:hAnsi="Arial" w:cs="Arial"/>
                <w:b/>
                <w:bCs/>
              </w:rPr>
            </w:rPrChange>
          </w:rPr>
          <w:delText>i</w:delText>
        </w:r>
      </w:del>
      <w:r w:rsidRPr="006B3F44">
        <w:rPr>
          <w:b/>
          <w:bCs/>
          <w:rPrChange w:id="108" w:author="Cara Brook" w:date="2021-08-29T14:07:00Z">
            <w:rPr>
              <w:rFonts w:ascii="Arial" w:hAnsi="Arial" w:cs="Arial"/>
              <w:b/>
              <w:bCs/>
            </w:rPr>
          </w:rPrChange>
        </w:rPr>
        <w:t>nterest:</w:t>
      </w:r>
    </w:p>
    <w:p w14:paraId="1558B9AE" w14:textId="77777777" w:rsidR="00127389" w:rsidRPr="007F3A7E" w:rsidRDefault="00127389" w:rsidP="00CE7A74">
      <w:pPr>
        <w:rPr>
          <w:ins w:id="109" w:author="Cara Brook" w:date="2021-08-29T13:58:00Z"/>
        </w:rPr>
      </w:pPr>
      <w:ins w:id="110"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07D81774" w14:textId="77777777" w:rsidR="00127389" w:rsidRPr="006B3F44" w:rsidRDefault="00127389" w:rsidP="00E847C0">
      <w:pPr>
        <w:rPr>
          <w:b/>
          <w:bCs/>
          <w:rPrChange w:id="111" w:author="Cara Brook" w:date="2021-08-29T14:07:00Z">
            <w:rPr>
              <w:rFonts w:ascii="Arial" w:hAnsi="Arial" w:cs="Arial"/>
              <w:b/>
              <w:bCs/>
            </w:rPr>
          </w:rPrChange>
        </w:rPr>
      </w:pPr>
    </w:p>
    <w:p w14:paraId="080860B3" w14:textId="77777777" w:rsidR="00127389" w:rsidRPr="006B3F44" w:rsidRDefault="00127389" w:rsidP="00E847C0">
      <w:pPr>
        <w:rPr>
          <w:b/>
          <w:bCs/>
          <w:rPrChange w:id="112" w:author="Cara Brook" w:date="2021-08-29T14:07:00Z">
            <w:rPr>
              <w:rFonts w:ascii="Arial" w:hAnsi="Arial" w:cs="Arial"/>
              <w:b/>
              <w:bCs/>
            </w:rPr>
          </w:rPrChange>
        </w:rPr>
      </w:pPr>
    </w:p>
    <w:p w14:paraId="44725A8D" w14:textId="77777777" w:rsidR="00127389" w:rsidRPr="006B3F44" w:rsidRDefault="00127389" w:rsidP="00E847C0">
      <w:pPr>
        <w:rPr>
          <w:b/>
          <w:bCs/>
          <w:rPrChange w:id="113" w:author="Cara Brook" w:date="2021-08-29T14:07:00Z">
            <w:rPr>
              <w:rFonts w:ascii="Arial" w:hAnsi="Arial" w:cs="Arial"/>
              <w:b/>
              <w:bCs/>
            </w:rPr>
          </w:rPrChange>
        </w:rPr>
      </w:pPr>
      <w:r w:rsidRPr="006B3F44">
        <w:rPr>
          <w:b/>
          <w:bCs/>
          <w:rPrChange w:id="114" w:author="Cara Brook" w:date="2021-08-29T14:07:00Z">
            <w:rPr>
              <w:rFonts w:ascii="Arial" w:hAnsi="Arial" w:cs="Arial"/>
              <w:b/>
              <w:bCs/>
            </w:rPr>
          </w:rPrChange>
        </w:rPr>
        <w:t xml:space="preserve">Author </w:t>
      </w:r>
      <w:ins w:id="115" w:author="Cara Brook" w:date="2021-08-29T13:58:00Z">
        <w:r w:rsidRPr="006B3F44">
          <w:rPr>
            <w:b/>
            <w:bCs/>
            <w:rPrChange w:id="116" w:author="Cara Brook" w:date="2021-08-29T14:07:00Z">
              <w:rPr>
                <w:rFonts w:ascii="Arial" w:hAnsi="Arial" w:cs="Arial"/>
                <w:b/>
                <w:bCs/>
              </w:rPr>
            </w:rPrChange>
          </w:rPr>
          <w:t>C</w:t>
        </w:r>
      </w:ins>
      <w:del w:id="117" w:author="Cara Brook" w:date="2021-08-29T13:58:00Z">
        <w:r w:rsidRPr="006B3F44" w:rsidDel="00CE7A74">
          <w:rPr>
            <w:b/>
            <w:bCs/>
            <w:rPrChange w:id="118" w:author="Cara Brook" w:date="2021-08-29T14:07:00Z">
              <w:rPr>
                <w:rFonts w:ascii="Arial" w:hAnsi="Arial" w:cs="Arial"/>
                <w:b/>
                <w:bCs/>
              </w:rPr>
            </w:rPrChange>
          </w:rPr>
          <w:delText>c</w:delText>
        </w:r>
      </w:del>
      <w:r w:rsidRPr="006B3F44">
        <w:rPr>
          <w:b/>
          <w:bCs/>
          <w:rPrChange w:id="119" w:author="Cara Brook" w:date="2021-08-29T14:07:00Z">
            <w:rPr>
              <w:rFonts w:ascii="Arial" w:hAnsi="Arial" w:cs="Arial"/>
              <w:b/>
              <w:bCs/>
            </w:rPr>
          </w:rPrChange>
        </w:rPr>
        <w:t>ontributions:</w:t>
      </w:r>
    </w:p>
    <w:p w14:paraId="7208B929" w14:textId="77777777" w:rsidR="00127389" w:rsidRPr="006B3F44" w:rsidRDefault="00127389" w:rsidP="00E847C0">
      <w:pPr>
        <w:rPr>
          <w:b/>
          <w:bCs/>
          <w:rPrChange w:id="120" w:author="Cara Brook" w:date="2021-08-29T14:07:00Z">
            <w:rPr>
              <w:rFonts w:ascii="Arial" w:hAnsi="Arial" w:cs="Arial"/>
              <w:b/>
              <w:bCs/>
            </w:rPr>
          </w:rPrChange>
        </w:rPr>
      </w:pPr>
    </w:p>
    <w:p w14:paraId="53B44BA3" w14:textId="77777777" w:rsidR="00127389" w:rsidRPr="006B3F44" w:rsidRDefault="00127389" w:rsidP="00E847C0">
      <w:pPr>
        <w:rPr>
          <w:b/>
          <w:bCs/>
          <w:rPrChange w:id="121" w:author="Cara Brook" w:date="2021-08-29T14:07:00Z">
            <w:rPr>
              <w:rFonts w:ascii="Arial" w:hAnsi="Arial" w:cs="Arial"/>
              <w:b/>
              <w:bCs/>
            </w:rPr>
          </w:rPrChange>
        </w:rPr>
      </w:pPr>
      <w:r w:rsidRPr="006B3F44">
        <w:rPr>
          <w:b/>
          <w:bCs/>
          <w:rPrChange w:id="122" w:author="Cara Brook" w:date="2021-08-29T14:07:00Z">
            <w:rPr>
              <w:rFonts w:ascii="Arial" w:hAnsi="Arial" w:cs="Arial"/>
              <w:b/>
              <w:bCs/>
            </w:rPr>
          </w:rPrChange>
        </w:rPr>
        <w:t xml:space="preserve">Funding: </w:t>
      </w:r>
    </w:p>
    <w:p w14:paraId="46C67BDD" w14:textId="77777777" w:rsidR="00127389" w:rsidRPr="006B3F44" w:rsidRDefault="00127389" w:rsidP="00E847C0">
      <w:pPr>
        <w:rPr>
          <w:b/>
          <w:bCs/>
          <w:rPrChange w:id="123" w:author="Cara Brook" w:date="2021-08-29T14:07:00Z">
            <w:rPr>
              <w:rFonts w:ascii="Arial" w:hAnsi="Arial" w:cs="Arial"/>
              <w:b/>
              <w:bCs/>
            </w:rPr>
          </w:rPrChange>
        </w:rPr>
      </w:pPr>
    </w:p>
    <w:p w14:paraId="478AAA59" w14:textId="77777777" w:rsidR="00127389" w:rsidRPr="006B3F44" w:rsidRDefault="00127389" w:rsidP="00CE7A74">
      <w:pPr>
        <w:rPr>
          <w:ins w:id="124" w:author="Cara Brook" w:date="2021-08-29T14:06:00Z"/>
          <w:b/>
          <w:bCs/>
        </w:rPr>
      </w:pPr>
      <w:moveToRangeStart w:id="125" w:author="Cara Brook" w:date="2021-08-29T13:59:00Z" w:name="move81137791"/>
      <w:moveTo w:id="126" w:author="Cara Brook" w:date="2021-08-29T13:59:00Z">
        <w:r w:rsidRPr="006B3F44">
          <w:rPr>
            <w:b/>
            <w:bCs/>
            <w:rPrChange w:id="127" w:author="Cara Brook" w:date="2021-08-29T14:07:00Z">
              <w:rPr>
                <w:rFonts w:ascii="Arial" w:hAnsi="Arial" w:cs="Arial"/>
                <w:b/>
                <w:bCs/>
              </w:rPr>
            </w:rPrChange>
          </w:rPr>
          <w:t xml:space="preserve">Acknowledgements: </w:t>
        </w:r>
      </w:moveTo>
    </w:p>
    <w:p w14:paraId="2DB5E2BD" w14:textId="77777777" w:rsidR="00127389" w:rsidRPr="00416280" w:rsidRDefault="00127389" w:rsidP="00CE7A74">
      <w:pPr>
        <w:rPr>
          <w:ins w:id="128" w:author="Cara Brook" w:date="2021-08-29T14:06:00Z"/>
          <w:b/>
          <w:bCs/>
        </w:rPr>
      </w:pPr>
    </w:p>
    <w:p w14:paraId="35C82E4C" w14:textId="77777777" w:rsidR="00127389" w:rsidRPr="00CE1DBA" w:rsidRDefault="00127389" w:rsidP="00CE7A74">
      <w:pPr>
        <w:rPr>
          <w:ins w:id="129" w:author="Cara Brook" w:date="2021-08-29T14:06:00Z"/>
          <w:b/>
          <w:bCs/>
        </w:rPr>
      </w:pPr>
    </w:p>
    <w:p w14:paraId="5BA4F7F1" w14:textId="77777777" w:rsidR="00127389" w:rsidRPr="006B3F44" w:rsidDel="00CE7A74" w:rsidRDefault="00127389" w:rsidP="006B3F44">
      <w:pPr>
        <w:rPr>
          <w:ins w:id="130" w:author="Cara Brook" w:date="2021-08-29T14:07:00Z"/>
          <w:b/>
          <w:bCs/>
        </w:rPr>
      </w:pPr>
      <w:ins w:id="131" w:author="Cara Brook" w:date="2021-08-29T14:07:00Z">
        <w:r w:rsidRPr="00BF79B1">
          <w:rPr>
            <w:b/>
            <w:bCs/>
          </w:rPr>
          <w:t>Dat</w:t>
        </w:r>
        <w:r w:rsidRPr="006B3F44">
          <w:rPr>
            <w:b/>
            <w:bCs/>
          </w:rPr>
          <w:t>a Availability Statement:</w:t>
        </w:r>
      </w:ins>
    </w:p>
    <w:p w14:paraId="62C8CCB0" w14:textId="77777777" w:rsidR="00127389" w:rsidRPr="006B3F44" w:rsidRDefault="00127389" w:rsidP="00CE7A74">
      <w:pPr>
        <w:rPr>
          <w:moveTo w:id="132" w:author="Cara Brook" w:date="2021-08-29T13:59:00Z"/>
          <w:b/>
          <w:bCs/>
          <w:rPrChange w:id="133" w:author="Cara Brook" w:date="2021-08-29T14:07:00Z">
            <w:rPr>
              <w:moveTo w:id="134" w:author="Cara Brook" w:date="2021-08-29T13:59:00Z"/>
              <w:rFonts w:ascii="Arial" w:hAnsi="Arial" w:cs="Arial"/>
              <w:b/>
              <w:bCs/>
            </w:rPr>
          </w:rPrChange>
        </w:rPr>
      </w:pPr>
    </w:p>
    <w:p w14:paraId="4C616A9B" w14:textId="77777777" w:rsidR="00127389" w:rsidRPr="006B3F44" w:rsidRDefault="00127389" w:rsidP="00A60EE4">
      <w:pPr>
        <w:rPr>
          <w:moveFrom w:id="135" w:author="Cara Brook" w:date="2021-08-29T13:59:00Z"/>
          <w:b/>
          <w:bCs/>
          <w:rPrChange w:id="136" w:author="Cara Brook" w:date="2021-08-29T14:07:00Z">
            <w:rPr>
              <w:moveFrom w:id="137" w:author="Cara Brook" w:date="2021-08-29T13:59:00Z"/>
              <w:rFonts w:ascii="Arial" w:hAnsi="Arial" w:cs="Arial"/>
              <w:b/>
              <w:bCs/>
            </w:rPr>
          </w:rPrChange>
        </w:rPr>
      </w:pPr>
      <w:moveFromRangeStart w:id="138" w:author="Cara Brook" w:date="2021-08-29T13:59:00Z" w:name="move81137791"/>
      <w:moveToRangeEnd w:id="125"/>
      <w:moveFrom w:id="139" w:author="Cara Brook" w:date="2021-08-29T13:59:00Z">
        <w:r w:rsidRPr="006B3F44" w:rsidDel="00CE7A74">
          <w:rPr>
            <w:b/>
            <w:bCs/>
            <w:rPrChange w:id="140" w:author="Cara Brook" w:date="2021-08-29T14:07:00Z">
              <w:rPr>
                <w:rFonts w:ascii="Arial" w:hAnsi="Arial" w:cs="Arial"/>
                <w:b/>
                <w:bCs/>
              </w:rPr>
            </w:rPrChange>
          </w:rPr>
          <w:t xml:space="preserve">Acknowledgements: </w:t>
        </w:r>
      </w:moveFrom>
    </w:p>
    <w:moveFromRangeEnd w:id="138"/>
    <w:p w14:paraId="5043A103" w14:textId="77777777" w:rsidR="00127389" w:rsidRPr="006B3F44" w:rsidRDefault="00127389" w:rsidP="00E847C0">
      <w:pPr>
        <w:rPr>
          <w:ins w:id="141" w:author="Cara Brook" w:date="2021-08-29T14:06:00Z"/>
          <w:b/>
          <w:bCs/>
        </w:rPr>
      </w:pPr>
      <w:ins w:id="142" w:author="Cara Brook" w:date="2021-08-29T13:59:00Z">
        <w:r w:rsidRPr="006B3F44">
          <w:rPr>
            <w:b/>
            <w:bCs/>
            <w:rPrChange w:id="143" w:author="Cara Brook" w:date="2021-08-29T14:07:00Z">
              <w:rPr>
                <w:rFonts w:ascii="Arial" w:hAnsi="Arial" w:cs="Arial"/>
                <w:b/>
                <w:bCs/>
              </w:rPr>
            </w:rPrChange>
          </w:rPr>
          <w:t>References</w:t>
        </w:r>
      </w:ins>
    </w:p>
    <w:p w14:paraId="4D84CEB9" w14:textId="77777777" w:rsidR="00127389" w:rsidRPr="00CE1DBA" w:rsidRDefault="00127389" w:rsidP="00E847C0">
      <w:pPr>
        <w:rPr>
          <w:ins w:id="144" w:author="Cara Brook" w:date="2021-08-29T14:06:00Z"/>
          <w:b/>
          <w:bCs/>
        </w:rPr>
      </w:pPr>
    </w:p>
    <w:p w14:paraId="7AFB78DA" w14:textId="77777777" w:rsidR="00127389" w:rsidRPr="006B3F44" w:rsidRDefault="00127389" w:rsidP="00E847C0">
      <w:pPr>
        <w:rPr>
          <w:ins w:id="145" w:author="Cara Brook" w:date="2021-08-29T13:59:00Z"/>
          <w:b/>
          <w:bCs/>
          <w:rPrChange w:id="146" w:author="Cara Brook" w:date="2021-08-29T14:07:00Z">
            <w:rPr>
              <w:ins w:id="147" w:author="Cara Brook" w:date="2021-08-29T13:59:00Z"/>
              <w:rFonts w:ascii="Arial" w:hAnsi="Arial" w:cs="Arial"/>
              <w:b/>
              <w:bCs/>
            </w:rPr>
          </w:rPrChange>
        </w:rPr>
      </w:pPr>
    </w:p>
    <w:p w14:paraId="1C5847BF" w14:textId="77777777" w:rsidR="00127389" w:rsidRPr="006B3F44" w:rsidRDefault="00127389" w:rsidP="00A60EE4">
      <w:pPr>
        <w:rPr>
          <w:rPrChange w:id="148" w:author="Cara Brook" w:date="2021-08-29T14:07:00Z">
            <w:rPr>
              <w:rFonts w:ascii="Arial" w:hAnsi="Arial" w:cs="Arial"/>
            </w:rPr>
          </w:rPrChange>
        </w:rPr>
      </w:pPr>
    </w:p>
    <w:p w14:paraId="01C52A4E" w14:textId="77777777" w:rsidR="00127389" w:rsidRPr="006B3F44" w:rsidRDefault="00127389" w:rsidP="00A60EE4">
      <w:pPr>
        <w:rPr>
          <w:ins w:id="149" w:author="Cara Brook" w:date="2021-08-29T14:07:00Z"/>
          <w:rPrChange w:id="150" w:author="Cara Brook" w:date="2021-08-29T14:07:00Z">
            <w:rPr>
              <w:ins w:id="151" w:author="Cara Brook" w:date="2021-08-29T14:07:00Z"/>
              <w:rFonts w:ascii="Arial" w:hAnsi="Arial" w:cs="Arial"/>
            </w:rPr>
          </w:rPrChange>
        </w:rPr>
      </w:pPr>
      <w:ins w:id="152" w:author="Cara Brook" w:date="2021-08-29T14:07:00Z">
        <w:r w:rsidRPr="006B3F44">
          <w:rPr>
            <w:rPrChange w:id="153" w:author="Cara Brook" w:date="2021-08-29T14:07:00Z">
              <w:rPr>
                <w:rFonts w:ascii="Arial" w:hAnsi="Arial" w:cs="Arial"/>
              </w:rPr>
            </w:rPrChange>
          </w:rPr>
          <w:t xml:space="preserve">Figure Legends </w:t>
        </w:r>
      </w:ins>
    </w:p>
    <w:p w14:paraId="03F4A37E" w14:textId="77777777" w:rsidR="00127389" w:rsidRPr="006B3F44" w:rsidRDefault="00127389" w:rsidP="00A60EE4">
      <w:pPr>
        <w:rPr>
          <w:rPrChange w:id="154" w:author="Cara Brook" w:date="2021-08-29T14:07:00Z">
            <w:rPr>
              <w:rFonts w:ascii="Arial" w:hAnsi="Arial" w:cs="Arial"/>
            </w:rPr>
          </w:rPrChange>
        </w:rPr>
      </w:pPr>
    </w:p>
    <w:p w14:paraId="5B30D23F" w14:textId="77777777" w:rsidR="00127389" w:rsidRPr="006B3F44" w:rsidRDefault="00127389" w:rsidP="00A60EE4">
      <w:pPr>
        <w:rPr>
          <w:rPrChange w:id="155" w:author="Cara Brook" w:date="2021-08-29T14:07:00Z">
            <w:rPr>
              <w:rFonts w:ascii="Arial" w:hAnsi="Arial" w:cs="Arial"/>
            </w:rPr>
          </w:rPrChange>
        </w:rPr>
      </w:pPr>
      <w:r w:rsidRPr="006B3F44">
        <w:rPr>
          <w:b/>
          <w:bCs/>
          <w:rPrChange w:id="156" w:author="Cara Brook" w:date="2021-08-29T14:07:00Z">
            <w:rPr>
              <w:rFonts w:ascii="Arial" w:hAnsi="Arial" w:cs="Arial"/>
              <w:b/>
              <w:bCs/>
            </w:rPr>
          </w:rPrChange>
        </w:rPr>
        <w:t>Fig 1</w:t>
      </w:r>
      <w:r w:rsidRPr="006B3F44">
        <w:rPr>
          <w:rPrChange w:id="157" w:author="Cara Brook" w:date="2021-08-29T14:07:00Z">
            <w:rPr>
              <w:rFonts w:ascii="Arial" w:hAnsi="Arial" w:cs="Arial"/>
            </w:rPr>
          </w:rPrChange>
        </w:rPr>
        <w:t xml:space="preserve">: Map of sampling sites for P. rufus, E. </w:t>
      </w:r>
      <w:proofErr w:type="spellStart"/>
      <w:r w:rsidRPr="006B3F44">
        <w:rPr>
          <w:rPrChange w:id="158" w:author="Cara Brook" w:date="2021-08-29T14:07:00Z">
            <w:rPr>
              <w:rFonts w:ascii="Arial" w:hAnsi="Arial" w:cs="Arial"/>
            </w:rPr>
          </w:rPrChange>
        </w:rPr>
        <w:t>dupreanum</w:t>
      </w:r>
      <w:proofErr w:type="spellEnd"/>
      <w:r w:rsidRPr="006B3F44">
        <w:rPr>
          <w:rPrChange w:id="159" w:author="Cara Brook" w:date="2021-08-29T14:07:00Z">
            <w:rPr>
              <w:rFonts w:ascii="Arial" w:hAnsi="Arial" w:cs="Arial"/>
            </w:rPr>
          </w:rPrChange>
        </w:rPr>
        <w:t xml:space="preserve">, and R. </w:t>
      </w:r>
      <w:proofErr w:type="spellStart"/>
      <w:r w:rsidRPr="006B3F44">
        <w:rPr>
          <w:rPrChange w:id="160" w:author="Cara Brook" w:date="2021-08-29T14:07:00Z">
            <w:rPr>
              <w:rFonts w:ascii="Arial" w:hAnsi="Arial" w:cs="Arial"/>
            </w:rPr>
          </w:rPrChange>
        </w:rPr>
        <w:t>madagascariensis</w:t>
      </w:r>
      <w:proofErr w:type="spellEnd"/>
      <w:r w:rsidRPr="006B3F44">
        <w:rPr>
          <w:rPrChange w:id="161" w:author="Cara Brook" w:date="2021-08-29T14:07:00Z">
            <w:rPr>
              <w:rFonts w:ascii="Arial" w:hAnsi="Arial" w:cs="Arial"/>
            </w:rPr>
          </w:rPrChange>
        </w:rPr>
        <w:t xml:space="preserve">. Circles are in log scale and sorted by </w:t>
      </w:r>
      <w:proofErr w:type="spellStart"/>
      <w:r w:rsidRPr="006B3F44">
        <w:rPr>
          <w:rPrChange w:id="162" w:author="Cara Brook" w:date="2021-08-29T14:07:00Z">
            <w:rPr>
              <w:rFonts w:ascii="Arial" w:hAnsi="Arial" w:cs="Arial"/>
            </w:rPr>
          </w:rPrChange>
        </w:rPr>
        <w:t>CoV</w:t>
      </w:r>
      <w:proofErr w:type="spellEnd"/>
      <w:r w:rsidRPr="006B3F44">
        <w:rPr>
          <w:rPrChange w:id="163" w:author="Cara Brook" w:date="2021-08-29T14:07:00Z">
            <w:rPr>
              <w:rFonts w:ascii="Arial" w:hAnsi="Arial" w:cs="Arial"/>
            </w:rPr>
          </w:rPrChange>
        </w:rPr>
        <w:t xml:space="preserve"> negative or positive and adults or juvenile, </w:t>
      </w:r>
      <w:proofErr w:type="spellStart"/>
      <w:r w:rsidRPr="006B3F44">
        <w:rPr>
          <w:rPrChange w:id="164" w:author="Cara Brook" w:date="2021-08-29T14:07:00Z">
            <w:rPr>
              <w:rFonts w:ascii="Arial" w:hAnsi="Arial" w:cs="Arial"/>
            </w:rPr>
          </w:rPrChange>
        </w:rPr>
        <w:t>CoV</w:t>
      </w:r>
      <w:proofErr w:type="spellEnd"/>
      <w:r w:rsidRPr="006B3F44">
        <w:rPr>
          <w:rPrChange w:id="165" w:author="Cara Brook" w:date="2021-08-29T14:07:00Z">
            <w:rPr>
              <w:rFonts w:ascii="Arial" w:hAnsi="Arial" w:cs="Arial"/>
            </w:rPr>
          </w:rPrChange>
        </w:rPr>
        <w:t xml:space="preserve"> prevalence in P. rufus, E. </w:t>
      </w:r>
      <w:proofErr w:type="spellStart"/>
      <w:r w:rsidRPr="006B3F44">
        <w:rPr>
          <w:rPrChange w:id="166" w:author="Cara Brook" w:date="2021-08-29T14:07:00Z">
            <w:rPr>
              <w:rFonts w:ascii="Arial" w:hAnsi="Arial" w:cs="Arial"/>
            </w:rPr>
          </w:rPrChange>
        </w:rPr>
        <w:t>dupreanum</w:t>
      </w:r>
      <w:proofErr w:type="spellEnd"/>
      <w:r w:rsidRPr="006B3F44">
        <w:rPr>
          <w:rPrChange w:id="167" w:author="Cara Brook" w:date="2021-08-29T14:07:00Z">
            <w:rPr>
              <w:rFonts w:ascii="Arial" w:hAnsi="Arial" w:cs="Arial"/>
            </w:rPr>
          </w:rPrChange>
        </w:rPr>
        <w:t xml:space="preserve">, and R. </w:t>
      </w:r>
      <w:proofErr w:type="spellStart"/>
      <w:r w:rsidRPr="006B3F44">
        <w:rPr>
          <w:rPrChange w:id="168" w:author="Cara Brook" w:date="2021-08-29T14:07:00Z">
            <w:rPr>
              <w:rFonts w:ascii="Arial" w:hAnsi="Arial" w:cs="Arial"/>
            </w:rPr>
          </w:rPrChange>
        </w:rPr>
        <w:t>madagascariensis</w:t>
      </w:r>
      <w:proofErr w:type="spellEnd"/>
      <w:r w:rsidRPr="006B3F44">
        <w:rPr>
          <w:rPrChange w:id="169" w:author="Cara Brook" w:date="2021-08-29T14:07:00Z">
            <w:rPr>
              <w:rFonts w:ascii="Arial" w:hAnsi="Arial" w:cs="Arial"/>
            </w:rPr>
          </w:rPrChange>
        </w:rPr>
        <w:t xml:space="preserve"> over time</w:t>
      </w:r>
    </w:p>
    <w:p w14:paraId="7AFE9191" w14:textId="77777777" w:rsidR="00127389" w:rsidRPr="006B3F44" w:rsidRDefault="00127389" w:rsidP="00A60EE4">
      <w:pPr>
        <w:rPr>
          <w:b/>
          <w:bCs/>
          <w:rPrChange w:id="170" w:author="Cara Brook" w:date="2021-08-29T14:07:00Z">
            <w:rPr>
              <w:rFonts w:ascii="Arial" w:hAnsi="Arial" w:cs="Arial"/>
              <w:b/>
              <w:bCs/>
            </w:rPr>
          </w:rPrChange>
        </w:rPr>
      </w:pPr>
    </w:p>
    <w:p w14:paraId="13235EAA" w14:textId="77777777" w:rsidR="00127389" w:rsidRPr="006B3F44" w:rsidRDefault="00127389" w:rsidP="00A60EE4">
      <w:pPr>
        <w:rPr>
          <w:rPrChange w:id="171" w:author="Cara Brook" w:date="2021-08-29T14:07:00Z">
            <w:rPr>
              <w:rFonts w:ascii="Arial" w:hAnsi="Arial" w:cs="Arial"/>
            </w:rPr>
          </w:rPrChange>
        </w:rPr>
      </w:pPr>
      <w:r w:rsidRPr="006B3F44">
        <w:rPr>
          <w:b/>
          <w:bCs/>
          <w:rPrChange w:id="172" w:author="Cara Brook" w:date="2021-08-29T14:07:00Z">
            <w:rPr>
              <w:rFonts w:ascii="Arial" w:hAnsi="Arial" w:cs="Arial"/>
              <w:b/>
              <w:bCs/>
            </w:rPr>
          </w:rPrChange>
        </w:rPr>
        <w:t xml:space="preserve">Fig 2: </w:t>
      </w:r>
      <w:r w:rsidRPr="006B3F44">
        <w:rPr>
          <w:rPrChange w:id="173" w:author="Cara Brook" w:date="2021-08-29T14:07:00Z">
            <w:rPr>
              <w:rFonts w:ascii="Arial" w:hAnsi="Arial" w:cs="Arial"/>
            </w:rPr>
          </w:rPrChange>
        </w:rPr>
        <w:t>Genome structure of isolated full genomes, TRS table in word format</w:t>
      </w:r>
    </w:p>
    <w:p w14:paraId="4EF36451" w14:textId="77777777" w:rsidR="00127389" w:rsidRPr="006B3F44" w:rsidRDefault="00127389" w:rsidP="00A60EE4">
      <w:pPr>
        <w:rPr>
          <w:b/>
          <w:bCs/>
          <w:rPrChange w:id="174" w:author="Cara Brook" w:date="2021-08-29T14:07:00Z">
            <w:rPr>
              <w:rFonts w:ascii="Arial" w:hAnsi="Arial" w:cs="Arial"/>
              <w:b/>
              <w:bCs/>
            </w:rPr>
          </w:rPrChange>
        </w:rPr>
      </w:pPr>
    </w:p>
    <w:p w14:paraId="6A5C58FB" w14:textId="77777777" w:rsidR="00127389" w:rsidRPr="006B3F44" w:rsidRDefault="00127389" w:rsidP="00E90CC3">
      <w:pPr>
        <w:rPr>
          <w:rPrChange w:id="175" w:author="Cara Brook" w:date="2021-08-29T14:07:00Z">
            <w:rPr>
              <w:rFonts w:ascii="Arial" w:hAnsi="Arial" w:cs="Arial"/>
            </w:rPr>
          </w:rPrChange>
        </w:rPr>
      </w:pPr>
      <w:r w:rsidRPr="006B3F44">
        <w:rPr>
          <w:b/>
          <w:bCs/>
          <w:rPrChange w:id="176" w:author="Cara Brook" w:date="2021-08-29T14:07:00Z">
            <w:rPr>
              <w:rFonts w:ascii="Arial" w:hAnsi="Arial" w:cs="Arial"/>
              <w:b/>
              <w:bCs/>
            </w:rPr>
          </w:rPrChange>
        </w:rPr>
        <w:t xml:space="preserve">Fig 3: </w:t>
      </w:r>
      <w:r w:rsidRPr="006B3F44">
        <w:rPr>
          <w:rPrChange w:id="177" w:author="Cara Brook" w:date="2021-08-29T14:07:00Z">
            <w:rPr>
              <w:rFonts w:ascii="Arial" w:hAnsi="Arial" w:cs="Arial"/>
            </w:rPr>
          </w:rPrChange>
        </w:rPr>
        <w:t xml:space="preserve">Full </w:t>
      </w:r>
      <w:proofErr w:type="spellStart"/>
      <w:r w:rsidRPr="006B3F44">
        <w:rPr>
          <w:rPrChange w:id="178" w:author="Cara Brook" w:date="2021-08-29T14:07:00Z">
            <w:rPr>
              <w:rFonts w:ascii="Arial" w:hAnsi="Arial" w:cs="Arial"/>
            </w:rPr>
          </w:rPrChange>
        </w:rPr>
        <w:t>genome+RdRp</w:t>
      </w:r>
      <w:proofErr w:type="spellEnd"/>
      <w:r w:rsidRPr="006B3F44">
        <w:rPr>
          <w:rPrChange w:id="179" w:author="Cara Brook" w:date="2021-08-29T14:07:00Z">
            <w:rPr>
              <w:rFonts w:ascii="Arial" w:hAnsi="Arial" w:cs="Arial"/>
            </w:rPr>
          </w:rPrChange>
        </w:rPr>
        <w:t xml:space="preserve"> phylogeny </w:t>
      </w:r>
    </w:p>
    <w:p w14:paraId="73CE820D" w14:textId="77777777" w:rsidR="00127389" w:rsidRPr="006B3F44" w:rsidRDefault="00127389" w:rsidP="00E90CC3">
      <w:pPr>
        <w:rPr>
          <w:rPrChange w:id="180" w:author="Cara Brook" w:date="2021-08-29T14:07:00Z">
            <w:rPr>
              <w:rFonts w:ascii="Arial" w:hAnsi="Arial" w:cs="Arial"/>
            </w:rPr>
          </w:rPrChange>
        </w:rPr>
      </w:pPr>
    </w:p>
    <w:p w14:paraId="54602A00" w14:textId="77777777" w:rsidR="00127389" w:rsidRPr="006B3F44" w:rsidRDefault="00127389" w:rsidP="00E90CC3">
      <w:pPr>
        <w:rPr>
          <w:rPrChange w:id="181" w:author="Cara Brook" w:date="2021-08-29T14:07:00Z">
            <w:rPr>
              <w:rFonts w:ascii="Arial" w:hAnsi="Arial" w:cs="Arial"/>
            </w:rPr>
          </w:rPrChange>
        </w:rPr>
      </w:pPr>
      <w:r w:rsidRPr="006B3F44">
        <w:rPr>
          <w:b/>
          <w:bCs/>
          <w:rPrChange w:id="182" w:author="Cara Brook" w:date="2021-08-29T14:07:00Z">
            <w:rPr>
              <w:rFonts w:ascii="Arial" w:hAnsi="Arial" w:cs="Arial"/>
              <w:b/>
              <w:bCs/>
            </w:rPr>
          </w:rPrChange>
        </w:rPr>
        <w:t xml:space="preserve">Fig 4: </w:t>
      </w:r>
      <w:proofErr w:type="spellStart"/>
      <w:r w:rsidRPr="006B3F44">
        <w:rPr>
          <w:rPrChange w:id="183" w:author="Cara Brook" w:date="2021-08-29T14:07:00Z">
            <w:rPr>
              <w:rFonts w:ascii="Arial" w:hAnsi="Arial" w:cs="Arial"/>
            </w:rPr>
          </w:rPrChange>
        </w:rPr>
        <w:t>Simplot+bootscan</w:t>
      </w:r>
      <w:proofErr w:type="spellEnd"/>
      <w:r w:rsidRPr="006B3F44">
        <w:rPr>
          <w:rPrChange w:id="184" w:author="Cara Brook" w:date="2021-08-29T14:07:00Z">
            <w:rPr>
              <w:rFonts w:ascii="Arial" w:hAnsi="Arial" w:cs="Arial"/>
            </w:rPr>
          </w:rPrChange>
        </w:rPr>
        <w:t xml:space="preserve"> to look for recombination</w:t>
      </w:r>
    </w:p>
    <w:p w14:paraId="083836D1" w14:textId="77777777" w:rsidR="00127389" w:rsidRPr="006B3F44" w:rsidRDefault="00127389" w:rsidP="00E90CC3">
      <w:pPr>
        <w:rPr>
          <w:rPrChange w:id="185" w:author="Cara Brook" w:date="2021-08-29T14:07:00Z">
            <w:rPr>
              <w:rFonts w:ascii="Arial" w:hAnsi="Arial" w:cs="Arial"/>
            </w:rPr>
          </w:rPrChange>
        </w:rPr>
      </w:pPr>
    </w:p>
    <w:p w14:paraId="6F9BAA38" w14:textId="77777777" w:rsidR="00127389" w:rsidRPr="006B3F44" w:rsidRDefault="00127389" w:rsidP="00E90CC3">
      <w:pPr>
        <w:rPr>
          <w:rPrChange w:id="186" w:author="Cara Brook" w:date="2021-08-29T14:07:00Z">
            <w:rPr>
              <w:rFonts w:ascii="Arial" w:hAnsi="Arial" w:cs="Arial"/>
            </w:rPr>
          </w:rPrChange>
        </w:rPr>
      </w:pPr>
      <w:r w:rsidRPr="006B3F44">
        <w:rPr>
          <w:b/>
          <w:bCs/>
          <w:rPrChange w:id="187" w:author="Cara Brook" w:date="2021-08-29T14:07:00Z">
            <w:rPr>
              <w:rFonts w:ascii="Arial" w:hAnsi="Arial" w:cs="Arial"/>
              <w:b/>
              <w:bCs/>
            </w:rPr>
          </w:rPrChange>
        </w:rPr>
        <w:t xml:space="preserve">Supplementary figs: </w:t>
      </w:r>
      <w:r w:rsidRPr="006B3F44">
        <w:rPr>
          <w:rPrChange w:id="188" w:author="Cara Brook" w:date="2021-08-29T14:07:00Z">
            <w:rPr>
              <w:rFonts w:ascii="Arial" w:hAnsi="Arial" w:cs="Arial"/>
            </w:rPr>
          </w:rPrChange>
        </w:rPr>
        <w:t>BLAST table, phylogenies of N, S, M, E</w:t>
      </w:r>
    </w:p>
    <w:p w14:paraId="41DE0C52" w14:textId="77777777" w:rsidR="00127389" w:rsidRPr="006B3F44" w:rsidRDefault="00127389" w:rsidP="00E90CC3">
      <w:pPr>
        <w:rPr>
          <w:rPrChange w:id="189" w:author="Cara Brook" w:date="2021-08-29T14:07:00Z">
            <w:rPr>
              <w:rFonts w:ascii="Arial" w:hAnsi="Arial" w:cs="Arial"/>
            </w:rPr>
          </w:rPrChange>
        </w:rPr>
      </w:pPr>
    </w:p>
    <w:p w14:paraId="7E8B87DE" w14:textId="77777777" w:rsidR="00127389" w:rsidRPr="006B3F44" w:rsidRDefault="00127389" w:rsidP="00E90CC3">
      <w:pPr>
        <w:rPr>
          <w:rPrChange w:id="190" w:author="Cara Brook" w:date="2021-08-29T14:07:00Z">
            <w:rPr>
              <w:rFonts w:ascii="Arial" w:hAnsi="Arial" w:cs="Arial"/>
            </w:rPr>
          </w:rPrChange>
        </w:rPr>
      </w:pPr>
      <w:r w:rsidRPr="006B3F44">
        <w:rPr>
          <w:b/>
          <w:bCs/>
          <w:rPrChange w:id="191" w:author="Cara Brook" w:date="2021-08-29T14:07:00Z">
            <w:rPr>
              <w:rFonts w:ascii="Arial" w:hAnsi="Arial" w:cs="Arial"/>
              <w:b/>
              <w:bCs/>
            </w:rPr>
          </w:rPrChange>
        </w:rPr>
        <w:t xml:space="preserve">Table 1: </w:t>
      </w:r>
      <w:r w:rsidRPr="006B3F44">
        <w:rPr>
          <w:rPrChange w:id="192" w:author="Cara Brook" w:date="2021-08-29T14:07:00Z">
            <w:rPr>
              <w:rFonts w:ascii="Arial" w:hAnsi="Arial" w:cs="Arial"/>
            </w:rPr>
          </w:rPrChange>
        </w:rPr>
        <w:t>TRS locations</w:t>
      </w:r>
    </w:p>
    <w:p w14:paraId="49E846EF" w14:textId="77777777" w:rsidR="00127389" w:rsidRPr="006B3F44" w:rsidRDefault="00127389" w:rsidP="00E90CC3">
      <w:pPr>
        <w:rPr>
          <w:b/>
          <w:bCs/>
          <w:rPrChange w:id="193" w:author="Cara Brook" w:date="2021-08-29T14:07:00Z">
            <w:rPr>
              <w:rFonts w:ascii="Arial" w:hAnsi="Arial" w:cs="Arial"/>
              <w:b/>
              <w:bCs/>
            </w:rPr>
          </w:rPrChange>
        </w:rPr>
      </w:pPr>
    </w:p>
    <w:p w14:paraId="6EF61F41" w14:textId="77777777" w:rsidR="00127389" w:rsidRPr="006B3F44" w:rsidRDefault="00127389" w:rsidP="00E90CC3">
      <w:pPr>
        <w:rPr>
          <w:rPrChange w:id="194" w:author="Cara Brook" w:date="2021-08-29T14:07:00Z">
            <w:rPr>
              <w:rFonts w:ascii="Arial" w:hAnsi="Arial" w:cs="Arial"/>
            </w:rPr>
          </w:rPrChange>
        </w:rPr>
      </w:pPr>
      <w:r w:rsidRPr="006B3F44">
        <w:rPr>
          <w:b/>
          <w:bCs/>
          <w:rPrChange w:id="195" w:author="Cara Brook" w:date="2021-08-29T14:07:00Z">
            <w:rPr>
              <w:rFonts w:ascii="Arial" w:hAnsi="Arial" w:cs="Arial"/>
              <w:b/>
              <w:bCs/>
            </w:rPr>
          </w:rPrChange>
        </w:rPr>
        <w:t xml:space="preserve">Table 2: </w:t>
      </w:r>
      <w:r w:rsidRPr="006B3F44">
        <w:rPr>
          <w:rPrChange w:id="196" w:author="Cara Brook" w:date="2021-08-29T14:07:00Z">
            <w:rPr>
              <w:rFonts w:ascii="Arial" w:hAnsi="Arial" w:cs="Arial"/>
            </w:rPr>
          </w:rPrChange>
        </w:rPr>
        <w:t>BLAST results</w:t>
      </w:r>
    </w:p>
    <w:p w14:paraId="7319F80C" w14:textId="77777777" w:rsidR="00127389" w:rsidRPr="006B3F44" w:rsidRDefault="00127389" w:rsidP="00A60EE4">
      <w:pPr>
        <w:rPr>
          <w:rPrChange w:id="197" w:author="Cara Brook" w:date="2021-08-29T14:07:00Z">
            <w:rPr>
              <w:rFonts w:ascii="Arial" w:hAnsi="Arial" w:cs="Arial"/>
            </w:rPr>
          </w:rPrChange>
        </w:rPr>
      </w:pPr>
    </w:p>
    <w:p w14:paraId="464DD2E1" w14:textId="77777777" w:rsidR="00127389" w:rsidRPr="006B3F44" w:rsidRDefault="00127389" w:rsidP="00A60EE4">
      <w:pPr>
        <w:rPr>
          <w:b/>
          <w:bCs/>
          <w:rPrChange w:id="198" w:author="Cara Brook" w:date="2021-08-29T14:07:00Z">
            <w:rPr>
              <w:rFonts w:ascii="Arial" w:hAnsi="Arial" w:cs="Arial"/>
              <w:b/>
              <w:bCs/>
            </w:rPr>
          </w:rPrChange>
        </w:rPr>
      </w:pPr>
      <w:r w:rsidRPr="006B3F44">
        <w:rPr>
          <w:b/>
          <w:bCs/>
          <w:rPrChange w:id="199" w:author="Cara Brook" w:date="2021-08-29T14:07:00Z">
            <w:rPr>
              <w:rFonts w:ascii="Arial" w:hAnsi="Arial" w:cs="Arial"/>
              <w:b/>
              <w:bCs/>
            </w:rPr>
          </w:rPrChange>
        </w:rPr>
        <w:t>References</w:t>
      </w:r>
    </w:p>
    <w:sdt>
      <w:sdtPr>
        <w:rPr>
          <w:b/>
          <w:bCs/>
        </w:rPr>
        <w:tag w:val="MENDELEY_BIBLIOGRAPHY"/>
        <w:id w:val="-744494709"/>
        <w:placeholder>
          <w:docPart w:val="DF4075C9B252944FA4A525DF17B6A234"/>
        </w:placeholder>
      </w:sdtPr>
      <w:sdtEndPr/>
      <w:sdtContent>
        <w:p w14:paraId="72FF6D5C" w14:textId="77777777" w:rsidR="00B17D67" w:rsidRDefault="00B17D67">
          <w:pPr>
            <w:autoSpaceDE w:val="0"/>
            <w:autoSpaceDN w:val="0"/>
            <w:ind w:hanging="640"/>
            <w:divId w:val="365831874"/>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C135C54" w14:textId="77777777" w:rsidR="00B17D67" w:rsidRDefault="00B17D67">
          <w:pPr>
            <w:autoSpaceDE w:val="0"/>
            <w:autoSpaceDN w:val="0"/>
            <w:ind w:hanging="640"/>
            <w:divId w:val="2147163620"/>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1DC9F0BD" w14:textId="77777777" w:rsidR="00B17D67" w:rsidRDefault="00B17D67">
          <w:pPr>
            <w:autoSpaceDE w:val="0"/>
            <w:autoSpaceDN w:val="0"/>
            <w:ind w:hanging="640"/>
            <w:divId w:val="1149131240"/>
          </w:pPr>
          <w:r>
            <w:t xml:space="preserve">3. </w:t>
          </w:r>
          <w:r>
            <w:tab/>
            <w:t xml:space="preserve">Wu F, Zhao S, Yu B, Chen Y-M, Wang W, Song Z-G, et al. A new coronavirus associated with human respiratory disease in China. Nature. 2020; </w:t>
          </w:r>
        </w:p>
        <w:p w14:paraId="67253D8D" w14:textId="77777777" w:rsidR="00B17D67" w:rsidRDefault="00B17D67">
          <w:pPr>
            <w:autoSpaceDE w:val="0"/>
            <w:autoSpaceDN w:val="0"/>
            <w:ind w:hanging="640"/>
            <w:divId w:val="1319459679"/>
          </w:pPr>
          <w:r>
            <w:t xml:space="preserve">4. </w:t>
          </w:r>
          <w:r>
            <w:tab/>
            <w:t xml:space="preserve">Hu B, Ge X, Wang LF, Shi Z. Bat origin of human coronaviruses. Virology Journal. 2015;12(1):1–10. </w:t>
          </w:r>
        </w:p>
        <w:p w14:paraId="1AB74196" w14:textId="77777777" w:rsidR="00B17D67" w:rsidRDefault="00B17D67">
          <w:pPr>
            <w:autoSpaceDE w:val="0"/>
            <w:autoSpaceDN w:val="0"/>
            <w:ind w:hanging="640"/>
            <w:divId w:val="196634925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035BD889" w14:textId="77777777" w:rsidR="00B17D67" w:rsidRDefault="00B17D67">
          <w:pPr>
            <w:autoSpaceDE w:val="0"/>
            <w:autoSpaceDN w:val="0"/>
            <w:ind w:hanging="640"/>
            <w:divId w:val="136139658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758EA65B" w14:textId="77777777" w:rsidR="00B17D67" w:rsidRDefault="00B17D67">
          <w:pPr>
            <w:autoSpaceDE w:val="0"/>
            <w:autoSpaceDN w:val="0"/>
            <w:ind w:hanging="640"/>
            <w:divId w:val="2139645170"/>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7C90DFCD" w14:textId="77777777" w:rsidR="00B17D67" w:rsidRDefault="00B17D67">
          <w:pPr>
            <w:autoSpaceDE w:val="0"/>
            <w:autoSpaceDN w:val="0"/>
            <w:ind w:hanging="640"/>
            <w:divId w:val="784929876"/>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5CE6A74B" w14:textId="77777777" w:rsidR="00B17D67" w:rsidRDefault="00B17D67">
          <w:pPr>
            <w:autoSpaceDE w:val="0"/>
            <w:autoSpaceDN w:val="0"/>
            <w:ind w:hanging="640"/>
            <w:divId w:val="1841500015"/>
          </w:pPr>
          <w:r>
            <w:lastRenderedPageBreak/>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17ACD0C6" w14:textId="77777777" w:rsidR="00B17D67" w:rsidRDefault="00B17D67">
          <w:pPr>
            <w:autoSpaceDE w:val="0"/>
            <w:autoSpaceDN w:val="0"/>
            <w:ind w:hanging="640"/>
            <w:divId w:val="391588683"/>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BD1FE51" w14:textId="77777777" w:rsidR="00B17D67" w:rsidRDefault="00B17D67">
          <w:pPr>
            <w:autoSpaceDE w:val="0"/>
            <w:autoSpaceDN w:val="0"/>
            <w:ind w:hanging="640"/>
            <w:divId w:val="2035884521"/>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221640B8" w14:textId="77777777" w:rsidR="00B17D67" w:rsidRDefault="00B17D67">
          <w:pPr>
            <w:autoSpaceDE w:val="0"/>
            <w:autoSpaceDN w:val="0"/>
            <w:ind w:hanging="640"/>
            <w:divId w:val="69088151"/>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4ABD9DC6" w14:textId="77777777" w:rsidR="00B17D67" w:rsidRDefault="00B17D67">
          <w:pPr>
            <w:autoSpaceDE w:val="0"/>
            <w:autoSpaceDN w:val="0"/>
            <w:ind w:hanging="640"/>
            <w:divId w:val="901795196"/>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75A80FB" w14:textId="77777777" w:rsidR="00B17D67" w:rsidRDefault="00B17D67">
          <w:pPr>
            <w:autoSpaceDE w:val="0"/>
            <w:autoSpaceDN w:val="0"/>
            <w:ind w:hanging="640"/>
            <w:divId w:val="1043215638"/>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16130509" w14:textId="77777777" w:rsidR="00B17D67" w:rsidRDefault="00B17D67">
          <w:pPr>
            <w:autoSpaceDE w:val="0"/>
            <w:autoSpaceDN w:val="0"/>
            <w:ind w:hanging="640"/>
            <w:divId w:val="534733529"/>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72B4FAAA" w14:textId="77777777" w:rsidR="00B17D67" w:rsidRDefault="00B17D67">
          <w:pPr>
            <w:autoSpaceDE w:val="0"/>
            <w:autoSpaceDN w:val="0"/>
            <w:ind w:hanging="640"/>
            <w:divId w:val="1283152320"/>
          </w:pPr>
          <w:r>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24014824" w14:textId="77777777" w:rsidR="00B17D67" w:rsidRDefault="00B17D67">
          <w:pPr>
            <w:autoSpaceDE w:val="0"/>
            <w:autoSpaceDN w:val="0"/>
            <w:ind w:hanging="640"/>
            <w:divId w:val="779647798"/>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603954A2" w14:textId="77777777" w:rsidR="00B17D67" w:rsidRDefault="00B17D67">
          <w:pPr>
            <w:autoSpaceDE w:val="0"/>
            <w:autoSpaceDN w:val="0"/>
            <w:ind w:hanging="640"/>
            <w:divId w:val="109518965"/>
          </w:pPr>
          <w:r>
            <w:t xml:space="preserve">18. </w:t>
          </w:r>
          <w:r>
            <w:tab/>
            <w:t xml:space="preserve">Li W, Shi Z, Yu M, Ren W, Smith C, Epstein JH, et al. Bats are natural reservoirs of SARS-like coronaviruses. Science. 2005 Oct 28;310(5748):676. </w:t>
          </w:r>
        </w:p>
        <w:p w14:paraId="1270B69A" w14:textId="77777777" w:rsidR="00B17D67" w:rsidRDefault="00B17D67">
          <w:pPr>
            <w:autoSpaceDE w:val="0"/>
            <w:autoSpaceDN w:val="0"/>
            <w:ind w:hanging="640"/>
            <w:divId w:val="712005441"/>
          </w:pPr>
          <w:r>
            <w:t xml:space="preserve">19. </w:t>
          </w:r>
          <w:r>
            <w:tab/>
            <w:t xml:space="preserve">Lam TT-Y, Jia N, Zhang Y-W, Shum MH-H, Jiang J-F, Zhu H-C, et al. Identifying SARS-CoV-2-related coronaviruses in Malayan pangolins. Nature. 2020;583(7815):282–5. </w:t>
          </w:r>
        </w:p>
        <w:p w14:paraId="0919ED11" w14:textId="77777777" w:rsidR="00B17D67" w:rsidRDefault="00B17D67">
          <w:pPr>
            <w:autoSpaceDE w:val="0"/>
            <w:autoSpaceDN w:val="0"/>
            <w:ind w:hanging="640"/>
            <w:divId w:val="204343468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2A864B7" w14:textId="77777777" w:rsidR="00B17D67" w:rsidRDefault="00B17D67">
          <w:pPr>
            <w:autoSpaceDE w:val="0"/>
            <w:autoSpaceDN w:val="0"/>
            <w:ind w:hanging="640"/>
            <w:divId w:val="18429177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2C9B85" w14:textId="77777777" w:rsidR="00B17D67" w:rsidRDefault="00B17D67">
          <w:pPr>
            <w:autoSpaceDE w:val="0"/>
            <w:autoSpaceDN w:val="0"/>
            <w:ind w:hanging="640"/>
            <w:divId w:val="1933203785"/>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37570B64" w14:textId="77777777" w:rsidR="00B17D67" w:rsidRDefault="00B17D67">
          <w:pPr>
            <w:autoSpaceDE w:val="0"/>
            <w:autoSpaceDN w:val="0"/>
            <w:ind w:hanging="640"/>
            <w:divId w:val="1451392757"/>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w:t>
          </w:r>
          <w:r>
            <w:lastRenderedPageBreak/>
            <w:t xml:space="preserve">limiting infection that allows recombination events. Journal of virology. 2010/01/13. 2010 Mar;84(6):2808–19. </w:t>
          </w:r>
        </w:p>
        <w:p w14:paraId="215CDF82" w14:textId="77777777" w:rsidR="00B17D67" w:rsidRDefault="00B17D67">
          <w:pPr>
            <w:autoSpaceDE w:val="0"/>
            <w:autoSpaceDN w:val="0"/>
            <w:ind w:hanging="640"/>
            <w:divId w:val="633025644"/>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02F75273" w14:textId="77777777" w:rsidR="00B17D67" w:rsidRDefault="00B17D67">
          <w:pPr>
            <w:autoSpaceDE w:val="0"/>
            <w:autoSpaceDN w:val="0"/>
            <w:ind w:hanging="640"/>
            <w:divId w:val="52182150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522BF8C" w14:textId="77777777" w:rsidR="00B17D67" w:rsidRDefault="00B17D67">
          <w:pPr>
            <w:autoSpaceDE w:val="0"/>
            <w:autoSpaceDN w:val="0"/>
            <w:ind w:hanging="640"/>
            <w:divId w:val="1279021404"/>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011B396E" w14:textId="77777777" w:rsidR="00B17D67" w:rsidRDefault="00B17D67">
          <w:pPr>
            <w:autoSpaceDE w:val="0"/>
            <w:autoSpaceDN w:val="0"/>
            <w:ind w:hanging="640"/>
            <w:divId w:val="1349286827"/>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0C76D3BB" w14:textId="77777777" w:rsidR="00B17D67" w:rsidRDefault="00B17D67">
          <w:pPr>
            <w:autoSpaceDE w:val="0"/>
            <w:autoSpaceDN w:val="0"/>
            <w:ind w:hanging="640"/>
            <w:divId w:val="1960531133"/>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5A56B33" w14:textId="77777777" w:rsidR="00B17D67" w:rsidRDefault="00B17D67">
          <w:pPr>
            <w:autoSpaceDE w:val="0"/>
            <w:autoSpaceDN w:val="0"/>
            <w:ind w:hanging="640"/>
            <w:divId w:val="130952341"/>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60E66B1" w14:textId="77777777" w:rsidR="00B17D67" w:rsidRDefault="00B17D67">
          <w:pPr>
            <w:autoSpaceDE w:val="0"/>
            <w:autoSpaceDN w:val="0"/>
            <w:ind w:hanging="640"/>
            <w:divId w:val="153905019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218690AF" w14:textId="77777777" w:rsidR="00B17D67" w:rsidRDefault="00B17D67">
          <w:pPr>
            <w:autoSpaceDE w:val="0"/>
            <w:autoSpaceDN w:val="0"/>
            <w:ind w:hanging="640"/>
            <w:divId w:val="1056077878"/>
          </w:pPr>
          <w:r>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42695122" w14:textId="77777777" w:rsidR="00B17D67" w:rsidRDefault="00B17D67">
          <w:pPr>
            <w:autoSpaceDE w:val="0"/>
            <w:autoSpaceDN w:val="0"/>
            <w:ind w:hanging="640"/>
            <w:divId w:val="1645164022"/>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5D5A4ABC" w14:textId="77777777" w:rsidR="00B17D67" w:rsidRDefault="00B17D67">
          <w:pPr>
            <w:autoSpaceDE w:val="0"/>
            <w:autoSpaceDN w:val="0"/>
            <w:ind w:hanging="640"/>
            <w:divId w:val="743259335"/>
          </w:pPr>
          <w:r>
            <w:t xml:space="preserve">33. </w:t>
          </w:r>
          <w:r>
            <w:tab/>
            <w:t xml:space="preserve">Zhou P, Yang X-L, Wang X-G, Hu B, Zhang L, Zhang W, et al. A pneumonia outbreak associated with a new coronavirus of probable bat origin. Nature. 2020; </w:t>
          </w:r>
        </w:p>
        <w:p w14:paraId="6BF1EFC7" w14:textId="77777777" w:rsidR="00B17D67" w:rsidRDefault="00B17D67">
          <w:pPr>
            <w:autoSpaceDE w:val="0"/>
            <w:autoSpaceDN w:val="0"/>
            <w:ind w:hanging="640"/>
            <w:divId w:val="724910204"/>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3B888B32" w14:textId="77777777" w:rsidR="00B17D67" w:rsidRDefault="00B17D67">
          <w:pPr>
            <w:autoSpaceDE w:val="0"/>
            <w:autoSpaceDN w:val="0"/>
            <w:ind w:hanging="640"/>
            <w:divId w:val="1984921393"/>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050D835" w14:textId="77777777" w:rsidR="00B17D67" w:rsidRDefault="00B17D67">
          <w:pPr>
            <w:autoSpaceDE w:val="0"/>
            <w:autoSpaceDN w:val="0"/>
            <w:ind w:hanging="640"/>
            <w:divId w:val="380054959"/>
          </w:pPr>
          <w:r>
            <w:t xml:space="preserve">36. </w:t>
          </w:r>
          <w:r>
            <w:tab/>
            <w:t xml:space="preserve">Tao Y, Tong S. Complete genome sequence of a Severe Acute Respiratory Syndrome-related Coronavirus from Kenyan bats. Microbiology Resource Announcements. 2019;8(28):e00548-19. </w:t>
          </w:r>
        </w:p>
        <w:p w14:paraId="388310F7" w14:textId="77777777" w:rsidR="00B17D67" w:rsidRDefault="00B17D67">
          <w:pPr>
            <w:autoSpaceDE w:val="0"/>
            <w:autoSpaceDN w:val="0"/>
            <w:ind w:hanging="640"/>
            <w:divId w:val="543950838"/>
          </w:pPr>
          <w:r>
            <w:t xml:space="preserve">37.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xml:space="preserve">. Virus Evolution. 2021 Jan 20;7(1). </w:t>
          </w:r>
        </w:p>
        <w:p w14:paraId="172EB7EA" w14:textId="77777777" w:rsidR="00B17D67" w:rsidRDefault="00B17D67">
          <w:pPr>
            <w:autoSpaceDE w:val="0"/>
            <w:autoSpaceDN w:val="0"/>
            <w:ind w:hanging="640"/>
            <w:divId w:val="2054767590"/>
          </w:pPr>
          <w:r>
            <w:t xml:space="preserve">38.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652483F" w14:textId="77777777" w:rsidR="00B17D67" w:rsidRDefault="00B17D67">
          <w:pPr>
            <w:autoSpaceDE w:val="0"/>
            <w:autoSpaceDN w:val="0"/>
            <w:ind w:hanging="640"/>
            <w:divId w:val="1860266825"/>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w:t>
          </w:r>
          <w:r>
            <w:lastRenderedPageBreak/>
            <w:t xml:space="preserve">recent zoonotic coronavirus transmission event. Journal of Virology. 2005;79(3):1595–604. </w:t>
          </w:r>
        </w:p>
        <w:p w14:paraId="4DAA9A96" w14:textId="77777777" w:rsidR="00B17D67" w:rsidRDefault="00B17D67">
          <w:pPr>
            <w:autoSpaceDE w:val="0"/>
            <w:autoSpaceDN w:val="0"/>
            <w:ind w:hanging="640"/>
            <w:divId w:val="1766800968"/>
          </w:pPr>
          <w:r>
            <w:t xml:space="preserve">40. </w:t>
          </w:r>
          <w:r>
            <w:tab/>
            <w:t xml:space="preserve">Corman VM, </w:t>
          </w:r>
          <w:proofErr w:type="spellStart"/>
          <w:r>
            <w:t>Eckerle</w:t>
          </w:r>
          <w:proofErr w:type="spellEnd"/>
          <w:r>
            <w:t xml:space="preserve"> I, </w:t>
          </w:r>
          <w:proofErr w:type="spellStart"/>
          <w:r>
            <w:t>Memish</w:t>
          </w:r>
          <w:proofErr w:type="spellEnd"/>
          <w:r>
            <w:t xml:space="preserve"> ZA, </w:t>
          </w:r>
          <w:proofErr w:type="spellStart"/>
          <w:r>
            <w:t>Liljander</w:t>
          </w:r>
          <w:proofErr w:type="spellEnd"/>
          <w:r>
            <w:t xml:space="preserve"> AM, </w:t>
          </w:r>
          <w:proofErr w:type="spellStart"/>
          <w:r>
            <w:t>Dijkman</w:t>
          </w:r>
          <w:proofErr w:type="spellEnd"/>
          <w:r>
            <w:t xml:space="preserve"> R, </w:t>
          </w:r>
          <w:proofErr w:type="spellStart"/>
          <w:r>
            <w:t>Jonsdottir</w:t>
          </w:r>
          <w:proofErr w:type="spellEnd"/>
          <w:r>
            <w:t xml:space="preserve"> H, et al. Link of a ubiquitous human coronavirus to dromedary camels. Proceedings of the National Academy of Sciences. 2016;201604472. </w:t>
          </w:r>
        </w:p>
        <w:p w14:paraId="24F95685" w14:textId="77777777" w:rsidR="00B17D67" w:rsidRDefault="00B17D67">
          <w:pPr>
            <w:autoSpaceDE w:val="0"/>
            <w:autoSpaceDN w:val="0"/>
            <w:ind w:hanging="640"/>
            <w:divId w:val="1689939591"/>
          </w:pPr>
          <w:r>
            <w:t xml:space="preserve">41. </w:t>
          </w:r>
          <w:r>
            <w:tab/>
            <w:t xml:space="preserve">Corman VM, Baldwin HJ, Tateno AF, </w:t>
          </w:r>
          <w:proofErr w:type="spellStart"/>
          <w:r>
            <w:t>Zerbinati</w:t>
          </w:r>
          <w:proofErr w:type="spellEnd"/>
          <w:r>
            <w:t xml:space="preserve"> RM, Annan A, Owusu M, et al. Evidence for an ancestral association of human coronavirus 229E with bats. Journal of Virology. 2015;89(23):11858–70. </w:t>
          </w:r>
        </w:p>
        <w:p w14:paraId="0C78E09F" w14:textId="77777777" w:rsidR="00B17D67" w:rsidRDefault="00B17D67">
          <w:pPr>
            <w:autoSpaceDE w:val="0"/>
            <w:autoSpaceDN w:val="0"/>
            <w:ind w:hanging="640"/>
            <w:divId w:val="1423720145"/>
          </w:pPr>
          <w:r>
            <w:t xml:space="preserve">42. </w:t>
          </w:r>
          <w:r>
            <w:tab/>
            <w:t xml:space="preserve">Graham RL, Baric RS. Recombination, reservoirs, and the modular spike: mechanisms of coronavirus cross-species transmission. Journal of virology. 2009/11/11. 2010 Apr;84(7):3134–46. </w:t>
          </w:r>
        </w:p>
        <w:p w14:paraId="144DDF00" w14:textId="77777777" w:rsidR="00B17D67" w:rsidRDefault="00B17D67">
          <w:pPr>
            <w:autoSpaceDE w:val="0"/>
            <w:autoSpaceDN w:val="0"/>
            <w:ind w:hanging="640"/>
            <w:divId w:val="1968663752"/>
          </w:pPr>
          <w:r>
            <w:t xml:space="preserve">43.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70AF10" w14:textId="77777777" w:rsidR="00B17D67" w:rsidRDefault="00B17D67">
          <w:pPr>
            <w:autoSpaceDE w:val="0"/>
            <w:autoSpaceDN w:val="0"/>
            <w:ind w:hanging="640"/>
            <w:divId w:val="1537160111"/>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1FF8A4CC" w14:textId="77777777" w:rsidR="00B17D67" w:rsidRDefault="00B17D67">
          <w:pPr>
            <w:autoSpaceDE w:val="0"/>
            <w:autoSpaceDN w:val="0"/>
            <w:ind w:hanging="640"/>
            <w:divId w:val="1314335477"/>
          </w:pPr>
          <w:r>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0D6F17D" w14:textId="77777777" w:rsidR="00B17D67" w:rsidRDefault="00B17D67">
          <w:pPr>
            <w:autoSpaceDE w:val="0"/>
            <w:autoSpaceDN w:val="0"/>
            <w:ind w:hanging="640"/>
            <w:divId w:val="2113744424"/>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70FB17E8" w14:textId="77777777" w:rsidR="00B17D67" w:rsidRDefault="00B17D67">
          <w:pPr>
            <w:autoSpaceDE w:val="0"/>
            <w:autoSpaceDN w:val="0"/>
            <w:ind w:hanging="640"/>
            <w:divId w:val="1011569471"/>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6BD114C4" w14:textId="77777777" w:rsidR="00B17D67" w:rsidRDefault="00B17D67">
          <w:pPr>
            <w:autoSpaceDE w:val="0"/>
            <w:autoSpaceDN w:val="0"/>
            <w:ind w:hanging="640"/>
            <w:divId w:val="671421052"/>
          </w:pPr>
          <w:r>
            <w:t xml:space="preserve">48. </w:t>
          </w:r>
          <w:r>
            <w:tab/>
            <w:t xml:space="preserve">Lai MMC. RNA recombination in animal and plant viruses. Microbiological Reviews. 1992;56(1):61–79. </w:t>
          </w:r>
        </w:p>
        <w:p w14:paraId="4F169C36" w14:textId="77777777" w:rsidR="00B17D67" w:rsidRDefault="00B17D67">
          <w:pPr>
            <w:autoSpaceDE w:val="0"/>
            <w:autoSpaceDN w:val="0"/>
            <w:ind w:hanging="640"/>
            <w:divId w:val="734936875"/>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173AAF2" w14:textId="77777777" w:rsidR="00B17D67" w:rsidRDefault="00B17D67">
          <w:pPr>
            <w:autoSpaceDE w:val="0"/>
            <w:autoSpaceDN w:val="0"/>
            <w:ind w:hanging="640"/>
            <w:divId w:val="1910455959"/>
          </w:pPr>
          <w:r>
            <w:t xml:space="preserve">50. </w:t>
          </w:r>
          <w:r>
            <w:tab/>
            <w:t xml:space="preserve">Species IUCN Red List Threat. IUCN 2018. Version 2018-2. </w:t>
          </w:r>
        </w:p>
        <w:p w14:paraId="3D71CBE6" w14:textId="77777777" w:rsidR="00B17D67" w:rsidRDefault="00B17D67">
          <w:pPr>
            <w:autoSpaceDE w:val="0"/>
            <w:autoSpaceDN w:val="0"/>
            <w:ind w:hanging="640"/>
            <w:divId w:val="1375425833"/>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51A8030E" w14:textId="77777777" w:rsidR="00B17D67" w:rsidRDefault="00B17D67">
          <w:pPr>
            <w:autoSpaceDE w:val="0"/>
            <w:autoSpaceDN w:val="0"/>
            <w:ind w:hanging="640"/>
            <w:divId w:val="543642064"/>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58A1B62" w14:textId="77777777" w:rsidR="00B17D67" w:rsidRDefault="00B17D67">
          <w:pPr>
            <w:autoSpaceDE w:val="0"/>
            <w:autoSpaceDN w:val="0"/>
            <w:ind w:hanging="640"/>
            <w:divId w:val="1191603804"/>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0E495CA4" w14:textId="77777777" w:rsidR="00B17D67" w:rsidRDefault="00B17D67">
          <w:pPr>
            <w:autoSpaceDE w:val="0"/>
            <w:autoSpaceDN w:val="0"/>
            <w:ind w:hanging="640"/>
            <w:divId w:val="1586457037"/>
          </w:pPr>
          <w:r>
            <w:t xml:space="preserve">54.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73B17B" w14:textId="77777777" w:rsidR="00B17D67" w:rsidRDefault="00B17D67">
          <w:pPr>
            <w:autoSpaceDE w:val="0"/>
            <w:autoSpaceDN w:val="0"/>
            <w:ind w:hanging="640"/>
            <w:divId w:val="1910381781"/>
          </w:pPr>
          <w:r>
            <w:t xml:space="preserve">55.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46C947A" w14:textId="77777777" w:rsidR="00B17D67" w:rsidRDefault="00B17D67">
          <w:pPr>
            <w:autoSpaceDE w:val="0"/>
            <w:autoSpaceDN w:val="0"/>
            <w:ind w:hanging="640"/>
            <w:divId w:val="793519710"/>
          </w:pPr>
          <w:r>
            <w:lastRenderedPageBreak/>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5488C929" w14:textId="77777777" w:rsidR="00B17D67" w:rsidRDefault="00B17D67">
          <w:pPr>
            <w:autoSpaceDE w:val="0"/>
            <w:autoSpaceDN w:val="0"/>
            <w:ind w:hanging="640"/>
            <w:divId w:val="2088577473"/>
          </w:pPr>
          <w:r>
            <w:t xml:space="preserve">57.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E9A169E" w14:textId="77777777" w:rsidR="00B17D67" w:rsidRDefault="00B17D67">
          <w:pPr>
            <w:autoSpaceDE w:val="0"/>
            <w:autoSpaceDN w:val="0"/>
            <w:ind w:hanging="640"/>
            <w:divId w:val="1812163304"/>
          </w:pPr>
          <w:r>
            <w:t xml:space="preserve">58. </w:t>
          </w:r>
          <w:r>
            <w:tab/>
            <w:t xml:space="preserve">Lim XF, Lee CB, Pascoe SM, How CB, Chan S, Tan JH, et al. Detection and characterization of a novel bat-borne coronavirus in Singapore using multiple molecular approaches. Journal of General Virology. 2019;100(10):1363–74. </w:t>
          </w:r>
        </w:p>
        <w:p w14:paraId="18627462" w14:textId="77777777" w:rsidR="00B17D67" w:rsidRDefault="00B17D67">
          <w:pPr>
            <w:autoSpaceDE w:val="0"/>
            <w:autoSpaceDN w:val="0"/>
            <w:ind w:hanging="640"/>
            <w:divId w:val="1602373178"/>
          </w:pPr>
          <w:r>
            <w:t xml:space="preserve">59.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41783EF" w14:textId="77777777" w:rsidR="00B17D67" w:rsidRDefault="00B17D67">
          <w:pPr>
            <w:autoSpaceDE w:val="0"/>
            <w:autoSpaceDN w:val="0"/>
            <w:ind w:hanging="640"/>
            <w:divId w:val="737437284"/>
          </w:pPr>
          <w:r>
            <w:t xml:space="preserve">60.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652D215E" w14:textId="77777777" w:rsidR="00B17D67" w:rsidRDefault="00B17D67">
          <w:pPr>
            <w:autoSpaceDE w:val="0"/>
            <w:autoSpaceDN w:val="0"/>
            <w:ind w:hanging="640"/>
            <w:divId w:val="1062556759"/>
          </w:pPr>
          <w:r>
            <w:t xml:space="preserve">61.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66002C" w14:textId="77777777" w:rsidR="00B17D67" w:rsidRDefault="00B17D67">
          <w:pPr>
            <w:autoSpaceDE w:val="0"/>
            <w:autoSpaceDN w:val="0"/>
            <w:ind w:hanging="640"/>
            <w:divId w:val="573852567"/>
          </w:pPr>
          <w:r>
            <w:t xml:space="preserve">62.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57215679" w14:textId="77777777" w:rsidR="00B17D67" w:rsidRDefault="00B17D67">
          <w:pPr>
            <w:autoSpaceDE w:val="0"/>
            <w:autoSpaceDN w:val="0"/>
            <w:ind w:hanging="640"/>
            <w:divId w:val="2099325344"/>
          </w:pPr>
          <w:r>
            <w:t xml:space="preserve">63. </w:t>
          </w:r>
          <w:r>
            <w:tab/>
            <w:t xml:space="preserve">Jenkins RKB, </w:t>
          </w:r>
          <w:proofErr w:type="spellStart"/>
          <w:r>
            <w:t>Racey</w:t>
          </w:r>
          <w:proofErr w:type="spellEnd"/>
          <w:r>
            <w:t xml:space="preserve"> PA. Bats as bushmeat in Madagascar. Madagascar Conservation and Development. 2008;3(1):22–30. </w:t>
          </w:r>
        </w:p>
        <w:p w14:paraId="34FF4C87" w14:textId="77777777" w:rsidR="00B17D67" w:rsidRDefault="00B17D67">
          <w:pPr>
            <w:autoSpaceDE w:val="0"/>
            <w:autoSpaceDN w:val="0"/>
            <w:ind w:hanging="640"/>
            <w:divId w:val="1776633109"/>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4127B873" w14:textId="77777777" w:rsidR="00B17D67" w:rsidRDefault="00B17D67">
          <w:pPr>
            <w:autoSpaceDE w:val="0"/>
            <w:autoSpaceDN w:val="0"/>
            <w:ind w:hanging="640"/>
            <w:divId w:val="1517693024"/>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BDBF2B7" w14:textId="77777777" w:rsidR="00B17D67" w:rsidRDefault="00B17D67">
          <w:pPr>
            <w:autoSpaceDE w:val="0"/>
            <w:autoSpaceDN w:val="0"/>
            <w:ind w:hanging="640"/>
            <w:divId w:val="1812599821"/>
          </w:pPr>
          <w:r>
            <w:t xml:space="preserve">66. </w:t>
          </w:r>
          <w:r>
            <w:tab/>
            <w:t xml:space="preserve">Cardiff SG, </w:t>
          </w:r>
          <w:proofErr w:type="spellStart"/>
          <w:r>
            <w:t>Ratrimomanarivo</w:t>
          </w:r>
          <w:proofErr w:type="spellEnd"/>
          <w:r>
            <w:t xml:space="preserve"> FH, Goodman SM. The Effect of Tourist Visits on the Behavior of </w:t>
          </w:r>
          <w:r>
            <w:rPr>
              <w:i/>
              <w:iCs/>
            </w:rPr>
            <w:t xml:space="preserve">Rousettus </w:t>
          </w:r>
          <w:proofErr w:type="spellStart"/>
          <w:r>
            <w:rPr>
              <w:i/>
              <w:iCs/>
            </w:rP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2FFB0F47" w14:textId="77777777" w:rsidR="00B17D67" w:rsidRDefault="00B17D67">
          <w:pPr>
            <w:autoSpaceDE w:val="0"/>
            <w:autoSpaceDN w:val="0"/>
            <w:ind w:hanging="640"/>
            <w:divId w:val="1064838845"/>
          </w:pPr>
          <w:r>
            <w:t xml:space="preserve">67.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4D85E47E" w14:textId="77777777" w:rsidR="00B17D67" w:rsidRDefault="00B17D67">
          <w:pPr>
            <w:autoSpaceDE w:val="0"/>
            <w:autoSpaceDN w:val="0"/>
            <w:ind w:hanging="640"/>
            <w:divId w:val="743144512"/>
          </w:pPr>
          <w:r>
            <w:t xml:space="preserve">68.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249B9D7A" w14:textId="77777777" w:rsidR="00B17D67" w:rsidRDefault="00B17D67">
          <w:pPr>
            <w:autoSpaceDE w:val="0"/>
            <w:autoSpaceDN w:val="0"/>
            <w:ind w:hanging="640"/>
            <w:divId w:val="1089472390"/>
          </w:pPr>
          <w:r>
            <w:t xml:space="preserve">69.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00F513C9" w14:textId="77777777" w:rsidR="00B17D67" w:rsidRDefault="00B17D67">
          <w:pPr>
            <w:autoSpaceDE w:val="0"/>
            <w:autoSpaceDN w:val="0"/>
            <w:ind w:hanging="640"/>
            <w:divId w:val="772285899"/>
          </w:pPr>
          <w:r>
            <w:t xml:space="preserve">70.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5504BDEA" w14:textId="77777777" w:rsidR="00B17D67" w:rsidRDefault="00B17D67">
          <w:pPr>
            <w:autoSpaceDE w:val="0"/>
            <w:autoSpaceDN w:val="0"/>
            <w:ind w:hanging="640"/>
            <w:divId w:val="1962413154"/>
          </w:pPr>
          <w:r>
            <w:lastRenderedPageBreak/>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31F6A72E" w14:textId="77777777" w:rsidR="00B17D67" w:rsidRDefault="00B17D67">
          <w:pPr>
            <w:autoSpaceDE w:val="0"/>
            <w:autoSpaceDN w:val="0"/>
            <w:ind w:hanging="640"/>
            <w:divId w:val="66331831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Bartonella spp. in Fruit Bats and Blood-Feeding Ectoparasites in Madagascar. PLOS Neglected Tropical Diseases. 2015 Feb 23;9(2):e0003532-. </w:t>
          </w:r>
        </w:p>
        <w:p w14:paraId="5E78679A" w14:textId="77777777" w:rsidR="00B17D67" w:rsidRDefault="00B17D67">
          <w:pPr>
            <w:autoSpaceDE w:val="0"/>
            <w:autoSpaceDN w:val="0"/>
            <w:ind w:hanging="640"/>
            <w:divId w:val="1412313292"/>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C2B5B42" w14:textId="77777777" w:rsidR="00B17D67" w:rsidRDefault="00B17D67">
          <w:pPr>
            <w:autoSpaceDE w:val="0"/>
            <w:autoSpaceDN w:val="0"/>
            <w:ind w:hanging="640"/>
            <w:divId w:val="360975344"/>
          </w:pPr>
          <w:r>
            <w:t xml:space="preserve">74. </w:t>
          </w:r>
          <w:r>
            <w:tab/>
          </w:r>
          <w:proofErr w:type="spellStart"/>
          <w:r>
            <w:t>Altschul</w:t>
          </w:r>
          <w:proofErr w:type="spellEnd"/>
          <w:r>
            <w:t xml:space="preserve"> SF, Gish W, Miller W, Myers EW, Lipman DJ. Basic local alignment search tool. Journal of Molecular Biology. 1990;215(3):403–10. </w:t>
          </w:r>
        </w:p>
        <w:p w14:paraId="3658C46D" w14:textId="77777777" w:rsidR="00B17D67" w:rsidRDefault="00B17D67">
          <w:pPr>
            <w:autoSpaceDE w:val="0"/>
            <w:autoSpaceDN w:val="0"/>
            <w:ind w:hanging="640"/>
            <w:divId w:val="227301823"/>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06744E16" w14:textId="77777777" w:rsidR="00B17D67" w:rsidRDefault="00B17D67">
          <w:pPr>
            <w:autoSpaceDE w:val="0"/>
            <w:autoSpaceDN w:val="0"/>
            <w:ind w:hanging="640"/>
            <w:divId w:val="140510067"/>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36E45638" w14:textId="77777777" w:rsidR="00B17D67" w:rsidRDefault="00B17D67">
          <w:pPr>
            <w:autoSpaceDE w:val="0"/>
            <w:autoSpaceDN w:val="0"/>
            <w:ind w:hanging="640"/>
            <w:divId w:val="1365790829"/>
          </w:pPr>
          <w:r>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70CC6CF8" w14:textId="77777777" w:rsidR="00B17D67" w:rsidRDefault="00B17D67">
          <w:pPr>
            <w:autoSpaceDE w:val="0"/>
            <w:autoSpaceDN w:val="0"/>
            <w:ind w:hanging="640"/>
            <w:divId w:val="2031906003"/>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6D7D62FF" w14:textId="77777777" w:rsidR="00B17D67" w:rsidRDefault="00B17D67">
          <w:pPr>
            <w:autoSpaceDE w:val="0"/>
            <w:autoSpaceDN w:val="0"/>
            <w:ind w:hanging="640"/>
            <w:divId w:val="304819903"/>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E4BC90B" w14:textId="77777777" w:rsidR="00B17D67" w:rsidRDefault="00B17D67">
          <w:pPr>
            <w:autoSpaceDE w:val="0"/>
            <w:autoSpaceDN w:val="0"/>
            <w:ind w:hanging="640"/>
            <w:divId w:val="1694719618"/>
          </w:pPr>
          <w:r>
            <w:t xml:space="preserve">80. </w:t>
          </w:r>
          <w:r>
            <w:tab/>
          </w:r>
          <w:proofErr w:type="spellStart"/>
          <w:r>
            <w:t>Felsenstein</w:t>
          </w:r>
          <w:proofErr w:type="spellEnd"/>
          <w:r>
            <w:t xml:space="preserve"> J. Confidence limits on phylogenies: An approach using the bootstrap. Evolution. 1985;39(4):783–91. </w:t>
          </w:r>
        </w:p>
        <w:p w14:paraId="3C6CA74D" w14:textId="77777777" w:rsidR="00B17D67" w:rsidRDefault="00B17D67">
          <w:pPr>
            <w:autoSpaceDE w:val="0"/>
            <w:autoSpaceDN w:val="0"/>
            <w:ind w:hanging="640"/>
            <w:divId w:val="1244799323"/>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2F5B1C00" w14:textId="77777777" w:rsidR="00B17D67" w:rsidRDefault="00B17D67">
          <w:pPr>
            <w:autoSpaceDE w:val="0"/>
            <w:autoSpaceDN w:val="0"/>
            <w:ind w:hanging="640"/>
            <w:divId w:val="7024449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54DFC79" w14:textId="77777777" w:rsidR="00B17D67" w:rsidRDefault="00B17D67">
          <w:pPr>
            <w:autoSpaceDE w:val="0"/>
            <w:autoSpaceDN w:val="0"/>
            <w:ind w:hanging="640"/>
            <w:divId w:val="1963881522"/>
          </w:pPr>
          <w:r>
            <w:t xml:space="preserve">83.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BDB8AF2" w14:textId="77777777" w:rsidR="00B17D67" w:rsidRDefault="00B17D67">
          <w:pPr>
            <w:autoSpaceDE w:val="0"/>
            <w:autoSpaceDN w:val="0"/>
            <w:ind w:hanging="640"/>
            <w:divId w:val="1402094661"/>
          </w:pPr>
          <w:r>
            <w:t xml:space="preserve">84.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206E295A" w14:textId="77777777" w:rsidR="00B17D67" w:rsidRDefault="00B17D67">
          <w:pPr>
            <w:autoSpaceDE w:val="0"/>
            <w:autoSpaceDN w:val="0"/>
            <w:ind w:hanging="640"/>
            <w:divId w:val="478109727"/>
          </w:pPr>
          <w:r>
            <w:t xml:space="preserve">85. </w:t>
          </w:r>
          <w:r>
            <w:tab/>
            <w:t>Xu J, Hu J, Wang J, Han Y, Hu Y, Wen J, et al. Genome organization of the SARS-</w:t>
          </w:r>
          <w:proofErr w:type="spellStart"/>
          <w:r>
            <w:t>CoV</w:t>
          </w:r>
          <w:proofErr w:type="spellEnd"/>
          <w:r>
            <w:t xml:space="preserve">. Genomics, Proteomics &amp; Bioinformatics. 2003;1(3):226–35. </w:t>
          </w:r>
        </w:p>
        <w:p w14:paraId="3D352774" w14:textId="77777777" w:rsidR="00B17D67" w:rsidRDefault="00B17D67">
          <w:pPr>
            <w:autoSpaceDE w:val="0"/>
            <w:autoSpaceDN w:val="0"/>
            <w:ind w:hanging="640"/>
            <w:divId w:val="929778280"/>
          </w:pPr>
          <w:r>
            <w:t xml:space="preserve">86. </w:t>
          </w:r>
          <w:r>
            <w:tab/>
            <w:t xml:space="preserve">Kim D, Lee JY, Yang JS, Kim JW, Kim VN, Chang H. The architecture of SARS-CoV-2 transcriptome. Cell. 2020;181(4):914-921.e10. </w:t>
          </w:r>
        </w:p>
        <w:p w14:paraId="3B376B1A" w14:textId="77777777" w:rsidR="00B17D67" w:rsidRDefault="00B17D67">
          <w:pPr>
            <w:autoSpaceDE w:val="0"/>
            <w:autoSpaceDN w:val="0"/>
            <w:ind w:hanging="640"/>
            <w:divId w:val="167408365"/>
          </w:pPr>
          <w:r>
            <w:t xml:space="preserve">87. </w:t>
          </w:r>
          <w:r>
            <w:tab/>
            <w:t xml:space="preserve">Li F. Receptor recognition and cross-species infections of SARS coronavirus. Antiviral Research. 2013;100(1):246–54. </w:t>
          </w:r>
        </w:p>
        <w:p w14:paraId="581495BE" w14:textId="77777777" w:rsidR="00B17D67" w:rsidRDefault="00B17D67">
          <w:pPr>
            <w:autoSpaceDE w:val="0"/>
            <w:autoSpaceDN w:val="0"/>
            <w:ind w:hanging="640"/>
            <w:divId w:val="351104038"/>
          </w:pPr>
          <w:r>
            <w:lastRenderedPageBreak/>
            <w:t xml:space="preserve">88.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28C176F0" w14:textId="77777777" w:rsidR="00B17D67" w:rsidRDefault="00B17D67">
          <w:pPr>
            <w:autoSpaceDE w:val="0"/>
            <w:autoSpaceDN w:val="0"/>
            <w:ind w:hanging="640"/>
            <w:divId w:val="281809596"/>
          </w:pPr>
          <w:r>
            <w:t xml:space="preserve">89.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20FC91A8" w14:textId="77777777" w:rsidR="00B17D67" w:rsidRDefault="00B17D67">
          <w:pPr>
            <w:autoSpaceDE w:val="0"/>
            <w:autoSpaceDN w:val="0"/>
            <w:ind w:hanging="640"/>
            <w:divId w:val="926765521"/>
          </w:pPr>
          <w:r>
            <w:t xml:space="preserve">90. </w:t>
          </w:r>
          <w:r>
            <w:tab/>
            <w:t xml:space="preserve">Haddad D, John SE, Mohammad A, Hammad MM, </w:t>
          </w:r>
          <w:proofErr w:type="spellStart"/>
          <w:r>
            <w:t>Hebbar</w:t>
          </w:r>
          <w:proofErr w:type="spellEnd"/>
          <w:r>
            <w:t xml:space="preserve"> P, </w:t>
          </w:r>
          <w:proofErr w:type="spellStart"/>
          <w:r>
            <w:t>Channanath</w:t>
          </w:r>
          <w:proofErr w:type="spellEnd"/>
          <w:r>
            <w:t xml:space="preserve"> A, et al. SARS-CoV-2: Possible recombination and emergence of potentially more virulent strains. PLOS ONE [Internet]. 2021 May 25;16(5):e0251368-. Available from: https://doi.org/10.1371/journal.pone.0251368</w:t>
          </w:r>
        </w:p>
        <w:p w14:paraId="146CA3EA" w14:textId="77777777" w:rsidR="00B17D67" w:rsidRDefault="00B17D67">
          <w:pPr>
            <w:autoSpaceDE w:val="0"/>
            <w:autoSpaceDN w:val="0"/>
            <w:ind w:hanging="640"/>
            <w:divId w:val="1656568005"/>
          </w:pPr>
          <w:r>
            <w:t xml:space="preserve">91. </w:t>
          </w:r>
          <w:r>
            <w:tab/>
            <w:t>Wang H, Pipes L, Nielsen R. Synonymous mutations and the molecular evolution of SARS-CoV-2 origins. Virus Evolution [Internet]. 2021 Jan 20;7(1). Available from: https://doi.org/10.1093/ve/veaa098</w:t>
          </w:r>
        </w:p>
        <w:p w14:paraId="26D8FF3B" w14:textId="77777777" w:rsidR="00B17D67" w:rsidRDefault="00B17D67">
          <w:pPr>
            <w:autoSpaceDE w:val="0"/>
            <w:autoSpaceDN w:val="0"/>
            <w:ind w:hanging="640"/>
            <w:divId w:val="1941983317"/>
          </w:pPr>
          <w:r>
            <w:t xml:space="preserve">92.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[Internet]. 2020 Jan 1;2020.03.02.974139. Available from: http://biorxiv.org/content/early/2020/03/11/2020.03.02.974139.abstract</w:t>
          </w:r>
        </w:p>
        <w:p w14:paraId="6DC44F40" w14:textId="77777777" w:rsidR="00B17D67" w:rsidRDefault="00B17D67">
          <w:pPr>
            <w:autoSpaceDE w:val="0"/>
            <w:autoSpaceDN w:val="0"/>
            <w:ind w:hanging="640"/>
            <w:divId w:val="1746491626"/>
          </w:pPr>
          <w:r>
            <w:t xml:space="preserve">93. </w:t>
          </w:r>
          <w:r>
            <w:tab/>
            <w:t xml:space="preserve">Li X, Giorgi EE, </w:t>
          </w:r>
          <w:proofErr w:type="spellStart"/>
          <w:r>
            <w:t>Marichannegowda</w:t>
          </w:r>
          <w:proofErr w:type="spellEnd"/>
          <w:r>
            <w:t xml:space="preserve"> MH, Foley B, Xiao C, Kong X-P, et al. Emergence of SARS-CoV-2 through recombination and strong purifying selection. Science Advances [Internet]. 2020 Jul 1;6(27):eabb9153. Available from: http://advances.sciencemag.org/content/6/27/eabb9153.abstract</w:t>
          </w:r>
        </w:p>
        <w:p w14:paraId="1F213BC5" w14:textId="77777777" w:rsidR="00B17D67" w:rsidRDefault="00B17D67">
          <w:pPr>
            <w:autoSpaceDE w:val="0"/>
            <w:autoSpaceDN w:val="0"/>
            <w:ind w:hanging="640"/>
            <w:divId w:val="721056578"/>
          </w:pPr>
          <w:r>
            <w:t xml:space="preserve">94. </w:t>
          </w:r>
          <w:r>
            <w:tab/>
          </w:r>
          <w:proofErr w:type="spellStart"/>
          <w:r>
            <w:t>Boni</w:t>
          </w:r>
          <w:proofErr w:type="spellEnd"/>
          <w:r>
            <w:t xml:space="preserve"> MF, </w:t>
          </w:r>
          <w:proofErr w:type="spellStart"/>
          <w:r>
            <w:t>Lemey</w:t>
          </w:r>
          <w:proofErr w:type="spellEnd"/>
          <w:r>
            <w:t xml:space="preserve"> P, Jiang X, Lam TT-Y, Perry BW, </w:t>
          </w:r>
          <w:proofErr w:type="spellStart"/>
          <w:r>
            <w:t>Castoe</w:t>
          </w:r>
          <w:proofErr w:type="spellEnd"/>
          <w:r>
            <w:t xml:space="preserve"> TA, et al. Evolutionary origins of the SARS-CoV-2 </w:t>
          </w:r>
          <w:proofErr w:type="spellStart"/>
          <w:r>
            <w:t>sarbecovirus</w:t>
          </w:r>
          <w:proofErr w:type="spellEnd"/>
          <w:r>
            <w:t xml:space="preserve"> lineage responsible for the COVID-19 pandemic. Nature Microbiology [Internet]. 2020;5(11):1408–17. Available from: https://doi.org/10.1038/s41564-020-0771-4</w:t>
          </w:r>
        </w:p>
        <w:p w14:paraId="58FEAF3C" w14:textId="77777777" w:rsidR="00B17D67" w:rsidRDefault="00B17D67">
          <w:pPr>
            <w:autoSpaceDE w:val="0"/>
            <w:autoSpaceDN w:val="0"/>
            <w:ind w:hanging="640"/>
            <w:divId w:val="1472822779"/>
          </w:pPr>
          <w:r>
            <w:t xml:space="preserve">95. </w:t>
          </w:r>
          <w:r>
            <w:tab/>
            <w:t>Zhu Z, Meng K, Meng G. Genomic recombination events may reveal the evolution of coronavirus and the origin of SARS-CoV-2. Scientific Reports [Internet]. 2020;10(1):21617. Available from: https://doi.org/10.1038/s41598-020-78703-6</w:t>
          </w:r>
        </w:p>
        <w:p w14:paraId="3D957341" w14:textId="77777777" w:rsidR="00B17D67" w:rsidRDefault="00B17D67">
          <w:pPr>
            <w:autoSpaceDE w:val="0"/>
            <w:autoSpaceDN w:val="0"/>
            <w:ind w:hanging="640"/>
            <w:divId w:val="652687170"/>
          </w:pPr>
          <w:r>
            <w:t xml:space="preserve">96. </w:t>
          </w:r>
          <w:r>
            <w:tab/>
            <w:t>Graham RL, Baric RS. Recombination, reservoirs, and the modular spike: mechanisms of coronavirus cross-species transmission. Journal of virology [Internet]. 2009/11/11. 2010 Apr;84(7):3134–46. Available from: https://pubmed.ncbi.nlm.nih.gov/19906932</w:t>
          </w:r>
        </w:p>
        <w:p w14:paraId="29735204" w14:textId="77777777" w:rsidR="00B17D67" w:rsidRDefault="00B17D67">
          <w:pPr>
            <w:autoSpaceDE w:val="0"/>
            <w:autoSpaceDN w:val="0"/>
            <w:ind w:hanging="640"/>
            <w:divId w:val="1980375170"/>
          </w:pPr>
          <w:r>
            <w:t xml:space="preserve">97. </w:t>
          </w:r>
          <w:r>
            <w:tab/>
            <w:t xml:space="preserve">Ge X-Y, Wang N, Zhang W, Hu B, Li B, Zhang Y-Z, et al. Coexistence of multiple coronaviruses in several bat colonies in an abandoned mineshaft. </w:t>
          </w:r>
          <w:proofErr w:type="spellStart"/>
          <w:r>
            <w:t>Virologica</w:t>
          </w:r>
          <w:proofErr w:type="spellEnd"/>
          <w:r>
            <w:t xml:space="preserve"> </w:t>
          </w:r>
          <w:proofErr w:type="spellStart"/>
          <w:r>
            <w:t>Sinica</w:t>
          </w:r>
          <w:proofErr w:type="spellEnd"/>
          <w:r>
            <w:t xml:space="preserve"> [Internet]. 2016/02/18. 2016 Feb;31(1):31–40. Available from: https://pubmed.ncbi.nlm.nih.gov/26920708</w:t>
          </w:r>
        </w:p>
        <w:p w14:paraId="481E2F48" w14:textId="77777777" w:rsidR="00B17D67" w:rsidRDefault="00B17D67">
          <w:pPr>
            <w:autoSpaceDE w:val="0"/>
            <w:autoSpaceDN w:val="0"/>
            <w:ind w:hanging="640"/>
            <w:divId w:val="709450794"/>
          </w:pPr>
          <w:r>
            <w:t xml:space="preserve">98.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908B01A" w14:textId="77777777" w:rsidR="00B17D67" w:rsidRDefault="00B17D67">
          <w:pPr>
            <w:autoSpaceDE w:val="0"/>
            <w:autoSpaceDN w:val="0"/>
            <w:ind w:hanging="640"/>
            <w:divId w:val="1388530166"/>
          </w:pPr>
          <w:r>
            <w:t xml:space="preserve">99.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6D58B234" w14:textId="77777777" w:rsidR="00B17D67" w:rsidRDefault="00B17D67">
          <w:pPr>
            <w:autoSpaceDE w:val="0"/>
            <w:autoSpaceDN w:val="0"/>
            <w:ind w:hanging="640"/>
            <w:divId w:val="223493679"/>
          </w:pPr>
          <w:r>
            <w:t xml:space="preserve">100.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w:t>
          </w:r>
          <w:r>
            <w:lastRenderedPageBreak/>
            <w:t>frugivorous bats of Madagascar. Virology Journal [Internet]. 2015;12(1):42. Available from: https://doi.org/10.1186/s12985-015-0271-y</w:t>
          </w:r>
        </w:p>
        <w:p w14:paraId="7EB97025" w14:textId="77777777" w:rsidR="00B17D67" w:rsidRDefault="00B17D67">
          <w:pPr>
            <w:autoSpaceDE w:val="0"/>
            <w:autoSpaceDN w:val="0"/>
            <w:ind w:hanging="640"/>
            <w:divId w:val="985282156"/>
          </w:pPr>
          <w:r>
            <w:t xml:space="preserve">101.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B103401" w14:textId="77777777" w:rsidR="00B17D67" w:rsidRDefault="00B17D67">
          <w:pPr>
            <w:autoSpaceDE w:val="0"/>
            <w:autoSpaceDN w:val="0"/>
            <w:ind w:hanging="640"/>
            <w:divId w:val="1403211163"/>
          </w:pPr>
          <w:r>
            <w:t xml:space="preserve">102.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27A7C7E2" w14:textId="77777777" w:rsidR="00B17D67" w:rsidRDefault="00B17D67">
          <w:pPr>
            <w:autoSpaceDE w:val="0"/>
            <w:autoSpaceDN w:val="0"/>
            <w:ind w:hanging="640"/>
            <w:divId w:val="1384795263"/>
          </w:pPr>
          <w:r>
            <w:t xml:space="preserve">103. </w:t>
          </w:r>
          <w:r>
            <w:tab/>
            <w:t>Yang Y, Yan W, Hall AB, Jiang X. Characterizing transcriptional regulatory sequences in coronaviruses and their role in recombination. Molecular Biology and Evolution [Internet]. 2021 Apr 1;38(4):1241–8. Available from: https://doi.org/10.1093/molbev/msaa281</w:t>
          </w:r>
        </w:p>
        <w:p w14:paraId="6AABE172" w14:textId="77777777" w:rsidR="00B17D67" w:rsidRDefault="00B17D67">
          <w:pPr>
            <w:autoSpaceDE w:val="0"/>
            <w:autoSpaceDN w:val="0"/>
            <w:ind w:hanging="640"/>
            <w:divId w:val="1201241125"/>
          </w:pPr>
          <w:r>
            <w:t xml:space="preserve">104. </w:t>
          </w:r>
          <w:r>
            <w:tab/>
            <w:t>Li X, Cheng Z, Wang F, Chang J, Zhao Q, Zhou H, et al. A negative feedback model to explain regulation of SARS-CoV-2 replication and transcription. Frontiers in Genetics [Internet]. 2021;12:202. Available from: https://www.frontiersin.org/article/10.3389/fgene.2021.641445</w:t>
          </w:r>
        </w:p>
        <w:p w14:paraId="5EF4C308" w14:textId="77777777" w:rsidR="00B17D67" w:rsidRDefault="00B17D67">
          <w:pPr>
            <w:autoSpaceDE w:val="0"/>
            <w:autoSpaceDN w:val="0"/>
            <w:ind w:hanging="640"/>
            <w:divId w:val="1151019761"/>
          </w:pPr>
          <w:r>
            <w:t xml:space="preserve">105. </w:t>
          </w:r>
          <w:r>
            <w:tab/>
          </w:r>
          <w:proofErr w:type="spellStart"/>
          <w:r>
            <w:t>Pyrc</w:t>
          </w:r>
          <w:proofErr w:type="spellEnd"/>
          <w:r>
            <w:t xml:space="preserve"> K, </w:t>
          </w:r>
          <w:proofErr w:type="spellStart"/>
          <w:r>
            <w:t>Jebbink</w:t>
          </w:r>
          <w:proofErr w:type="spellEnd"/>
          <w:r>
            <w:t xml:space="preserve"> MF, </w:t>
          </w:r>
          <w:proofErr w:type="spellStart"/>
          <w:r>
            <w:t>Berkhout</w:t>
          </w:r>
          <w:proofErr w:type="spellEnd"/>
          <w:r>
            <w:t xml:space="preserve"> B, van der Hoek L. Genome structure and transcriptional regulation of human coronavirus NL63. Virology Journal [Internet]. 2004;1(1):7. Available from: https://doi.org/10.1186/1743-422X-1-7</w:t>
          </w:r>
        </w:p>
        <w:p w14:paraId="6EEAE3F8" w14:textId="77777777" w:rsidR="00B17D67" w:rsidRDefault="00B17D67">
          <w:pPr>
            <w:autoSpaceDE w:val="0"/>
            <w:autoSpaceDN w:val="0"/>
            <w:ind w:hanging="640"/>
            <w:divId w:val="13658910"/>
          </w:pPr>
          <w:r>
            <w:t xml:space="preserve">106. </w:t>
          </w:r>
          <w:r>
            <w:tab/>
            <w:t>Woo PCY, Huang Y, Lau SKP, Yuen K-Y. Coronavirus genomics and bioinformatics analysis. Viruses [Internet]. 2010/08/24. 2010 Aug;2(8):1804–20. Available from: https://pubmed.ncbi.nlm.nih.gov/21994708</w:t>
          </w:r>
        </w:p>
        <w:p w14:paraId="443887AC" w14:textId="77777777" w:rsidR="00B17D67" w:rsidRDefault="00B17D67">
          <w:pPr>
            <w:autoSpaceDE w:val="0"/>
            <w:autoSpaceDN w:val="0"/>
            <w:ind w:hanging="640"/>
            <w:divId w:val="50929112"/>
          </w:pPr>
          <w:r>
            <w:t xml:space="preserve">107. </w:t>
          </w:r>
          <w:r>
            <w:tab/>
          </w:r>
          <w:proofErr w:type="spellStart"/>
          <w:r>
            <w:t>Mélade</w:t>
          </w:r>
          <w:proofErr w:type="spellEnd"/>
          <w:r>
            <w:t xml:space="preserve"> J, </w:t>
          </w:r>
          <w:proofErr w:type="spellStart"/>
          <w:r>
            <w:t>Wieseke</w:t>
          </w:r>
          <w:proofErr w:type="spellEnd"/>
          <w:r>
            <w:t xml:space="preserve"> N, </w:t>
          </w:r>
          <w:proofErr w:type="spellStart"/>
          <w:r>
            <w:t>Ramasindrazana</w:t>
          </w:r>
          <w:proofErr w:type="spellEnd"/>
          <w:r>
            <w:t xml:space="preserve"> B, Flores O, </w:t>
          </w:r>
          <w:proofErr w:type="spellStart"/>
          <w:r>
            <w:t>Lagadec</w:t>
          </w:r>
          <w:proofErr w:type="spellEnd"/>
          <w:r>
            <w:t xml:space="preserve"> E, </w:t>
          </w:r>
          <w:proofErr w:type="spellStart"/>
          <w:r>
            <w:t>Gomard</w:t>
          </w:r>
          <w:proofErr w:type="spellEnd"/>
          <w:r>
            <w:t xml:space="preserve"> Y, et al. An eco-epidemiological study of Morbilli-related paramyxovirus infection in Madagascar bats reveals host-switching as the dominant macro-evolutionary mechanism. Scientific Reports [Internet]. 2016;6(1):23752. Available from: https://doi.org/10.1038/srep23752</w:t>
          </w:r>
        </w:p>
        <w:p w14:paraId="47B99E96" w14:textId="77777777" w:rsidR="00B17D67" w:rsidRDefault="00B17D67">
          <w:pPr>
            <w:autoSpaceDE w:val="0"/>
            <w:autoSpaceDN w:val="0"/>
            <w:ind w:hanging="640"/>
            <w:divId w:val="1983540505"/>
          </w:pPr>
          <w:r>
            <w:t xml:space="preserve">108. </w:t>
          </w:r>
          <w:r>
            <w:tab/>
          </w:r>
          <w:proofErr w:type="spellStart"/>
          <w:r>
            <w:t>Lebarbenchon</w:t>
          </w:r>
          <w:proofErr w:type="spellEnd"/>
          <w:r>
            <w:t xml:space="preserve"> C, </w:t>
          </w:r>
          <w:proofErr w:type="spellStart"/>
          <w:r>
            <w:t>Ramasindrazana</w:t>
          </w:r>
          <w:proofErr w:type="spellEnd"/>
          <w:r>
            <w:t xml:space="preserve"> B, </w:t>
          </w:r>
          <w:proofErr w:type="spellStart"/>
          <w:r>
            <w:t>Joffrin</w:t>
          </w:r>
          <w:proofErr w:type="spellEnd"/>
          <w:r>
            <w:t xml:space="preserve"> L, Bos S, </w:t>
          </w:r>
          <w:proofErr w:type="spellStart"/>
          <w:r>
            <w:t>Lagadec</w:t>
          </w:r>
          <w:proofErr w:type="spellEnd"/>
          <w:r>
            <w:t xml:space="preserve"> E, le Minter G, et al. Astroviruses in bats, Madagascar. Emerging microbes &amp; infections [Internet]. 2017 Jun 21;6(6):e58–e58. Available from: https://pubmed.ncbi.nlm.nih.gov/28634357</w:t>
          </w:r>
        </w:p>
        <w:p w14:paraId="3705B6CF" w14:textId="77777777" w:rsidR="00B17D67" w:rsidRDefault="00B17D67">
          <w:pPr>
            <w:autoSpaceDE w:val="0"/>
            <w:autoSpaceDN w:val="0"/>
            <w:ind w:hanging="640"/>
            <w:divId w:val="2106344968"/>
          </w:pPr>
          <w:r>
            <w:t xml:space="preserve">109. </w:t>
          </w:r>
          <w:r>
            <w:tab/>
            <w:t xml:space="preserve">A WD, Julien M, Muriel D, </w:t>
          </w:r>
          <w:proofErr w:type="spellStart"/>
          <w:r>
            <w:t>Beza</w:t>
          </w:r>
          <w:proofErr w:type="spellEnd"/>
          <w:r>
            <w:t xml:space="preserve"> R, </w:t>
          </w:r>
          <w:proofErr w:type="spellStart"/>
          <w:r>
            <w:t>Voahangy</w:t>
          </w:r>
          <w:proofErr w:type="spellEnd"/>
          <w:r>
            <w:t xml:space="preserve"> S, </w:t>
          </w:r>
          <w:proofErr w:type="spellStart"/>
          <w:r>
            <w:t>Erwan</w:t>
          </w:r>
          <w:proofErr w:type="spellEnd"/>
          <w:r>
            <w:t xml:space="preserve"> L, et al. Highly diverse morbillivirus-related paramyxoviruses in wild fauna of the southwestern Indian Ocean Islands: Evidence of exchange between introduced and endemic small mammals. Journal of Virology [Internet]. 2014 Aug 1;88(15):8268–77. Available from: https://doi.org/10.1128/JVI.01211-14</w:t>
          </w:r>
        </w:p>
        <w:p w14:paraId="714306A0" w14:textId="77777777" w:rsidR="00B17D67" w:rsidRDefault="00B17D67">
          <w:pPr>
            <w:autoSpaceDE w:val="0"/>
            <w:autoSpaceDN w:val="0"/>
            <w:ind w:hanging="640"/>
            <w:divId w:val="1269654042"/>
          </w:pPr>
          <w:r>
            <w:t xml:space="preserve">110.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336229C1" w14:textId="77777777" w:rsidR="00B17D67" w:rsidRDefault="00B17D67">
          <w:pPr>
            <w:autoSpaceDE w:val="0"/>
            <w:autoSpaceDN w:val="0"/>
            <w:ind w:hanging="640"/>
            <w:divId w:val="755830754"/>
          </w:pPr>
          <w:r>
            <w:t xml:space="preserve">111. </w:t>
          </w:r>
          <w:r>
            <w:tab/>
            <w:t>Lam TT-Y, Jia N, Zhang Y-W, Shum MH-H, Jiang J-F, Zhu H-C, et al. Identifying SARS-CoV-2-related coronaviruses in Malayan pangolins. Nature [Internet]. 2020;583(7815):282–5. Available from: https://doi.org/10.1038/s41586-020-2169-0</w:t>
          </w:r>
        </w:p>
        <w:p w14:paraId="57E88DE1" w14:textId="77777777" w:rsidR="00B17D67" w:rsidRDefault="00B17D67">
          <w:pPr>
            <w:autoSpaceDE w:val="0"/>
            <w:autoSpaceDN w:val="0"/>
            <w:ind w:hanging="640"/>
            <w:divId w:val="1515606881"/>
          </w:pPr>
          <w:r>
            <w:t xml:space="preserve">112.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w:t>
          </w:r>
          <w:r>
            <w:lastRenderedPageBreak/>
            <w:t>bats. PLOS Pathogens [Internet]. 2020 Sep 3;16(9):e1008758-. Available from: https://doi.org/10.1371/journal.ppat.1008758</w:t>
          </w:r>
        </w:p>
        <w:p w14:paraId="0F97D67F" w14:textId="77777777" w:rsidR="00B17D67" w:rsidRDefault="00B17D67">
          <w:pPr>
            <w:autoSpaceDE w:val="0"/>
            <w:autoSpaceDN w:val="0"/>
            <w:ind w:hanging="640"/>
            <w:divId w:val="1455514901"/>
          </w:pPr>
          <w:r>
            <w:t xml:space="preserve">113. </w:t>
          </w:r>
          <w:r>
            <w:tab/>
            <w:t xml:space="preserve">World Health Organization. Coronavirus in Madagascar . World Health Organization. 2021. </w:t>
          </w:r>
        </w:p>
        <w:p w14:paraId="4F0C6CE0" w14:textId="77777777" w:rsidR="00B17D67" w:rsidRDefault="00B17D67">
          <w:pPr>
            <w:autoSpaceDE w:val="0"/>
            <w:autoSpaceDN w:val="0"/>
            <w:ind w:hanging="640"/>
            <w:divId w:val="1991209499"/>
          </w:pPr>
          <w:r>
            <w:t xml:space="preserve">114.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B9A3B2" w14:textId="77777777" w:rsidR="00B17D67" w:rsidRDefault="00B17D67">
          <w:pPr>
            <w:autoSpaceDE w:val="0"/>
            <w:autoSpaceDN w:val="0"/>
            <w:ind w:hanging="640"/>
            <w:divId w:val="448092350"/>
          </w:pPr>
          <w:r>
            <w:t xml:space="preserve">115. </w:t>
          </w:r>
          <w:r>
            <w:tab/>
            <w:t xml:space="preserve">Plowright RK, Peel AJ, </w:t>
          </w:r>
          <w:proofErr w:type="spellStart"/>
          <w:r>
            <w:t>Streicker</w:t>
          </w:r>
          <w:proofErr w:type="spellEnd"/>
          <w:r>
            <w:t xml:space="preserve"> DG, Gilbert AT, McCallum H, Wood J, et al. Transmission or within-host dynamics driving pulses of zoonotic viruses in reservoir–host populations. PLOS Neglected Tropical Diseases [Internet]. 2016 Aug 4;10(8):e0004796-. Available from: https://doi.org/10.1371/journal.pntd.0004796</w:t>
          </w:r>
        </w:p>
        <w:p w14:paraId="2EC9A0BB" w14:textId="77777777" w:rsidR="00B17D67" w:rsidRDefault="00B17D67">
          <w:pPr>
            <w:autoSpaceDE w:val="0"/>
            <w:autoSpaceDN w:val="0"/>
            <w:ind w:hanging="640"/>
            <w:divId w:val="461383884"/>
          </w:pPr>
          <w:r>
            <w:t xml:space="preserve">116. </w:t>
          </w:r>
          <w:r>
            <w:tab/>
            <w:t>Rocha R, Aziz SA, Brook CE, Carvalho WD, Cooper-Bohannon R, Frick WF, et al. Bat conservation and zoonotic disease risk: a research agenda to prevent misguided persecution in the aftermath of COVID-19. Animal Conservation [Internet]. 2021 Jun 1;24(3):303–7. Available from: https://doi.org/10.1111/acv.12636</w:t>
          </w:r>
        </w:p>
        <w:p w14:paraId="08280133" w14:textId="77777777" w:rsidR="00B17D67" w:rsidRDefault="00B17D67">
          <w:pPr>
            <w:autoSpaceDE w:val="0"/>
            <w:autoSpaceDN w:val="0"/>
            <w:ind w:hanging="640"/>
            <w:divId w:val="924924978"/>
          </w:pPr>
          <w:r>
            <w:t xml:space="preserve">117. </w:t>
          </w:r>
          <w:r>
            <w:tab/>
          </w:r>
          <w:proofErr w:type="spellStart"/>
          <w:r>
            <w:t>Kofoky</w:t>
          </w:r>
          <w:proofErr w:type="spellEnd"/>
          <w:r>
            <w:t xml:space="preserve"> A, </w:t>
          </w:r>
          <w:proofErr w:type="spellStart"/>
          <w:r>
            <w:t>Andriafidison</w:t>
          </w:r>
          <w:proofErr w:type="spellEnd"/>
          <w:r>
            <w:t xml:space="preserve"> D, </w:t>
          </w:r>
          <w:proofErr w:type="spellStart"/>
          <w:r>
            <w:t>Ratrimomanarivo</w:t>
          </w:r>
          <w:proofErr w:type="spellEnd"/>
          <w:r>
            <w:t xml:space="preserve"> F, </w:t>
          </w:r>
          <w:proofErr w:type="spellStart"/>
          <w:r>
            <w:t>Razafimanahaka</w:t>
          </w:r>
          <w:proofErr w:type="spellEnd"/>
          <w:r>
            <w:t xml:space="preserve"> HJ, </w:t>
          </w:r>
          <w:proofErr w:type="spellStart"/>
          <w:r>
            <w:t>Rakotondravony</w:t>
          </w:r>
          <w:proofErr w:type="spellEnd"/>
          <w:r>
            <w:t xml:space="preserve"> D, </w:t>
          </w:r>
          <w:proofErr w:type="spellStart"/>
          <w:r>
            <w:t>Racey</w:t>
          </w:r>
          <w:proofErr w:type="spellEnd"/>
          <w:r>
            <w:t xml:space="preserve"> PA, et al. Habitat use, roost selection and conservation of bats in </w:t>
          </w:r>
          <w:proofErr w:type="spellStart"/>
          <w:r>
            <w:t>Tsingy</w:t>
          </w:r>
          <w:proofErr w:type="spellEnd"/>
          <w:r>
            <w:t xml:space="preserve"> De Bemaraha National Park, Madagascar. Biodiversity and Conservation [Internet]. 2007;16(4):1039–53. Available from: https://doi.org/10.1007/s10531-006-9059-0</w:t>
          </w:r>
        </w:p>
        <w:p w14:paraId="01C2BE26" w14:textId="77777777" w:rsidR="00B17D67" w:rsidRDefault="00B17D67">
          <w:pPr>
            <w:autoSpaceDE w:val="0"/>
            <w:autoSpaceDN w:val="0"/>
            <w:ind w:hanging="640"/>
            <w:divId w:val="1852260880"/>
          </w:pPr>
          <w:r>
            <w:t xml:space="preserve">118. </w:t>
          </w:r>
          <w:r>
            <w:tab/>
            <w:t xml:space="preserve">B Jenkins RK, </w:t>
          </w:r>
          <w:proofErr w:type="spellStart"/>
          <w:r>
            <w:t>Racey</w:t>
          </w:r>
          <w:proofErr w:type="spellEnd"/>
          <w:r>
            <w:t xml:space="preserve"> PA. Bats as bushmeat in Madagascar [Internet]. Available from: http://www.mwc-info.net/en/services/journal.htm</w:t>
          </w:r>
        </w:p>
        <w:p w14:paraId="214008EE" w14:textId="27056942" w:rsidR="00127389" w:rsidRPr="006B3F44" w:rsidRDefault="00B17D67" w:rsidP="00A60EE4">
          <w:pPr>
            <w:rPr>
              <w:b/>
              <w:bCs/>
              <w:rPrChange w:id="200" w:author="Cara Brook" w:date="2021-08-29T14:07:00Z">
                <w:rPr>
                  <w:rFonts w:ascii="Arial" w:hAnsi="Arial" w:cs="Arial"/>
                  <w:b/>
                  <w:bCs/>
                </w:rPr>
              </w:rPrChange>
            </w:rPr>
          </w:pPr>
          <w:r>
            <w:t> </w:t>
          </w:r>
        </w:p>
      </w:sdtContent>
    </w:sdt>
    <w:sectPr w:rsidR="00127389"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0T05:16:00Z" w:initials="CB">
    <w:p w14:paraId="30A36329" w14:textId="77777777" w:rsidR="00127389" w:rsidRDefault="00127389">
      <w:pPr>
        <w:pStyle w:val="CommentText"/>
      </w:pPr>
      <w:r>
        <w:rPr>
          <w:rStyle w:val="CommentReference"/>
        </w:rPr>
        <w:annotationRef/>
      </w:r>
      <w:r>
        <w:t xml:space="preserve">Amy Kistler needs to flush this out here. Did we not DASH these samples? It looks like we did not from the </w:t>
      </w:r>
      <w:proofErr w:type="spellStart"/>
      <w:r>
        <w:t>benchling</w:t>
      </w:r>
      <w:proofErr w:type="spellEnd"/>
      <w:r>
        <w:t xml:space="preserve"> notes but I thought we did</w:t>
      </w:r>
    </w:p>
  </w:comment>
  <w:comment w:id="1" w:author="Cara Brook" w:date="2021-08-30T05:29:00Z" w:initials="CB">
    <w:p w14:paraId="071FE76D" w14:textId="29516820" w:rsidR="00127389" w:rsidRDefault="00127389">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r w:rsidR="00BD452E">
        <w:t>accordingly</w:t>
      </w:r>
    </w:p>
  </w:comment>
  <w:comment w:id="2"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3" w:author="Cara Brook" w:date="2021-08-30T17:49:00Z" w:initials="CB">
    <w:p w14:paraId="4313485E" w14:textId="77777777" w:rsidR="00127389" w:rsidRDefault="00127389">
      <w:pPr>
        <w:pStyle w:val="CommentText"/>
      </w:pPr>
      <w:r>
        <w:rPr>
          <w:rStyle w:val="CommentReference"/>
        </w:rPr>
        <w:annotationRef/>
      </w:r>
      <w:r>
        <w:t>Does this need to be colored distinctly?</w:t>
      </w:r>
    </w:p>
  </w:comment>
  <w:comment w:id="65" w:author="Kettenburg, Gwenddolen" w:date="2021-08-30T03:04:00Z" w:initials="KG">
    <w:p w14:paraId="55CC11B1" w14:textId="0FEF38FD" w:rsidR="00127389" w:rsidRDefault="00127389" w:rsidP="00204660">
      <w:pPr>
        <w:pStyle w:val="CommentText"/>
      </w:pPr>
      <w:r>
        <w:rPr>
          <w:rStyle w:val="CommentReference"/>
        </w:rPr>
        <w:annotationRef/>
      </w:r>
      <w:r w:rsidR="00BD452E">
        <w:t>@</w:t>
      </w:r>
      <w:r>
        <w:t xml:space="preserve">Cara, I’m not sure if I can bring this up here from unpublished </w:t>
      </w:r>
      <w:proofErr w:type="spellStart"/>
      <w:r>
        <w:t>biohub</w:t>
      </w:r>
      <w:proofErr w:type="spellEnd"/>
      <w:r>
        <w:t xml:space="preserve"> </w:t>
      </w:r>
      <w:proofErr w:type="spellStart"/>
      <w:r>
        <w:t>IDSeq</w:t>
      </w:r>
      <w:proofErr w:type="spellEnd"/>
      <w:r>
        <w:t xml:space="preserve"> results but it seemed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6329" w15:done="0"/>
  <w15:commentEx w15:paraId="071FE76D" w15:done="0"/>
  <w15:commentEx w15:paraId="6DFDF7AB" w15:done="0"/>
  <w15:commentEx w15:paraId="4313485E" w15:done="0"/>
  <w15:commentEx w15:paraId="55CC11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6329" w16cid:durableId="24D79D8C"/>
  <w16cid:commentId w16cid:paraId="071FE76D" w16cid:durableId="24D79D8D"/>
  <w16cid:commentId w16cid:paraId="6DFDF7AB" w16cid:durableId="24D79D8E"/>
  <w16cid:commentId w16cid:paraId="4313485E" w16cid:durableId="24D79D8F"/>
  <w16cid:commentId w16cid:paraId="55CC11B1" w16cid:durableId="24D79D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444DD"/>
    <w:rsid w:val="00052375"/>
    <w:rsid w:val="000531C0"/>
    <w:rsid w:val="00067C1D"/>
    <w:rsid w:val="00094278"/>
    <w:rsid w:val="00095ECF"/>
    <w:rsid w:val="000A270D"/>
    <w:rsid w:val="000A61E4"/>
    <w:rsid w:val="000B6CA0"/>
    <w:rsid w:val="000C3D57"/>
    <w:rsid w:val="000C6B9F"/>
    <w:rsid w:val="000E60B7"/>
    <w:rsid w:val="000F0DD0"/>
    <w:rsid w:val="000F231B"/>
    <w:rsid w:val="001002EA"/>
    <w:rsid w:val="00100AD1"/>
    <w:rsid w:val="00121103"/>
    <w:rsid w:val="00127389"/>
    <w:rsid w:val="00133D03"/>
    <w:rsid w:val="0015243B"/>
    <w:rsid w:val="0017196E"/>
    <w:rsid w:val="00180B33"/>
    <w:rsid w:val="0018581D"/>
    <w:rsid w:val="001A1168"/>
    <w:rsid w:val="001A20A4"/>
    <w:rsid w:val="001B1416"/>
    <w:rsid w:val="001C324B"/>
    <w:rsid w:val="001D1CE8"/>
    <w:rsid w:val="001D6A49"/>
    <w:rsid w:val="001E1CD8"/>
    <w:rsid w:val="001E4F21"/>
    <w:rsid w:val="002010C7"/>
    <w:rsid w:val="00204660"/>
    <w:rsid w:val="002067EB"/>
    <w:rsid w:val="00223664"/>
    <w:rsid w:val="00233C41"/>
    <w:rsid w:val="0023602B"/>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1AA1"/>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4D3B53"/>
    <w:rsid w:val="00503B99"/>
    <w:rsid w:val="0051494A"/>
    <w:rsid w:val="005165CA"/>
    <w:rsid w:val="00525C2B"/>
    <w:rsid w:val="00540CD3"/>
    <w:rsid w:val="00553B50"/>
    <w:rsid w:val="005558D4"/>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5F11E2"/>
    <w:rsid w:val="0064370A"/>
    <w:rsid w:val="0064444A"/>
    <w:rsid w:val="006551B0"/>
    <w:rsid w:val="0065684B"/>
    <w:rsid w:val="0066051A"/>
    <w:rsid w:val="0066376C"/>
    <w:rsid w:val="006727EA"/>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B63F0"/>
    <w:rsid w:val="007D5C9B"/>
    <w:rsid w:val="007E0A66"/>
    <w:rsid w:val="007E2917"/>
    <w:rsid w:val="007F3A7E"/>
    <w:rsid w:val="007F3C84"/>
    <w:rsid w:val="0080006F"/>
    <w:rsid w:val="00804243"/>
    <w:rsid w:val="00817336"/>
    <w:rsid w:val="00831FB7"/>
    <w:rsid w:val="00844559"/>
    <w:rsid w:val="00845F76"/>
    <w:rsid w:val="00847289"/>
    <w:rsid w:val="00873DC3"/>
    <w:rsid w:val="008A0D11"/>
    <w:rsid w:val="008C1A50"/>
    <w:rsid w:val="008C436F"/>
    <w:rsid w:val="008D0F13"/>
    <w:rsid w:val="008D195A"/>
    <w:rsid w:val="008E365C"/>
    <w:rsid w:val="008F0B36"/>
    <w:rsid w:val="00936C91"/>
    <w:rsid w:val="009376AC"/>
    <w:rsid w:val="00950A28"/>
    <w:rsid w:val="00961688"/>
    <w:rsid w:val="00994889"/>
    <w:rsid w:val="00996157"/>
    <w:rsid w:val="009B103C"/>
    <w:rsid w:val="009B4EC2"/>
    <w:rsid w:val="009B57BF"/>
    <w:rsid w:val="009B67EB"/>
    <w:rsid w:val="009B6AA4"/>
    <w:rsid w:val="009C3163"/>
    <w:rsid w:val="009C7D59"/>
    <w:rsid w:val="009D08FF"/>
    <w:rsid w:val="009E506E"/>
    <w:rsid w:val="009F04C2"/>
    <w:rsid w:val="009F2E1F"/>
    <w:rsid w:val="00A01406"/>
    <w:rsid w:val="00A041DB"/>
    <w:rsid w:val="00A045B8"/>
    <w:rsid w:val="00A35859"/>
    <w:rsid w:val="00A45D7B"/>
    <w:rsid w:val="00A5095C"/>
    <w:rsid w:val="00A556FC"/>
    <w:rsid w:val="00A60EE4"/>
    <w:rsid w:val="00A65099"/>
    <w:rsid w:val="00A710A7"/>
    <w:rsid w:val="00A75EBF"/>
    <w:rsid w:val="00A76044"/>
    <w:rsid w:val="00A831DA"/>
    <w:rsid w:val="00A8551B"/>
    <w:rsid w:val="00AA0A4D"/>
    <w:rsid w:val="00AA1665"/>
    <w:rsid w:val="00AB0B4C"/>
    <w:rsid w:val="00AC61DE"/>
    <w:rsid w:val="00AC6E08"/>
    <w:rsid w:val="00AD483C"/>
    <w:rsid w:val="00AD5ACF"/>
    <w:rsid w:val="00AD5CD7"/>
    <w:rsid w:val="00AD711A"/>
    <w:rsid w:val="00B0541E"/>
    <w:rsid w:val="00B05D38"/>
    <w:rsid w:val="00B17D67"/>
    <w:rsid w:val="00B22163"/>
    <w:rsid w:val="00B223BC"/>
    <w:rsid w:val="00B22FA9"/>
    <w:rsid w:val="00B271A2"/>
    <w:rsid w:val="00B27C4F"/>
    <w:rsid w:val="00B56F44"/>
    <w:rsid w:val="00B575D0"/>
    <w:rsid w:val="00B62E3F"/>
    <w:rsid w:val="00B6342B"/>
    <w:rsid w:val="00B74B51"/>
    <w:rsid w:val="00BA14F4"/>
    <w:rsid w:val="00BA62FC"/>
    <w:rsid w:val="00BB267E"/>
    <w:rsid w:val="00BB404D"/>
    <w:rsid w:val="00BC542E"/>
    <w:rsid w:val="00BD452E"/>
    <w:rsid w:val="00BD4613"/>
    <w:rsid w:val="00BE12F0"/>
    <w:rsid w:val="00BE17FC"/>
    <w:rsid w:val="00BE1AD4"/>
    <w:rsid w:val="00BE3A44"/>
    <w:rsid w:val="00BF1E68"/>
    <w:rsid w:val="00BF231C"/>
    <w:rsid w:val="00BF30D2"/>
    <w:rsid w:val="00BF79B1"/>
    <w:rsid w:val="00C10014"/>
    <w:rsid w:val="00C11C8D"/>
    <w:rsid w:val="00C15828"/>
    <w:rsid w:val="00C1757C"/>
    <w:rsid w:val="00C21CD0"/>
    <w:rsid w:val="00C24F7C"/>
    <w:rsid w:val="00C45C5F"/>
    <w:rsid w:val="00C46458"/>
    <w:rsid w:val="00C46D9A"/>
    <w:rsid w:val="00C5173B"/>
    <w:rsid w:val="00C66A07"/>
    <w:rsid w:val="00C762CC"/>
    <w:rsid w:val="00C9340A"/>
    <w:rsid w:val="00CA6145"/>
    <w:rsid w:val="00CA7047"/>
    <w:rsid w:val="00CA7BDE"/>
    <w:rsid w:val="00CB1E2D"/>
    <w:rsid w:val="00CD31B5"/>
    <w:rsid w:val="00CD394A"/>
    <w:rsid w:val="00CE1DBA"/>
    <w:rsid w:val="00CE4474"/>
    <w:rsid w:val="00CE7A74"/>
    <w:rsid w:val="00D04DA9"/>
    <w:rsid w:val="00D10725"/>
    <w:rsid w:val="00D26A3A"/>
    <w:rsid w:val="00D27865"/>
    <w:rsid w:val="00D40F9A"/>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07725"/>
    <w:rsid w:val="00E13B01"/>
    <w:rsid w:val="00E170CD"/>
    <w:rsid w:val="00E266C0"/>
    <w:rsid w:val="00E33155"/>
    <w:rsid w:val="00E43076"/>
    <w:rsid w:val="00E45DA1"/>
    <w:rsid w:val="00E639E3"/>
    <w:rsid w:val="00E70511"/>
    <w:rsid w:val="00E84487"/>
    <w:rsid w:val="00E847C0"/>
    <w:rsid w:val="00E8501A"/>
    <w:rsid w:val="00E90CC3"/>
    <w:rsid w:val="00E936C7"/>
    <w:rsid w:val="00EA26B1"/>
    <w:rsid w:val="00EA4A7B"/>
    <w:rsid w:val="00EB53F5"/>
    <w:rsid w:val="00EC3248"/>
    <w:rsid w:val="00EC511B"/>
    <w:rsid w:val="00ED6DEB"/>
    <w:rsid w:val="00EE4469"/>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brooklabteam/Mada-Bat-Co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zbiohub/utilities" TargetMode="Externa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DF4075C9B252944FA4A525DF17B6A234"/>
        <w:category>
          <w:name w:val="General"/>
          <w:gallery w:val="placeholder"/>
        </w:category>
        <w:types>
          <w:type w:val="bbPlcHdr"/>
        </w:types>
        <w:behaviors>
          <w:behavior w:val="content"/>
        </w:behaviors>
        <w:guid w:val="{ADA2DA16-024A-1645-8AB2-343CEB466615}"/>
      </w:docPartPr>
      <w:docPartBody>
        <w:p w:rsidR="00C94F08" w:rsidRDefault="00E044E2" w:rsidP="00E044E2">
          <w:pPr>
            <w:pStyle w:val="DF4075C9B252944FA4A525DF17B6A234"/>
          </w:pPr>
          <w:r w:rsidRPr="006B6F89">
            <w:rPr>
              <w:rStyle w:val="PlaceholderText"/>
            </w:rPr>
            <w:t>Click or tap here to enter text.</w:t>
          </w:r>
        </w:p>
      </w:docPartBody>
    </w:docPart>
    <w:docPart>
      <w:docPartPr>
        <w:name w:val="E143F2CE16E0AA46B95F567087CE9B70"/>
        <w:category>
          <w:name w:val="General"/>
          <w:gallery w:val="placeholder"/>
        </w:category>
        <w:types>
          <w:type w:val="bbPlcHdr"/>
        </w:types>
        <w:behaviors>
          <w:behavior w:val="content"/>
        </w:behaviors>
        <w:guid w:val="{2539AEB2-6C1E-5F48-9453-61F4351EDF63}"/>
      </w:docPartPr>
      <w:docPartBody>
        <w:p w:rsidR="00C94F08" w:rsidRDefault="00E044E2" w:rsidP="00E044E2">
          <w:pPr>
            <w:pStyle w:val="E143F2CE16E0AA46B95F567087CE9B70"/>
          </w:pPr>
          <w:r w:rsidRPr="006B6F89">
            <w:rPr>
              <w:rStyle w:val="PlaceholderText"/>
            </w:rPr>
            <w:t>Click or tap here to enter text.</w:t>
          </w:r>
        </w:p>
      </w:docPartBody>
    </w:docPart>
    <w:docPart>
      <w:docPartPr>
        <w:name w:val="95ED3D31AE8B35489B01687EEAEA3AD9"/>
        <w:category>
          <w:name w:val="General"/>
          <w:gallery w:val="placeholder"/>
        </w:category>
        <w:types>
          <w:type w:val="bbPlcHdr"/>
        </w:types>
        <w:behaviors>
          <w:behavior w:val="content"/>
        </w:behaviors>
        <w:guid w:val="{4CD03482-CDED-6A48-AFC0-5F71E894E49A}"/>
      </w:docPartPr>
      <w:docPartBody>
        <w:p w:rsidR="00C94F08" w:rsidRDefault="00E044E2" w:rsidP="00E044E2">
          <w:pPr>
            <w:pStyle w:val="95ED3D31AE8B35489B01687EEAEA3AD9"/>
          </w:pPr>
          <w:r w:rsidRPr="006B6F89">
            <w:rPr>
              <w:rStyle w:val="PlaceholderText"/>
            </w:rPr>
            <w:t>Click or tap here to enter text.</w:t>
          </w:r>
        </w:p>
      </w:docPartBody>
    </w:docPart>
    <w:docPart>
      <w:docPartPr>
        <w:name w:val="03FE4DB6CB51C44D9528480D269DF00B"/>
        <w:category>
          <w:name w:val="General"/>
          <w:gallery w:val="placeholder"/>
        </w:category>
        <w:types>
          <w:type w:val="bbPlcHdr"/>
        </w:types>
        <w:behaviors>
          <w:behavior w:val="content"/>
        </w:behaviors>
        <w:guid w:val="{75E1A359-D919-7643-8F44-E684CBAE46C6}"/>
      </w:docPartPr>
      <w:docPartBody>
        <w:p w:rsidR="00C94F08" w:rsidRDefault="00E044E2" w:rsidP="00E044E2">
          <w:pPr>
            <w:pStyle w:val="03FE4DB6CB51C44D9528480D269DF00B"/>
          </w:pPr>
          <w:r w:rsidRPr="006B6F89">
            <w:rPr>
              <w:rStyle w:val="PlaceholderText"/>
            </w:rPr>
            <w:t>Click or tap here to enter text.</w:t>
          </w:r>
        </w:p>
      </w:docPartBody>
    </w:docPart>
    <w:docPart>
      <w:docPartPr>
        <w:name w:val="B464944F0B72A6459999EF96D679CFED"/>
        <w:category>
          <w:name w:val="General"/>
          <w:gallery w:val="placeholder"/>
        </w:category>
        <w:types>
          <w:type w:val="bbPlcHdr"/>
        </w:types>
        <w:behaviors>
          <w:behavior w:val="content"/>
        </w:behaviors>
        <w:guid w:val="{5F0C08A3-E088-3948-B1BD-9EDF4DBC3C50}"/>
      </w:docPartPr>
      <w:docPartBody>
        <w:p w:rsidR="00C94F08" w:rsidRDefault="00E044E2" w:rsidP="00E044E2">
          <w:pPr>
            <w:pStyle w:val="B464944F0B72A6459999EF96D679CFED"/>
          </w:pPr>
          <w:r w:rsidRPr="006B6F89">
            <w:rPr>
              <w:rStyle w:val="PlaceholderText"/>
            </w:rPr>
            <w:t>Click or tap here to enter text.</w:t>
          </w:r>
        </w:p>
      </w:docPartBody>
    </w:docPart>
    <w:docPart>
      <w:docPartPr>
        <w:name w:val="ECF77F6F8306CA499B530F90E4A3E206"/>
        <w:category>
          <w:name w:val="General"/>
          <w:gallery w:val="placeholder"/>
        </w:category>
        <w:types>
          <w:type w:val="bbPlcHdr"/>
        </w:types>
        <w:behaviors>
          <w:behavior w:val="content"/>
        </w:behaviors>
        <w:guid w:val="{A1D2240D-D020-3446-A6DE-0D37F10A54D4}"/>
      </w:docPartPr>
      <w:docPartBody>
        <w:p w:rsidR="00C94F08" w:rsidRDefault="00E044E2" w:rsidP="00E044E2">
          <w:pPr>
            <w:pStyle w:val="ECF77F6F8306CA499B530F90E4A3E206"/>
          </w:pPr>
          <w:r w:rsidRPr="006B6F89">
            <w:rPr>
              <w:rStyle w:val="PlaceholderText"/>
            </w:rPr>
            <w:t>Click or tap here to enter text.</w:t>
          </w:r>
        </w:p>
      </w:docPartBody>
    </w:docPart>
    <w:docPart>
      <w:docPartPr>
        <w:name w:val="A62356FD66296141AF16C8DA8AF2DDED"/>
        <w:category>
          <w:name w:val="General"/>
          <w:gallery w:val="placeholder"/>
        </w:category>
        <w:types>
          <w:type w:val="bbPlcHdr"/>
        </w:types>
        <w:behaviors>
          <w:behavior w:val="content"/>
        </w:behaviors>
        <w:guid w:val="{D92AF0BC-6608-244D-AC63-044CD4820679}"/>
      </w:docPartPr>
      <w:docPartBody>
        <w:p w:rsidR="00C94F08" w:rsidRDefault="00E044E2" w:rsidP="00E044E2">
          <w:pPr>
            <w:pStyle w:val="A62356FD66296141AF16C8DA8AF2DDED"/>
          </w:pPr>
          <w:r w:rsidRPr="006B6F89">
            <w:rPr>
              <w:rStyle w:val="PlaceholderText"/>
            </w:rPr>
            <w:t>Click or tap here to enter text.</w:t>
          </w:r>
        </w:p>
      </w:docPartBody>
    </w:docPart>
    <w:docPart>
      <w:docPartPr>
        <w:name w:val="0A015EC5F09F534CA8BA3F9378248B42"/>
        <w:category>
          <w:name w:val="General"/>
          <w:gallery w:val="placeholder"/>
        </w:category>
        <w:types>
          <w:type w:val="bbPlcHdr"/>
        </w:types>
        <w:behaviors>
          <w:behavior w:val="content"/>
        </w:behaviors>
        <w:guid w:val="{7B521AE2-1273-FB49-BE7E-9E6338A26947}"/>
      </w:docPartPr>
      <w:docPartBody>
        <w:p w:rsidR="00C94F08" w:rsidRDefault="00E044E2" w:rsidP="00E044E2">
          <w:pPr>
            <w:pStyle w:val="0A015EC5F09F534CA8BA3F9378248B42"/>
          </w:pPr>
          <w:r w:rsidRPr="006B6F89">
            <w:rPr>
              <w:rStyle w:val="PlaceholderText"/>
            </w:rPr>
            <w:t>Click or tap here to enter text.</w:t>
          </w:r>
        </w:p>
      </w:docPartBody>
    </w:docPart>
    <w:docPart>
      <w:docPartPr>
        <w:name w:val="0DC5B73E15E9EA48B8C0B65807894C0F"/>
        <w:category>
          <w:name w:val="General"/>
          <w:gallery w:val="placeholder"/>
        </w:category>
        <w:types>
          <w:type w:val="bbPlcHdr"/>
        </w:types>
        <w:behaviors>
          <w:behavior w:val="content"/>
        </w:behaviors>
        <w:guid w:val="{AE67F185-BEDF-9F4D-AB9D-09345CD916B1}"/>
      </w:docPartPr>
      <w:docPartBody>
        <w:p w:rsidR="00C94F08" w:rsidRDefault="00E044E2" w:rsidP="00E044E2">
          <w:pPr>
            <w:pStyle w:val="0DC5B73E15E9EA48B8C0B65807894C0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9721F"/>
    <w:rsid w:val="007A685E"/>
    <w:rsid w:val="007B2B37"/>
    <w:rsid w:val="00993945"/>
    <w:rsid w:val="009D501C"/>
    <w:rsid w:val="009E101B"/>
    <w:rsid w:val="009F3964"/>
    <w:rsid w:val="00B124A1"/>
    <w:rsid w:val="00BC0825"/>
    <w:rsid w:val="00BD58C3"/>
    <w:rsid w:val="00C178CE"/>
    <w:rsid w:val="00C94F08"/>
    <w:rsid w:val="00D84CD7"/>
    <w:rsid w:val="00E03523"/>
    <w:rsid w:val="00E044E2"/>
    <w:rsid w:val="00E21323"/>
    <w:rsid w:val="00F109FD"/>
    <w:rsid w:val="00F22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4E2"/>
    <w:rPr>
      <w:color w:val="808080"/>
    </w:rPr>
  </w:style>
  <w:style w:type="paragraph" w:customStyle="1" w:styleId="DF4075C9B252944FA4A525DF17B6A234">
    <w:name w:val="DF4075C9B252944FA4A525DF17B6A234"/>
    <w:rsid w:val="00E044E2"/>
    <w:rPr>
      <w:rFonts w:cs="Mangal"/>
    </w:rPr>
  </w:style>
  <w:style w:type="paragraph" w:customStyle="1" w:styleId="E143F2CE16E0AA46B95F567087CE9B70">
    <w:name w:val="E143F2CE16E0AA46B95F567087CE9B70"/>
    <w:rsid w:val="00E044E2"/>
    <w:rPr>
      <w:rFonts w:cs="Mangal"/>
    </w:rPr>
  </w:style>
  <w:style w:type="paragraph" w:customStyle="1" w:styleId="95ED3D31AE8B35489B01687EEAEA3AD9">
    <w:name w:val="95ED3D31AE8B35489B01687EEAEA3AD9"/>
    <w:rsid w:val="00E044E2"/>
    <w:rPr>
      <w:rFonts w:cs="Mangal"/>
    </w:rPr>
  </w:style>
  <w:style w:type="paragraph" w:customStyle="1" w:styleId="03FE4DB6CB51C44D9528480D269DF00B">
    <w:name w:val="03FE4DB6CB51C44D9528480D269DF00B"/>
    <w:rsid w:val="00E044E2"/>
    <w:rPr>
      <w:rFonts w:cs="Mangal"/>
    </w:rPr>
  </w:style>
  <w:style w:type="paragraph" w:customStyle="1" w:styleId="B464944F0B72A6459999EF96D679CFED">
    <w:name w:val="B464944F0B72A6459999EF96D679CFED"/>
    <w:rsid w:val="00E044E2"/>
    <w:rPr>
      <w:rFonts w:cs="Mangal"/>
    </w:rPr>
  </w:style>
  <w:style w:type="paragraph" w:customStyle="1" w:styleId="ECF77F6F8306CA499B530F90E4A3E206">
    <w:name w:val="ECF77F6F8306CA499B530F90E4A3E206"/>
    <w:rsid w:val="00E044E2"/>
    <w:rPr>
      <w:rFonts w:cs="Mangal"/>
    </w:rPr>
  </w:style>
  <w:style w:type="paragraph" w:customStyle="1" w:styleId="A62356FD66296141AF16C8DA8AF2DDED">
    <w:name w:val="A62356FD66296141AF16C8DA8AF2DDED"/>
    <w:rsid w:val="00E044E2"/>
    <w:rPr>
      <w:rFonts w:cs="Mangal"/>
    </w:rPr>
  </w:style>
  <w:style w:type="paragraph" w:customStyle="1" w:styleId="0A015EC5F09F534CA8BA3F9378248B42">
    <w:name w:val="0A015EC5F09F534CA8BA3F9378248B42"/>
    <w:rsid w:val="00E044E2"/>
    <w:rPr>
      <w:rFonts w:cs="Mangal"/>
    </w:rPr>
  </w:style>
  <w:style w:type="paragraph" w:customStyle="1" w:styleId="0DC5B73E15E9EA48B8C0B65807894C0F">
    <w:name w:val="0DC5B73E15E9EA48B8C0B65807894C0F"/>
    <w:rsid w:val="00E044E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true,&quot;manualOverrideText&quot;:&quot;(18–25)&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true,&quot;manualOverrideText&quot;:&quot;(11,13,26–30)&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true,&quot;manualOverrideText&quot;:&quot;(31,32)&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true,&quot;manualOverrideText&quot;:&quot;(33,34)&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true,&quot;manualOverrideText&quot;:&quot;(35)&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quot;},{&quot;citationID&quot;:&quot;MENDELEY_CITATION_9f66e3b2-e6f5-476c-92ca-1006b8863b2e&quot;,&quot;citationItems&quot;:[{&quot;id&quot;:&quot;8532a0c7-ee88-52e6-873c-128b0dc207dc&quot;,&quot;itemData&quot;:{&quot;author&quot;:[{&quot;dropping-particle&quot;:&quot;&quot;,&quot;family&quot;:&quot;Tao&quot;,&quot;given&quot;:&quot;Ying&quot;,&quot;non-dropping-particle&quot;:&quot;&quot;,&quot;parse-names&quot;:false,&quot;suffix&quot;:&quot;&quot;},{&quot;dropping-particle&quot;:&quot;&quot;,&quot;family&quot;:&quot;Tong&quot;,&quot;given&quot;:&quot;Suxiang&quot;,&quot;non-dropping-particle&quot;:&quot;&quot;,&quot;parse-names&quot;:false,&quot;suffix&quot;:&quot;&quot;}],&quot;container-title&quot;:&quot;Microbiology Resource Announcements&quot;,&quot;id&quot;:&quot;8532a0c7-ee88-52e6-873c-128b0dc207dc&quot;,&quot;issue&quot;:&quot;28&quot;,&quot;issued&quot;:{&quot;date-parts&quot;:[[&quot;2019&quot;]]},&quot;page&quot;:&quot;e00548-19&quot;,&quot;title&quot;:&quot;Complete genome sequence of a Severe Acute Respiratory Syndrome-related Coronavirus from Kenyan bats&quot;,&quot;type&quot;:&quot;article-journal&quot;,&quot;volume&quot;:&quot;8&quot;},&quot;uris&quot;:[&quot;http://www.mendeley.com/documents/?uuid=69bc2c3c-3de0-4727-8a30-16f8eb062b77&quot;],&quot;isTemporary&quot;:false,&quot;legacyDesktopId&quot;:&quot;69bc2c3c-3de0-4727-8a30-16f8eb062b77&quot;},{&quot;id&quot;:&quot;0795c596-7599-5010-bef3-d4fe24fc856b&quot;,&quot;itemData&quot;:{&quot;DOI&quot;:&quot;10.1093/ve/veab007&quot;,&quot;ISSN&quot;:&quot;2057-1577&quot;,&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author&quot;:[{&quot;dropping-particle&quot;:&quot;&quot;,&quot;family&quot;:&quot;Wells&quot;,&quot;given&quot;:&quot;H L&quot;,&quot;non-dropping-particle&quot;:&quot;&quot;,&quot;parse-names&quot;:false,&quot;suffix&quot;:&quot;&quot;},{&quot;dropping-particle&quot;:&quot;&quot;,&quot;family&quot;:&quot;Letko&quot;,&quot;given&quot;:&quot;M&quot;,&quot;non-dropping-particle&quot;:&quot;&quot;,&quot;parse-names&quot;:false,&quot;suffix&quot;:&quot;&quot;},{&quot;dropping-particle&quot;:&quot;&quot;,&quot;family&quot;:&quot;Lasso&quot;,&quot;given&quot;:&quot;G&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Nziza&quot;,&quot;given&quot;:&quot;J&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Han&quot;,&quot;given&quot;:&quot;B A&quot;,&quot;non-dropping-particle&quot;:&quot;&quot;,&quot;parse-names&quot;:false,&quot;suffix&quot;:&quot;&quot;},{&quot;dropping-particle&quot;:&quot;&quot;,&quot;family&quot;:&quot;Tingley&quot;,&quot;given&quot;:&quot;M W&quot;,&quot;non-dropping-particle&quot;:&quot;&quot;,&quot;parse-names&quot;:false,&quot;suffix&quot;:&quot;&quot;},{&quot;dropping-particle&quot;:&quot;&quot;,&quot;family&quot;:&quot;Diuk-Wasser&quot;,&quot;given&quot;:&quot;M&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Mazet&quot;,&quot;given&quot;:&quot;J A K&quot;,&quot;non-dropping-particle&quot;:&quot;&quot;,&quot;parse-names&quot;:false,&quot;suffix&quot;:&quot;&quot;},{&quot;dropping-particle&quot;:&quot;&quot;,&quot;family&quot;:&quot;Chandran&quot;,&quot;given&quot;:&quot;K&quot;,&quot;non-dropping-particle&quot;:&quot;&quot;,&quot;parse-names&quot;:false,&quot;suffix&quot;:&quot;&quot;},{&quot;dropping-particle&quot;:&quot;&quot;,&quot;family&quot;:&quot;Munster&quot;,&quot;given&quot;:&quot;V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Anthony&quot;,&quot;given&quot;:&quot;S J&quot;,&quot;non-dropping-particle&quot;:&quot;&quot;,&quot;parse-names&quot;:false,&quot;suffix&quot;:&quot;&quot;}],&quot;container-title&quot;:&quot;Virus Evolution&quot;,&quot;id&quot;:&quot;0795c596-7599-5010-bef3-d4fe24fc856b&quot;,&quot;issue&quot;:&quot;1&quot;,&quot;issued&quot;:{&quot;date-parts&quot;:[[&quot;2021&quot;,&quot;1&quot;,&quot;20&quot;]]},&quot;title&quot;:&quot;The evolutionary history of ACE2 usage within the coronavirus subgenus sarbecovirus&quot;,&quot;type&quot;:&quot;article-journal&quot;,&quot;volume&quot;:&quot;7&quot;},&quot;uris&quot;:[&quot;http://www.mendeley.com/documents/?uuid=40fadfb6-bb69-3c51-9c53-ef859cc0b203&quot;],&quot;isTemporary&quot;:false,&quot;legacyDesktopId&quot;:&quot;40fadfb6-bb69-3c51-9c53-ef859cc0b203&quot;}],&quot;properties&quot;:{&quot;noteIndex&quot;:0},&quot;isEdited&quot;:false,&quot;manualOverride&quot;:{&quot;citeprocText&quot;:&quot;(36,37)&quot;,&quot;isManuallyOverridden&quot;:true,&quot;manualOverrideText&quot;:&quot;(36,37)&quot;},&quot;citationTag&quot;:&quot;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quot;},{&quot;citationID&quot;:&quot;MENDELEY_CITATION_05ad5f1d-5c25-4ea3-8ee2-3b2e7b38bdba&quot;,&quot;citationItems&quot;:[{&quot;id&quot;:&quot;07739ed1-f770-579a-8fd3-150b05cd418c&quot;,&quot;itemData&quot;:{&quot;DOI&quot;:&quot;10.1128/jvi.01048-15&quot;,&quot;ISSN&quot;:&quot;0022-538X&quot;,&quot;PMID&quot;:&quot;26269185&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quot;,&quot;author&quot;:[{&quot;dropping-particle&quot;:&quot;&quot;,&quot;family&quot;:&quot;Lau&quot;,&quot;given&quot;:&quot;Susanna K. P.&quot;,&quot;non-dropping-particle&quot;:&quot;&quot;,&quot;parse-names&quot;:false,&quot;suffix&quot;:&quot;&quot;},{&quot;dropping-particle&quot;:&quot;&quot;,&quot;family&quot;:&quot;Feng&quot;,&quot;given&quot;:&quot;Yun&quot;,&quot;non-dropping-particle&quot;:&quot;&quot;,&quot;parse-names&quot;:false,&quot;suffix&quot;:&quot;&quot;},{&quot;dropping-particle&quot;:&quot;&quot;,&quot;family&quot;:&quot;Chen&quot;,&quot;given&quot;:&quot;Honglin&quot;,&quot;non-dropping-particle&quot;:&quot;&quot;,&quot;parse-names&quot;:false,&quot;suffix&quot;:&quot;&quot;},{&quot;dropping-particle&quot;:&quot;&quot;,&quot;family&quot;:&quot;Luk&quot;,&quot;given&quot;:&quot;Hayes K. H.&quot;,&quot;non-dropping-particle&quot;:&quot;&quot;,&quot;parse-names&quot;:false,&quot;suffix&quot;:&quot;&quot;},{&quot;dropping-particle&quot;:&quot;&quot;,&quot;family&quot;:&quot;Yang&quot;,&quot;given&quot;:&quot;Wei-Hong&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Zhang&quot;,&quot;given&quot;:&quot;Yu-Zhen&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ong&quot;,&quot;given&quot;:&quot;Zhi-Zhong&quot;,&quot;non-dropping-particle&quot;:&quot;&quot;,&quot;parse-names&quot;:false,&quot;suffix&quot;:&quot;&quot;},{&quot;dropping-particle&quot;:&quot;&quot;,&quot;family&quot;:&quot;Chow&quot;,&quot;given&quot;:&quot;Wang-Ngai&quot;,&quot;non-dropping-particle&quot;:&quot;&quot;,&quot;parse-names&quot;:false,&quot;suffix&quot;:&quot;&quot;},{&quot;dropping-particle&quot;:&quot;&quot;,&quot;family&quot;:&quot;Fan&quot;,&quot;given&quot;:&quot;Rachel Y. Y.&quot;,&quot;non-dropping-particle&quot;:&quot;&quot;,&quot;parse-names&quot;:false,&quot;suffix&quot;:&quot;&quot;},{&quot;dropping-particle&quot;:&quot;&quot;,&quot;family&quot;:&quot;Ahmed&quot;,&quot;given&quot;:&quot;Syed Shakeel&quot;,&quot;non-dropping-particle&quot;:&quot;&quot;,&quot;parse-names&quot;:false,&quot;suffix&quot;:&quot;&quot;},{&quot;dropping-particle&quot;:&quot;&quot;,&quot;family&quot;:&quot;Yeung&quot;,&quot;given&quot;:&quot;Hazel C.&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Cai&quot;,&quot;given&quot;:&quot;Jian-Piao&quot;,&quot;non-dropping-particle&quot;:&quot;&quot;,&quot;parse-names&quot;:false,&quot;suffix&quot;:&quot;&quot;},{&quot;dropping-particle&quot;:&quot;&quot;,&quot;family&quot;:&quot;Wong&quot;,&quot;given&quot;:&quot;Samson S. Y.&quot;,&quot;non-dropping-particle&quot;:&quot;&quot;,&quot;parse-names&quot;:false,&quot;suffix&quot;:&quot;&quot;},{&quot;dropping-particle&quot;:&quot;&quot;,&quot;family&quot;:&quot;Chan&quot;,&quot;given&quot;:&quot;Jasper F. W.&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Zhang&quot;,&quot;given&quot;:&quot;Hai-Lin&quot;,&quot;non-dropping-particle&quot;:&quot;&quot;,&quot;parse-names&quot;:false,&quot;suffix&quot;:&quot;&quot;},{&quot;dropping-particle&quot;:&quot;&quot;,&quot;family&quot;:&quot;Woo&quot;,&quot;given&quot;:&quot;Patrick C. Y.&quot;,&quot;non-dropping-particle&quot;:&quot;&quot;,&quot;parse-names&quot;:false,&quot;suffix&quot;:&quot;&quot;}],&quot;container-title&quot;:&quot;Journal of Virology&quot;,&quot;id&quot;:&quot;07739ed1-f770-579a-8fd3-150b05cd418c&quot;,&quot;issue&quot;:&quot;20&quot;,&quot;issued&quot;:{&quot;date-parts&quot;:[[&quot;2015&quot;]]},&quot;page&quot;:&quot;10532-10547&quot;,&quot;title&quot;:&quot;Severe Acute Respiratory Syndrome (SARS) coronavirus ORF8 protein is acquired from SARS-related coronavirus from greater horseshoe bats through recombination&quot;,&quot;type&quot;:&quot;article-journal&quot;,&quot;volume&quot;:&quot;89&quot;},&quot;uris&quot;:[&quot;http://www.mendeley.com/documents/?uuid=0ee2ef2a-b5da-4668-9a63-1021fab24b79&quot;],&quot;isTemporary&quot;:false,&quot;legacyDesktopId&quot;:&quot;0ee2ef2a-b5da-4668-9a63-1021fab24b79&quot;},{&quot;id&quot;:&quot;39fbaf43-e2a7-57da-9541-08a6ab75f6c3&quot;,&quot;itemData&quot;:{&quot;DOI&quot;:&quot;10.1128/jvi.79.3.1595-1604.2005&quot;,&quot;ISSN&quot;:&quot;0022-538X&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author&quot;:[{&quot;dropping-particle&quot;:&quot;&quot;,&quot;family&quot;:&quot;Vijgen&quot;,&quot;given&quot;:&quot;L.&quot;,&quot;non-dropping-particle&quot;:&quot;&quot;,&quot;parse-names&quot;:false,&quot;suffix&quot;:&quot;&quot;},{&quot;dropping-particle&quot;:&quot;&quot;,&quot;family&quot;:&quot;Keyaerts&quot;,&quot;given&quot;:&quot;E.&quot;,&quot;non-dropping-particle&quot;:&quot;&quot;,&quot;parse-names&quot;:false,&quot;suffix&quot;:&quot;&quot;},{&quot;dropping-particle&quot;:&quot;&quot;,&quot;family&quot;:&quot;Moes&quot;,&quot;given&quot;:&quot;E.&quot;,&quot;non-dropping-particle&quot;:&quot;&quot;,&quot;parse-names&quot;:false,&quot;suffix&quot;:&quot;&quot;},{&quot;dropping-particle&quot;:&quot;&quot;,&quot;family&quot;:&quot;Thoelen&quot;,&quot;given&quot;:&quot;I.&quot;,&quot;non-dropping-particle&quot;:&quot;&quot;,&quot;parse-names&quot;:false,&quot;suffix&quot;:&quot;&quot;},{&quot;dropping-particle&quot;:&quot;&quot;,&quot;family&quot;:&quot;Wollants&quot;,&quot;given&quot;:&quot;E.&quot;,&quot;non-dropping-particle&quot;:&quot;&quot;,&quot;parse-names&quot;:false,&quot;suffix&quot;:&quot;&quot;},{&quot;dropping-particle&quot;:&quot;&quot;,&quot;family&quot;:&quot;Lemey&quot;,&quot;given&quot;:&quot;P.&quot;,&quot;non-dropping-particle&quot;:&quot;&quot;,&quot;parse-names&quot;:false,&quot;suffix&quot;:&quot;&quot;},{&quot;dropping-particle&quot;:&quot;&quot;,&quot;family&quot;:&quot;Vandamme&quot;,&quot;given&quot;:&quot;A.-M.&quot;,&quot;non-dropping-particle&quot;:&quot;&quot;,&quot;parse-names&quot;:false,&quot;suffix&quot;:&quot;&quot;},{&quot;dropping-particle&quot;:&quot;&quot;,&quot;family&quot;:&quot;Ranst&quot;,&quot;given&quot;:&quot;M.&quot;,&quot;non-dropping-particle&quot;:&quot;Van&quot;,&quot;parse-names&quot;:false,&quot;suffix&quot;:&quot;&quot;}],&quot;container-title&quot;:&quot;Journal of Virology&quot;,&quot;id&quot;:&quot;39fbaf43-e2a7-57da-9541-08a6ab75f6c3&quot;,&quot;issue&quot;:&quot;3&quot;,&quot;issued&quot;:{&quot;date-parts&quot;:[[&quot;2005&quot;]]},&quot;page&quot;:&quot;1595-1604&quot;,&quot;title&quot;:&quot;Complete genomic sequence of human coronavirus OC43: Molecular clock analysis suggests a relatively recent zoonotic coronavirus transmission event&quot;,&quot;type&quot;:&quot;article-journal&quot;,&quot;volume&quot;:&quot;79&quot;},&quot;uris&quot;:[&quot;http://www.mendeley.com/documents/?uuid=7c39883a-85a0-4906-9188-54752a7d1a68&quot;],&quot;isTemporary&quot;:false,&quot;legacyDesktopId&quot;:&quot;7c39883a-85a0-4906-9188-54752a7d1a68&quot;},{&quot;id&quot;:&quot;23d3f179-7557-5517-b061-1fa274415725&quot;,&quot;itemData&quot;:{&quot;DOI&quot;:&quot;10.1073/pnas.1604472113&quot;,&quot;ISSN&quot;:&quot;0027-8424&quot;,&quot;PMID&quot;:&quot;27528677&quot;,&quot;author&quot;:[{&quot;dropping-particle&quot;:&quot;&quot;,&quot;family&quot;:&quot;Corman&quot;,&quot;given&quot;:&quot;Victor M.&quot;,&quot;non-dropping-particle&quot;:&quot;&quot;,&quot;parse-names&quot;:false,&quot;suffix&quot;:&quot;&quot;},{&quot;dropping-particle&quot;:&quot;&quot;,&quot;family&quot;:&quot;Eckerle&quot;,&quot;given&quot;:&quot;Isabella&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Liljander&quot;,&quot;given&quot;:&quot;Anne M.&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Jonsdottir&quot;,&quot;given&quot;:&quot;Hulda&quot;,&quot;non-dropping-particle&quot;:&quot;&quot;,&quot;parse-names&quot;:false,&quot;suffix&quot;:&quot;&quot;},{&quot;dropping-particle&quot;:&quot;&quot;,&quot;family&quot;:&quot;Juma Ngeiywa&quot;,&quot;given&quot;:&quot;Kisi J. Z.&quot;,&quot;non-dropping-particle&quot;:&quot;&quot;,&quot;parse-names&quot;:false,&quot;suffix&quot;:&quot;&quot;},{&quot;dropping-particle&quot;:&quot;&quot;,&quot;family&quot;:&quot;Kamau&quot;,&quot;given&quot;:&quot;Esther&quot;,&quot;non-dropping-particle&quot;:&quot;&quot;,&quot;parse-names&quot;:false,&quot;suffix&quot;:&quot;&quot;},{&quot;dropping-particle&quot;:&quot;&quot;,&quot;family&quot;:&quot;Younan&quot;,&quot;given&quot;:&quot;Mario&quot;,&quot;non-dropping-particle&quot;:&quot;&quot;,&quot;parse-names&quot;:false,&quot;suffix&quot;:&quot;&quot;},{&quot;dropping-particle&quot;:&quot;&quot;,&quot;family&quot;:&quot;Masri&quot;,&quot;given&quot;:&quot;Malakita&quot;,&quot;non-dropping-particle&quot;:&quot;Al&quot;,&quot;parse-names&quot;:false,&quot;suffix&quot;:&quot;&quot;},{&quot;dropping-particle&quot;:&quot;&quot;,&quot;family&quot;:&quot;Assiri&quot;,&quot;given&quot;:&quot;Abdullah&quot;,&quot;non-dropping-particle&quot;:&quot;&quot;,&quot;parse-names&quot;:false,&quot;suffix&quot;:&quot;&quot;},{&quot;dropping-particle&quot;:&quot;&quot;,&quot;family&quot;:&quot;Gluecks&quot;,&quot;given&quot;:&quot;Ilona&quot;,&quot;non-dropping-particle&quot;:&quot;&quot;,&quot;parse-names&quot;:false,&quot;suffix&quot;:&quot;&quot;},{&quot;dropping-particle&quot;:&quot;&quot;,&quot;family&quot;:&quot;Musa&quot;,&quot;given&quot;:&quot;Bakri E.&quot;,&quot;non-dropping-particle&quot;:&quot;&quot;,&quot;parse-names&quot;:false,&quot;suffix&quot;:&quot;&quot;},{&quot;dropping-particle&quot;:&quot;&quot;,&quot;family&quot;:&quot;Meyer&quot;,&quot;given&quot;:&quot;Benjamin&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Hilali&quot;,&quot;given&quot;:&quot;Mosaad&quot;,&quot;non-dropping-particle&quot;:&quot;&quot;,&quot;parse-names&quot;:false,&quot;suffix&quot;:&quot;&quot;},{&quot;dropping-particle&quot;:&quot;&quot;,&quot;family&quot;:&quot;Bornstein&quot;,&quot;given&quot;:&quot;Set&quot;,&quot;non-dropping-particle&quot;:&quot;&quot;,&quot;parse-names&quot;:false,&quot;suffix&quot;:&quot;&quot;},{&quot;dropping-particle&quot;:&quot;&quot;,&quot;family&quot;:&quot;Wernery&quot;,&quot;given&quot;:&quot;Ulrich&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Jores&quot;,&quot;given&quot;:&quot;Joerg&quot;,&quot;non-dropping-particle&quot;:&quot;&quot;,&quot;parse-names&quot;:false,&quot;suffix&quot;:&quot;&quot;},{&quot;dropping-particle&quot;:&quot;&quot;,&quot;family&quot;:&quot;Drexler&quot;,&quot;given&quot;:&quot;Jan Felix&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Proceedings of the National Academy of Sciences&quot;,&quot;id&quot;:&quot;23d3f179-7557-5517-b061-1fa274415725&quot;,&quot;issued&quot;:{&quot;date-parts&quot;:[[&quot;2016&quot;]]},&quot;page&quot;:&quot;201604472&quot;,&quot;title&quot;:&quot;Link of a ubiquitous human coronavirus to dromedary camels&quot;,&quot;type&quot;:&quot;article-journal&quot;},&quot;uris&quot;:[&quot;http://www.mendeley.com/documents/?uuid=66ac19af-37db-40ec-a9d2-7f212faad78e&quot;],&quot;isTemporary&quot;:false,&quot;legacyDesktopId&quot;:&quot;66ac19af-37db-40ec-a9d2-7f212faad78e&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4a4e6f5f-3173-5ffa-9a1f-2094c3ae911b&quot;,&quot;itemData&quot;:{&quot;DOI&quot;:&quot;10.1128/jvi.01755-15&quot;,&quot;ISSN&quot;:&quot;0022-538X&quot;,&quot;PMID&quot;:&quot;26378164&quot;,&quot;abstract&quot;:&quo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quot;,&quot;author&quot;:[{&quot;dropping-particle&quot;:&quot;&quot;,&quot;family&quot;:&quot;Corman&quot;,&quot;given&quot;:&quot;Victor Max&quot;,&quot;non-dropping-particle&quot;:&quot;&quot;,&quot;parse-names&quot;:false,&quot;suffix&quot;:&quot;&quot;},{&quot;dropping-particle&quot;:&quot;&quot;,&quot;family&quot;:&quot;Baldwin&quot;,&quot;given&quot;:&quot;Heather J.&quot;,&quot;non-dropping-particle&quot;:&quot;&quot;,&quot;parse-names&quot;:false,&quot;suffix&quot;:&quot;&quot;},{&quot;dropping-particle&quot;:&quot;&quot;,&quot;family&quot;:&quot;Tateno&quot;,&quot;given&quot;:&quot;Adriana Fumie&quot;,&quot;non-dropping-particle&quot;:&quot;&quot;,&quot;parse-names&quot;:false,&quot;suffix&quot;:&quot;&quot;},{&quot;dropping-particle&quot;:&quot;&quot;,&quot;family&quot;:&quot;Zerbinati&quot;,&quot;given&quot;:&quot;Rodrigo Melim&quot;,&quot;non-dropping-particle&quot;:&quot;&quot;,&quot;parse-names&quot;:false,&quot;suffix&quot;:&quot;&quot;},{&quot;dropping-particle&quot;:&quot;&quot;,&quot;family&quot;:&quot;Annan&quot;,&quot;given&quot;:&quot;Augustina&quot;,&quot;non-dropping-particle&quot;:&quot;&quot;,&quot;parse-names&quot;:false,&quot;suffix&quot;:&quot;&quot;},{&quot;dropping-particle&quot;:&quot;&quot;,&quot;family&quot;:&quot;Owusu&quot;,&quot;given&quot;:&quot;Michael&quot;,&quot;non-dropping-particle&quot;:&quot;&quot;,&quot;parse-names&quot;:false,&quot;suffix&quot;:&quot;&quot;},{&quot;dropping-particle&quot;:&quot;&quot;,&quot;family&quot;:&quot;Nkrumah&quot;,&quot;given&quot;:&quot;Evans Ewald&quot;,&quot;non-dropping-particle&quot;:&quot;&quot;,&quot;parse-names&quot;:false,&quot;suffix&quot;:&quot;&quot;},{&quot;dropping-particle&quot;:&quot;&quot;,&quot;family&quot;:&quot;Maganga&quot;,&quot;given&quot;:&quot;Gael Darren&quot;,&quot;non-dropping-particle&quot;:&quot;&quot;,&quot;parse-names&quot;:false,&quot;suffix&quot;:&quot;&quot;},{&quot;dropping-particle&quot;:&quot;&quot;,&quot;family&quot;:&quot;Oppong&quot;,&quot;given&quot;:&quot;Samuel&quot;,&quot;non-dropping-particle&quot;:&quot;&quot;,&quot;parse-names&quot;:false,&quot;suffix&quot;:&quot;&quot;},{&quot;dropping-particle&quot;:&quot;&quot;,&quot;family&quot;:&quot;Adu-Sarkodie&quot;,&quot;given&quot;:&quot;Yaw&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Silva Filho&quot;,&quot;given&quot;:&quot;Luiz Vicente Ribeiro Ferreira&quot;,&quot;non-dropping-particle&quot;:&quot;da&quot;,&quot;parse-names&quot;:false,&quot;suffix&quot;:&quot;&quot;},{&quot;dropping-particle&quot;:&quot;&quot;,&quot;family&quot;:&quot;Leroy&quot;,&quot;given&quot;:&quot;Eric 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Hoek&quot;,&quot;given&quot;:&quot;Lia&quot;,&quot;non-dropping-particle&quot;:&quot;van der&quot;,&quot;parse-names&quot;:false,&quot;suffix&quot;:&quot;&quot;},{&quot;dropping-particle&quot;:&quot;&quot;,&quot;family&quot;:&quot;Poon&quot;,&quot;given&quot;:&quot;Leo L. M.&quot;,&quot;non-dropping-particle&quot;:&quot;&quot;,&quot;parse-names&quot;:false,&quot;suffix&quot;:&quot;&quot;},{&quot;dropping-particle&quot;:&quot;&quot;,&quot;family&quot;:&quot;Tschapka&quot;,&quot;given&quot;:&quot;Marco&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id&quot;:&quot;4a4e6f5f-3173-5ffa-9a1f-2094c3ae911b&quot;,&quot;issue&quot;:&quot;23&quot;,&quot;issued&quot;:{&quot;date-parts&quot;:[[&quot;2015&quot;]]},&quot;page&quot;:&quot;11858-11870&quot;,&quot;title&quot;:&quot;Evidence for an ancestral association of human coronavirus 229E with bats&quot;,&quot;type&quot;:&quot;article-journal&quot;,&quot;volume&quot;:&quot;89&quot;},&quot;uris&quot;:[&quot;http://www.mendeley.com/documents/?uuid=b838e752-5574-42b4-ac0d-2fab68da2703&quot;],&quot;isTemporary&quot;:false,&quot;legacyDesktopId&quot;:&quot;b838e752-5574-42b4-ac0d-2fab68da2703&quot;}],&quot;properties&quot;:{&quot;noteIndex&quot;:0},&quot;isEdited&quot;:false,&quot;manualOverride&quot;:{&quot;citeprocText&quot;:&quot;(26,38–41)&quot;,&quot;isManuallyOverridden&quot;:true,&quot;manualOverrideText&quot;:&quot;(26,38–41)&quot;},&quot;citationTag&quot;:&quot;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42,43)&quot;,&quot;isManuallyOverridden&quot;:true,&quot;manualOverrideText&quot;:&quot;(31,42,43)&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true,&quot;manualOverrideText&quot;:&quot;(44–47)&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9)&quot;,&quot;isManuallyOverridden&quot;:true,&quot;manualOverrideText&quot;:&quot;(49)&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true,&quot;manualOverrideText&quot;:&quot;(50)&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true,&quot;manualOverrideText&quot;:&quot;(51–53)&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4–56)&quot;,&quot;isManuallyOverridden&quot;:true,&quot;manualOverrideText&quot;:&quot;(29,54–56)&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62,100)&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29,55)&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7–60)&quot;,&quot;isManuallyOverridden&quot;:true,&quot;manualOverrideText&quot;:&quot;(21,28,57–60)&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61)&quot;,&quot;isManuallyOverridden&quot;:true,&quot;manualOverrideText&quot;:&quot;(21,60,61)&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62)&quot;,&quot;isManuallyOverridden&quot;:true,&quot;manualOverrideText&quot;:&quot;(62)&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properties&quot;:{&quot;noteIndex&quot;:0},&quot;isEdited&quot;:false,&quot;manualOverride&quot;:{&quot;citeprocText&quot;:&quot;(63–66)&quot;,&quot;isManuallyOverridden&quot;:true,&quot;manualOverrideText&quot;:&quot;(63–66)&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7–69)&quot;,&quot;isManuallyOverridden&quot;:true,&quot;manualOverrideText&quot;:&quot;(67–69)&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70)&quot;,&quot;isManuallyOverridden&quot;:true,&quot;manualOverrideText&quot;:&quot;(70)&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54,71,72)&quot;,&quot;isManuallyOverridden&quot;:true,&quot;manualOverrideText&quot;:&quot;(54,71,72)&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true,&quot;manualOverrideText&quot;:&quot;(73)&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true,&quot;manualOverrideText&quot;:&quot;(74)&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true,&quot;manualOverrideText&quot;:&quot;(75)&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55)&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true,&quot;manualOverrideText&quot;:&quot;(78)&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true,&quot;manualOverrideText&quot;:&quot;(79)&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0)&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true,&quot;manualOverrideText&quot;:&quot;(81)&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true,&quot;manualOverrideText&quot;:&quot;(82)&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60)&quot;,&quot;isManuallyOverridden&quot;:true,&quot;manualOverrideText&quot;:&quot;(21,60)&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8,83)&quot;,&quot;isManuallyOverridden&quot;:true,&quot;manualOverrideText&quot;:&quot;(103,132)&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quot;,&quot;isManuallyOverridden&quot;:true,&quot;manualOverrideText&quot;:&quot;(37,105)&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83–85)&quot;,&quot;isManuallyOverridden&quot;:true,&quot;manualOverrideText&quot;:&quot;(132–134)&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4)&quot;,&quot;isManuallyOverridden&quot;:true,&quot;manualOverrideText&quot;:&quot;(133)&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6)&quot;,&quot;isManuallyOverridden&quot;:true,&quot;manualOverrideText&quot;:&quot;(135)&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7)&quot;,&quot;isManuallyOverridden&quot;:true,&quot;manualOverrideText&quot;:&quot;(102)&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100)&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7)&quot;,&quot;isManuallyOverridden&quot;:true,&quot;manualOverrideText&quot;:&quot;(136)&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8,89)&quot;,&quot;manualOverrideText&quot;:&quot;(73,74)&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quot;},{&quot;citationID&quot;:&quot;MENDELEY_CITATION_5b7448f4-7366-4271-9075-90a40f4a24ee&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properties&quot;:{&quot;noteIndex&quot;:0},&quot;isEdited&quot;:false,&quot;manualOverride&quot;:{&quot;isManuallyOverridden&quot;:true,&quot;citeprocText&quot;:&quot;(90)&quot;,&quot;manualOverrideText&quot;:&quot;(49)&quot;},&quot;citationTag&quot;:&quot;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quot;},{&quot;citationID&quot;:&quot;MENDELEY_CITATION_26c613a8-7d73-47d1-b0d5-acae1ddf134a&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d0dee1de-60a6-3017-a6a6-107bf1e96dce&quot;,&quot;itemData&quot;:{&quot;type&quot;:&quot;article-journal&quot;,&quot;id&quot;:&quot;d0dee1de-60a6-3017-a6a6-107bf1e96dce&quot;,&quot;title&quot;:&quot;Genomic recombination events may reveal the evolution of coronavirus and the origin of SARS-CoV-2&quot;,&quot;author&quot;:[{&quot;family&quot;:&quot;Zhu&quot;,&quot;given&quot;:&quot;Zhenglin&quot;,&quot;parse-names&quot;:false,&quot;dropping-particle&quot;:&quot;&quot;,&quot;non-dropping-particle&quot;:&quot;&quot;},{&quot;family&quot;:&quot;Meng&quot;,&quot;given&quot;:&quot;Kaiwen&quot;,&quot;parse-names&quot;:false,&quot;dropping-particle&quot;:&quot;&quot;,&quot;non-dropping-particle&quot;:&quot;&quot;},{&quot;family&quot;:&quot;Meng&quot;,&quot;given&quot;:&quot;Geng&quot;,&quot;parse-names&quot;:false,&quot;dropping-particle&quot;:&quot;&quot;,&quot;non-dropping-particle&quot;:&quot;&quot;}],&quot;container-title&quot;:&quot;Scientific Reports&quot;,&quot;DOI&quot;:&quot;10.1038/s41598-020-78703-6&quot;,&quot;ISSN&quot;:&quot;2045-2322&quot;,&quot;URL&quot;:&quot;https://doi.org/10.1038/s41598-020-78703-6&quot;,&quot;issued&quot;:{&quot;date-parts&quot;:[[2020]]},&quot;page&quot;:&quot;21617&quot;,&quot;abstract&quot;:&quot;To trace the evolution of coronaviruses and reveal the possible origin of the severe acute respiratory syndrome coronavirus 2 (SARS-CoV-2), which causes the coronavirus disease 2019 (COVID-19), we collected and thoroughly analyzed 29,452 publicly available coronavirus genomes, including 26,312 genomes of SARS-CoV-2 strains. We observed coronavirus recombination events among different hosts including 3 independent recombination events with statistical significance between some isolates from humans, bats and pangolins. Consistent with previous records, we also detected putative recombination between strains similar or related to Bat-CoV-RaTG13 and Pangolin-CoV-2019. The putative recombination region is located inside the receptor-binding domain (RBD) of the spike glycoprotein (S protein), which may represent the origin of SARS-CoV-2. Population genetic analyses provide estimates suggesting that the putative introduced DNA within the RBD is undergoing directional evolution. This may result in the adaptation of the virus to hosts. Unsurprisingly, we found that the putative recombination region in S protein was highly diverse among strains from bats. Bats harbor numerous coronavirus subclades that frequently participate in recombination events with human coronavirus. Therefore, bats may provide a pool of genetic diversity for the origin of SARS-CoV-2.&quot;,&quot;issue&quot;:&quot;1&quot;,&quot;volume&quot;:&quot;10&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91–96)&quot;,&quot;manualOverrideText&quot;:&quot;(57–62)&quot;},&quot;citationTag&quot;:&quot;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quot;},{&quot;citationID&quot;:&quot;MENDELEY_CITATION_adf807c7-cc1f-4771-a35f-95afb7c560e6&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97)&quot;,&quot;manualOverrideText&quot;:&quot;(63)&quot;},&quot;citationTag&quot;:&quot;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quot;citationID&quot;:&quot;MENDELEY_CITATION_d2273c4e-dad6-4bc0-aaae-43bd90f72418&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9)&quot;,&quot;manualOverrideText&quot;:&quot;(64)&quot;},&quot;citationTag&quot;:&quot;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quot;},{&quot;citationID&quot;:&quot;MENDELEY_CITATION_650893ff-0a1e-4421-a2e3-2af5498eecab&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100)&quot;,&quot;manualOverrideText&quot;:&quot;(17,35)&quot;},&quot;citationTag&quot;:&quot;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quot;},{&quot;citationID&quot;:&quot;MENDELEY_CITATION_55a585b7-fdbc-4068-8c48-a7551c053f3c&quot;,&quot;citationItems&quot;:[{&quot;id&quot;:&quot;7fb09b58-df6a-3bb1-967e-95d67afb9ec0&quot;,&quot;itemData&quot;:{&quot;type&quot;:&quot;article-journal&quot;,&quot;id&quot;:&quot;7fb09b58-df6a-3bb1-967e-95d67afb9ec0&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true,&quot;citeprocText&quot;:&quot;(101)&quot;,&quot;manualOverrideText&quot;:&quot;(65)&quot;},&quot;citationTag&quot;:&quot;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quot;},{&quot;citationID&quot;:&quot;MENDELEY_CITATION_51e99307-531b-4881-942d-fe6dcd6e1d8f&quot;,&quot;citationItems&quot;:[{&quot;id&quot;:&quot;209c9796-31dc-31d0-9137-63327e335e2e&quot;,&quot;itemData&quot;:{&quot;type&quot;:&quot;article-journal&quot;,&quot;id&quot;:&quot;209c9796-31dc-31d0-9137-63327e335e2e&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isManuallyOverridden&quot;:true,&quot;citeprocText&quot;:&quot;(102)&quot;,&quot;manualOverrideText&quot;:&quot;(66)&quot;},&quot;citationTag&quot;:&quot;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quot;},{&quot;citationID&quot;:&quot;MENDELEY_CITATION_4cff865d-b813-4bb5-b955-ddf605156980&quot;,&quot;citationItems&quot;:[{&quot;id&quot;:&quot;0dce224f-7dda-3da7-9685-09580b84459e&quot;,&quot;itemData&quot;:{&quot;type&quot;:&quot;article-journal&quot;,&quot;id&quot;:&quot;0dce224f-7dda-3da7-9685-09580b84459e&quot;,&quot;title&quot;:&quot;Characterizing transcriptional regulatory sequences in coronaviruses and their role in recombination&quot;,&quot;author&quot;:[{&quot;family&quot;:&quot;Yang&quot;,&quot;given&quot;:&quot;Yiyan&quot;,&quot;parse-names&quot;:false,&quot;dropping-particle&quot;:&quot;&quot;,&quot;non-dropping-particle&quot;:&quot;&quot;},{&quot;family&quot;:&quot;Yan&quot;,&quot;given&quot;:&quot;Wei&quot;,&quot;parse-names&quot;:false,&quot;dropping-particle&quot;:&quot;&quot;,&quot;non-dropping-particle&quot;:&quot;&quot;},{&quot;family&quot;:&quot;Hall&quot;,&quot;given&quot;:&quot;A Brantley&quot;,&quot;parse-names&quot;:false,&quot;dropping-particle&quot;:&quot;&quot;,&quot;non-dropping-particle&quot;:&quot;&quot;},{&quot;family&quot;:&quot;Jiang&quot;,&quot;given&quot;:&quot;Xiaofang&quot;,&quot;parse-names&quot;:false,&quot;dropping-particle&quot;:&quot;&quot;,&quot;non-dropping-particle&quot;:&quot;&quot;}],&quot;container-title&quot;:&quot;Molecular Biology and Evolution&quot;,&quot;DOI&quot;:&quot;10.1093/molbev/msaa281&quot;,&quot;ISSN&quot;:&quot;0737-4038&quot;,&quot;URL&quot;:&quot;https://doi.org/10.1093/molbev/msaa281&quot;,&quot;issued&quot;:{&quot;date-parts&quot;:[[2021,4,1]]},&quot;page&quot;:&quot;1241-1248&quot;,&quot;abstract&quot;:&quot;Novel coronaviruses, including SARS-CoV-2, SARS, and MERS, often originate from recombination events. The mechanism of recombination in RNA viruses is template switching. Coronavirus transcription also involves template switching at specific regions, called transcriptional regulatory sequences (TRS). It is hypothesized but not yet verified that TRS sites are prone to recombination events. Here, we developed a tool called SuPER to systematically identify TRS in coronavirus genomes and then investigated whether recombination is more common at TRS. We ran SuPER on 506 coronavirus genomes and identified 465 TRS-L and 3,509 TRS-B. We found that the TRS-L core sequence (CS) and the secondary structure of the leader sequence are generally conserved within coronavirus genera but different between genera. By examining the location of recombination breakpoints with respect to TRS-B CS, we observed that recombination hotspots are more frequently colocated with TRS-B sites than expected.&quot;,&quot;issue&quot;:&quot;4&quot;,&quot;volume&quot;:&quot;38&quot;},&quot;isTemporary&quot;:false},{&quot;id&quot;:&quot;7f314e59-4733-30c0-9daa-84492a599ec9&quot;,&quot;itemData&quot;:{&quot;type&quot;:&quot;article-journal&quot;,&quot;id&quot;:&quot;7f314e59-4733-30c0-9daa-84492a599ec9&quot;,&quot;title&quot;:&quot;A negative feedback model to explain regulation of SARS-CoV-2 replication and transcription&quot;,&quot;author&quot;:[{&quot;family&quot;:&quot;Li&quot;,&quot;given&quot;:&quot;Xin&quot;,&quot;parse-names&quot;:false,&quot;dropping-particle&quot;:&quot;&quot;,&quot;non-dropping-particle&quot;:&quot;&quot;},{&quot;family&quot;:&quot;Cheng&quot;,&quot;given&quot;:&quot;Zhi&quot;,&quot;parse-names&quot;:false,&quot;dropping-particle&quot;:&quot;&quot;,&quot;non-dropping-particle&quot;:&quot;&quot;},{&quot;family&quot;:&quot;Wang&quot;,&quot;given&quot;:&quot;Fang&quot;,&quot;parse-names&quot;:false,&quot;dropping-particle&quot;:&quot;&quot;,&quot;non-dropping-particle&quot;:&quot;&quot;},{&quot;family&quot;:&quot;Chang&quot;,&quot;given&quot;:&quot;Jia&quot;,&quot;parse-names&quot;:false,&quot;dropping-particle&quot;:&quot;&quot;,&quot;non-dropping-particle&quot;:&quot;&quot;},{&quot;family&quot;:&quot;Zhao&quot;,&quot;given&quot;:&quot;Qiang&quot;,&quot;parse-names&quot;:false,&quot;dropping-particle&quot;:&quot;&quot;,&quot;non-dropping-particle&quot;:&quot;&quot;},{&quot;family&quot;:&quot;Zhou&quot;,&quot;given&quot;:&quot;Hao&quot;,&quot;parse-names&quot;:false,&quot;dropping-particle&quot;:&quot;&quot;,&quot;non-dropping-particle&quot;:&quot;&quot;},{&quot;family&quot;:&quot;Liu&quot;,&quot;given&quot;:&quot;Chang&quot;,&quot;parse-names&quot;:false,&quot;dropping-particle&quot;:&quot;&quot;,&quot;non-dropping-particle&quot;:&quot;&quot;},{&quot;family&quot;:&quot;Ruan&quot;,&quot;given&quot;:&quot;Jishou&quot;,&quot;parse-names&quot;:false,&quot;dropping-particle&quot;:&quot;&quot;,&quot;non-dropping-particle&quot;:&quot;&quot;},{&quot;family&quot;:&quot;Duan&quot;,&quot;given&quot;:&quot;Guangyou&quot;,&quot;parse-names&quot;:false,&quot;dropping-particle&quot;:&quot;&quot;,&quot;non-dropping-particle&quot;:&quot;&quot;},{&quot;family&quot;:&quot;Gao&quot;,&quot;given&quot;:&quot;Shan&quot;,&quot;parse-names&quot;:false,&quot;dropping-particle&quot;:&quot;&quot;,&quot;non-dropping-particle&quot;:&quot;&quot;}],&quot;container-title&quot;:&quot;Frontiers in Genetics&quot;,&quot;ISSN&quot;:&quot;1664-8021&quot;,&quot;URL&quot;:&quot;https://www.frontiersin.org/article/10.3389/fgene.2021.641445&quot;,&quot;issued&quot;:{&quot;date-parts&quot;:[[2021]]},&quot;page&quot;:&quot;202&quot;,&quot;abstract&quot;:&quot;&lt;sec&gt;BackgroundCoronavirus disease 2019 (COVID-19) is caused by severe acute respiratory syndrome coronavirus 2 (SARS-CoV-2). Although a preliminary understanding of the replication and transcription of SARS-CoV-2 has recently emerged, their regulation remains unknown.&lt;/sec&gt;&lt;sec&gt;ResultsBy comprehensive analysis of genome sequence and protein structure data, we propose a negative feedback model to explain the regulation of CoV replication and transcription, providing a molecular basis of the “leader-to-body fusion” model. The key step leading to the proposal of our model was that the transcription regulatory sequence (TRS) motifs were identified as the cleavage sites of nsp15, a nidoviral RNA uridylate-specific endoribonuclease (NendoU). According to this model, nsp15 regulates the synthesis of subgenomic RNAs (sgRNAs), and genomic RNAs (gRNAs) by cleaving TRSs. The expression level of nsp15 controls the relative proportions of sgRNAs and gRNAs, which in turn change the expression level of nsp15 to reach equilibrium between the CoV replication and transcription.&lt;/sec&gt;&lt;sec&gt;ConclusionThe replication and transcription of CoVs are regulated by a negative feedback mechanism that influences the persistence of CoVs in hosts. Our findings enrich fundamental knowledge in the field of gene expression and its regulation, and provide new clues for future studies. One important clue is that nsp15 may be an important and ideal target for the development of drugs (e.g., uridine derivatives) against CoVs.&lt;/sec&gt;&quot;,&quot;volume&quot;:&quot;12&quot;},&quot;isTemporary&quot;:false},{&quot;id&quot;:&quot;48304b8a-1b31-3662-8751-c472c8ae3e06&quot;,&quot;itemData&quot;:{&quot;type&quot;:&quot;article-journal&quot;,&quot;id&quot;:&quot;48304b8a-1b31-3662-8751-c472c8ae3e06&quot;,&quot;title&quot;:&quot;Genome structure and transcriptional regulation of human coronavirus NL63&quot;,&quot;author&quot;:[{&quot;family&quot;:&quot;Pyrc&quot;,&quot;given&quot;:&quot;Krzysztof&quot;,&quot;parse-names&quot;:false,&quot;dropping-particle&quot;:&quot;&quot;,&quot;non-dropping-particle&quot;:&quot;&quot;},{&quot;family&quot;:&quot;Jebbink&quot;,&quot;given&quot;:&quot;Maarten F&quot;,&quot;parse-names&quot;:false,&quot;dropping-particle&quot;:&quot;&quot;,&quot;non-dropping-particle&quot;:&quot;&quot;},{&quot;family&quot;:&quot;Berkhout&quot;,&quot;given&quot;:&quot;Ben&quot;,&quot;parse-names&quot;:false,&quot;dropping-particle&quot;:&quot;&quot;,&quot;non-dropping-particle&quot;:&quot;&quot;},{&quot;family&quot;:&quot;Hoek&quot;,&quot;given&quot;:&quot;Lia&quot;,&quot;parse-names&quot;:false,&quot;dropping-particle&quot;:&quot;&quot;,&quot;non-dropping-particle&quot;:&quot;van der&quot;}],&quot;container-title&quot;:&quot;Virology Journal&quot;,&quot;DOI&quot;:&quot;10.1186/1743-422X-1-7&quot;,&quot;ISSN&quot;:&quot;1743-422X&quot;,&quot;URL&quot;:&quot;https://doi.org/10.1186/1743-422X-1-7&quot;,&quot;issued&quot;:{&quot;date-parts&quot;:[[2004]]},&quot;page&quot;:&quot;7&quot;,&quot;abstract&quot;:&quot;Two human coronaviruses are known since the 1960s: HCoV-229E and HCoV-OC43. SARS-CoV was discovered in the early spring of 2003, followed by the identification of HCoV-NL63, the fourth member of the coronaviridae family that infects humans. In this study, we describe the genome structure and the transcription strategy of HCoV-NL63 by experimental analysis of the viral subgenomic mRNAs.&quot;,&quot;issue&quot;:&quot;1&quot;,&quot;volume&quot;:&quot;1&quot;},&quot;isTemporary&quot;:false},{&quot;id&quot;:&quot;6e52b351-b090-3478-a746-f5f55fbddb29&quot;,&quot;itemData&quot;:{&quot;type&quot;:&quot;article-journal&quot;,&quot;id&quot;:&quot;6e52b351-b090-3478-a746-f5f55fbddb29&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isManuallyOverridden&quot;:true,&quot;citeprocText&quot;:&quot;(103–106)&quot;,&quot;manualOverrideText&quot;:&quot;(67–70)&quot;},&quot;citationTag&quot;:&quot;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quot;},{&quot;citationID&quot;:&quot;MENDELEY_CITATION_1b8fade1-f146-4524-af80-398cd90bc45c&quot;,&quot;citationItems&quot;:[{&quot;id&quot;:&quot;337e02a1-e29e-3478-afec-07a0b43d9fcc&quot;,&quot;itemData&quot;:{&quot;type&quot;:&quot;article-journal&quot;,&quot;id&quot;:&quot;337e02a1-e29e-3478-afec-07a0b43d9fcc&quot;,&quot;title&quot;:&quot;An eco-epidemiological study of Morbilli-related paramyxovirus infection in Madagascar bats reveals host-switching as the dominant macro-evolutionary mechanism&quot;,&quot;author&quot;:[{&quot;family&quot;:&quot;Mélade&quot;,&quot;given&quot;:&quot;Julien&quot;,&quot;parse-names&quot;:false,&quot;dropping-particle&quot;:&quot;&quot;,&quot;non-dropping-particle&quot;:&quot;&quot;},{&quot;family&quot;:&quot;Wieseke&quot;,&quot;given&quot;:&quot;Nicolas&quot;,&quot;parse-names&quot;:false,&quot;dropping-particle&quot;:&quot;&quot;,&quot;non-dropping-particle&quot;:&quot;&quot;},{&quot;family&quot;:&quot;Ramasindrazana&quot;,&quot;given&quot;:&quot;Beza&quot;,&quot;parse-names&quot;:false,&quot;dropping-particle&quot;:&quot;&quot;,&quot;non-dropping-particle&quot;:&quot;&quot;},{&quot;family&quot;:&quot;Flores&quot;,&quot;given&quot;:&quot;Olivier&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Goodman&quot;,&quot;given&quot;:&quot;Steven M&quot;,&quot;parse-names&quot;:false,&quot;dropping-particle&quot;:&quot;&quot;,&quot;non-dropping-particle&quot;:&quot;&quot;},{&quot;family&quot;:&quot;Dellagi&quot;,&quot;given&quot;:&quot;Koussay&quot;,&quot;parse-names&quot;:false,&quot;dropping-particle&quot;:&quot;&quot;,&quot;non-dropping-particle&quot;:&quot;&quot;},{&quot;family&quot;:&quot;Pascalis&quot;,&quot;given&quot;:&quot;Hervé&quot;,&quot;parse-names&quot;:false,&quot;dropping-particle&quot;:&quot;&quot;,&quot;non-dropping-particle&quot;:&quot;&quot;}],&quot;container-title&quot;:&quot;Scientific Reports&quot;,&quot;DOI&quot;:&quot;10.1038/srep23752&quot;,&quot;ISSN&quot;:&quot;2045-2322&quot;,&quot;URL&quot;:&quot;https://doi.org/10.1038/srep23752&quot;,&quot;issued&quot;:{&quot;date-parts&quot;:[[2016]]},&quot;page&quot;:&quot;23752&quot;,&quot;abstract&quot;:&quot;An eco-epidemiological investigation was carried out on Madagascar bat communities to better understand the evolutionary mechanisms and environmental factors that affect virus transmission among bat species in closely related members of the genus Morbillivirus, currently referred to as Unclassified Morbilli-related paramyxoviruses (UMRVs). A total of 947 bats were investigated originating from 52 capture sites (22 caves, 18 buildings, and 12 outdoor sites) distributed over different bioclimatic zones of the island. Using RT-PCR targeting the L-polymerase gene of the Paramyxoviridae family, we found that 10.5% of sampled bats were infected, representing six out of seven families and 15 out of 31 species analyzed. Univariate analysis indicates that both abiotic and biotic factors may promote viral infection. Using generalized linear modeling of UMRV infection overlaid on biotic and abiotic variables, we demonstrate that sympatric occurrence of bats is a major factor for virus transmission. Phylogenetic analyses revealed that all paramyxoviruses infecting Malagasy bats are UMRVs and showed little host specificity. Analyses using the maximum parsimony reconciliation tool CoRe-PA, indicate that host-switching, rather than co-speciation, is the dominant macro-evolutionary mechanism of UMRVs among Malagasy bats.&quot;,&quot;issue&quot;:&quot;1&quot;,&quot;volume&quot;:&quot;6&quot;},&quot;isTemporary&quot;:false},{&quot;id&quot;:&quot;9cd219b9-188e-32cd-887e-4baae4cf646f&quot;,&quot;itemData&quot;:{&quot;type&quot;:&quot;article-journal&quot;,&quot;id&quot;:&quot;9cd219b9-188e-32cd-887e-4baae4cf646f&quot;,&quot;title&quot;:&quot;Astroviruses in bats, Madagascar&quot;,&quot;author&quot;:[{&quot;family&quot;:&quot;Lebarbenchon&quot;,&quot;given&quot;:&quot;Camille&quot;,&quot;parse-names&quot;:false,&quot;dropping-particle&quot;:&quot;&quot;,&quot;non-dropping-particle&quot;:&quot;&quot;},{&quot;family&quot;:&quot;Ramasindrazana&quot;,&quot;given&quot;:&quot;Beza&quot;,&quot;parse-names&quot;:false,&quot;dropping-particle&quot;:&quot;&quot;,&quot;non-dropping-particle&quot;:&quot;&quot;},{&quot;family&quot;:&quot;Joffrin&quot;,&quot;given&quot;:&quot;Léa&quot;,&quot;parse-names&quot;:false,&quot;dropping-particle&quot;:&quot;&quot;,&quot;non-dropping-particle&quot;:&quot;&quot;},{&quot;family&quot;:&quot;Bos&quot;,&quot;given&quot;:&quot;Sandra&quot;,&quot;parse-names&quot;:false,&quot;dropping-particle&quot;:&quot;&quot;,&quot;non-dropping-particle&quot;:&quot;&quot;},{&quot;family&quot;:&quot;Lagadec&quot;,&quot;given&quot;:&quot;Erwan&quot;,&quot;parse-names&quot;:false,&quot;dropping-particle&quot;:&quot;&quot;,&quot;non-dropping-particle&quot;:&quot;&quot;},{&quot;family&quot;:&quot;Minter&quot;,&quot;given&quot;:&quot;Gildas&quot;,&quot;parse-names&quot;:false,&quot;dropping-particle&quot;:&quot;&quot;,&quot;non-dropping-particle&quot;:&quot;le&quot;},{&quot;family&quot;:&quot;Gomard&quot;,&quot;given&quot;:&quot;Yann&quot;,&quot;parse-names&quot;:false,&quot;dropping-particle&quot;:&quot;&quot;,&quot;non-dropping-particle&quot;:&quot;&quot;},{&quot;family&quot;:&quot;Tortosa&quot;,&quot;given&quot;:&quot;Pablo&quot;,&quot;parse-names&quot;:false,&quot;dropping-particle&quot;:&quot;&quot;,&quot;non-dropping-particle&quot;:&quot;&quot;},{&quot;family&quot;:&quot;Wilkinson&quot;,&quot;given&quot;:&quot;David A&quot;,&quot;parse-names&quot;:false,&quot;dropping-particle&quot;:&quot;&quot;,&quot;non-dropping-particle&quot;:&quot;&quot;},{&quot;family&quot;:&quot;Goodman&quot;,&quot;given&quot;:&quot;Steven M&quot;,&quot;parse-names&quot;:false,&quot;dropping-particle&quot;:&quot;&quot;,&quot;non-dropping-particle&quot;:&quot;&quot;},{&quot;family&quot;:&quot;Mavingui&quot;,&quot;given&quot;:&quot;Patrick&quot;,&quot;parse-names&quot;:false,&quot;dropping-particle&quot;:&quot;&quot;,&quot;non-dropping-particle&quot;:&quot;&quot;}],&quot;container-title&quot;:&quot;Emerging microbes &amp; infections&quot;,&quot;DOI&quot;:&quot;10.1038/emi.2017.47&quot;,&quot;ISSN&quot;:&quot;2222-1751&quot;,&quot;PMID&quot;:&quot;28634357&quot;,&quot;URL&quot;:&quot;https://pubmed.ncbi.nlm.nih.gov/28634357&quot;,&quot;issued&quot;:{&quot;date-parts&quot;:[[2017,6,21]]},&quot;page&quot;:&quot;e58-e58&quot;,&quot;language&quot;:&quot;eng&quot;,&quot;publisher&quot;:&quot;Nature Publishing Group&quot;,&quot;issue&quot;:&quot;6&quot;,&quot;volume&quot;:&quot;6&quot;},&quot;isTemporary&quot;:false},{&quot;id&quot;:&quot;a81aa346-3d9d-3745-8688-659dba491d86&quot;,&quot;itemData&quot;:{&quot;type&quot;:&quot;article-journal&quot;,&quot;id&quot;:&quot;a81aa346-3d9d-3745-8688-659dba491d86&quot;,&quot;title&quot;:&quot;Highly diverse morbillivirus-related paramyxoviruses in wild fauna of the southwestern Indian Ocean Islands: Evidence of exchange between introduced and endemic small mammals&quot;,&quot;author&quot;:[{&quot;family&quot;:&quot;A&quot;,&quot;given&quot;:&quot;Wilkinson David&quot;,&quot;parse-names&quot;:false,&quot;dropping-particle&quot;:&quot;&quot;,&quot;non-dropping-particle&quot;:&quot;&quot;},{&quot;family&quot;:&quot;Julien&quot;,&quot;given&quot;:&quot;Mélade&quot;,&quot;parse-names&quot;:false,&quot;dropping-particle&quot;:&quot;&quot;,&quot;non-dropping-particle&quot;:&quot;&quot;},{&quot;family&quot;:&quot;Muriel&quot;,&quot;given&quot;:&quot;Dietrich&quot;,&quot;parse-names&quot;:false,&quot;dropping-particle&quot;:&quot;&quot;,&quot;non-dropping-particle&quot;:&quot;&quot;},{&quot;family&quot;:&quot;Beza&quot;,&quot;given&quot;:&quot;Ramasindrazana&quot;,&quot;parse-names&quot;:false,&quot;dropping-particle&quot;:&quot;&quot;,&quot;non-dropping-particle&quot;:&quot;&quot;},{&quot;family&quot;:&quot;Voahangy&quot;,&quot;given&quot;:&quot;Soarimalala&quot;,&quot;parse-names&quot;:false,&quot;dropping-particle&quot;:&quot;&quot;,&quot;non-dropping-particle&quot;:&quot;&quot;},{&quot;family&quot;:&quot;Erwan&quot;,&quot;given&quot;:&quot;Lagadec&quot;,&quot;parse-names&quot;:false,&quot;dropping-particle&quot;:&quot;&quot;,&quot;non-dropping-particle&quot;:&quot;&quot;},{&quot;family&quot;:&quot;Gildas&quot;,&quot;given&quot;:&quot;le Minter&quot;,&quot;parse-names&quot;:false,&quot;dropping-particle&quot;:&quot;&quot;,&quot;non-dropping-particle&quot;:&quot;&quot;},{&quot;family&quot;:&quot;Pablo&quot;,&quot;given&quot;:&quot;Tortosa&quot;,&quot;parse-names&quot;:false,&quot;dropping-particle&quot;:&quot;&quot;,&quot;non-dropping-particle&quot;:&quot;&quot;},{&quot;family&quot;:&quot;Jean-Michel&quot;,&quot;given&quot;:&quot;Heraud&quot;,&quot;parse-names&quot;:false,&quot;dropping-particle&quot;:&quot;&quot;,&quot;non-dropping-particle&quot;:&quot;&quot;},{&quot;family&quot;:&quot;Xavier&quot;,&quot;given&quot;:&quot;de Lamballerie&quot;,&quot;parse-names&quot;:false,&quot;dropping-particle&quot;:&quot;&quot;,&quot;non-dropping-particle&quot;:&quot;&quot;},{&quot;family&quot;:&quot;M&quot;,&quot;given&quot;:&quot;Goodman Steven&quot;,&quot;parse-names&quot;:false,&quot;dropping-particle&quot;:&quot;&quot;,&quot;non-dropping-particle&quot;:&quot;&quot;},{&quot;family&quot;:&quot;Koussay&quot;,&quot;given&quot;:&quot;Dellagi&quot;,&quot;parse-names&quot;:false,&quot;dropping-particle&quot;:&quot;&quot;,&quot;non-dropping-particle&quot;:&quot;&quot;},{&quot;family&quot;:&quot;Herve&quot;,&quot;given&quot;:&quot;Pascalis&quot;,&quot;parse-names&quot;:false,&quot;dropping-particle&quot;:&quot;&quot;,&quot;non-dropping-particle&quot;:&quot;&quot;},{&quot;family&quot;:&quot;García-Sastre&quot;,&quot;given&quot;:&quot;A&quot;,&quot;parse-names&quot;:false,&quot;dropping-particle&quot;:&quot;&quot;,&quot;non-dropping-particle&quot;:&quot;&quot;}],&quot;container-title&quot;:&quot;Journal of Virology&quot;,&quot;DOI&quot;:&quot;10.1128/JVI.01211-14&quot;,&quot;URL&quot;:&quot;https://doi.org/10.1128/JVI.01211-14&quot;,&quot;issued&quot;:{&quot;date-parts&quot;:[[2014,8,1]]},&quot;page&quot;:&quot;8268-8277&quot;,&quot;publisher&quot;:&quot;American Society for Microbiology&quot;,&quot;issue&quot;:&quot;15&quot;,&quot;volume&quot;:&quot;88&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107–109)&quot;,&quot;manualOverrideText&quot;:&quot;(53,71–73)&quot;},&quot;citationTag&quot;:&quot;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quot;},{&quot;citationID&quot;:&quot;MENDELEY_CITATION_4c6de642-0455-439e-84b7-2721a00bfa51&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properties&quot;:{&quot;noteIndex&quot;:0},&quot;isEdited&quot;:false,&quot;manualOverride&quot;:{&quot;isManuallyOverridden&quot;:true,&quot;citeprocText&quot;:&quot;(91,93,110,111)&quot;,&quot;manualOverrideText&quot;:&quot;(25,57,59,74)&quot;},&quot;citationTag&quot;:&quot;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110)&quot;,&quot;manualOverrideText&quot;:&quot;(99)&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2,110)&quot;,&quot;manualOverrideText&quot;:&quot;(78,99)&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quot;},{&quot;citationID&quot;:&quot;MENDELEY_CITATION_35a60ef8-7382-4b1d-a183-2a396c556f95&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97)&quot;},&quot;citationTag&quot;:&quot;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quot;},{&quot;citationID&quot;:&quot;MENDELEY_CITATION_d8e12fd0-64fa-4424-b387-86849ec3f068&quot;,&quot;citationItems&quot;:[{&quot;id&quot;:&quot;09f7c7e4-a528-3a1a-87fc-5b9020e116b3&quot;,&quot;itemData&quot;:{&quot;type&quot;:&quot;webpage&quot;,&quot;id&quot;:&quot;09f7c7e4-a528-3a1a-87fc-5b9020e116b3&quot;,&quot;title&quot;:&quot;Coronavirus in Madagascar &quot;,&quot;author&quot;:[{&quot;family&quot;:&quot;World Health Organization&quot;,&quot;given&quot;:&quot;&quot;,&quot;parse-names&quot;:false,&quot;dropping-particle&quot;:&quot;&quot;,&quot;non-dropping-particle&quot;:&quot;&quot;}],&quot;container-title&quot;:&quot;World Health Organization&quot;,&quot;issued&quot;:{&quot;date-parts&quot;:[[2021,8,27]]}},&quot;isTemporary&quot;:false}],&quot;properties&quot;:{&quot;noteIndex&quot;:0},&quot;isEdited&quot;:false,&quot;manualOverride&quot;:{&quot;isManuallyOverridden&quot;:true,&quot;citeprocText&quot;:&quot;(113)&quot;,&quot;manualOverrideText&quot;:&quot;(75)&quot;},&quot;citationTag&quot;:&quot;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quot;},{&quot;citationID&quot;:&quot;MENDELEY_CITATION_0cd6241d-7753-4def-9f91-087912ce4652&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50)&quot;},&quot;citationTag&quot;:&quot;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quot;},{&quot;citationID&quot;:&quot;MENDELEY_CITATION_e271d7f9-6e43-49e3-9bda-e61c75e09dce&quot;,&quot;citationItems&quot;:[{&quot;id&quot;:&quot;aaa283e0-0827-3408-86d0-f36e982ea313&quot;,&quot;itemData&quot;:{&quot;type&quot;:&quot;article-journal&quot;,&quot;id&quot;:&quot;aaa283e0-0827-3408-86d0-f36e982ea31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true,&quot;citeprocText&quot;:&quot;(114)&quot;,&quot;manualOverrideText&quot;:&quot;(76)&quot;},&quot;citationTag&quot;:&quot;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98,115)&quot;,&quot;manualOverrideText&quot;:&quot;(73,100)&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98,116–118)&quot;,&quot;manualOverrideText&quot;:&quot;(73,101–103)&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10103</Words>
  <Characters>57589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5</cp:revision>
  <cp:lastPrinted>2021-08-30T21:54:00Z</cp:lastPrinted>
  <dcterms:created xsi:type="dcterms:W3CDTF">2021-08-31T01:10:00Z</dcterms:created>
  <dcterms:modified xsi:type="dcterms:W3CDTF">2021-08-31T01:53:00Z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