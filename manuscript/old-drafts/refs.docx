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3EE153F5" w:rsidR="00E33155" w:rsidRPr="006B3F44" w:rsidRDefault="00E266C0" w:rsidP="00A60EE4">
      <w:pPr>
        <w:rPr>
          <w:color w:val="000000"/>
        </w:rPr>
      </w:pPr>
      <w:r w:rsidRPr="006B3F44">
        <w:rPr>
          <w:color w:val="000000"/>
        </w:rPr>
        <w:t>Gwenddolen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w:t>
        </w:r>
        <w:r w:rsidR="00996157">
          <w:rPr>
            <w:color w:val="000000"/>
          </w:rPr>
          <w:t xml:space="preserv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0B546959" w:rsidR="00CA6145" w:rsidRPr="006B3F44" w:rsidRDefault="00F47ABB" w:rsidP="00A60EE4">
      <w:pPr>
        <w:rPr>
          <w:rPrChange w:id="62" w:author="Cara Brook" w:date="2021-08-29T14:07:00Z">
            <w:rPr>
              <w:rFonts w:ascii="Arial" w:hAnsi="Arial" w:cs="Arial"/>
            </w:rPr>
          </w:rPrChange>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5:41:00Z">
        <w:r w:rsidR="00BF79B1">
          <w:t xml:space="preserve"> </w:t>
        </w:r>
      </w:ins>
      <w:del w:id="75" w:author="Cara Brook" w:date="2021-08-29T15:17:00Z">
        <w:r w:rsidRPr="006B3F44" w:rsidDel="0042336E">
          <w:delText>pandemic caused by SARS-CoV-2</w:delText>
        </w:r>
      </w:del>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r w:rsidR="00AD5CD7" w:rsidRPr="006B3F44">
            <w:rPr>
              <w:color w:val="000000"/>
              <w:vertAlign w:val="superscript"/>
            </w:rPr>
            <w:t>1–4</w:t>
          </w:r>
        </w:sdtContent>
      </w:sdt>
      <w:r w:rsidRPr="006B3F44">
        <w:t xml:space="preserve">. </w:t>
      </w:r>
      <w:r w:rsidR="00AA1665" w:rsidRPr="006B3F44">
        <w:t>These coronaviruses</w:t>
      </w:r>
      <w:ins w:id="76"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77" w:author="Cara Brook" w:date="2021-08-29T15:18:00Z">
        <w:r w:rsidR="0042336E">
          <w:t xml:space="preserve">, along with </w:t>
        </w:r>
      </w:ins>
      <w:ins w:id="78" w:author="Cara Brook" w:date="2021-08-29T15:25:00Z">
        <w:r w:rsidR="00CE1DBA">
          <w:t xml:space="preserve">genus </w:t>
        </w:r>
        <w:r w:rsidR="00CE1DBA" w:rsidRPr="00CE1DBA">
          <w:rPr>
            <w:i/>
            <w:iCs/>
            <w:rPrChange w:id="79" w:author="Cara Brook" w:date="2021-08-29T15:25:00Z">
              <w:rPr/>
            </w:rPrChange>
          </w:rPr>
          <w:t>A</w:t>
        </w:r>
      </w:ins>
      <w:ins w:id="80" w:author="Cara Brook" w:date="2021-08-29T15:18:00Z">
        <w:r w:rsidR="0042336E" w:rsidRPr="00CE1DBA">
          <w:rPr>
            <w:i/>
            <w:iCs/>
            <w:rPrChange w:id="81" w:author="Cara Brook" w:date="2021-08-29T15:25:00Z">
              <w:rPr/>
            </w:rPrChange>
          </w:rPr>
          <w:t>lphacoronavirus</w:t>
        </w:r>
        <w:r w:rsidR="0042336E">
          <w:t>,</w:t>
        </w:r>
      </w:ins>
      <w:r w:rsidR="00AA1665" w:rsidRPr="006B3F44">
        <w:t xml:space="preserve"> are associated with bat hosts</w:t>
      </w:r>
      <w:del w:id="82"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r w:rsidR="00AD5CD7" w:rsidRPr="006B3F44">
            <w:rPr>
              <w:color w:val="000000"/>
              <w:vertAlign w:val="superscript"/>
            </w:rPr>
            <w:t>1–4</w:t>
          </w:r>
        </w:sdtContent>
      </w:sdt>
      <w:ins w:id="83" w:author="Cara Brook" w:date="2021-08-29T15:25:00Z">
        <w:r w:rsidR="00CE1DBA">
          <w:t xml:space="preserve">; </w:t>
        </w:r>
      </w:ins>
      <w:ins w:id="84" w:author="Cara Brook" w:date="2021-08-29T15:26:00Z">
        <w:r w:rsidR="00CE1DBA">
          <w:t xml:space="preserve">the remaining </w:t>
        </w:r>
        <w:proofErr w:type="spellStart"/>
        <w:r w:rsidR="00CE1DBA">
          <w:t>CoV</w:t>
        </w:r>
        <w:proofErr w:type="spellEnd"/>
        <w:r w:rsidR="00CE1DBA">
          <w:t xml:space="preserve"> genera, </w:t>
        </w:r>
      </w:ins>
      <w:proofErr w:type="spellStart"/>
      <w:ins w:id="85" w:author="Cara Brook" w:date="2021-08-29T15:25:00Z">
        <w:r w:rsidR="00CE1DBA">
          <w:rPr>
            <w:i/>
            <w:iCs/>
          </w:rPr>
          <w:t>Gamma</w:t>
        </w:r>
      </w:ins>
      <w:ins w:id="8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87" w:author="Cara Brook" w:date="2021-08-29T15:27:00Z">
        <w:r w:rsidR="00CE1DBA">
          <w:t xml:space="preserve"> </w:t>
        </w:r>
      </w:ins>
      <w:ins w:id="88" w:author="Cara Brook" w:date="2021-08-29T15:26:00Z">
        <w:r w:rsidR="00CE1DBA">
          <w:fldChar w:fldCharType="begin" w:fldLock="1"/>
        </w:r>
      </w:ins>
      <w:r w:rsidR="00BF79B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717099bf-66a5-4ef5-9621-67d4ab4bd979"]}],"mendeley":{"formattedCitation":"(1)","plainTextFormattedCitation":"(1)","previouslyFormattedCitation":"(1)"},"properties":{"noteIndex":0},"schema":"https://github.com/citation-style-language/schema/raw/master/csl-citation.json"}</w:instrText>
      </w:r>
      <w:r w:rsidR="00CE1DBA">
        <w:fldChar w:fldCharType="separate"/>
      </w:r>
      <w:r w:rsidR="00CE1DBA" w:rsidRPr="00CE1DBA">
        <w:rPr>
          <w:noProof/>
        </w:rPr>
        <w:t>(1)</w:t>
      </w:r>
      <w:ins w:id="89" w:author="Cara Brook" w:date="2021-08-29T15:26:00Z">
        <w:r w:rsidR="00CE1DBA">
          <w:fldChar w:fldCharType="end"/>
        </w:r>
      </w:ins>
      <w:ins w:id="90" w:author="Cara Brook" w:date="2021-08-29T15:27:00Z">
        <w:r w:rsidR="00CE1DBA">
          <w:t xml:space="preserve">. </w:t>
        </w:r>
      </w:ins>
      <w:del w:id="91"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r w:rsidR="00BE17FC" w:rsidRPr="006B3F44">
        <w:rPr>
          <w:i/>
          <w:iCs/>
        </w:rPr>
        <w:t>Rhinolophus</w:t>
      </w:r>
      <w:r w:rsidR="00BE17FC" w:rsidRPr="006B3F44">
        <w:t xml:space="preserve"> spp</w:t>
      </w:r>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r w:rsidR="00AD5CD7" w:rsidRPr="006B3F44">
            <w:rPr>
              <w:color w:val="000000"/>
            </w:rPr>
            <w:t>.5,6</w:t>
          </w:r>
        </w:sdtContent>
      </w:sdt>
      <w:r w:rsidR="00BE17FC" w:rsidRPr="006B3F44">
        <w:t>)</w:t>
      </w:r>
      <w:r w:rsidR="00AA1665" w:rsidRPr="006B3F44">
        <w:t xml:space="preserve">, </w:t>
      </w:r>
      <w:proofErr w:type="spellStart"/>
      <w:r w:rsidR="00A5095C" w:rsidRPr="006B3F44">
        <w:rPr>
          <w:i/>
          <w:iCs/>
        </w:rPr>
        <w:t>M</w:t>
      </w:r>
      <w:r w:rsidR="00AA1665" w:rsidRPr="006B3F44">
        <w:rPr>
          <w:i/>
          <w:iCs/>
        </w:rPr>
        <w:t>erbecoviruses</w:t>
      </w:r>
      <w:proofErr w:type="spellEnd"/>
      <w:r w:rsidR="00A8551B" w:rsidRPr="006B3F44">
        <w:t xml:space="preserve"> (hosted by </w:t>
      </w:r>
      <w:r w:rsidR="00A8551B" w:rsidRPr="006B3F44">
        <w:rPr>
          <w:i/>
          <w:iCs/>
        </w:rPr>
        <w:t>Pipistrellus</w:t>
      </w:r>
      <w:r w:rsidR="00A8551B" w:rsidRPr="006B3F44">
        <w:t xml:space="preserve"> and </w:t>
      </w:r>
      <w:proofErr w:type="spellStart"/>
      <w:r w:rsidR="00A8551B" w:rsidRPr="006B3F44">
        <w:rPr>
          <w:i/>
          <w:iCs/>
        </w:rPr>
        <w:t>Tylonycteris</w:t>
      </w:r>
      <w:proofErr w:type="spellEnd"/>
      <w:r w:rsidR="00A8551B" w:rsidRPr="006B3F44">
        <w:t xml:space="preserve"> spp.</w:t>
      </w:r>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r w:rsidR="00AD5CD7" w:rsidRPr="006B3F44">
            <w:rPr>
              <w:color w:val="000000"/>
              <w:vertAlign w:val="superscript"/>
            </w:rPr>
            <w:t>7–9</w:t>
          </w:r>
        </w:sdtContent>
      </w:sdt>
      <w:r w:rsidR="00A8551B" w:rsidRPr="006B3F44">
        <w:t>)</w:t>
      </w:r>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 </w:t>
      </w:r>
      <w:r w:rsidR="0059311D" w:rsidRPr="006B3F44">
        <w:rPr>
          <w:i/>
          <w:iCs/>
        </w:rPr>
        <w:t>Eidolon</w:t>
      </w:r>
      <w:r w:rsidR="0059311D" w:rsidRPr="006B3F44">
        <w:t xml:space="preserve"> and </w:t>
      </w:r>
      <w:r w:rsidR="0059311D" w:rsidRPr="006B3F44">
        <w:rPr>
          <w:i/>
          <w:iCs/>
        </w:rPr>
        <w:t>Rousettus</w:t>
      </w:r>
      <w:r w:rsidR="0059311D" w:rsidRPr="006B3F44">
        <w:t xml:space="preserve"> spp.</w:t>
      </w:r>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r w:rsidR="00AD5CD7" w:rsidRPr="006B3F44">
            <w:rPr>
              <w:color w:val="000000"/>
              <w:vertAlign w:val="superscript"/>
            </w:rPr>
            <w:t>10–12</w:t>
          </w:r>
        </w:sdtContent>
      </w:sdt>
      <w:r w:rsidR="0059311D" w:rsidRPr="006B3F44">
        <w:t>)</w:t>
      </w:r>
      <w:r w:rsidR="00AA1665" w:rsidRPr="006B3F44">
        <w:t xml:space="preserve">, </w:t>
      </w:r>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 xml:space="preserve">(hosted by </w:t>
      </w:r>
      <w:proofErr w:type="spellStart"/>
      <w:r w:rsidR="00831FB7" w:rsidRPr="006B3F44">
        <w:rPr>
          <w:i/>
          <w:iCs/>
        </w:rPr>
        <w:t>Hippo</w:t>
      </w:r>
      <w:r w:rsidR="00AD5CD7" w:rsidRPr="006B3F44">
        <w:rPr>
          <w:i/>
          <w:iCs/>
        </w:rPr>
        <w:t>sideros</w:t>
      </w:r>
      <w:proofErr w:type="spellEnd"/>
      <w:r w:rsidR="00AD5CD7" w:rsidRPr="006B3F44">
        <w:t xml:space="preserve"> spp.</w:t>
      </w:r>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r w:rsidR="00AD5CD7" w:rsidRPr="006B3F44">
            <w:rPr>
              <w:color w:val="000000"/>
              <w:vertAlign w:val="superscript"/>
            </w:rPr>
            <w:t>13,14</w:t>
          </w:r>
        </w:sdtContent>
      </w:sdt>
      <w:r w:rsidR="00AD5CD7" w:rsidRPr="006B3F44">
        <w:t>)</w:t>
      </w:r>
      <w:r w:rsidR="00AA1665" w:rsidRPr="006B3F44">
        <w:t xml:space="preserve">, and </w:t>
      </w:r>
      <w:r w:rsidR="00AD5CD7" w:rsidRPr="006B3F44">
        <w:t xml:space="preserve">non-bat associated subgenus </w:t>
      </w:r>
      <w:proofErr w:type="spellStart"/>
      <w:r w:rsidR="00A5095C" w:rsidRPr="006B3F44">
        <w:rPr>
          <w:i/>
          <w:iCs/>
        </w:rPr>
        <w:t>E</w:t>
      </w:r>
      <w:r w:rsidR="00AA1665" w:rsidRPr="006B3F44">
        <w:rPr>
          <w:i/>
          <w:iCs/>
        </w:rPr>
        <w:t>mbecovirus</w:t>
      </w:r>
      <w:proofErr w:type="spellEnd"/>
      <w:r w:rsidR="00A556FC" w:rsidRPr="006B3F44">
        <w:rPr>
          <w:i/>
          <w:iCs/>
        </w:rPr>
        <w:t xml:space="preserve">, </w:t>
      </w:r>
      <w:r w:rsidR="00A556FC" w:rsidRPr="006B3F44">
        <w:t>which is associated with humans, rats, and bovine species</w:t>
      </w:r>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r w:rsidR="00AD5CD7" w:rsidRPr="006B3F44">
            <w:rPr>
              <w:color w:val="000000"/>
            </w:rPr>
            <w:t>15,16</w:t>
          </w:r>
        </w:sdtContent>
      </w:sdt>
      <w:r w:rsidR="00AA1665" w:rsidRPr="006B3F44">
        <w:t>. All but the latter have been associated with bat hosts</w:t>
      </w:r>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r w:rsidR="00AD5CD7" w:rsidRPr="006B3F44">
            <w:rPr>
              <w:color w:val="000000"/>
            </w:rPr>
            <w:t>15,16</w:t>
          </w:r>
        </w:sdtContent>
      </w:sdt>
      <w:r w:rsidR="00AA1665" w:rsidRPr="006B3F44">
        <w:t xml:space="preserve">. </w:t>
      </w:r>
      <w:r w:rsidR="002067EB" w:rsidRPr="006B3F44">
        <w:t>Since the SARS</w:t>
      </w:r>
      <w:r w:rsidR="00A5095C" w:rsidRPr="006B3F44">
        <w:t>-CoV-1</w:t>
      </w:r>
      <w:r w:rsidR="00AA1665" w:rsidRPr="006B3F44">
        <w:t xml:space="preserve"> </w:t>
      </w:r>
      <w:r w:rsidR="0080006F" w:rsidRPr="006B3F44">
        <w:t>epidemic</w:t>
      </w:r>
      <w:r w:rsidR="00D45173" w:rsidRPr="006B3F44">
        <w:t>, there has been more interest in surveying potential hosts of coronaviruses</w:t>
      </w:r>
      <w:r w:rsidR="00EF2F16" w:rsidRPr="006B3F44">
        <w:t xml:space="preserve"> and contributing new virus sequences to public databases</w:t>
      </w:r>
      <w:r w:rsidR="00D45173" w:rsidRPr="006B3F44">
        <w:t>, with most effort focused on sampling bats from Asia</w:t>
      </w:r>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r w:rsidR="00AD5CD7" w:rsidRPr="006B3F44">
            <w:rPr>
              <w:color w:val="000000"/>
            </w:rPr>
            <w:t>17–24</w:t>
          </w:r>
        </w:sdtContent>
      </w:sdt>
      <w:r w:rsidR="00D45173" w:rsidRPr="006B3F44">
        <w:t>. As SARS</w:t>
      </w:r>
      <w:r w:rsidR="00A5095C" w:rsidRPr="006B3F44">
        <w:t>-CoV-1</w:t>
      </w:r>
      <w:r w:rsidR="00D45173" w:rsidRPr="006B3F44">
        <w:t xml:space="preserve"> and SARS-CoV-2 have emerged from this county, most of the sampling effort has been based here, and it has only been recently that a more concerted effort has been underway to survey the landscape of coronaviruses that reside in bat populations in countries like 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r w:rsidR="00AD5CD7" w:rsidRPr="006B3F44">
            <w:rPr>
              <w:color w:val="000000"/>
            </w:rPr>
            <w:t>25–</w:t>
          </w:r>
          <w:commentRangeStart w:id="92"/>
          <w:r w:rsidR="00AD5CD7" w:rsidRPr="006B3F44">
            <w:rPr>
              <w:color w:val="000000"/>
            </w:rPr>
            <w:t>33</w:t>
          </w:r>
          <w:commentRangeEnd w:id="92"/>
          <w:r w:rsidR="005A3671" w:rsidRPr="006B3F44">
            <w:rPr>
              <w:rStyle w:val="CommentReference"/>
              <w:sz w:val="24"/>
              <w:szCs w:val="24"/>
              <w:rPrChange w:id="93" w:author="Cara Brook" w:date="2021-08-29T14:07:00Z">
                <w:rPr>
                  <w:rStyle w:val="CommentReference"/>
                </w:rPr>
              </w:rPrChange>
            </w:rPr>
            <w:commentReference w:id="92"/>
          </w:r>
        </w:sdtContent>
      </w:sdt>
      <w:r w:rsidR="00EF2F16" w:rsidRPr="006B3F44">
        <w:rPr>
          <w:rPrChange w:id="94" w:author="Cara Brook" w:date="2021-08-29T14:07:00Z">
            <w:rPr>
              <w:rFonts w:ascii="Arial" w:hAnsi="Arial" w:cs="Arial"/>
            </w:rPr>
          </w:rPrChange>
        </w:rPr>
        <w:t xml:space="preserve">. </w:t>
      </w:r>
    </w:p>
    <w:p w14:paraId="7E9539FB" w14:textId="77777777" w:rsidR="00CA6145" w:rsidRPr="006B3F44" w:rsidRDefault="00CA6145" w:rsidP="00A60EE4">
      <w:pPr>
        <w:rPr>
          <w:rPrChange w:id="95" w:author="Cara Brook" w:date="2021-08-29T14:07:00Z">
            <w:rPr>
              <w:rFonts w:ascii="Arial" w:hAnsi="Arial" w:cs="Arial"/>
            </w:rPr>
          </w:rPrChange>
        </w:rPr>
      </w:pPr>
    </w:p>
    <w:p w14:paraId="40F69338" w14:textId="77777777" w:rsidR="003B499D" w:rsidRPr="006B3F44" w:rsidRDefault="00CA6145" w:rsidP="00A60EE4">
      <w:pPr>
        <w:rPr>
          <w:rPrChange w:id="96" w:author="Cara Brook" w:date="2021-08-29T14:07:00Z">
            <w:rPr>
              <w:rFonts w:ascii="Arial" w:hAnsi="Arial" w:cs="Arial"/>
            </w:rPr>
          </w:rPrChange>
        </w:rPr>
      </w:pPr>
      <w:r w:rsidRPr="006B3F44">
        <w:rPr>
          <w:rPrChange w:id="97" w:author="Cara Brook" w:date="2021-08-29T14:07:00Z">
            <w:rPr>
              <w:rFonts w:ascii="Arial" w:hAnsi="Arial" w:cs="Arial"/>
            </w:rPr>
          </w:rPrChange>
        </w:rPr>
        <w:t>Bats are ubiquitous mammals across all continents except Antarctica, and frequently their habitats overlap with the habitats of other mammals and humans</w:t>
      </w:r>
      <w:sdt>
        <w:sdtPr>
          <w:rPr>
            <w:color w:val="000000"/>
            <w:rPrChange w:id="98" w:author="Cara Brook" w:date="2021-08-29T14:07:00Z">
              <w:rPr>
                <w:rFonts w:ascii="Arial" w:hAnsi="Arial" w:cs="Arial"/>
                <w:color w:val="000000"/>
              </w:rPr>
            </w:rPrChange>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rPr>
            <w:rPrChange w:id="99" w:author="Cara Brook" w:date="2021-08-29T14:07:00Z">
              <w:rPr/>
            </w:rPrChange>
          </w:rPr>
        </w:sdtEndPr>
        <w:sdtContent>
          <w:r w:rsidR="00AD5CD7" w:rsidRPr="006B3F44">
            <w:rPr>
              <w:color w:val="000000"/>
              <w:rPrChange w:id="100" w:author="Cara Brook" w:date="2021-08-29T14:07:00Z">
                <w:rPr>
                  <w:rFonts w:ascii="Arial" w:hAnsi="Arial" w:cs="Arial"/>
                  <w:color w:val="000000"/>
                </w:rPr>
              </w:rPrChange>
            </w:rPr>
            <w:t>34–37</w:t>
          </w:r>
        </w:sdtContent>
      </w:sdt>
      <w:r w:rsidRPr="006B3F44">
        <w:rPr>
          <w:rPrChange w:id="101" w:author="Cara Brook" w:date="2021-08-29T14:07:00Z">
            <w:rPr>
              <w:rFonts w:ascii="Arial" w:hAnsi="Arial" w:cs="Arial"/>
            </w:rPr>
          </w:rPrChange>
        </w:rPr>
        <w:t xml:space="preserve">. </w:t>
      </w:r>
      <w:r w:rsidR="00C1757C" w:rsidRPr="006B3F44">
        <w:rPr>
          <w:rPrChange w:id="102"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sdt>
        <w:sdtPr>
          <w:rPr>
            <w:color w:val="000000"/>
            <w:rPrChange w:id="103" w:author="Cara Brook" w:date="2021-08-29T14:07:00Z">
              <w:rPr>
                <w:rFonts w:ascii="Arial" w:hAnsi="Arial" w:cs="Arial"/>
                <w:color w:val="000000"/>
              </w:rPr>
            </w:rPrChange>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rPr>
            <w:rPrChange w:id="104" w:author="Cara Brook" w:date="2021-08-29T14:07:00Z">
              <w:rPr/>
            </w:rPrChange>
          </w:rPr>
        </w:sdtEndPr>
        <w:sdtContent>
          <w:r w:rsidR="00AD5CD7" w:rsidRPr="006B3F44">
            <w:rPr>
              <w:color w:val="000000"/>
              <w:rPrChange w:id="105" w:author="Cara Brook" w:date="2021-08-29T14:07:00Z">
                <w:rPr>
                  <w:rFonts w:ascii="Arial" w:hAnsi="Arial" w:cs="Arial"/>
                  <w:color w:val="000000"/>
                </w:rPr>
              </w:rPrChange>
            </w:rPr>
            <w:t>34–40</w:t>
          </w:r>
        </w:sdtContent>
      </w:sdt>
      <w:r w:rsidR="00C1757C" w:rsidRPr="006B3F44">
        <w:rPr>
          <w:rPrChange w:id="106" w:author="Cara Brook" w:date="2021-08-29T14:07:00Z">
            <w:rPr>
              <w:rFonts w:ascii="Arial" w:hAnsi="Arial" w:cs="Arial"/>
            </w:rPr>
          </w:rPrChange>
        </w:rPr>
        <w:t>.</w:t>
      </w:r>
      <w:r w:rsidR="00B0541E" w:rsidRPr="006B3F44">
        <w:rPr>
          <w:rPrChange w:id="107" w:author="Cara Brook" w:date="2021-08-29T14:07:00Z">
            <w:rPr>
              <w:rFonts w:ascii="Arial" w:hAnsi="Arial" w:cs="Arial"/>
            </w:rPr>
          </w:rPrChange>
        </w:rPr>
        <w:t xml:space="preserve"> Novel coronaviruses have been well described in Asia, especially in </w:t>
      </w:r>
      <w:proofErr w:type="spellStart"/>
      <w:r w:rsidR="00B0541E" w:rsidRPr="006B3F44">
        <w:rPr>
          <w:i/>
          <w:iCs/>
          <w:rPrChange w:id="108" w:author="Cara Brook" w:date="2021-08-29T14:07:00Z">
            <w:rPr>
              <w:rFonts w:ascii="Arial" w:hAnsi="Arial" w:cs="Arial"/>
              <w:i/>
              <w:iCs/>
            </w:rPr>
          </w:rPrChange>
        </w:rPr>
        <w:t>Rhinopolus</w:t>
      </w:r>
      <w:proofErr w:type="spellEnd"/>
      <w:r w:rsidR="00B0541E" w:rsidRPr="006B3F44">
        <w:rPr>
          <w:i/>
          <w:iCs/>
          <w:rPrChange w:id="109" w:author="Cara Brook" w:date="2021-08-29T14:07:00Z">
            <w:rPr>
              <w:rFonts w:ascii="Arial" w:hAnsi="Arial" w:cs="Arial"/>
              <w:i/>
              <w:iCs/>
            </w:rPr>
          </w:rPrChange>
        </w:rPr>
        <w:t xml:space="preserve"> spp</w:t>
      </w:r>
      <w:sdt>
        <w:sdtPr>
          <w:rPr>
            <w:color w:val="000000"/>
            <w:rPrChange w:id="110" w:author="Cara Brook" w:date="2021-08-29T14:07:00Z">
              <w:rPr>
                <w:rFonts w:ascii="Arial" w:hAnsi="Arial" w:cs="Arial"/>
                <w:color w:val="000000"/>
              </w:rPr>
            </w:rPrChange>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rPr>
            <w:rPrChange w:id="111" w:author="Cara Brook" w:date="2021-08-29T14:07:00Z">
              <w:rPr/>
            </w:rPrChange>
          </w:rPr>
        </w:sdtEndPr>
        <w:sdtContent>
          <w:r w:rsidR="00AD5CD7" w:rsidRPr="006B3F44">
            <w:rPr>
              <w:color w:val="000000"/>
              <w:rPrChange w:id="112" w:author="Cara Brook" w:date="2021-08-29T14:07:00Z">
                <w:rPr>
                  <w:rFonts w:ascii="Arial" w:hAnsi="Arial" w:cs="Arial"/>
                  <w:color w:val="000000"/>
                </w:rPr>
              </w:rPrChange>
            </w:rPr>
            <w:t>23,41</w:t>
          </w:r>
        </w:sdtContent>
      </w:sdt>
      <w:r w:rsidR="00B0541E" w:rsidRPr="006B3F44">
        <w:rPr>
          <w:rPrChange w:id="113" w:author="Cara Brook" w:date="2021-08-29T14:07:00Z">
            <w:rPr>
              <w:rFonts w:ascii="Arial" w:hAnsi="Arial" w:cs="Arial"/>
            </w:rPr>
          </w:rPrChange>
        </w:rPr>
        <w:t>, although recent surveying has found coronavirus diversity in African and European bats as well</w:t>
      </w:r>
      <w:sdt>
        <w:sdtPr>
          <w:rPr>
            <w:color w:val="000000"/>
            <w:rPrChange w:id="114" w:author="Cara Brook" w:date="2021-08-29T14:07:00Z">
              <w:rPr>
                <w:rFonts w:ascii="Arial" w:hAnsi="Arial" w:cs="Arial"/>
                <w:color w:val="000000"/>
              </w:rPr>
            </w:rPrChange>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rPr>
            <w:rPrChange w:id="115" w:author="Cara Brook" w:date="2021-08-29T14:07:00Z">
              <w:rPr/>
            </w:rPrChange>
          </w:rPr>
        </w:sdtEndPr>
        <w:sdtContent>
          <w:r w:rsidR="00AD5CD7" w:rsidRPr="006B3F44">
            <w:rPr>
              <w:color w:val="000000"/>
              <w:rPrChange w:id="116" w:author="Cara Brook" w:date="2021-08-29T14:07:00Z">
                <w:rPr>
                  <w:rFonts w:ascii="Arial" w:hAnsi="Arial" w:cs="Arial"/>
                  <w:color w:val="000000"/>
                </w:rPr>
              </w:rPrChange>
            </w:rPr>
            <w:t>25,26,32,33,42–</w:t>
          </w:r>
          <w:commentRangeStart w:id="117"/>
          <w:r w:rsidR="00AD5CD7" w:rsidRPr="006B3F44">
            <w:rPr>
              <w:color w:val="000000"/>
              <w:rPrChange w:id="118" w:author="Cara Brook" w:date="2021-08-29T14:07:00Z">
                <w:rPr>
                  <w:rFonts w:ascii="Arial" w:hAnsi="Arial" w:cs="Arial"/>
                  <w:color w:val="000000"/>
                </w:rPr>
              </w:rPrChange>
            </w:rPr>
            <w:t>45</w:t>
          </w:r>
          <w:commentRangeEnd w:id="117"/>
          <w:r w:rsidR="003B499D" w:rsidRPr="006B3F44">
            <w:rPr>
              <w:rStyle w:val="CommentReference"/>
              <w:sz w:val="24"/>
              <w:szCs w:val="24"/>
              <w:rPrChange w:id="119" w:author="Cara Brook" w:date="2021-08-29T14:07:00Z">
                <w:rPr>
                  <w:rStyle w:val="CommentReference"/>
                </w:rPr>
              </w:rPrChange>
            </w:rPr>
            <w:commentReference w:id="117"/>
          </w:r>
        </w:sdtContent>
      </w:sdt>
      <w:r w:rsidR="00B0541E" w:rsidRPr="006B3F44">
        <w:rPr>
          <w:rPrChange w:id="120" w:author="Cara Brook" w:date="2021-08-29T14:07:00Z">
            <w:rPr>
              <w:rFonts w:ascii="Arial" w:hAnsi="Arial" w:cs="Arial"/>
            </w:rPr>
          </w:rPrChange>
        </w:rPr>
        <w:t xml:space="preserve">. </w:t>
      </w:r>
    </w:p>
    <w:p w14:paraId="3DB7FAD3" w14:textId="77777777" w:rsidR="003B499D" w:rsidRPr="006B3F44" w:rsidRDefault="003B499D" w:rsidP="00A60EE4">
      <w:pPr>
        <w:rPr>
          <w:rPrChange w:id="121" w:author="Cara Brook" w:date="2021-08-29T14:07:00Z">
            <w:rPr>
              <w:rFonts w:ascii="Arial" w:hAnsi="Arial" w:cs="Arial"/>
            </w:rPr>
          </w:rPrChange>
        </w:rPr>
      </w:pPr>
    </w:p>
    <w:p w14:paraId="0AB461DF" w14:textId="17EEC2E8" w:rsidR="00CA6145" w:rsidRPr="006B3F44" w:rsidRDefault="00B0541E" w:rsidP="00A60EE4">
      <w:pPr>
        <w:rPr>
          <w:rPrChange w:id="122" w:author="Cara Brook" w:date="2021-08-29T14:07:00Z">
            <w:rPr>
              <w:rFonts w:ascii="Arial" w:hAnsi="Arial" w:cs="Arial"/>
            </w:rPr>
          </w:rPrChange>
        </w:rPr>
      </w:pPr>
      <w:commentRangeStart w:id="123"/>
      <w:r w:rsidRPr="006B3F44">
        <w:rPr>
          <w:rPrChange w:id="124" w:author="Cara Brook" w:date="2021-08-29T14:07:00Z">
            <w:rPr>
              <w:rFonts w:ascii="Arial" w:hAnsi="Arial" w:cs="Arial"/>
            </w:rPr>
          </w:rPrChange>
        </w:rPr>
        <w:t>Madagascar is an island country</w:t>
      </w:r>
      <w:r w:rsidR="00D458BC" w:rsidRPr="006B3F44">
        <w:rPr>
          <w:rPrChange w:id="125" w:author="Cara Brook" w:date="2021-08-29T14:07:00Z">
            <w:rPr>
              <w:rFonts w:ascii="Arial" w:hAnsi="Arial" w:cs="Arial"/>
            </w:rPr>
          </w:rPrChange>
        </w:rPr>
        <w:t xml:space="preserve">, adjacent to Mozambique in </w:t>
      </w:r>
      <w:r w:rsidR="008C436F" w:rsidRPr="006B3F44">
        <w:rPr>
          <w:rPrChange w:id="126" w:author="Cara Brook" w:date="2021-08-29T14:07:00Z">
            <w:rPr>
              <w:rFonts w:ascii="Arial" w:hAnsi="Arial" w:cs="Arial"/>
            </w:rPr>
          </w:rPrChange>
        </w:rPr>
        <w:t xml:space="preserve">southwest </w:t>
      </w:r>
      <w:r w:rsidR="00D458BC" w:rsidRPr="006B3F44">
        <w:rPr>
          <w:rPrChange w:id="127" w:author="Cara Brook" w:date="2021-08-29T14:07:00Z">
            <w:rPr>
              <w:rFonts w:ascii="Arial" w:hAnsi="Arial" w:cs="Arial"/>
            </w:rPr>
          </w:rPrChange>
        </w:rPr>
        <w:t>Africa. Isolated from the rest of Africa or other nearby countries, Madagascar hosts about 40 different species of bats, half of them endemic populations</w:t>
      </w:r>
      <w:sdt>
        <w:sdtPr>
          <w:rPr>
            <w:color w:val="000000"/>
            <w:rPrChange w:id="128" w:author="Cara Brook" w:date="2021-08-29T14:07:00Z">
              <w:rPr>
                <w:rFonts w:ascii="Arial" w:hAnsi="Arial" w:cs="Arial"/>
                <w:color w:val="000000"/>
              </w:rPr>
            </w:rPrChange>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rPr>
            <w:rPrChange w:id="129" w:author="Cara Brook" w:date="2021-08-29T14:07:00Z">
              <w:rPr/>
            </w:rPrChange>
          </w:rPr>
        </w:sdtEndPr>
        <w:sdtContent>
          <w:r w:rsidR="00AD5CD7" w:rsidRPr="006B3F44">
            <w:rPr>
              <w:color w:val="000000"/>
              <w:rPrChange w:id="130" w:author="Cara Brook" w:date="2021-08-29T14:07:00Z">
                <w:rPr>
                  <w:rFonts w:ascii="Arial" w:hAnsi="Arial" w:cs="Arial"/>
                  <w:color w:val="000000"/>
                </w:rPr>
              </w:rPrChange>
            </w:rPr>
            <w:t>46</w:t>
          </w:r>
        </w:sdtContent>
      </w:sdt>
      <w:commentRangeEnd w:id="123"/>
      <w:r w:rsidR="003B499D" w:rsidRPr="006B3F44">
        <w:rPr>
          <w:rStyle w:val="CommentReference"/>
          <w:sz w:val="24"/>
          <w:szCs w:val="24"/>
          <w:rPrChange w:id="131" w:author="Cara Brook" w:date="2021-08-29T14:07:00Z">
            <w:rPr>
              <w:rStyle w:val="CommentReference"/>
            </w:rPr>
          </w:rPrChange>
        </w:rPr>
        <w:commentReference w:id="123"/>
      </w:r>
      <w:r w:rsidR="00D458BC" w:rsidRPr="006B3F44">
        <w:rPr>
          <w:rPrChange w:id="132" w:author="Cara Brook" w:date="2021-08-29T14:07:00Z">
            <w:rPr>
              <w:rFonts w:ascii="Arial" w:hAnsi="Arial" w:cs="Arial"/>
            </w:rPr>
          </w:rPrChange>
        </w:rPr>
        <w:t>. With many bat species and interactions with humans</w:t>
      </w:r>
      <w:r w:rsidR="008C436F" w:rsidRPr="006B3F44">
        <w:rPr>
          <w:rPrChange w:id="133" w:author="Cara Brook" w:date="2021-08-29T14:07:00Z">
            <w:rPr>
              <w:rFonts w:ascii="Arial" w:hAnsi="Arial" w:cs="Arial"/>
            </w:rPr>
          </w:rPrChange>
        </w:rPr>
        <w:t xml:space="preserve"> in Madagascar (such as hunting for bushmeat, habitat encroachment)</w:t>
      </w:r>
      <w:sdt>
        <w:sdtPr>
          <w:rPr>
            <w:color w:val="000000"/>
            <w:rPrChange w:id="134" w:author="Cara Brook" w:date="2021-08-29T14:07:00Z">
              <w:rPr>
                <w:rFonts w:ascii="Arial" w:hAnsi="Arial" w:cs="Arial"/>
                <w:color w:val="000000"/>
              </w:rPr>
            </w:rPrChange>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rPr>
            <w:rPrChange w:id="135" w:author="Cara Brook" w:date="2021-08-29T14:07:00Z">
              <w:rPr/>
            </w:rPrChange>
          </w:rPr>
        </w:sdtEndPr>
        <w:sdtContent>
          <w:r w:rsidR="00AD5CD7" w:rsidRPr="006B3F44">
            <w:rPr>
              <w:color w:val="000000"/>
              <w:rPrChange w:id="136" w:author="Cara Brook" w:date="2021-08-29T14:07:00Z">
                <w:rPr>
                  <w:rFonts w:ascii="Arial" w:hAnsi="Arial" w:cs="Arial"/>
                  <w:color w:val="000000"/>
                </w:rPr>
              </w:rPrChange>
            </w:rPr>
            <w:t>40,46–48</w:t>
          </w:r>
        </w:sdtContent>
      </w:sdt>
      <w:r w:rsidR="00D458BC" w:rsidRPr="006B3F44">
        <w:rPr>
          <w:rPrChange w:id="137" w:author="Cara Brook" w:date="2021-08-29T14:07:00Z">
            <w:rPr>
              <w:rFonts w:ascii="Arial" w:hAnsi="Arial" w:cs="Arial"/>
            </w:rPr>
          </w:rPrChange>
        </w:rPr>
        <w:t>, it is important to sample bat populations for potential coronaviruses that may one day become zoonotic</w:t>
      </w:r>
      <w:sdt>
        <w:sdtPr>
          <w:rPr>
            <w:color w:val="000000"/>
            <w:rPrChange w:id="138" w:author="Cara Brook" w:date="2021-08-29T14:07:00Z">
              <w:rPr>
                <w:rFonts w:ascii="Arial" w:hAnsi="Arial" w:cs="Arial"/>
                <w:color w:val="000000"/>
              </w:rPr>
            </w:rPrChange>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rPr>
            <w:rPrChange w:id="139" w:author="Cara Brook" w:date="2021-08-29T14:07:00Z">
              <w:rPr/>
            </w:rPrChange>
          </w:rPr>
        </w:sdtEndPr>
        <w:sdtContent>
          <w:r w:rsidR="00AD5CD7" w:rsidRPr="006B3F44">
            <w:rPr>
              <w:color w:val="000000"/>
              <w:rPrChange w:id="140" w:author="Cara Brook" w:date="2021-08-29T14:07:00Z">
                <w:rPr>
                  <w:rFonts w:ascii="Arial" w:hAnsi="Arial" w:cs="Arial"/>
                  <w:color w:val="000000"/>
                </w:rPr>
              </w:rPrChange>
            </w:rPr>
            <w:t>34,36,37,39,43,</w:t>
          </w:r>
          <w:commentRangeStart w:id="141"/>
          <w:r w:rsidR="00AD5CD7" w:rsidRPr="006B3F44">
            <w:rPr>
              <w:color w:val="000000"/>
              <w:rPrChange w:id="142" w:author="Cara Brook" w:date="2021-08-29T14:07:00Z">
                <w:rPr>
                  <w:rFonts w:ascii="Arial" w:hAnsi="Arial" w:cs="Arial"/>
                  <w:color w:val="000000"/>
                </w:rPr>
              </w:rPrChange>
            </w:rPr>
            <w:t>49</w:t>
          </w:r>
          <w:commentRangeEnd w:id="141"/>
          <w:r w:rsidR="003B499D" w:rsidRPr="006B3F44">
            <w:rPr>
              <w:rStyle w:val="CommentReference"/>
              <w:sz w:val="24"/>
              <w:szCs w:val="24"/>
              <w:rPrChange w:id="143" w:author="Cara Brook" w:date="2021-08-29T14:07:00Z">
                <w:rPr>
                  <w:rStyle w:val="CommentReference"/>
                </w:rPr>
              </w:rPrChange>
            </w:rPr>
            <w:commentReference w:id="141"/>
          </w:r>
        </w:sdtContent>
      </w:sdt>
      <w:r w:rsidR="00D458BC" w:rsidRPr="006B3F44">
        <w:rPr>
          <w:rPrChange w:id="144" w:author="Cara Brook" w:date="2021-08-29T14:07:00Z">
            <w:rPr>
              <w:rFonts w:ascii="Arial" w:hAnsi="Arial" w:cs="Arial"/>
            </w:rPr>
          </w:rPrChange>
        </w:rPr>
        <w:t xml:space="preserve">. </w:t>
      </w:r>
    </w:p>
    <w:p w14:paraId="66813E17" w14:textId="77777777" w:rsidR="00CA6145" w:rsidRPr="006B3F44" w:rsidRDefault="00CA6145" w:rsidP="00A60EE4">
      <w:pPr>
        <w:rPr>
          <w:rPrChange w:id="145" w:author="Cara Brook" w:date="2021-08-29T14:07:00Z">
            <w:rPr>
              <w:rFonts w:ascii="Arial" w:hAnsi="Arial" w:cs="Arial"/>
            </w:rPr>
          </w:rPrChange>
        </w:rPr>
      </w:pPr>
    </w:p>
    <w:p w14:paraId="20FB6AC9" w14:textId="20271C47" w:rsidR="00F47ABB" w:rsidRPr="006B3F44" w:rsidRDefault="00CB1E2D" w:rsidP="00A60EE4">
      <w:pPr>
        <w:rPr>
          <w:rPrChange w:id="146" w:author="Cara Brook" w:date="2021-08-29T14:07:00Z">
            <w:rPr>
              <w:rFonts w:ascii="Arial" w:hAnsi="Arial" w:cs="Arial"/>
            </w:rPr>
          </w:rPrChange>
        </w:rPr>
      </w:pPr>
      <w:r w:rsidRPr="006B3F44">
        <w:rPr>
          <w:rPrChange w:id="147" w:author="Cara Brook" w:date="2021-08-29T14:07:00Z">
            <w:rPr>
              <w:rFonts w:ascii="Arial" w:hAnsi="Arial" w:cs="Arial"/>
            </w:rPr>
          </w:rPrChange>
        </w:rPr>
        <w:t xml:space="preserve">Here we </w:t>
      </w:r>
      <w:r w:rsidR="00574C2F" w:rsidRPr="006B3F44">
        <w:rPr>
          <w:rPrChange w:id="148" w:author="Cara Brook" w:date="2021-08-29T14:07:00Z">
            <w:rPr>
              <w:rFonts w:ascii="Arial" w:hAnsi="Arial" w:cs="Arial"/>
            </w:rPr>
          </w:rPrChange>
        </w:rPr>
        <w:t xml:space="preserve">contribute three novel </w:t>
      </w:r>
      <w:proofErr w:type="spellStart"/>
      <w:r w:rsidR="00574C2F" w:rsidRPr="006B3F44">
        <w:rPr>
          <w:rPrChange w:id="149" w:author="Cara Brook" w:date="2021-08-29T14:07:00Z">
            <w:rPr>
              <w:rFonts w:ascii="Arial" w:hAnsi="Arial" w:cs="Arial"/>
            </w:rPr>
          </w:rPrChange>
        </w:rPr>
        <w:t>nobecovirus</w:t>
      </w:r>
      <w:proofErr w:type="spellEnd"/>
      <w:r w:rsidR="00574C2F" w:rsidRPr="006B3F44">
        <w:rPr>
          <w:rPrChange w:id="150" w:author="Cara Brook" w:date="2021-08-29T14:07:00Z">
            <w:rPr>
              <w:rFonts w:ascii="Arial" w:hAnsi="Arial" w:cs="Arial"/>
            </w:rPr>
          </w:rPrChange>
        </w:rPr>
        <w:t xml:space="preserve"> </w:t>
      </w:r>
      <w:r w:rsidR="00BE1AD4" w:rsidRPr="006B3F44">
        <w:rPr>
          <w:rPrChange w:id="151" w:author="Cara Brook" w:date="2021-08-29T14:07:00Z">
            <w:rPr>
              <w:rFonts w:ascii="Arial" w:hAnsi="Arial" w:cs="Arial"/>
            </w:rPr>
          </w:rPrChange>
        </w:rPr>
        <w:t xml:space="preserve">full </w:t>
      </w:r>
      <w:r w:rsidR="00574C2F" w:rsidRPr="006B3F44">
        <w:rPr>
          <w:rPrChange w:id="152" w:author="Cara Brook" w:date="2021-08-29T14:07:00Z">
            <w:rPr>
              <w:rFonts w:ascii="Arial" w:hAnsi="Arial" w:cs="Arial"/>
            </w:rPr>
          </w:rPrChange>
        </w:rPr>
        <w:t xml:space="preserve">genomes from Madagascar fruit bat fecal samples (two from </w:t>
      </w:r>
      <w:r w:rsidR="00574C2F" w:rsidRPr="006B3F44">
        <w:rPr>
          <w:i/>
          <w:iCs/>
          <w:rPrChange w:id="153" w:author="Cara Brook" w:date="2021-08-29T14:07:00Z">
            <w:rPr>
              <w:rFonts w:ascii="Arial" w:hAnsi="Arial" w:cs="Arial"/>
              <w:i/>
              <w:iCs/>
            </w:rPr>
          </w:rPrChange>
        </w:rPr>
        <w:t xml:space="preserve">R. </w:t>
      </w:r>
      <w:proofErr w:type="spellStart"/>
      <w:r w:rsidR="00574C2F" w:rsidRPr="006B3F44">
        <w:rPr>
          <w:i/>
          <w:iCs/>
          <w:rPrChange w:id="154" w:author="Cara Brook" w:date="2021-08-29T14:07:00Z">
            <w:rPr>
              <w:rFonts w:ascii="Arial" w:hAnsi="Arial" w:cs="Arial"/>
              <w:i/>
              <w:iCs/>
            </w:rPr>
          </w:rPrChange>
        </w:rPr>
        <w:t>madagascariensis</w:t>
      </w:r>
      <w:proofErr w:type="spellEnd"/>
      <w:r w:rsidR="00574C2F" w:rsidRPr="006B3F44">
        <w:rPr>
          <w:rPrChange w:id="155" w:author="Cara Brook" w:date="2021-08-29T14:07:00Z">
            <w:rPr>
              <w:rFonts w:ascii="Arial" w:hAnsi="Arial" w:cs="Arial"/>
            </w:rPr>
          </w:rPrChange>
        </w:rPr>
        <w:t xml:space="preserve">, one from </w:t>
      </w:r>
      <w:r w:rsidR="00574C2F" w:rsidRPr="006B3F44">
        <w:rPr>
          <w:i/>
          <w:iCs/>
          <w:rPrChange w:id="156" w:author="Cara Brook" w:date="2021-08-29T14:07:00Z">
            <w:rPr>
              <w:rFonts w:ascii="Arial" w:hAnsi="Arial" w:cs="Arial"/>
              <w:i/>
              <w:iCs/>
            </w:rPr>
          </w:rPrChange>
        </w:rPr>
        <w:t>P. rufus</w:t>
      </w:r>
      <w:r w:rsidR="00574C2F" w:rsidRPr="006B3F44">
        <w:rPr>
          <w:rPrChange w:id="157" w:author="Cara Brook" w:date="2021-08-29T14:07:00Z">
            <w:rPr>
              <w:rFonts w:ascii="Arial" w:hAnsi="Arial" w:cs="Arial"/>
            </w:rPr>
          </w:rPrChange>
        </w:rPr>
        <w:t>).</w:t>
      </w:r>
      <w:r w:rsidR="00BE1AD4" w:rsidRPr="006B3F44">
        <w:rPr>
          <w:rPrChange w:id="158" w:author="Cara Brook" w:date="2021-08-29T14:07:00Z">
            <w:rPr>
              <w:rFonts w:ascii="Arial" w:hAnsi="Arial" w:cs="Arial"/>
            </w:rPr>
          </w:rPrChange>
        </w:rPr>
        <w:t xml:space="preserve"> These additions add to the landscape of sequences that exist to survey the populations of coronaviruses that are endemic to these island bats and further serve to </w:t>
      </w:r>
      <w:r w:rsidR="00001E34" w:rsidRPr="006B3F44">
        <w:rPr>
          <w:rPrChange w:id="159" w:author="Cara Brook" w:date="2021-08-29T14:07:00Z">
            <w:rPr>
              <w:rFonts w:ascii="Arial" w:hAnsi="Arial" w:cs="Arial"/>
            </w:rPr>
          </w:rPrChange>
        </w:rPr>
        <w:t>understand the zoonotic risk</w:t>
      </w:r>
      <w:r w:rsidR="0001530E" w:rsidRPr="006B3F44">
        <w:rPr>
          <w:rPrChange w:id="160" w:author="Cara Brook" w:date="2021-08-29T14:07:00Z">
            <w:rPr>
              <w:rFonts w:ascii="Arial" w:hAnsi="Arial" w:cs="Arial"/>
            </w:rPr>
          </w:rPrChange>
        </w:rPr>
        <w:t xml:space="preserve">, especially since </w:t>
      </w:r>
      <w:r w:rsidR="0001530E" w:rsidRPr="006B3F44">
        <w:rPr>
          <w:i/>
          <w:iCs/>
          <w:rPrChange w:id="161" w:author="Cara Brook" w:date="2021-08-29T14:07:00Z">
            <w:rPr>
              <w:rFonts w:ascii="Arial" w:hAnsi="Arial" w:cs="Arial"/>
              <w:i/>
              <w:iCs/>
            </w:rPr>
          </w:rPrChange>
        </w:rPr>
        <w:t xml:space="preserve">R. </w:t>
      </w:r>
      <w:proofErr w:type="spellStart"/>
      <w:r w:rsidR="0001530E" w:rsidRPr="006B3F44">
        <w:rPr>
          <w:i/>
          <w:iCs/>
          <w:rPrChange w:id="162" w:author="Cara Brook" w:date="2021-08-29T14:07:00Z">
            <w:rPr>
              <w:rFonts w:ascii="Arial" w:hAnsi="Arial" w:cs="Arial"/>
              <w:i/>
              <w:iCs/>
            </w:rPr>
          </w:rPrChange>
        </w:rPr>
        <w:t>madagascariensis</w:t>
      </w:r>
      <w:proofErr w:type="spellEnd"/>
      <w:r w:rsidR="0001530E" w:rsidRPr="006B3F44">
        <w:rPr>
          <w:rPrChange w:id="163" w:author="Cara Brook" w:date="2021-08-29T14:07:00Z">
            <w:rPr>
              <w:rFonts w:ascii="Arial" w:hAnsi="Arial" w:cs="Arial"/>
            </w:rPr>
          </w:rPrChange>
        </w:rPr>
        <w:t xml:space="preserve"> had not been previously </w:t>
      </w:r>
      <w:r w:rsidR="003B3700" w:rsidRPr="006B3F44">
        <w:rPr>
          <w:rPrChange w:id="164" w:author="Cara Brook" w:date="2021-08-29T14:07:00Z">
            <w:rPr>
              <w:rFonts w:ascii="Arial" w:hAnsi="Arial" w:cs="Arial"/>
            </w:rPr>
          </w:rPrChange>
        </w:rPr>
        <w:t xml:space="preserve">identified as a potential coronavirus host. </w:t>
      </w:r>
    </w:p>
    <w:p w14:paraId="5789B15C" w14:textId="5865F44E" w:rsidR="00A60EE4" w:rsidRPr="006B3F44" w:rsidRDefault="00A60EE4" w:rsidP="00A60EE4">
      <w:pPr>
        <w:rPr>
          <w:rPrChange w:id="165" w:author="Cara Brook" w:date="2021-08-29T14:07:00Z">
            <w:rPr>
              <w:rFonts w:ascii="Arial" w:hAnsi="Arial" w:cs="Arial"/>
            </w:rPr>
          </w:rPrChange>
        </w:rPr>
      </w:pPr>
    </w:p>
    <w:p w14:paraId="5A5A4507" w14:textId="4E7587E6" w:rsidR="00A60EE4" w:rsidRPr="006B3F44" w:rsidRDefault="00CE7A74" w:rsidP="00A60EE4">
      <w:pPr>
        <w:rPr>
          <w:b/>
          <w:bCs/>
          <w:rPrChange w:id="166" w:author="Cara Brook" w:date="2021-08-29T14:07:00Z">
            <w:rPr>
              <w:rFonts w:ascii="Arial" w:hAnsi="Arial" w:cs="Arial"/>
              <w:b/>
              <w:bCs/>
            </w:rPr>
          </w:rPrChange>
        </w:rPr>
      </w:pPr>
      <w:ins w:id="167" w:author="Cara Brook" w:date="2021-08-29T13:55:00Z">
        <w:r w:rsidRPr="006B3F44">
          <w:rPr>
            <w:b/>
            <w:bCs/>
            <w:rPrChange w:id="168" w:author="Cara Brook" w:date="2021-08-29T14:07:00Z">
              <w:rPr>
                <w:rFonts w:ascii="Arial" w:hAnsi="Arial" w:cs="Arial"/>
                <w:b/>
                <w:bCs/>
              </w:rPr>
            </w:rPrChange>
          </w:rPr>
          <w:t xml:space="preserve">Materials and </w:t>
        </w:r>
      </w:ins>
      <w:r w:rsidR="00D93F80" w:rsidRPr="006B3F44">
        <w:rPr>
          <w:b/>
          <w:bCs/>
          <w:rPrChange w:id="169" w:author="Cara Brook" w:date="2021-08-29T14:07:00Z">
            <w:rPr>
              <w:rFonts w:ascii="Arial" w:hAnsi="Arial" w:cs="Arial"/>
              <w:b/>
              <w:bCs/>
            </w:rPr>
          </w:rPrChange>
        </w:rPr>
        <w:t>Methods</w:t>
      </w:r>
    </w:p>
    <w:p w14:paraId="2637FE10" w14:textId="1F1E34F7" w:rsidR="00D93F80" w:rsidRPr="006B3F44" w:rsidRDefault="00E13B01" w:rsidP="00A60EE4">
      <w:pPr>
        <w:rPr>
          <w:rPrChange w:id="170" w:author="Cara Brook" w:date="2021-08-29T14:07:00Z">
            <w:rPr>
              <w:rFonts w:ascii="Arial" w:hAnsi="Arial" w:cs="Arial"/>
            </w:rPr>
          </w:rPrChange>
        </w:rPr>
      </w:pPr>
      <w:r w:rsidRPr="006B3F44">
        <w:rPr>
          <w:rPrChange w:id="171" w:author="Cara Brook" w:date="2021-08-29T14:07:00Z">
            <w:rPr>
              <w:rFonts w:ascii="Arial" w:hAnsi="Arial" w:cs="Arial"/>
            </w:rPr>
          </w:rPrChange>
        </w:rPr>
        <w:t>Study sites</w:t>
      </w:r>
      <w:r w:rsidR="00F36520" w:rsidRPr="006B3F44">
        <w:rPr>
          <w:rPrChange w:id="172" w:author="Cara Brook" w:date="2021-08-29T14:07:00Z">
            <w:rPr>
              <w:rFonts w:ascii="Arial" w:hAnsi="Arial" w:cs="Arial"/>
            </w:rPr>
          </w:rPrChange>
        </w:rPr>
        <w:t xml:space="preserve"> </w:t>
      </w:r>
      <w:r w:rsidR="009C3163" w:rsidRPr="006B3F44">
        <w:rPr>
          <w:rPrChange w:id="173" w:author="Cara Brook" w:date="2021-08-29T14:07:00Z">
            <w:rPr>
              <w:rFonts w:ascii="Arial" w:hAnsi="Arial" w:cs="Arial"/>
            </w:rPr>
          </w:rPrChange>
        </w:rPr>
        <w:t>bat sampling</w:t>
      </w:r>
    </w:p>
    <w:p w14:paraId="40B93D1A" w14:textId="19463B95" w:rsidR="00E13B01" w:rsidRPr="006B3F44" w:rsidRDefault="00E13B01" w:rsidP="00A60EE4">
      <w:pPr>
        <w:rPr>
          <w:rPrChange w:id="174" w:author="Cara Brook" w:date="2021-08-29T14:07:00Z">
            <w:rPr>
              <w:rFonts w:ascii="Arial" w:hAnsi="Arial" w:cs="Arial"/>
            </w:rPr>
          </w:rPrChange>
        </w:rPr>
      </w:pPr>
    </w:p>
    <w:p w14:paraId="36687136" w14:textId="5F12DBAC" w:rsidR="00E13B01" w:rsidRPr="006B3F44" w:rsidRDefault="00E13B01" w:rsidP="00A60EE4">
      <w:pPr>
        <w:rPr>
          <w:rPrChange w:id="175" w:author="Cara Brook" w:date="2021-08-29T14:07:00Z">
            <w:rPr>
              <w:rFonts w:ascii="Arial" w:hAnsi="Arial" w:cs="Arial"/>
            </w:rPr>
          </w:rPrChange>
        </w:rPr>
      </w:pPr>
      <w:r w:rsidRPr="006B3F44">
        <w:rPr>
          <w:rPrChange w:id="176" w:author="Cara Brook" w:date="2021-08-29T14:07:00Z">
            <w:rPr>
              <w:rFonts w:ascii="Arial" w:hAnsi="Arial" w:cs="Arial"/>
            </w:rPr>
          </w:rPrChange>
        </w:rPr>
        <w:t>RNA extraction</w:t>
      </w:r>
    </w:p>
    <w:p w14:paraId="71824A98" w14:textId="04639622" w:rsidR="00E13B01" w:rsidRPr="006B3F44" w:rsidRDefault="00E13B01" w:rsidP="00A60EE4">
      <w:pPr>
        <w:rPr>
          <w:rPrChange w:id="177" w:author="Cara Brook" w:date="2021-08-29T14:07:00Z">
            <w:rPr>
              <w:rFonts w:ascii="Arial" w:hAnsi="Arial" w:cs="Arial"/>
            </w:rPr>
          </w:rPrChange>
        </w:rPr>
      </w:pPr>
    </w:p>
    <w:p w14:paraId="7B835AD5" w14:textId="642E7B4F" w:rsidR="00E13B01" w:rsidRPr="006B3F44" w:rsidRDefault="00E13B01" w:rsidP="00A60EE4">
      <w:pPr>
        <w:rPr>
          <w:rPrChange w:id="178" w:author="Cara Brook" w:date="2021-08-29T14:07:00Z">
            <w:rPr>
              <w:rFonts w:ascii="Arial" w:hAnsi="Arial" w:cs="Arial"/>
            </w:rPr>
          </w:rPrChange>
        </w:rPr>
      </w:pPr>
      <w:r w:rsidRPr="006B3F44">
        <w:rPr>
          <w:rPrChange w:id="179" w:author="Cara Brook" w:date="2021-08-29T14:07:00Z">
            <w:rPr>
              <w:rFonts w:ascii="Arial" w:hAnsi="Arial" w:cs="Arial"/>
            </w:rPr>
          </w:rPrChange>
        </w:rPr>
        <w:t>Viral amplification and detection</w:t>
      </w:r>
    </w:p>
    <w:p w14:paraId="663D7843" w14:textId="293843AE" w:rsidR="00E13B01" w:rsidRPr="006B3F44" w:rsidRDefault="00E13B01" w:rsidP="00A60EE4">
      <w:pPr>
        <w:rPr>
          <w:rPrChange w:id="180" w:author="Cara Brook" w:date="2021-08-29T14:07:00Z">
            <w:rPr>
              <w:rFonts w:ascii="Arial" w:hAnsi="Arial" w:cs="Arial"/>
            </w:rPr>
          </w:rPrChange>
        </w:rPr>
      </w:pPr>
    </w:p>
    <w:p w14:paraId="6E8940AD" w14:textId="35730DB1" w:rsidR="00E13B01" w:rsidRPr="006B3F44" w:rsidRDefault="00E13B01" w:rsidP="00A60EE4">
      <w:pPr>
        <w:rPr>
          <w:rPrChange w:id="181" w:author="Cara Brook" w:date="2021-08-29T14:07:00Z">
            <w:rPr>
              <w:rFonts w:ascii="Arial" w:hAnsi="Arial" w:cs="Arial"/>
            </w:rPr>
          </w:rPrChange>
        </w:rPr>
      </w:pPr>
      <w:r w:rsidRPr="006B3F44">
        <w:rPr>
          <w:rPrChange w:id="182" w:author="Cara Brook" w:date="2021-08-29T14:07:00Z">
            <w:rPr>
              <w:rFonts w:ascii="Arial" w:hAnsi="Arial" w:cs="Arial"/>
            </w:rPr>
          </w:rPrChange>
        </w:rPr>
        <w:lastRenderedPageBreak/>
        <w:t xml:space="preserve">Phylogenetic analysis </w:t>
      </w:r>
    </w:p>
    <w:p w14:paraId="19E12189" w14:textId="224197FE" w:rsidR="009C3163" w:rsidRPr="006B3F44" w:rsidRDefault="009C3163" w:rsidP="00A60EE4">
      <w:pPr>
        <w:rPr>
          <w:rPrChange w:id="183" w:author="Cara Brook" w:date="2021-08-29T14:07:00Z">
            <w:rPr>
              <w:rFonts w:ascii="Arial" w:hAnsi="Arial" w:cs="Arial"/>
            </w:rPr>
          </w:rPrChange>
        </w:rPr>
      </w:pPr>
    </w:p>
    <w:p w14:paraId="4970BDD8" w14:textId="4E69D541" w:rsidR="009C3163" w:rsidRPr="006B3F44" w:rsidRDefault="009C3163" w:rsidP="00A60EE4">
      <w:pPr>
        <w:rPr>
          <w:rPrChange w:id="184" w:author="Cara Brook" w:date="2021-08-29T14:07:00Z">
            <w:rPr>
              <w:rFonts w:ascii="Arial" w:hAnsi="Arial" w:cs="Arial"/>
            </w:rPr>
          </w:rPrChange>
        </w:rPr>
      </w:pPr>
      <w:r w:rsidRPr="006B3F44">
        <w:rPr>
          <w:rPrChange w:id="185" w:author="Cara Brook" w:date="2021-08-29T14:07:00Z">
            <w:rPr>
              <w:rFonts w:ascii="Arial" w:hAnsi="Arial" w:cs="Arial"/>
            </w:rPr>
          </w:rPrChange>
        </w:rPr>
        <w:t>Taxonomic analysis</w:t>
      </w:r>
    </w:p>
    <w:p w14:paraId="4D26FB00" w14:textId="57872E5B" w:rsidR="009C3163" w:rsidRPr="006B3F44" w:rsidRDefault="009C3163" w:rsidP="00A60EE4">
      <w:pPr>
        <w:rPr>
          <w:rPrChange w:id="186" w:author="Cara Brook" w:date="2021-08-29T14:07:00Z">
            <w:rPr>
              <w:rFonts w:ascii="Arial" w:hAnsi="Arial" w:cs="Arial"/>
            </w:rPr>
          </w:rPrChange>
        </w:rPr>
      </w:pPr>
    </w:p>
    <w:p w14:paraId="780A367E" w14:textId="09BEB583" w:rsidR="009C3163" w:rsidRPr="006B3F44" w:rsidRDefault="009C3163" w:rsidP="00A60EE4">
      <w:pPr>
        <w:rPr>
          <w:rPrChange w:id="187" w:author="Cara Brook" w:date="2021-08-29T14:07:00Z">
            <w:rPr>
              <w:rFonts w:ascii="Arial" w:hAnsi="Arial" w:cs="Arial"/>
            </w:rPr>
          </w:rPrChange>
        </w:rPr>
      </w:pPr>
      <w:r w:rsidRPr="006B3F44">
        <w:rPr>
          <w:rPrChange w:id="188" w:author="Cara Brook" w:date="2021-08-29T14:07:00Z">
            <w:rPr>
              <w:rFonts w:ascii="Arial" w:hAnsi="Arial" w:cs="Arial"/>
            </w:rPr>
          </w:rPrChange>
        </w:rPr>
        <w:t>Phylogenetic and recombination analysis</w:t>
      </w:r>
    </w:p>
    <w:p w14:paraId="7446152A" w14:textId="2D373DEF" w:rsidR="009C3163" w:rsidRPr="006B3F44" w:rsidRDefault="009C3163" w:rsidP="00A60EE4">
      <w:pPr>
        <w:rPr>
          <w:rPrChange w:id="189" w:author="Cara Brook" w:date="2021-08-29T14:07:00Z">
            <w:rPr>
              <w:rFonts w:ascii="Arial" w:hAnsi="Arial" w:cs="Arial"/>
            </w:rPr>
          </w:rPrChange>
        </w:rPr>
      </w:pPr>
    </w:p>
    <w:p w14:paraId="3B4FD41D" w14:textId="7AEAAD0A" w:rsidR="009C3163" w:rsidRPr="006B3F44" w:rsidRDefault="009C3163" w:rsidP="00A60EE4">
      <w:pPr>
        <w:rPr>
          <w:rPrChange w:id="190" w:author="Cara Brook" w:date="2021-08-29T14:07:00Z">
            <w:rPr>
              <w:rFonts w:ascii="Arial" w:hAnsi="Arial" w:cs="Arial"/>
            </w:rPr>
          </w:rPrChange>
        </w:rPr>
      </w:pPr>
      <w:r w:rsidRPr="006B3F44">
        <w:rPr>
          <w:rPrChange w:id="191" w:author="Cara Brook" w:date="2021-08-29T14:07:00Z">
            <w:rPr>
              <w:rFonts w:ascii="Arial" w:hAnsi="Arial" w:cs="Arial"/>
            </w:rPr>
          </w:rPrChange>
        </w:rPr>
        <w:t>Nucleotide sequence accession numbers</w:t>
      </w:r>
    </w:p>
    <w:p w14:paraId="4F564EAA" w14:textId="77777777" w:rsidR="00F47ABB" w:rsidRPr="006B3F44" w:rsidRDefault="00F47ABB" w:rsidP="00A60EE4">
      <w:pPr>
        <w:rPr>
          <w:b/>
          <w:bCs/>
          <w:rPrChange w:id="192" w:author="Cara Brook" w:date="2021-08-29T14:07:00Z">
            <w:rPr>
              <w:rFonts w:ascii="Arial" w:hAnsi="Arial" w:cs="Arial"/>
              <w:b/>
              <w:bCs/>
            </w:rPr>
          </w:rPrChange>
        </w:rPr>
      </w:pPr>
    </w:p>
    <w:p w14:paraId="75A2392A" w14:textId="3881C853" w:rsidR="00D93F80" w:rsidRPr="006B3F44" w:rsidRDefault="00D93F80" w:rsidP="00A60EE4">
      <w:pPr>
        <w:rPr>
          <w:b/>
          <w:bCs/>
          <w:rPrChange w:id="193" w:author="Cara Brook" w:date="2021-08-29T14:07:00Z">
            <w:rPr>
              <w:rFonts w:ascii="Arial" w:hAnsi="Arial" w:cs="Arial"/>
              <w:b/>
              <w:bCs/>
            </w:rPr>
          </w:rPrChange>
        </w:rPr>
      </w:pPr>
      <w:r w:rsidRPr="006B3F44">
        <w:rPr>
          <w:b/>
          <w:bCs/>
          <w:rPrChange w:id="194" w:author="Cara Brook" w:date="2021-08-29T14:07:00Z">
            <w:rPr>
              <w:rFonts w:ascii="Arial" w:hAnsi="Arial" w:cs="Arial"/>
              <w:b/>
              <w:bCs/>
            </w:rPr>
          </w:rPrChange>
        </w:rPr>
        <w:t>Results (</w:t>
      </w:r>
      <w:proofErr w:type="spellStart"/>
      <w:r w:rsidRPr="006B3F44">
        <w:rPr>
          <w:b/>
          <w:bCs/>
          <w:rPrChange w:id="195" w:author="Cara Brook" w:date="2021-08-29T14:07:00Z">
            <w:rPr>
              <w:rFonts w:ascii="Arial" w:hAnsi="Arial" w:cs="Arial"/>
              <w:b/>
              <w:bCs/>
            </w:rPr>
          </w:rPrChange>
        </w:rPr>
        <w:t>cara</w:t>
      </w:r>
      <w:proofErr w:type="spellEnd"/>
      <w:r w:rsidRPr="006B3F44">
        <w:rPr>
          <w:b/>
          <w:bCs/>
          <w:rPrChange w:id="196" w:author="Cara Brook" w:date="2021-08-29T14:07:00Z">
            <w:rPr>
              <w:rFonts w:ascii="Arial" w:hAnsi="Arial" w:cs="Arial"/>
              <w:b/>
              <w:bCs/>
            </w:rPr>
          </w:rPrChange>
        </w:rPr>
        <w:t>)</w:t>
      </w:r>
    </w:p>
    <w:p w14:paraId="0E86A517" w14:textId="123EA84B" w:rsidR="00F47ABB" w:rsidRPr="006B3F44" w:rsidRDefault="00E8501A" w:rsidP="00A60EE4">
      <w:pPr>
        <w:rPr>
          <w:rPrChange w:id="197" w:author="Cara Brook" w:date="2021-08-29T14:07:00Z">
            <w:rPr>
              <w:rFonts w:ascii="Arial" w:hAnsi="Arial" w:cs="Arial"/>
            </w:rPr>
          </w:rPrChange>
        </w:rPr>
      </w:pPr>
      <w:r w:rsidRPr="006B3F44">
        <w:rPr>
          <w:rPrChange w:id="198" w:author="Cara Brook" w:date="2021-08-29T14:07:00Z">
            <w:rPr>
              <w:rFonts w:ascii="Arial" w:hAnsi="Arial" w:cs="Arial"/>
            </w:rPr>
          </w:rPrChange>
        </w:rPr>
        <w:t>287 bats from 3 species were captured and sampled</w:t>
      </w:r>
      <w:r w:rsidR="003C642C" w:rsidRPr="006B3F44">
        <w:rPr>
          <w:rPrChange w:id="199" w:author="Cara Brook" w:date="2021-08-29T14:07:00Z">
            <w:rPr>
              <w:rFonts w:ascii="Arial" w:hAnsi="Arial" w:cs="Arial"/>
            </w:rPr>
          </w:rPrChange>
        </w:rPr>
        <w:t xml:space="preserve"> over one year from 2018-2019</w:t>
      </w:r>
      <w:r w:rsidRPr="006B3F44">
        <w:rPr>
          <w:rPrChange w:id="200" w:author="Cara Brook" w:date="2021-08-29T14:07:00Z">
            <w:rPr>
              <w:rFonts w:ascii="Arial" w:hAnsi="Arial" w:cs="Arial"/>
            </w:rPr>
          </w:rPrChange>
        </w:rPr>
        <w:t xml:space="preserve">: P. rufus (n=44), </w:t>
      </w:r>
      <w:r w:rsidRPr="006B3F44">
        <w:rPr>
          <w:i/>
          <w:iCs/>
          <w:rPrChange w:id="201" w:author="Cara Brook" w:date="2021-08-29T14:07:00Z">
            <w:rPr>
              <w:rFonts w:ascii="Arial" w:hAnsi="Arial" w:cs="Arial"/>
              <w:i/>
              <w:iCs/>
            </w:rPr>
          </w:rPrChange>
        </w:rPr>
        <w:t xml:space="preserve">E. </w:t>
      </w:r>
      <w:proofErr w:type="spellStart"/>
      <w:r w:rsidRPr="006B3F44">
        <w:rPr>
          <w:i/>
          <w:iCs/>
          <w:rPrChange w:id="202" w:author="Cara Brook" w:date="2021-08-29T14:07:00Z">
            <w:rPr>
              <w:rFonts w:ascii="Arial" w:hAnsi="Arial" w:cs="Arial"/>
              <w:i/>
              <w:iCs/>
            </w:rPr>
          </w:rPrChange>
        </w:rPr>
        <w:t>dupreanum</w:t>
      </w:r>
      <w:proofErr w:type="spellEnd"/>
      <w:r w:rsidRPr="006B3F44">
        <w:rPr>
          <w:rPrChange w:id="203" w:author="Cara Brook" w:date="2021-08-29T14:07:00Z">
            <w:rPr>
              <w:rFonts w:ascii="Arial" w:hAnsi="Arial" w:cs="Arial"/>
            </w:rPr>
          </w:rPrChange>
        </w:rPr>
        <w:t xml:space="preserve"> (n=146), and </w:t>
      </w:r>
      <w:r w:rsidRPr="006B3F44">
        <w:rPr>
          <w:i/>
          <w:iCs/>
          <w:rPrChange w:id="204" w:author="Cara Brook" w:date="2021-08-29T14:07:00Z">
            <w:rPr>
              <w:rFonts w:ascii="Arial" w:hAnsi="Arial" w:cs="Arial"/>
              <w:i/>
              <w:iCs/>
            </w:rPr>
          </w:rPrChange>
        </w:rPr>
        <w:t xml:space="preserve">R. </w:t>
      </w:r>
      <w:proofErr w:type="spellStart"/>
      <w:r w:rsidRPr="006B3F44">
        <w:rPr>
          <w:i/>
          <w:iCs/>
          <w:rPrChange w:id="205" w:author="Cara Brook" w:date="2021-08-29T14:07:00Z">
            <w:rPr>
              <w:rFonts w:ascii="Arial" w:hAnsi="Arial" w:cs="Arial"/>
              <w:i/>
              <w:iCs/>
            </w:rPr>
          </w:rPrChange>
        </w:rPr>
        <w:t>madagascariensis</w:t>
      </w:r>
      <w:proofErr w:type="spellEnd"/>
      <w:r w:rsidRPr="006B3F44">
        <w:rPr>
          <w:rPrChange w:id="206" w:author="Cara Brook" w:date="2021-08-29T14:07:00Z">
            <w:rPr>
              <w:rFonts w:ascii="Arial" w:hAnsi="Arial" w:cs="Arial"/>
            </w:rPr>
          </w:rPrChange>
        </w:rPr>
        <w:t xml:space="preserve"> (n=95) (Figure 1). </w:t>
      </w:r>
      <w:r w:rsidR="003C642C" w:rsidRPr="006B3F44">
        <w:rPr>
          <w:rPrChange w:id="207" w:author="Cara Brook" w:date="2021-08-29T14:07:00Z">
            <w:rPr>
              <w:rFonts w:ascii="Arial" w:hAnsi="Arial" w:cs="Arial"/>
            </w:rPr>
          </w:rPrChange>
        </w:rPr>
        <w:t xml:space="preserve">Urine samples, while taken, did not have any coronavirus hits. Of fecal samples, the breakdown of coronavirus prevalence was as follows: </w:t>
      </w:r>
      <w:r w:rsidR="003C642C" w:rsidRPr="006B3F44">
        <w:rPr>
          <w:i/>
          <w:iCs/>
          <w:rPrChange w:id="208" w:author="Cara Brook" w:date="2021-08-29T14:07:00Z">
            <w:rPr>
              <w:rFonts w:ascii="Arial" w:hAnsi="Arial" w:cs="Arial"/>
              <w:i/>
              <w:iCs/>
            </w:rPr>
          </w:rPrChange>
        </w:rPr>
        <w:t>P. rufus</w:t>
      </w:r>
      <w:r w:rsidR="003C642C" w:rsidRPr="006B3F44">
        <w:rPr>
          <w:rPrChange w:id="209" w:author="Cara Brook" w:date="2021-08-29T14:07:00Z">
            <w:rPr>
              <w:rFonts w:ascii="Arial" w:hAnsi="Arial" w:cs="Arial"/>
            </w:rPr>
          </w:rPrChange>
        </w:rPr>
        <w:t xml:space="preserve"> (n=4/44, 9%), </w:t>
      </w:r>
      <w:r w:rsidR="003C642C" w:rsidRPr="006B3F44">
        <w:rPr>
          <w:i/>
          <w:iCs/>
          <w:rPrChange w:id="210" w:author="Cara Brook" w:date="2021-08-29T14:07:00Z">
            <w:rPr>
              <w:rFonts w:ascii="Arial" w:hAnsi="Arial" w:cs="Arial"/>
              <w:i/>
              <w:iCs/>
            </w:rPr>
          </w:rPrChange>
        </w:rPr>
        <w:t xml:space="preserve">E. </w:t>
      </w:r>
      <w:proofErr w:type="spellStart"/>
      <w:r w:rsidR="003C642C" w:rsidRPr="006B3F44">
        <w:rPr>
          <w:i/>
          <w:iCs/>
          <w:rPrChange w:id="211" w:author="Cara Brook" w:date="2021-08-29T14:07:00Z">
            <w:rPr>
              <w:rFonts w:ascii="Arial" w:hAnsi="Arial" w:cs="Arial"/>
              <w:i/>
              <w:iCs/>
            </w:rPr>
          </w:rPrChange>
        </w:rPr>
        <w:t>dupreanum</w:t>
      </w:r>
      <w:proofErr w:type="spellEnd"/>
      <w:r w:rsidR="003C642C" w:rsidRPr="006B3F44">
        <w:rPr>
          <w:rPrChange w:id="212" w:author="Cara Brook" w:date="2021-08-29T14:07:00Z">
            <w:rPr>
              <w:rFonts w:ascii="Arial" w:hAnsi="Arial" w:cs="Arial"/>
            </w:rPr>
          </w:rPrChange>
        </w:rPr>
        <w:t xml:space="preserve"> (n=18/</w:t>
      </w:r>
      <w:r w:rsidR="009B57BF" w:rsidRPr="006B3F44">
        <w:rPr>
          <w:rPrChange w:id="213" w:author="Cara Brook" w:date="2021-08-29T14:07:00Z">
            <w:rPr>
              <w:rFonts w:ascii="Arial" w:hAnsi="Arial" w:cs="Arial"/>
            </w:rPr>
          </w:rPrChange>
        </w:rPr>
        <w:t xml:space="preserve">146, 12.3%), and </w:t>
      </w:r>
      <w:r w:rsidR="009B57BF" w:rsidRPr="006B3F44">
        <w:rPr>
          <w:i/>
          <w:iCs/>
          <w:rPrChange w:id="214" w:author="Cara Brook" w:date="2021-08-29T14:07:00Z">
            <w:rPr>
              <w:rFonts w:ascii="Arial" w:hAnsi="Arial" w:cs="Arial"/>
              <w:i/>
              <w:iCs/>
            </w:rPr>
          </w:rPrChange>
        </w:rPr>
        <w:t xml:space="preserve">R. </w:t>
      </w:r>
      <w:proofErr w:type="spellStart"/>
      <w:r w:rsidR="009B57BF" w:rsidRPr="006B3F44">
        <w:rPr>
          <w:i/>
          <w:iCs/>
          <w:rPrChange w:id="215" w:author="Cara Brook" w:date="2021-08-29T14:07:00Z">
            <w:rPr>
              <w:rFonts w:ascii="Arial" w:hAnsi="Arial" w:cs="Arial"/>
              <w:i/>
              <w:iCs/>
            </w:rPr>
          </w:rPrChange>
        </w:rPr>
        <w:t>madagascariensus</w:t>
      </w:r>
      <w:proofErr w:type="spellEnd"/>
      <w:r w:rsidR="009B57BF" w:rsidRPr="006B3F44">
        <w:rPr>
          <w:rPrChange w:id="216" w:author="Cara Brook" w:date="2021-08-29T14:07:00Z">
            <w:rPr>
              <w:rFonts w:ascii="Arial" w:hAnsi="Arial" w:cs="Arial"/>
            </w:rPr>
          </w:rPrChange>
        </w:rPr>
        <w:t xml:space="preserve"> (n=8/95, 8.4%) (Figure 1). Finally, of the coronavirus positive samples, the adult/juvenile breakdown was as follows: </w:t>
      </w:r>
      <w:r w:rsidR="009B57BF" w:rsidRPr="006B3F44">
        <w:rPr>
          <w:i/>
          <w:iCs/>
          <w:rPrChange w:id="217" w:author="Cara Brook" w:date="2021-08-29T14:07:00Z">
            <w:rPr>
              <w:rFonts w:ascii="Arial" w:hAnsi="Arial" w:cs="Arial"/>
              <w:i/>
              <w:iCs/>
            </w:rPr>
          </w:rPrChange>
        </w:rPr>
        <w:t>P. rufus</w:t>
      </w:r>
      <w:r w:rsidR="009B57BF" w:rsidRPr="006B3F44">
        <w:rPr>
          <w:rPrChange w:id="218" w:author="Cara Brook" w:date="2021-08-29T14:07:00Z">
            <w:rPr>
              <w:rFonts w:ascii="Arial" w:hAnsi="Arial" w:cs="Arial"/>
            </w:rPr>
          </w:rPrChange>
        </w:rPr>
        <w:t xml:space="preserve"> (n=2 juvenile, </w:t>
      </w:r>
      <w:r w:rsidR="00817336" w:rsidRPr="006B3F44">
        <w:rPr>
          <w:rPrChange w:id="219" w:author="Cara Brook" w:date="2021-08-29T14:07:00Z">
            <w:rPr>
              <w:rFonts w:ascii="Arial" w:hAnsi="Arial" w:cs="Arial"/>
            </w:rPr>
          </w:rPrChange>
        </w:rPr>
        <w:t xml:space="preserve">2 </w:t>
      </w:r>
      <w:r w:rsidR="009B57BF" w:rsidRPr="006B3F44">
        <w:rPr>
          <w:rPrChange w:id="220" w:author="Cara Brook" w:date="2021-08-29T14:07:00Z">
            <w:rPr>
              <w:rFonts w:ascii="Arial" w:hAnsi="Arial" w:cs="Arial"/>
            </w:rPr>
          </w:rPrChange>
        </w:rPr>
        <w:t>adult)</w:t>
      </w:r>
      <w:r w:rsidR="00817336" w:rsidRPr="006B3F44">
        <w:rPr>
          <w:rPrChange w:id="221" w:author="Cara Brook" w:date="2021-08-29T14:07:00Z">
            <w:rPr>
              <w:rFonts w:ascii="Arial" w:hAnsi="Arial" w:cs="Arial"/>
            </w:rPr>
          </w:rPrChange>
        </w:rPr>
        <w:t xml:space="preserve">, </w:t>
      </w:r>
      <w:r w:rsidR="00817336" w:rsidRPr="006B3F44">
        <w:rPr>
          <w:i/>
          <w:iCs/>
          <w:rPrChange w:id="222" w:author="Cara Brook" w:date="2021-08-29T14:07:00Z">
            <w:rPr>
              <w:rFonts w:ascii="Arial" w:hAnsi="Arial" w:cs="Arial"/>
              <w:i/>
              <w:iCs/>
            </w:rPr>
          </w:rPrChange>
        </w:rPr>
        <w:t xml:space="preserve">R. </w:t>
      </w:r>
      <w:proofErr w:type="spellStart"/>
      <w:r w:rsidR="00817336" w:rsidRPr="006B3F44">
        <w:rPr>
          <w:i/>
          <w:iCs/>
          <w:rPrChange w:id="223" w:author="Cara Brook" w:date="2021-08-29T14:07:00Z">
            <w:rPr>
              <w:rFonts w:ascii="Arial" w:hAnsi="Arial" w:cs="Arial"/>
              <w:i/>
              <w:iCs/>
            </w:rPr>
          </w:rPrChange>
        </w:rPr>
        <w:t>madagascariensis</w:t>
      </w:r>
      <w:proofErr w:type="spellEnd"/>
      <w:r w:rsidR="00817336" w:rsidRPr="006B3F44">
        <w:rPr>
          <w:rPrChange w:id="224" w:author="Cara Brook" w:date="2021-08-29T14:07:00Z">
            <w:rPr>
              <w:rFonts w:ascii="Arial" w:hAnsi="Arial" w:cs="Arial"/>
            </w:rPr>
          </w:rPrChange>
        </w:rPr>
        <w:t xml:space="preserve"> (n=0 juvenile, 8 adult), and </w:t>
      </w:r>
      <w:r w:rsidR="00817336" w:rsidRPr="006B3F44">
        <w:rPr>
          <w:i/>
          <w:iCs/>
          <w:rPrChange w:id="225" w:author="Cara Brook" w:date="2021-08-29T14:07:00Z">
            <w:rPr>
              <w:rFonts w:ascii="Arial" w:hAnsi="Arial" w:cs="Arial"/>
              <w:i/>
              <w:iCs/>
            </w:rPr>
          </w:rPrChange>
        </w:rPr>
        <w:t xml:space="preserve">E. </w:t>
      </w:r>
      <w:proofErr w:type="spellStart"/>
      <w:r w:rsidR="00817336" w:rsidRPr="006B3F44">
        <w:rPr>
          <w:i/>
          <w:iCs/>
          <w:rPrChange w:id="226" w:author="Cara Brook" w:date="2021-08-29T14:07:00Z">
            <w:rPr>
              <w:rFonts w:ascii="Arial" w:hAnsi="Arial" w:cs="Arial"/>
              <w:i/>
              <w:iCs/>
            </w:rPr>
          </w:rPrChange>
        </w:rPr>
        <w:t>dupreanum</w:t>
      </w:r>
      <w:proofErr w:type="spellEnd"/>
      <w:r w:rsidR="00817336" w:rsidRPr="006B3F44">
        <w:rPr>
          <w:rPrChange w:id="227" w:author="Cara Brook" w:date="2021-08-29T14:07:00Z">
            <w:rPr>
              <w:rFonts w:ascii="Arial" w:hAnsi="Arial" w:cs="Arial"/>
            </w:rPr>
          </w:rPrChange>
        </w:rPr>
        <w:t xml:space="preserve"> (n= </w:t>
      </w:r>
      <w:r w:rsidR="00003B7A" w:rsidRPr="006B3F44">
        <w:rPr>
          <w:rPrChange w:id="228" w:author="Cara Brook" w:date="2021-08-29T14:07:00Z">
            <w:rPr>
              <w:rFonts w:ascii="Arial" w:hAnsi="Arial" w:cs="Arial"/>
            </w:rPr>
          </w:rPrChange>
        </w:rPr>
        <w:t xml:space="preserve">5 </w:t>
      </w:r>
      <w:r w:rsidR="00817336" w:rsidRPr="006B3F44">
        <w:rPr>
          <w:rPrChange w:id="229" w:author="Cara Brook" w:date="2021-08-29T14:07:00Z">
            <w:rPr>
              <w:rFonts w:ascii="Arial" w:hAnsi="Arial" w:cs="Arial"/>
            </w:rPr>
          </w:rPrChange>
        </w:rPr>
        <w:t xml:space="preserve">juvenile, </w:t>
      </w:r>
      <w:r w:rsidR="00003B7A" w:rsidRPr="006B3F44">
        <w:rPr>
          <w:rPrChange w:id="230" w:author="Cara Brook" w:date="2021-08-29T14:07:00Z">
            <w:rPr>
              <w:rFonts w:ascii="Arial" w:hAnsi="Arial" w:cs="Arial"/>
            </w:rPr>
          </w:rPrChange>
        </w:rPr>
        <w:t xml:space="preserve">13 </w:t>
      </w:r>
      <w:r w:rsidR="00817336" w:rsidRPr="006B3F44">
        <w:rPr>
          <w:rPrChange w:id="231" w:author="Cara Brook" w:date="2021-08-29T14:07:00Z">
            <w:rPr>
              <w:rFonts w:ascii="Arial" w:hAnsi="Arial" w:cs="Arial"/>
            </w:rPr>
          </w:rPrChange>
        </w:rPr>
        <w:t xml:space="preserve">adult). </w:t>
      </w:r>
    </w:p>
    <w:p w14:paraId="77532401" w14:textId="2F9D2BFB" w:rsidR="00817336" w:rsidRPr="006B3F44" w:rsidRDefault="00817336" w:rsidP="00A60EE4">
      <w:pPr>
        <w:rPr>
          <w:rPrChange w:id="232" w:author="Cara Brook" w:date="2021-08-29T14:07:00Z">
            <w:rPr>
              <w:rFonts w:ascii="Arial" w:hAnsi="Arial" w:cs="Arial"/>
            </w:rPr>
          </w:rPrChange>
        </w:rPr>
      </w:pPr>
    </w:p>
    <w:p w14:paraId="6FCFE43C" w14:textId="614F00C1" w:rsidR="00CA7047" w:rsidRPr="006B3F44" w:rsidRDefault="00CA7047" w:rsidP="00A60EE4">
      <w:pPr>
        <w:rPr>
          <w:rPrChange w:id="233" w:author="Cara Brook" w:date="2021-08-29T14:07:00Z">
            <w:rPr>
              <w:rFonts w:ascii="Arial" w:hAnsi="Arial" w:cs="Arial"/>
            </w:rPr>
          </w:rPrChange>
        </w:rPr>
      </w:pPr>
      <w:r w:rsidRPr="006B3F44">
        <w:rPr>
          <w:rPrChange w:id="234" w:author="Cara Brook" w:date="2021-08-29T14:07:00Z">
            <w:rPr>
              <w:rFonts w:ascii="Arial" w:hAnsi="Arial" w:cs="Arial"/>
            </w:rPr>
          </w:rPrChange>
        </w:rPr>
        <w:t xml:space="preserve">GAM modeling to explore disease ecology of coronaviruses in </w:t>
      </w:r>
      <w:r w:rsidRPr="006B3F44">
        <w:rPr>
          <w:i/>
          <w:iCs/>
          <w:rPrChange w:id="235" w:author="Cara Brook" w:date="2021-08-29T14:07:00Z">
            <w:rPr>
              <w:rFonts w:ascii="Arial" w:hAnsi="Arial" w:cs="Arial"/>
              <w:i/>
              <w:iCs/>
            </w:rPr>
          </w:rPrChange>
        </w:rPr>
        <w:t xml:space="preserve">E. </w:t>
      </w:r>
      <w:proofErr w:type="spellStart"/>
      <w:r w:rsidRPr="006B3F44">
        <w:rPr>
          <w:i/>
          <w:iCs/>
          <w:rPrChange w:id="236" w:author="Cara Brook" w:date="2021-08-29T14:07:00Z">
            <w:rPr>
              <w:rFonts w:ascii="Arial" w:hAnsi="Arial" w:cs="Arial"/>
              <w:i/>
              <w:iCs/>
            </w:rPr>
          </w:rPrChange>
        </w:rPr>
        <w:t>dupreanum</w:t>
      </w:r>
      <w:proofErr w:type="spellEnd"/>
      <w:r w:rsidRPr="006B3F44">
        <w:rPr>
          <w:rPrChange w:id="237" w:author="Cara Brook" w:date="2021-08-29T14:07:00Z">
            <w:rPr>
              <w:rFonts w:ascii="Arial" w:hAnsi="Arial" w:cs="Arial"/>
            </w:rPr>
          </w:rPrChange>
        </w:rPr>
        <w:t xml:space="preserve">, </w:t>
      </w:r>
      <w:r w:rsidRPr="006B3F44">
        <w:rPr>
          <w:i/>
          <w:iCs/>
          <w:rPrChange w:id="238" w:author="Cara Brook" w:date="2021-08-29T14:07:00Z">
            <w:rPr>
              <w:rFonts w:ascii="Arial" w:hAnsi="Arial" w:cs="Arial"/>
              <w:i/>
              <w:iCs/>
            </w:rPr>
          </w:rPrChange>
        </w:rPr>
        <w:t xml:space="preserve">R. </w:t>
      </w:r>
      <w:proofErr w:type="spellStart"/>
      <w:r w:rsidRPr="006B3F44">
        <w:rPr>
          <w:i/>
          <w:iCs/>
          <w:rPrChange w:id="239" w:author="Cara Brook" w:date="2021-08-29T14:07:00Z">
            <w:rPr>
              <w:rFonts w:ascii="Arial" w:hAnsi="Arial" w:cs="Arial"/>
              <w:i/>
              <w:iCs/>
            </w:rPr>
          </w:rPrChange>
        </w:rPr>
        <w:t>madagascariensis</w:t>
      </w:r>
      <w:proofErr w:type="spellEnd"/>
      <w:r w:rsidRPr="006B3F44">
        <w:rPr>
          <w:rPrChange w:id="240" w:author="Cara Brook" w:date="2021-08-29T14:07:00Z">
            <w:rPr>
              <w:rFonts w:ascii="Arial" w:hAnsi="Arial" w:cs="Arial"/>
            </w:rPr>
          </w:rPrChange>
        </w:rPr>
        <w:t xml:space="preserve">, and </w:t>
      </w:r>
      <w:r w:rsidRPr="006B3F44">
        <w:rPr>
          <w:i/>
          <w:iCs/>
          <w:rPrChange w:id="241" w:author="Cara Brook" w:date="2021-08-29T14:07:00Z">
            <w:rPr>
              <w:rFonts w:ascii="Arial" w:hAnsi="Arial" w:cs="Arial"/>
              <w:i/>
              <w:iCs/>
            </w:rPr>
          </w:rPrChange>
        </w:rPr>
        <w:t xml:space="preserve">P. </w:t>
      </w:r>
      <w:r w:rsidR="00A5095C" w:rsidRPr="006B3F44">
        <w:rPr>
          <w:i/>
          <w:iCs/>
          <w:rPrChange w:id="242" w:author="Cara Brook" w:date="2021-08-29T14:07:00Z">
            <w:rPr>
              <w:rFonts w:ascii="Arial" w:hAnsi="Arial" w:cs="Arial"/>
              <w:i/>
              <w:iCs/>
            </w:rPr>
          </w:rPrChange>
        </w:rPr>
        <w:t>r</w:t>
      </w:r>
      <w:r w:rsidRPr="006B3F44">
        <w:rPr>
          <w:i/>
          <w:iCs/>
          <w:rPrChange w:id="243" w:author="Cara Brook" w:date="2021-08-29T14:07:00Z">
            <w:rPr>
              <w:rFonts w:ascii="Arial" w:hAnsi="Arial" w:cs="Arial"/>
              <w:i/>
              <w:iCs/>
            </w:rPr>
          </w:rPrChange>
        </w:rPr>
        <w:t>ufus</w:t>
      </w:r>
      <w:r w:rsidR="001C324B" w:rsidRPr="006B3F44">
        <w:rPr>
          <w:rPrChange w:id="244" w:author="Cara Brook" w:date="2021-08-29T14:07:00Z">
            <w:rPr>
              <w:rFonts w:ascii="Arial" w:hAnsi="Arial" w:cs="Arial"/>
            </w:rPr>
          </w:rPrChange>
        </w:rPr>
        <w:t xml:space="preserve"> was plotted. </w:t>
      </w:r>
      <w:r w:rsidR="001C324B" w:rsidRPr="006B3F44">
        <w:rPr>
          <w:i/>
          <w:iCs/>
          <w:rPrChange w:id="245" w:author="Cara Brook" w:date="2021-08-29T14:07:00Z">
            <w:rPr>
              <w:rFonts w:ascii="Arial" w:hAnsi="Arial" w:cs="Arial"/>
              <w:i/>
              <w:iCs/>
            </w:rPr>
          </w:rPrChange>
        </w:rPr>
        <w:t>P. rufus</w:t>
      </w:r>
      <w:r w:rsidR="001C324B" w:rsidRPr="006B3F44">
        <w:rPr>
          <w:rPrChange w:id="246" w:author="Cara Brook" w:date="2021-08-29T14:07:00Z">
            <w:rPr>
              <w:rFonts w:ascii="Arial" w:hAnsi="Arial" w:cs="Arial"/>
            </w:rPr>
          </w:rPrChange>
        </w:rPr>
        <w:t xml:space="preserve"> coronavirus prevalence appears to drop in anticipation of the dry season in Madagascar. The same pattern, although not as pronounced can be observed for </w:t>
      </w:r>
      <w:r w:rsidR="001C324B" w:rsidRPr="006B3F44">
        <w:rPr>
          <w:i/>
          <w:iCs/>
          <w:rPrChange w:id="247" w:author="Cara Brook" w:date="2021-08-29T14:07:00Z">
            <w:rPr>
              <w:rFonts w:ascii="Arial" w:hAnsi="Arial" w:cs="Arial"/>
              <w:i/>
              <w:iCs/>
            </w:rPr>
          </w:rPrChange>
        </w:rPr>
        <w:t xml:space="preserve">R. </w:t>
      </w:r>
      <w:proofErr w:type="spellStart"/>
      <w:r w:rsidR="001C324B" w:rsidRPr="006B3F44">
        <w:rPr>
          <w:i/>
          <w:iCs/>
          <w:rPrChange w:id="248" w:author="Cara Brook" w:date="2021-08-29T14:07:00Z">
            <w:rPr>
              <w:rFonts w:ascii="Arial" w:hAnsi="Arial" w:cs="Arial"/>
              <w:i/>
              <w:iCs/>
            </w:rPr>
          </w:rPrChange>
        </w:rPr>
        <w:t>madagascariensis</w:t>
      </w:r>
      <w:proofErr w:type="spellEnd"/>
      <w:r w:rsidR="001C324B" w:rsidRPr="006B3F44">
        <w:rPr>
          <w:rPrChange w:id="249" w:author="Cara Brook" w:date="2021-08-29T14:07:00Z">
            <w:rPr>
              <w:rFonts w:ascii="Arial" w:hAnsi="Arial" w:cs="Arial"/>
            </w:rPr>
          </w:rPrChange>
        </w:rPr>
        <w:t>. However, E</w:t>
      </w:r>
      <w:r w:rsidR="001C324B" w:rsidRPr="006B3F44">
        <w:rPr>
          <w:i/>
          <w:iCs/>
          <w:rPrChange w:id="250" w:author="Cara Brook" w:date="2021-08-29T14:07:00Z">
            <w:rPr>
              <w:rFonts w:ascii="Arial" w:hAnsi="Arial" w:cs="Arial"/>
              <w:i/>
              <w:iCs/>
            </w:rPr>
          </w:rPrChange>
        </w:rPr>
        <w:t xml:space="preserve">. </w:t>
      </w:r>
      <w:proofErr w:type="spellStart"/>
      <w:r w:rsidR="001C324B" w:rsidRPr="006B3F44">
        <w:rPr>
          <w:i/>
          <w:iCs/>
          <w:rPrChange w:id="251" w:author="Cara Brook" w:date="2021-08-29T14:07:00Z">
            <w:rPr>
              <w:rFonts w:ascii="Arial" w:hAnsi="Arial" w:cs="Arial"/>
              <w:i/>
              <w:iCs/>
            </w:rPr>
          </w:rPrChange>
        </w:rPr>
        <w:t>dupreanum</w:t>
      </w:r>
      <w:proofErr w:type="spellEnd"/>
      <w:r w:rsidR="001C324B" w:rsidRPr="006B3F44">
        <w:rPr>
          <w:rPrChange w:id="252" w:author="Cara Brook" w:date="2021-08-29T14:07:00Z">
            <w:rPr>
              <w:rFonts w:ascii="Arial" w:hAnsi="Arial" w:cs="Arial"/>
            </w:rPr>
          </w:rPrChange>
        </w:rPr>
        <w:t xml:space="preserve"> coronavirus prevalence did not change much over time and over seasons.</w:t>
      </w:r>
      <w:r w:rsidR="002D4496" w:rsidRPr="006B3F44">
        <w:rPr>
          <w:rPrChange w:id="253" w:author="Cara Brook" w:date="2021-08-29T14:07:00Z">
            <w:rPr>
              <w:rFonts w:ascii="Arial" w:hAnsi="Arial" w:cs="Arial"/>
            </w:rPr>
          </w:rPrChange>
        </w:rPr>
        <w:t xml:space="preserve"> There is a nonsignificant rise in coronavirus prevalence around April in all three bat species that slowly tapers off into the dry season, then rises again going into January</w:t>
      </w:r>
      <w:r w:rsidR="00003B7A" w:rsidRPr="006B3F44">
        <w:rPr>
          <w:rPrChange w:id="254" w:author="Cara Brook" w:date="2021-08-29T14:07:00Z">
            <w:rPr>
              <w:rFonts w:ascii="Arial" w:hAnsi="Arial" w:cs="Arial"/>
            </w:rPr>
          </w:rPrChange>
        </w:rPr>
        <w:t xml:space="preserve">. </w:t>
      </w:r>
      <w:r w:rsidR="00E13B01" w:rsidRPr="006B3F44">
        <w:rPr>
          <w:rPrChange w:id="255" w:author="Cara Brook" w:date="2021-08-29T14:07:00Z">
            <w:rPr>
              <w:rFonts w:ascii="Arial" w:hAnsi="Arial" w:cs="Arial"/>
            </w:rPr>
          </w:rPrChange>
        </w:rPr>
        <w:t>The three species have similar breeding seasons (around April-May) and annual birth pulses (around October)</w:t>
      </w:r>
      <w:sdt>
        <w:sdtPr>
          <w:rPr>
            <w:color w:val="000000"/>
            <w:rPrChange w:id="256" w:author="Cara Brook" w:date="2021-08-29T14:07:00Z">
              <w:rPr>
                <w:rFonts w:ascii="Arial" w:hAnsi="Arial" w:cs="Arial"/>
                <w:color w:val="000000"/>
              </w:rPr>
            </w:rPrChange>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593744016"/>
          <w:placeholder>
            <w:docPart w:val="DefaultPlaceholder_-1854013440"/>
          </w:placeholder>
        </w:sdtPr>
        <w:sdtEndPr>
          <w:rPr>
            <w:rPrChange w:id="257" w:author="Cara Brook" w:date="2021-08-29T14:07:00Z">
              <w:rPr/>
            </w:rPrChange>
          </w:rPr>
        </w:sdtEndPr>
        <w:sdtContent>
          <w:r w:rsidR="00AD5CD7" w:rsidRPr="006B3F44">
            <w:rPr>
              <w:color w:val="000000"/>
              <w:rPrChange w:id="258" w:author="Cara Brook" w:date="2021-08-29T14:07:00Z">
                <w:rPr>
                  <w:rFonts w:ascii="Arial" w:hAnsi="Arial" w:cs="Arial"/>
                  <w:color w:val="000000"/>
                </w:rPr>
              </w:rPrChange>
            </w:rPr>
            <w:t>46</w:t>
          </w:r>
        </w:sdtContent>
      </w:sdt>
      <w:r w:rsidR="00E13B01" w:rsidRPr="006B3F44">
        <w:rPr>
          <w:rPrChange w:id="259" w:author="Cara Brook" w:date="2021-08-29T14:07:00Z">
            <w:rPr>
              <w:rFonts w:ascii="Arial" w:hAnsi="Arial" w:cs="Arial"/>
            </w:rPr>
          </w:rPrChange>
        </w:rPr>
        <w:t xml:space="preserve">. </w:t>
      </w:r>
    </w:p>
    <w:p w14:paraId="3FA8DBD8" w14:textId="77777777" w:rsidR="00E13B01" w:rsidRPr="006B3F44" w:rsidRDefault="00E13B01" w:rsidP="00A60EE4">
      <w:pPr>
        <w:rPr>
          <w:rPrChange w:id="260" w:author="Cara Brook" w:date="2021-08-29T14:07:00Z">
            <w:rPr>
              <w:rFonts w:ascii="Arial" w:hAnsi="Arial" w:cs="Arial"/>
            </w:rPr>
          </w:rPrChange>
        </w:rPr>
      </w:pPr>
    </w:p>
    <w:p w14:paraId="69A84E43" w14:textId="3CF72193" w:rsidR="00817336" w:rsidRPr="006B3F44" w:rsidRDefault="00817336" w:rsidP="00A60EE4">
      <w:pPr>
        <w:rPr>
          <w:rPrChange w:id="261" w:author="Cara Brook" w:date="2021-08-29T14:07:00Z">
            <w:rPr>
              <w:rFonts w:ascii="Arial" w:hAnsi="Arial" w:cs="Arial"/>
            </w:rPr>
          </w:rPrChange>
        </w:rPr>
      </w:pPr>
      <w:r w:rsidRPr="006B3F44">
        <w:rPr>
          <w:rPrChange w:id="262" w:author="Cara Brook" w:date="2021-08-29T14:07:00Z">
            <w:rPr>
              <w:rFonts w:ascii="Arial" w:hAnsi="Arial" w:cs="Arial"/>
            </w:rPr>
          </w:rPrChange>
        </w:rPr>
        <w:t>Paragraph about seasonal dynamics</w:t>
      </w:r>
    </w:p>
    <w:p w14:paraId="5481CBB7" w14:textId="77777777" w:rsidR="00817336" w:rsidRPr="006B3F44" w:rsidRDefault="00817336" w:rsidP="00A60EE4">
      <w:pPr>
        <w:rPr>
          <w:rPrChange w:id="263" w:author="Cara Brook" w:date="2021-08-29T14:07:00Z">
            <w:rPr>
              <w:rFonts w:ascii="Arial" w:hAnsi="Arial" w:cs="Arial"/>
            </w:rPr>
          </w:rPrChange>
        </w:rPr>
      </w:pPr>
    </w:p>
    <w:p w14:paraId="07396A57" w14:textId="2771C6AA" w:rsidR="00817336" w:rsidRPr="006B3F44" w:rsidRDefault="00817336" w:rsidP="00A60EE4">
      <w:pPr>
        <w:rPr>
          <w:rPrChange w:id="264" w:author="Cara Brook" w:date="2021-08-29T14:07:00Z">
            <w:rPr>
              <w:rFonts w:ascii="Arial" w:hAnsi="Arial" w:cs="Arial"/>
            </w:rPr>
          </w:rPrChange>
        </w:rPr>
      </w:pPr>
      <w:r w:rsidRPr="006B3F44">
        <w:rPr>
          <w:rPrChange w:id="265" w:author="Cara Brook" w:date="2021-08-29T14:07:00Z">
            <w:rPr>
              <w:rFonts w:ascii="Arial" w:hAnsi="Arial" w:cs="Arial"/>
            </w:rPr>
          </w:rPrChange>
        </w:rPr>
        <w:t xml:space="preserve">Paragraph about </w:t>
      </w:r>
      <w:proofErr w:type="spellStart"/>
      <w:r w:rsidRPr="006B3F44">
        <w:rPr>
          <w:rPrChange w:id="266" w:author="Cara Brook" w:date="2021-08-29T14:07:00Z">
            <w:rPr>
              <w:rFonts w:ascii="Arial" w:hAnsi="Arial" w:cs="Arial"/>
            </w:rPr>
          </w:rPrChange>
        </w:rPr>
        <w:t>phylogeny+RdRp</w:t>
      </w:r>
      <w:proofErr w:type="spellEnd"/>
    </w:p>
    <w:p w14:paraId="52DF3EF9" w14:textId="32921F76" w:rsidR="00A5095C" w:rsidRPr="006B3F44" w:rsidRDefault="00A5095C" w:rsidP="00A60EE4">
      <w:pPr>
        <w:rPr>
          <w:rPrChange w:id="267" w:author="Cara Brook" w:date="2021-08-29T14:07:00Z">
            <w:rPr>
              <w:rFonts w:ascii="Arial" w:hAnsi="Arial" w:cs="Arial"/>
            </w:rPr>
          </w:rPrChange>
        </w:rPr>
      </w:pPr>
    </w:p>
    <w:p w14:paraId="2ACDB887" w14:textId="22EF8FBC" w:rsidR="00A5095C" w:rsidRPr="006B3F44" w:rsidRDefault="00A5095C" w:rsidP="00A60EE4">
      <w:pPr>
        <w:rPr>
          <w:rPrChange w:id="268" w:author="Cara Brook" w:date="2021-08-29T14:07:00Z">
            <w:rPr>
              <w:rFonts w:ascii="Arial" w:hAnsi="Arial" w:cs="Arial"/>
            </w:rPr>
          </w:rPrChange>
        </w:rPr>
      </w:pPr>
      <w:r w:rsidRPr="006B3F44">
        <w:rPr>
          <w:rPrChange w:id="269" w:author="Cara Brook" w:date="2021-08-29T14:07:00Z">
            <w:rPr>
              <w:rFonts w:ascii="Arial" w:hAnsi="Arial" w:cs="Arial"/>
            </w:rPr>
          </w:rPrChange>
        </w:rPr>
        <w:t>Comment about juveniles versus adults?</w:t>
      </w:r>
    </w:p>
    <w:p w14:paraId="2D0ADAA3" w14:textId="77777777" w:rsidR="003C642C" w:rsidRPr="006B3F44" w:rsidRDefault="003C642C" w:rsidP="00A60EE4">
      <w:pPr>
        <w:rPr>
          <w:rPrChange w:id="270" w:author="Cara Brook" w:date="2021-08-29T14:07:00Z">
            <w:rPr>
              <w:rFonts w:ascii="Arial" w:hAnsi="Arial" w:cs="Arial"/>
            </w:rPr>
          </w:rPrChange>
        </w:rPr>
      </w:pPr>
    </w:p>
    <w:p w14:paraId="537E1EB3" w14:textId="2B084A4D" w:rsidR="00D93F80" w:rsidRPr="006B3F44" w:rsidRDefault="00D93F80" w:rsidP="00A60EE4">
      <w:pPr>
        <w:rPr>
          <w:b/>
          <w:bCs/>
          <w:rPrChange w:id="271" w:author="Cara Brook" w:date="2021-08-29T14:07:00Z">
            <w:rPr>
              <w:rFonts w:ascii="Arial" w:hAnsi="Arial" w:cs="Arial"/>
              <w:b/>
              <w:bCs/>
            </w:rPr>
          </w:rPrChange>
        </w:rPr>
      </w:pPr>
      <w:r w:rsidRPr="006B3F44">
        <w:rPr>
          <w:b/>
          <w:bCs/>
          <w:rPrChange w:id="272" w:author="Cara Brook" w:date="2021-08-29T14:07:00Z">
            <w:rPr>
              <w:rFonts w:ascii="Arial" w:hAnsi="Arial" w:cs="Arial"/>
              <w:b/>
              <w:bCs/>
            </w:rPr>
          </w:rPrChange>
        </w:rPr>
        <w:t>Discussion</w:t>
      </w:r>
    </w:p>
    <w:p w14:paraId="52A3B219" w14:textId="25022D45" w:rsidR="00E847C0" w:rsidRPr="006B3F44" w:rsidRDefault="00311993" w:rsidP="00A60EE4">
      <w:pPr>
        <w:rPr>
          <w:rPrChange w:id="273" w:author="Cara Brook" w:date="2021-08-29T14:07:00Z">
            <w:rPr>
              <w:rFonts w:ascii="Arial" w:hAnsi="Arial" w:cs="Arial"/>
            </w:rPr>
          </w:rPrChange>
        </w:rPr>
      </w:pPr>
      <w:r w:rsidRPr="006B3F44">
        <w:rPr>
          <w:rPrChange w:id="274" w:author="Cara Brook" w:date="2021-08-29T14:07:00Z">
            <w:rPr>
              <w:rFonts w:ascii="Arial" w:hAnsi="Arial" w:cs="Arial"/>
            </w:rPr>
          </w:rPrChange>
        </w:rPr>
        <w:t xml:space="preserve">We have described three novel </w:t>
      </w:r>
      <w:proofErr w:type="spellStart"/>
      <w:r w:rsidRPr="006B3F44">
        <w:rPr>
          <w:rPrChange w:id="275" w:author="Cara Brook" w:date="2021-08-29T14:07:00Z">
            <w:rPr>
              <w:rFonts w:ascii="Arial" w:hAnsi="Arial" w:cs="Arial"/>
            </w:rPr>
          </w:rPrChange>
        </w:rPr>
        <w:t>nobecovirus</w:t>
      </w:r>
      <w:proofErr w:type="spellEnd"/>
      <w:r w:rsidRPr="006B3F44">
        <w:rPr>
          <w:rPrChange w:id="276" w:author="Cara Brook" w:date="2021-08-29T14:07:00Z">
            <w:rPr>
              <w:rFonts w:ascii="Arial" w:hAnsi="Arial" w:cs="Arial"/>
            </w:rPr>
          </w:rPrChange>
        </w:rPr>
        <w:t xml:space="preserve"> sequences, most notably from R. </w:t>
      </w:r>
      <w:proofErr w:type="spellStart"/>
      <w:r w:rsidRPr="006B3F44">
        <w:rPr>
          <w:rPrChange w:id="277" w:author="Cara Brook" w:date="2021-08-29T14:07:00Z">
            <w:rPr>
              <w:rFonts w:ascii="Arial" w:hAnsi="Arial" w:cs="Arial"/>
            </w:rPr>
          </w:rPrChange>
        </w:rPr>
        <w:t>madagascariensis</w:t>
      </w:r>
      <w:proofErr w:type="spellEnd"/>
      <w:r w:rsidRPr="006B3F44">
        <w:rPr>
          <w:rPrChange w:id="278" w:author="Cara Brook" w:date="2021-08-29T14:07:00Z">
            <w:rPr>
              <w:rFonts w:ascii="Arial" w:hAnsi="Arial" w:cs="Arial"/>
            </w:rPr>
          </w:rPrChange>
        </w:rPr>
        <w:t xml:space="preserve">, </w:t>
      </w:r>
      <w:commentRangeStart w:id="279"/>
      <w:r w:rsidRPr="006B3F44">
        <w:rPr>
          <w:rPrChange w:id="280" w:author="Cara Brook" w:date="2021-08-29T14:07:00Z">
            <w:rPr>
              <w:rFonts w:ascii="Arial" w:hAnsi="Arial" w:cs="Arial"/>
            </w:rPr>
          </w:rPrChange>
        </w:rPr>
        <w:t>a bat host that had previously not been identified as a competent coronavirus host</w:t>
      </w:r>
      <w:sdt>
        <w:sdtPr>
          <w:rPr>
            <w:color w:val="000000"/>
            <w:rPrChange w:id="281" w:author="Cara Brook" w:date="2021-08-29T14:07:00Z">
              <w:rPr>
                <w:rFonts w:ascii="Arial" w:hAnsi="Arial" w:cs="Arial"/>
                <w:color w:val="000000"/>
              </w:rPr>
            </w:rPrChange>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zOTwvc3VwPiIsIm1hbnVhbE92ZXJyaWRlVGV4dCI6IjQxIn19"/>
          <w:id w:val="-95089715"/>
          <w:placeholder>
            <w:docPart w:val="DefaultPlaceholder_-1854013440"/>
          </w:placeholder>
        </w:sdtPr>
        <w:sdtEndPr>
          <w:rPr>
            <w:rPrChange w:id="282" w:author="Cara Brook" w:date="2021-08-29T14:07:00Z">
              <w:rPr/>
            </w:rPrChange>
          </w:rPr>
        </w:sdtEndPr>
        <w:sdtContent>
          <w:r w:rsidR="00AD5CD7" w:rsidRPr="006B3F44">
            <w:rPr>
              <w:color w:val="000000"/>
              <w:rPrChange w:id="283" w:author="Cara Brook" w:date="2021-08-29T14:07:00Z">
                <w:rPr>
                  <w:rFonts w:ascii="Arial" w:hAnsi="Arial" w:cs="Arial"/>
                  <w:color w:val="000000"/>
                </w:rPr>
              </w:rPrChange>
            </w:rPr>
            <w:t>41</w:t>
          </w:r>
          <w:commentRangeEnd w:id="279"/>
          <w:r w:rsidR="003B499D" w:rsidRPr="006B3F44">
            <w:rPr>
              <w:rStyle w:val="CommentReference"/>
              <w:sz w:val="24"/>
              <w:szCs w:val="24"/>
              <w:rPrChange w:id="284" w:author="Cara Brook" w:date="2021-08-29T14:07:00Z">
                <w:rPr>
                  <w:rStyle w:val="CommentReference"/>
                </w:rPr>
              </w:rPrChange>
            </w:rPr>
            <w:commentReference w:id="279"/>
          </w:r>
        </w:sdtContent>
      </w:sdt>
      <w:r w:rsidRPr="006B3F44">
        <w:rPr>
          <w:rPrChange w:id="285" w:author="Cara Brook" w:date="2021-08-29T14:07:00Z">
            <w:rPr>
              <w:rFonts w:ascii="Arial" w:hAnsi="Arial" w:cs="Arial"/>
            </w:rPr>
          </w:rPrChange>
        </w:rPr>
        <w:t xml:space="preserve">. </w:t>
      </w:r>
      <w:r w:rsidR="001B1416" w:rsidRPr="006B3F44">
        <w:rPr>
          <w:rPrChange w:id="286" w:author="Cara Brook" w:date="2021-08-29T14:07:00Z">
            <w:rPr>
              <w:rFonts w:ascii="Arial" w:hAnsi="Arial" w:cs="Arial"/>
            </w:rPr>
          </w:rPrChange>
        </w:rPr>
        <w:t>The average prevalence of 10% is comparable to sample efforts in other countries, indicating that there is an endemic level of coronaviruses circulating throughout Madagascar</w:t>
      </w:r>
      <w:sdt>
        <w:sdtPr>
          <w:rPr>
            <w:color w:val="000000"/>
            <w:rPrChange w:id="287" w:author="Cara Brook" w:date="2021-08-29T14:07:00Z">
              <w:rPr>
                <w:rFonts w:ascii="Arial" w:hAnsi="Arial" w:cs="Arial"/>
                <w:color w:val="000000"/>
              </w:rPr>
            </w:rPrChange>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955629084"/>
          <w:placeholder>
            <w:docPart w:val="DefaultPlaceholder_-1854013440"/>
          </w:placeholder>
        </w:sdtPr>
        <w:sdtEndPr>
          <w:rPr>
            <w:rPrChange w:id="288" w:author="Cara Brook" w:date="2021-08-29T14:07:00Z">
              <w:rPr/>
            </w:rPrChange>
          </w:rPr>
        </w:sdtEndPr>
        <w:sdtContent>
          <w:r w:rsidR="00AD5CD7" w:rsidRPr="006B3F44">
            <w:rPr>
              <w:color w:val="000000"/>
              <w:rPrChange w:id="289" w:author="Cara Brook" w:date="2021-08-29T14:07:00Z">
                <w:rPr>
                  <w:rFonts w:ascii="Arial" w:hAnsi="Arial" w:cs="Arial"/>
                  <w:color w:val="000000"/>
                </w:rPr>
              </w:rPrChange>
            </w:rPr>
            <w:t>28,29</w:t>
          </w:r>
        </w:sdtContent>
      </w:sdt>
      <w:r w:rsidR="001B1416" w:rsidRPr="006B3F44">
        <w:rPr>
          <w:rPrChange w:id="290" w:author="Cara Brook" w:date="2021-08-29T14:07:00Z">
            <w:rPr>
              <w:rFonts w:ascii="Arial" w:hAnsi="Arial" w:cs="Arial"/>
            </w:rPr>
          </w:rPrChange>
        </w:rPr>
        <w:t xml:space="preserve">. </w:t>
      </w:r>
      <w:r w:rsidR="00F96A65" w:rsidRPr="006B3F44">
        <w:rPr>
          <w:rPrChange w:id="291" w:author="Cara Brook" w:date="2021-08-29T14:07:00Z">
            <w:rPr>
              <w:rFonts w:ascii="Arial" w:hAnsi="Arial" w:cs="Arial"/>
            </w:rPr>
          </w:rPrChange>
        </w:rPr>
        <w:t xml:space="preserve">The novel </w:t>
      </w:r>
      <w:proofErr w:type="spellStart"/>
      <w:r w:rsidR="00F96A65" w:rsidRPr="006B3F44">
        <w:rPr>
          <w:rPrChange w:id="292" w:author="Cara Brook" w:date="2021-08-29T14:07:00Z">
            <w:rPr>
              <w:rFonts w:ascii="Arial" w:hAnsi="Arial" w:cs="Arial"/>
            </w:rPr>
          </w:rPrChange>
        </w:rPr>
        <w:t>nobecoviruses</w:t>
      </w:r>
      <w:proofErr w:type="spellEnd"/>
      <w:r w:rsidR="00F96A65" w:rsidRPr="006B3F44">
        <w:rPr>
          <w:rPrChange w:id="293" w:author="Cara Brook" w:date="2021-08-29T14:07:00Z">
            <w:rPr>
              <w:rFonts w:ascii="Arial" w:hAnsi="Arial" w:cs="Arial"/>
            </w:rPr>
          </w:rPrChange>
        </w:rPr>
        <w:t xml:space="preserve"> isolated are closely related to </w:t>
      </w:r>
      <w:proofErr w:type="spellStart"/>
      <w:r w:rsidR="00F96A65" w:rsidRPr="006B3F44">
        <w:rPr>
          <w:rPrChange w:id="294" w:author="Cara Brook" w:date="2021-08-29T14:07:00Z">
            <w:rPr>
              <w:rFonts w:ascii="Arial" w:hAnsi="Arial" w:cs="Arial"/>
            </w:rPr>
          </w:rPrChange>
        </w:rPr>
        <w:t>nobecoviruses</w:t>
      </w:r>
      <w:proofErr w:type="spellEnd"/>
      <w:r w:rsidR="00F96A65" w:rsidRPr="006B3F44">
        <w:rPr>
          <w:rPrChange w:id="295" w:author="Cara Brook" w:date="2021-08-29T14:07:00Z">
            <w:rPr>
              <w:rFonts w:ascii="Arial" w:hAnsi="Arial" w:cs="Arial"/>
            </w:rPr>
          </w:rPrChange>
        </w:rPr>
        <w:t xml:space="preserve"> isolated </w:t>
      </w:r>
      <w:r w:rsidR="00DB0412" w:rsidRPr="006B3F44">
        <w:rPr>
          <w:rPrChange w:id="296" w:author="Cara Brook" w:date="2021-08-29T14:07:00Z">
            <w:rPr>
              <w:rFonts w:ascii="Arial" w:hAnsi="Arial" w:cs="Arial"/>
            </w:rPr>
          </w:rPrChange>
        </w:rPr>
        <w:t>from</w:t>
      </w:r>
      <w:r w:rsidR="00F96A65" w:rsidRPr="006B3F44">
        <w:rPr>
          <w:rPrChange w:id="297" w:author="Cara Brook" w:date="2021-08-29T14:07:00Z">
            <w:rPr>
              <w:rFonts w:ascii="Arial" w:hAnsi="Arial" w:cs="Arial"/>
            </w:rPr>
          </w:rPrChange>
        </w:rPr>
        <w:t xml:space="preserve"> China and Singapore</w:t>
      </w:r>
      <w:r w:rsidR="00DB0412" w:rsidRPr="006B3F44">
        <w:rPr>
          <w:rPrChange w:id="298" w:author="Cara Brook" w:date="2021-08-29T14:07:00Z">
            <w:rPr>
              <w:rFonts w:ascii="Arial" w:hAnsi="Arial" w:cs="Arial"/>
            </w:rPr>
          </w:rPrChange>
        </w:rPr>
        <w:t xml:space="preserve">, also mostly from </w:t>
      </w:r>
      <w:r w:rsidR="00DB0412" w:rsidRPr="006B3F44">
        <w:rPr>
          <w:i/>
          <w:iCs/>
          <w:rPrChange w:id="299" w:author="Cara Brook" w:date="2021-08-29T14:07:00Z">
            <w:rPr>
              <w:rFonts w:ascii="Arial" w:hAnsi="Arial" w:cs="Arial"/>
              <w:i/>
              <w:iCs/>
            </w:rPr>
          </w:rPrChange>
        </w:rPr>
        <w:t>Rousettus spp.</w:t>
      </w:r>
      <w:r w:rsidR="008F0B36" w:rsidRPr="006B3F44">
        <w:rPr>
          <w:rPrChange w:id="300" w:author="Cara Brook" w:date="2021-08-29T14:07:00Z">
            <w:rPr>
              <w:rFonts w:ascii="Arial" w:hAnsi="Arial" w:cs="Arial"/>
            </w:rPr>
          </w:rPrChange>
        </w:rPr>
        <w:t xml:space="preserve"> (Figure 3A).</w:t>
      </w:r>
      <w:r w:rsidR="00DB0412" w:rsidRPr="006B3F44">
        <w:rPr>
          <w:rPrChange w:id="301" w:author="Cara Brook" w:date="2021-08-29T14:07:00Z">
            <w:rPr>
              <w:rFonts w:ascii="Arial" w:hAnsi="Arial" w:cs="Arial"/>
            </w:rPr>
          </w:rPrChange>
        </w:rPr>
        <w:t xml:space="preserve"> The </w:t>
      </w:r>
      <w:proofErr w:type="spellStart"/>
      <w:r w:rsidR="00DB0412" w:rsidRPr="006B3F44">
        <w:rPr>
          <w:rPrChange w:id="302" w:author="Cara Brook" w:date="2021-08-29T14:07:00Z">
            <w:rPr>
              <w:rFonts w:ascii="Arial" w:hAnsi="Arial" w:cs="Arial"/>
            </w:rPr>
          </w:rPrChange>
        </w:rPr>
        <w:t>RdRp</w:t>
      </w:r>
      <w:proofErr w:type="spellEnd"/>
      <w:r w:rsidR="00DB0412" w:rsidRPr="006B3F44">
        <w:rPr>
          <w:rPrChange w:id="303" w:author="Cara Brook" w:date="2021-08-29T14:07:00Z">
            <w:rPr>
              <w:rFonts w:ascii="Arial" w:hAnsi="Arial" w:cs="Arial"/>
            </w:rPr>
          </w:rPrChange>
        </w:rPr>
        <w:t xml:space="preserve"> clustering also shows close homology with African </w:t>
      </w:r>
      <w:r w:rsidR="008F0B36" w:rsidRPr="006B3F44">
        <w:rPr>
          <w:rPrChange w:id="304" w:author="Cara Brook" w:date="2021-08-29T14:07:00Z">
            <w:rPr>
              <w:rFonts w:ascii="Arial" w:hAnsi="Arial" w:cs="Arial"/>
            </w:rPr>
          </w:rPrChange>
        </w:rPr>
        <w:t>co</w:t>
      </w:r>
      <w:r w:rsidR="00DB0412" w:rsidRPr="006B3F44">
        <w:rPr>
          <w:rPrChange w:id="305" w:author="Cara Brook" w:date="2021-08-29T14:07:00Z">
            <w:rPr>
              <w:rFonts w:ascii="Arial" w:hAnsi="Arial" w:cs="Arial"/>
            </w:rPr>
          </w:rPrChange>
        </w:rPr>
        <w:t>ronavirus strains, along with further showing relation to Asian coronavirus strains</w:t>
      </w:r>
      <w:r w:rsidR="008F0B36" w:rsidRPr="006B3F44">
        <w:rPr>
          <w:rPrChange w:id="306" w:author="Cara Brook" w:date="2021-08-29T14:07:00Z">
            <w:rPr>
              <w:rFonts w:ascii="Arial" w:hAnsi="Arial" w:cs="Arial"/>
            </w:rPr>
          </w:rPrChange>
        </w:rPr>
        <w:t xml:space="preserve"> (Figure 3B)</w:t>
      </w:r>
      <w:r w:rsidR="00DB0412" w:rsidRPr="006B3F44">
        <w:rPr>
          <w:rPrChange w:id="307" w:author="Cara Brook" w:date="2021-08-29T14:07:00Z">
            <w:rPr>
              <w:rFonts w:ascii="Arial" w:hAnsi="Arial" w:cs="Arial"/>
            </w:rPr>
          </w:rPrChange>
        </w:rPr>
        <w:t xml:space="preserve">. </w:t>
      </w:r>
      <w:r w:rsidR="00BB267E" w:rsidRPr="006B3F44">
        <w:rPr>
          <w:rPrChange w:id="308" w:author="Cara Brook" w:date="2021-08-29T14:07:00Z">
            <w:rPr>
              <w:rFonts w:ascii="Arial" w:hAnsi="Arial" w:cs="Arial"/>
            </w:rPr>
          </w:rPrChange>
        </w:rPr>
        <w:t>Seasonality modeling of coronavirus prevalence revealed little data to correlate infection data to bat breeding seasons and annual birth pulses</w:t>
      </w:r>
      <w:r w:rsidR="008F0B36" w:rsidRPr="006B3F44">
        <w:rPr>
          <w:rPrChange w:id="309" w:author="Cara Brook" w:date="2021-08-29T14:07:00Z">
            <w:rPr>
              <w:rFonts w:ascii="Arial" w:hAnsi="Arial" w:cs="Arial"/>
            </w:rPr>
          </w:rPrChange>
        </w:rPr>
        <w:t xml:space="preserve">, so </w:t>
      </w:r>
      <w:r w:rsidR="00994889" w:rsidRPr="006B3F44">
        <w:rPr>
          <w:rPrChange w:id="310" w:author="Cara Brook" w:date="2021-08-29T14:07:00Z">
            <w:rPr>
              <w:rFonts w:ascii="Arial" w:hAnsi="Arial" w:cs="Arial"/>
            </w:rPr>
          </w:rPrChange>
        </w:rPr>
        <w:t xml:space="preserve">more data is needed to correlate the time of year the sample was collected to </w:t>
      </w:r>
      <w:r w:rsidR="001E1CD8" w:rsidRPr="006B3F44">
        <w:rPr>
          <w:rPrChange w:id="311" w:author="Cara Brook" w:date="2021-08-29T14:07:00Z">
            <w:rPr>
              <w:rFonts w:ascii="Arial" w:hAnsi="Arial" w:cs="Arial"/>
            </w:rPr>
          </w:rPrChange>
        </w:rPr>
        <w:t>food availability, depending on the species’ diet</w:t>
      </w:r>
      <w:r w:rsidR="008F0B36" w:rsidRPr="006B3F44">
        <w:rPr>
          <w:rPrChange w:id="312" w:author="Cara Brook" w:date="2021-08-29T14:07:00Z">
            <w:rPr>
              <w:rFonts w:ascii="Arial" w:hAnsi="Arial" w:cs="Arial"/>
            </w:rPr>
          </w:rPrChange>
        </w:rPr>
        <w:t xml:space="preserve"> (Figure 2)</w:t>
      </w:r>
      <w:r w:rsidR="001E1CD8" w:rsidRPr="006B3F44">
        <w:rPr>
          <w:rPrChange w:id="313" w:author="Cara Brook" w:date="2021-08-29T14:07:00Z">
            <w:rPr>
              <w:rFonts w:ascii="Arial" w:hAnsi="Arial" w:cs="Arial"/>
            </w:rPr>
          </w:rPrChange>
        </w:rPr>
        <w:t xml:space="preserve">. </w:t>
      </w:r>
      <w:r w:rsidR="00E13B01" w:rsidRPr="006B3F44">
        <w:rPr>
          <w:rPrChange w:id="314" w:author="Cara Brook" w:date="2021-08-29T14:07:00Z">
            <w:rPr>
              <w:rFonts w:ascii="Arial" w:hAnsi="Arial" w:cs="Arial"/>
            </w:rPr>
          </w:rPrChange>
        </w:rPr>
        <w:t>Stress in these bat species my also dictate coronavirus success in these hosts, as stress can dampen the immune response</w:t>
      </w:r>
      <w:sdt>
        <w:sdtPr>
          <w:rPr>
            <w:color w:val="000000"/>
            <w:rPrChange w:id="315" w:author="Cara Brook" w:date="2021-08-29T14:07:00Z">
              <w:rPr>
                <w:rFonts w:ascii="Arial" w:hAnsi="Arial" w:cs="Arial"/>
                <w:color w:val="000000"/>
              </w:rPr>
            </w:rPrChange>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614512631"/>
          <w:placeholder>
            <w:docPart w:val="DefaultPlaceholder_-1854013440"/>
          </w:placeholder>
        </w:sdtPr>
        <w:sdtEndPr>
          <w:rPr>
            <w:rPrChange w:id="316" w:author="Cara Brook" w:date="2021-08-29T14:07:00Z">
              <w:rPr/>
            </w:rPrChange>
          </w:rPr>
        </w:sdtEndPr>
        <w:sdtContent>
          <w:r w:rsidR="00AD5CD7" w:rsidRPr="006B3F44">
            <w:rPr>
              <w:color w:val="000000"/>
              <w:rPrChange w:id="317" w:author="Cara Brook" w:date="2021-08-29T14:07:00Z">
                <w:rPr>
                  <w:rFonts w:ascii="Arial" w:hAnsi="Arial" w:cs="Arial"/>
                  <w:color w:val="000000"/>
                </w:rPr>
              </w:rPrChange>
            </w:rPr>
            <w:t>46</w:t>
          </w:r>
        </w:sdtContent>
      </w:sdt>
      <w:r w:rsidR="00E13B01" w:rsidRPr="006B3F44">
        <w:rPr>
          <w:rPrChange w:id="318" w:author="Cara Brook" w:date="2021-08-29T14:07:00Z">
            <w:rPr>
              <w:rFonts w:ascii="Arial" w:hAnsi="Arial" w:cs="Arial"/>
            </w:rPr>
          </w:rPrChange>
        </w:rPr>
        <w:t xml:space="preserve">. Multi-year longitudinal studies will be necessary to </w:t>
      </w:r>
      <w:r w:rsidR="00E13B01" w:rsidRPr="006B3F44">
        <w:rPr>
          <w:rPrChange w:id="319" w:author="Cara Brook" w:date="2021-08-29T14:07:00Z">
            <w:rPr>
              <w:rFonts w:ascii="Arial" w:hAnsi="Arial" w:cs="Arial"/>
            </w:rPr>
          </w:rPrChange>
        </w:rPr>
        <w:lastRenderedPageBreak/>
        <w:t xml:space="preserve">untangle these interactions. </w:t>
      </w:r>
      <w:r w:rsidR="00D7163A" w:rsidRPr="006B3F44">
        <w:rPr>
          <w:rPrChange w:id="320" w:author="Cara Brook" w:date="2021-08-29T14:07:00Z">
            <w:rPr>
              <w:rFonts w:ascii="Arial" w:hAnsi="Arial" w:cs="Arial"/>
            </w:rPr>
          </w:rPrChange>
        </w:rPr>
        <w:t xml:space="preserve">A next logical step would be to getting a full genome coronavirus from </w:t>
      </w:r>
      <w:r w:rsidR="00D7163A" w:rsidRPr="006B3F44">
        <w:rPr>
          <w:i/>
          <w:iCs/>
          <w:rPrChange w:id="321" w:author="Cara Brook" w:date="2021-08-29T14:07:00Z">
            <w:rPr>
              <w:rFonts w:ascii="Arial" w:hAnsi="Arial" w:cs="Arial"/>
              <w:i/>
              <w:iCs/>
            </w:rPr>
          </w:rPrChange>
        </w:rPr>
        <w:t xml:space="preserve">E. </w:t>
      </w:r>
      <w:proofErr w:type="spellStart"/>
      <w:r w:rsidR="00D7163A" w:rsidRPr="006B3F44">
        <w:rPr>
          <w:i/>
          <w:iCs/>
          <w:rPrChange w:id="322" w:author="Cara Brook" w:date="2021-08-29T14:07:00Z">
            <w:rPr>
              <w:rFonts w:ascii="Arial" w:hAnsi="Arial" w:cs="Arial"/>
              <w:i/>
              <w:iCs/>
            </w:rPr>
          </w:rPrChange>
        </w:rPr>
        <w:t>dupreanum</w:t>
      </w:r>
      <w:proofErr w:type="spellEnd"/>
      <w:r w:rsidR="00D7163A" w:rsidRPr="006B3F44">
        <w:rPr>
          <w:rPrChange w:id="323" w:author="Cara Brook" w:date="2021-08-29T14:07:00Z">
            <w:rPr>
              <w:rFonts w:ascii="Arial" w:hAnsi="Arial" w:cs="Arial"/>
            </w:rPr>
          </w:rPrChange>
        </w:rPr>
        <w:t xml:space="preserve">. </w:t>
      </w:r>
    </w:p>
    <w:p w14:paraId="21F758AA" w14:textId="77777777" w:rsidR="00E847C0" w:rsidRPr="006B3F44" w:rsidRDefault="00E847C0" w:rsidP="00A60EE4">
      <w:pPr>
        <w:rPr>
          <w:rPrChange w:id="324" w:author="Cara Brook" w:date="2021-08-29T14:07:00Z">
            <w:rPr>
              <w:rFonts w:ascii="Arial" w:hAnsi="Arial" w:cs="Arial"/>
            </w:rPr>
          </w:rPrChange>
        </w:rPr>
      </w:pPr>
    </w:p>
    <w:p w14:paraId="6E73D5BB" w14:textId="413B5FDE" w:rsidR="00BB267E" w:rsidRPr="006B3F44" w:rsidRDefault="007452E1" w:rsidP="00A60EE4">
      <w:pPr>
        <w:rPr>
          <w:rPrChange w:id="325" w:author="Cara Brook" w:date="2021-08-29T14:07:00Z">
            <w:rPr>
              <w:rFonts w:ascii="Arial" w:hAnsi="Arial" w:cs="Arial"/>
            </w:rPr>
          </w:rPrChange>
        </w:rPr>
      </w:pPr>
      <w:r w:rsidRPr="006B3F44">
        <w:rPr>
          <w:rPrChange w:id="326" w:author="Cara Brook" w:date="2021-08-29T14:07:00Z">
            <w:rPr>
              <w:rFonts w:ascii="Arial" w:hAnsi="Arial" w:cs="Arial"/>
            </w:rPr>
          </w:rPrChange>
        </w:rPr>
        <w:t>I</w:t>
      </w:r>
      <w:r w:rsidR="001E1CD8" w:rsidRPr="006B3F44">
        <w:rPr>
          <w:rPrChange w:id="327" w:author="Cara Brook" w:date="2021-08-29T14:07:00Z">
            <w:rPr>
              <w:rFonts w:ascii="Arial" w:hAnsi="Arial" w:cs="Arial"/>
            </w:rPr>
          </w:rPrChange>
        </w:rPr>
        <w:t>t is known that these endemic species of bats can co-roost in the same habitats</w:t>
      </w:r>
      <w:r w:rsidR="000A270D" w:rsidRPr="006B3F44">
        <w:rPr>
          <w:rPrChange w:id="328" w:author="Cara Brook" w:date="2021-08-29T14:07:00Z">
            <w:rPr>
              <w:rFonts w:ascii="Arial" w:hAnsi="Arial" w:cs="Arial"/>
            </w:rPr>
          </w:rPrChange>
        </w:rPr>
        <w:t xml:space="preserve">; </w:t>
      </w:r>
      <w:r w:rsidR="000A270D" w:rsidRPr="006B3F44">
        <w:rPr>
          <w:i/>
          <w:iCs/>
          <w:rPrChange w:id="329" w:author="Cara Brook" w:date="2021-08-29T14:07:00Z">
            <w:rPr>
              <w:rFonts w:ascii="Arial" w:hAnsi="Arial" w:cs="Arial"/>
              <w:i/>
              <w:iCs/>
            </w:rPr>
          </w:rPrChange>
        </w:rPr>
        <w:t xml:space="preserve">R. </w:t>
      </w:r>
      <w:proofErr w:type="spellStart"/>
      <w:r w:rsidR="000A270D" w:rsidRPr="006B3F44">
        <w:rPr>
          <w:i/>
          <w:iCs/>
          <w:rPrChange w:id="330" w:author="Cara Brook" w:date="2021-08-29T14:07:00Z">
            <w:rPr>
              <w:rFonts w:ascii="Arial" w:hAnsi="Arial" w:cs="Arial"/>
              <w:i/>
              <w:iCs/>
            </w:rPr>
          </w:rPrChange>
        </w:rPr>
        <w:t>madagascariensis</w:t>
      </w:r>
      <w:proofErr w:type="spellEnd"/>
      <w:r w:rsidR="000A270D" w:rsidRPr="006B3F44">
        <w:rPr>
          <w:i/>
          <w:iCs/>
          <w:rPrChange w:id="331" w:author="Cara Brook" w:date="2021-08-29T14:07:00Z">
            <w:rPr>
              <w:rFonts w:ascii="Arial" w:hAnsi="Arial" w:cs="Arial"/>
              <w:i/>
              <w:iCs/>
            </w:rPr>
          </w:rPrChange>
        </w:rPr>
        <w:t xml:space="preserve"> </w:t>
      </w:r>
      <w:r w:rsidR="000A270D" w:rsidRPr="006B3F44">
        <w:rPr>
          <w:rPrChange w:id="332" w:author="Cara Brook" w:date="2021-08-29T14:07:00Z">
            <w:rPr>
              <w:rFonts w:ascii="Arial" w:hAnsi="Arial" w:cs="Arial"/>
            </w:rPr>
          </w:rPrChange>
        </w:rPr>
        <w:t xml:space="preserve">and </w:t>
      </w:r>
      <w:r w:rsidR="000A270D" w:rsidRPr="006B3F44">
        <w:rPr>
          <w:i/>
          <w:iCs/>
          <w:rPrChange w:id="333" w:author="Cara Brook" w:date="2021-08-29T14:07:00Z">
            <w:rPr>
              <w:rFonts w:ascii="Arial" w:hAnsi="Arial" w:cs="Arial"/>
              <w:i/>
              <w:iCs/>
            </w:rPr>
          </w:rPrChange>
        </w:rPr>
        <w:t xml:space="preserve">E. </w:t>
      </w:r>
      <w:proofErr w:type="spellStart"/>
      <w:r w:rsidR="000A270D" w:rsidRPr="006B3F44">
        <w:rPr>
          <w:i/>
          <w:iCs/>
          <w:rPrChange w:id="334" w:author="Cara Brook" w:date="2021-08-29T14:07:00Z">
            <w:rPr>
              <w:rFonts w:ascii="Arial" w:hAnsi="Arial" w:cs="Arial"/>
              <w:i/>
              <w:iCs/>
            </w:rPr>
          </w:rPrChange>
        </w:rPr>
        <w:t>dupreanum</w:t>
      </w:r>
      <w:proofErr w:type="spellEnd"/>
      <w:r w:rsidR="000A270D" w:rsidRPr="006B3F44">
        <w:rPr>
          <w:rPrChange w:id="335" w:author="Cara Brook" w:date="2021-08-29T14:07:00Z">
            <w:rPr>
              <w:rFonts w:ascii="Arial" w:hAnsi="Arial" w:cs="Arial"/>
            </w:rPr>
          </w:rPrChange>
        </w:rPr>
        <w:t xml:space="preserve"> roost in caves, whereas P. </w:t>
      </w:r>
      <w:r w:rsidR="00460D44" w:rsidRPr="006B3F44">
        <w:rPr>
          <w:rPrChange w:id="336" w:author="Cara Brook" w:date="2021-08-29T14:07:00Z">
            <w:rPr>
              <w:rFonts w:ascii="Arial" w:hAnsi="Arial" w:cs="Arial"/>
            </w:rPr>
          </w:rPrChange>
        </w:rPr>
        <w:t>rufus roosts in trees</w:t>
      </w:r>
      <w:sdt>
        <w:sdtPr>
          <w:rPr>
            <w:color w:val="000000"/>
            <w:rPrChange w:id="337" w:author="Cara Brook" w:date="2021-08-29T14:07:00Z">
              <w:rPr>
                <w:rFonts w:ascii="Arial" w:hAnsi="Arial" w:cs="Arial"/>
                <w:color w:val="000000"/>
              </w:rPr>
            </w:rPrChange>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2016141272"/>
          <w:placeholder>
            <w:docPart w:val="DefaultPlaceholder_-1854013440"/>
          </w:placeholder>
        </w:sdtPr>
        <w:sdtEndPr>
          <w:rPr>
            <w:rPrChange w:id="338" w:author="Cara Brook" w:date="2021-08-29T14:07:00Z">
              <w:rPr/>
            </w:rPrChange>
          </w:rPr>
        </w:sdtEndPr>
        <w:sdtContent>
          <w:r w:rsidR="00AD5CD7" w:rsidRPr="006B3F44">
            <w:rPr>
              <w:color w:val="000000"/>
              <w:rPrChange w:id="339" w:author="Cara Brook" w:date="2021-08-29T14:07:00Z">
                <w:rPr>
                  <w:rFonts w:ascii="Arial" w:hAnsi="Arial" w:cs="Arial"/>
                  <w:color w:val="000000"/>
                </w:rPr>
              </w:rPrChange>
            </w:rPr>
            <w:t>46</w:t>
          </w:r>
        </w:sdtContent>
      </w:sdt>
      <w:r w:rsidR="00460D44" w:rsidRPr="006B3F44">
        <w:rPr>
          <w:rPrChange w:id="340" w:author="Cara Brook" w:date="2021-08-29T14:07:00Z">
            <w:rPr>
              <w:rFonts w:ascii="Arial" w:hAnsi="Arial" w:cs="Arial"/>
            </w:rPr>
          </w:rPrChange>
        </w:rPr>
        <w:t xml:space="preserve">. While no full genomes were isolated from </w:t>
      </w:r>
      <w:r w:rsidR="00460D44" w:rsidRPr="006B3F44">
        <w:rPr>
          <w:i/>
          <w:iCs/>
          <w:rPrChange w:id="341" w:author="Cara Brook" w:date="2021-08-29T14:07:00Z">
            <w:rPr>
              <w:rFonts w:ascii="Arial" w:hAnsi="Arial" w:cs="Arial"/>
              <w:i/>
              <w:iCs/>
            </w:rPr>
          </w:rPrChange>
        </w:rPr>
        <w:t xml:space="preserve">E. </w:t>
      </w:r>
      <w:proofErr w:type="spellStart"/>
      <w:r w:rsidR="00460D44" w:rsidRPr="006B3F44">
        <w:rPr>
          <w:i/>
          <w:iCs/>
          <w:rPrChange w:id="342" w:author="Cara Brook" w:date="2021-08-29T14:07:00Z">
            <w:rPr>
              <w:rFonts w:ascii="Arial" w:hAnsi="Arial" w:cs="Arial"/>
              <w:i/>
              <w:iCs/>
            </w:rPr>
          </w:rPrChange>
        </w:rPr>
        <w:t>dupreanum</w:t>
      </w:r>
      <w:proofErr w:type="spellEnd"/>
      <w:r w:rsidR="00460D44" w:rsidRPr="006B3F44">
        <w:rPr>
          <w:rPrChange w:id="343" w:author="Cara Brook" w:date="2021-08-29T14:07:00Z">
            <w:rPr>
              <w:rFonts w:ascii="Arial" w:hAnsi="Arial" w:cs="Arial"/>
            </w:rPr>
          </w:rPrChange>
        </w:rPr>
        <w:t xml:space="preserve">, the </w:t>
      </w:r>
      <w:proofErr w:type="spellStart"/>
      <w:r w:rsidR="00460D44" w:rsidRPr="006B3F44">
        <w:rPr>
          <w:rPrChange w:id="344" w:author="Cara Brook" w:date="2021-08-29T14:07:00Z">
            <w:rPr>
              <w:rFonts w:ascii="Arial" w:hAnsi="Arial" w:cs="Arial"/>
            </w:rPr>
          </w:rPrChange>
        </w:rPr>
        <w:t>RdRp</w:t>
      </w:r>
      <w:proofErr w:type="spellEnd"/>
      <w:r w:rsidR="00460D44" w:rsidRPr="006B3F44">
        <w:rPr>
          <w:rPrChange w:id="345" w:author="Cara Brook" w:date="2021-08-29T14:07:00Z">
            <w:rPr>
              <w:rFonts w:ascii="Arial" w:hAnsi="Arial" w:cs="Arial"/>
            </w:rPr>
          </w:rPrChange>
        </w:rPr>
        <w:t xml:space="preserve"> panel indicates that </w:t>
      </w:r>
      <w:r w:rsidR="00460D44" w:rsidRPr="006B3F44">
        <w:rPr>
          <w:i/>
          <w:iCs/>
          <w:rPrChange w:id="346" w:author="Cara Brook" w:date="2021-08-29T14:07:00Z">
            <w:rPr>
              <w:rFonts w:ascii="Arial" w:hAnsi="Arial" w:cs="Arial"/>
              <w:i/>
              <w:iCs/>
            </w:rPr>
          </w:rPrChange>
        </w:rPr>
        <w:t xml:space="preserve">E. </w:t>
      </w:r>
      <w:proofErr w:type="spellStart"/>
      <w:r w:rsidR="00460D44" w:rsidRPr="006B3F44">
        <w:rPr>
          <w:i/>
          <w:iCs/>
          <w:rPrChange w:id="347" w:author="Cara Brook" w:date="2021-08-29T14:07:00Z">
            <w:rPr>
              <w:rFonts w:ascii="Arial" w:hAnsi="Arial" w:cs="Arial"/>
              <w:i/>
              <w:iCs/>
            </w:rPr>
          </w:rPrChange>
        </w:rPr>
        <w:t>dupreanum</w:t>
      </w:r>
      <w:proofErr w:type="spellEnd"/>
      <w:r w:rsidR="002010C7" w:rsidRPr="006B3F44">
        <w:rPr>
          <w:rPrChange w:id="348" w:author="Cara Brook" w:date="2021-08-29T14:07:00Z">
            <w:rPr>
              <w:rFonts w:ascii="Arial" w:hAnsi="Arial" w:cs="Arial"/>
            </w:rPr>
          </w:rPrChange>
        </w:rPr>
        <w:t xml:space="preserve"> and </w:t>
      </w:r>
      <w:r w:rsidR="002010C7" w:rsidRPr="006B3F44">
        <w:rPr>
          <w:i/>
          <w:iCs/>
          <w:rPrChange w:id="349" w:author="Cara Brook" w:date="2021-08-29T14:07:00Z">
            <w:rPr>
              <w:rFonts w:ascii="Arial" w:hAnsi="Arial" w:cs="Arial"/>
              <w:i/>
              <w:iCs/>
            </w:rPr>
          </w:rPrChange>
        </w:rPr>
        <w:t xml:space="preserve">R. </w:t>
      </w:r>
      <w:proofErr w:type="spellStart"/>
      <w:r w:rsidR="002010C7" w:rsidRPr="006B3F44">
        <w:rPr>
          <w:i/>
          <w:iCs/>
          <w:rPrChange w:id="350" w:author="Cara Brook" w:date="2021-08-29T14:07:00Z">
            <w:rPr>
              <w:rFonts w:ascii="Arial" w:hAnsi="Arial" w:cs="Arial"/>
              <w:i/>
              <w:iCs/>
            </w:rPr>
          </w:rPrChange>
        </w:rPr>
        <w:t>madagascariensis</w:t>
      </w:r>
      <w:proofErr w:type="spellEnd"/>
      <w:r w:rsidR="00460D44" w:rsidRPr="006B3F44">
        <w:rPr>
          <w:rPrChange w:id="351" w:author="Cara Brook" w:date="2021-08-29T14:07:00Z">
            <w:rPr>
              <w:rFonts w:ascii="Arial" w:hAnsi="Arial" w:cs="Arial"/>
            </w:rPr>
          </w:rPrChange>
        </w:rPr>
        <w:t xml:space="preserve"> coronaviruses cluster more closely </w:t>
      </w:r>
      <w:r w:rsidR="002010C7" w:rsidRPr="006B3F44">
        <w:rPr>
          <w:rPrChange w:id="352" w:author="Cara Brook" w:date="2021-08-29T14:07:00Z">
            <w:rPr>
              <w:rFonts w:ascii="Arial" w:hAnsi="Arial" w:cs="Arial"/>
            </w:rPr>
          </w:rPrChange>
        </w:rPr>
        <w:t>than either</w:t>
      </w:r>
      <w:r w:rsidRPr="006B3F44">
        <w:rPr>
          <w:rPrChange w:id="353" w:author="Cara Brook" w:date="2021-08-29T14:07:00Z">
            <w:rPr>
              <w:rFonts w:ascii="Arial" w:hAnsi="Arial" w:cs="Arial"/>
            </w:rPr>
          </w:rPrChange>
        </w:rPr>
        <w:t xml:space="preserve"> individually</w:t>
      </w:r>
      <w:r w:rsidR="002010C7" w:rsidRPr="006B3F44">
        <w:rPr>
          <w:rPrChange w:id="354" w:author="Cara Brook" w:date="2021-08-29T14:07:00Z">
            <w:rPr>
              <w:rFonts w:ascii="Arial" w:hAnsi="Arial" w:cs="Arial"/>
            </w:rPr>
          </w:rPrChange>
        </w:rPr>
        <w:t xml:space="preserve"> with </w:t>
      </w:r>
      <w:r w:rsidR="002010C7" w:rsidRPr="006B3F44">
        <w:rPr>
          <w:i/>
          <w:iCs/>
          <w:rPrChange w:id="355" w:author="Cara Brook" w:date="2021-08-29T14:07:00Z">
            <w:rPr>
              <w:rFonts w:ascii="Arial" w:hAnsi="Arial" w:cs="Arial"/>
              <w:i/>
              <w:iCs/>
            </w:rPr>
          </w:rPrChange>
        </w:rPr>
        <w:t>P. rufus</w:t>
      </w:r>
      <w:r w:rsidRPr="006B3F44">
        <w:rPr>
          <w:i/>
          <w:iCs/>
          <w:rPrChange w:id="356" w:author="Cara Brook" w:date="2021-08-29T14:07:00Z">
            <w:rPr>
              <w:rFonts w:ascii="Arial" w:hAnsi="Arial" w:cs="Arial"/>
              <w:i/>
              <w:iCs/>
            </w:rPr>
          </w:rPrChange>
        </w:rPr>
        <w:t>.</w:t>
      </w:r>
      <w:r w:rsidRPr="006B3F44">
        <w:rPr>
          <w:rPrChange w:id="357" w:author="Cara Brook" w:date="2021-08-29T14:07:00Z">
            <w:rPr>
              <w:rFonts w:ascii="Arial" w:hAnsi="Arial" w:cs="Arial"/>
            </w:rPr>
          </w:rPrChange>
        </w:rPr>
        <w:t xml:space="preserve"> This could </w:t>
      </w:r>
      <w:r w:rsidR="002010C7" w:rsidRPr="006B3F44">
        <w:rPr>
          <w:rPrChange w:id="358" w:author="Cara Brook" w:date="2021-08-29T14:07:00Z">
            <w:rPr>
              <w:rFonts w:ascii="Arial" w:hAnsi="Arial" w:cs="Arial"/>
            </w:rPr>
          </w:rPrChange>
        </w:rPr>
        <w:t>sugges</w:t>
      </w:r>
      <w:r w:rsidRPr="006B3F44">
        <w:rPr>
          <w:rPrChange w:id="359" w:author="Cara Brook" w:date="2021-08-29T14:07:00Z">
            <w:rPr>
              <w:rFonts w:ascii="Arial" w:hAnsi="Arial" w:cs="Arial"/>
            </w:rPr>
          </w:rPrChange>
        </w:rPr>
        <w:t>t</w:t>
      </w:r>
      <w:r w:rsidR="002010C7" w:rsidRPr="006B3F44">
        <w:rPr>
          <w:rPrChange w:id="360" w:author="Cara Brook" w:date="2021-08-29T14:07:00Z">
            <w:rPr>
              <w:rFonts w:ascii="Arial" w:hAnsi="Arial" w:cs="Arial"/>
            </w:rPr>
          </w:rPrChange>
        </w:rPr>
        <w:t xml:space="preserve"> that recombination events may take place between </w:t>
      </w:r>
      <w:r w:rsidR="002D4496" w:rsidRPr="006B3F44">
        <w:rPr>
          <w:rPrChange w:id="361" w:author="Cara Brook" w:date="2021-08-29T14:07:00Z">
            <w:rPr>
              <w:rFonts w:ascii="Arial" w:hAnsi="Arial" w:cs="Arial"/>
            </w:rPr>
          </w:rPrChange>
        </w:rPr>
        <w:t xml:space="preserve">occasional </w:t>
      </w:r>
      <w:r w:rsidR="002010C7" w:rsidRPr="006B3F44">
        <w:rPr>
          <w:rPrChange w:id="362" w:author="Cara Brook" w:date="2021-08-29T14:07:00Z">
            <w:rPr>
              <w:rFonts w:ascii="Arial" w:hAnsi="Arial" w:cs="Arial"/>
            </w:rPr>
          </w:rPrChange>
        </w:rPr>
        <w:t>co-roosting species</w:t>
      </w:r>
      <w:r w:rsidR="00E13B01" w:rsidRPr="006B3F44">
        <w:rPr>
          <w:rPrChange w:id="363" w:author="Cara Brook" w:date="2021-08-29T14:07:00Z">
            <w:rPr>
              <w:rFonts w:ascii="Arial" w:hAnsi="Arial" w:cs="Arial"/>
            </w:rPr>
          </w:rPrChange>
        </w:rPr>
        <w:t>, as shown before in other bat coronavirus sampling studies</w:t>
      </w:r>
      <w:sdt>
        <w:sdtPr>
          <w:rPr>
            <w:color w:val="000000"/>
            <w:rPrChange w:id="364" w:author="Cara Brook" w:date="2021-08-29T14:07:00Z">
              <w:rPr>
                <w:rFonts w:ascii="Arial" w:hAnsi="Arial" w:cs="Arial"/>
                <w:color w:val="000000"/>
              </w:rPr>
            </w:rPrChange>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QsNDg8L3N1cD4iLCJtYW51YWxPdmVycmlkZVRleHQiOiI0Niw1MCJ9fQ=="/>
          <w:id w:val="-2125296325"/>
          <w:placeholder>
            <w:docPart w:val="DefaultPlaceholder_-1854013440"/>
          </w:placeholder>
        </w:sdtPr>
        <w:sdtEndPr>
          <w:rPr>
            <w:rPrChange w:id="365" w:author="Cara Brook" w:date="2021-08-29T14:07:00Z">
              <w:rPr/>
            </w:rPrChange>
          </w:rPr>
        </w:sdtEndPr>
        <w:sdtContent>
          <w:r w:rsidR="00AD5CD7" w:rsidRPr="006B3F44">
            <w:rPr>
              <w:color w:val="000000"/>
              <w:rPrChange w:id="366" w:author="Cara Brook" w:date="2021-08-29T14:07:00Z">
                <w:rPr>
                  <w:rFonts w:ascii="Arial" w:hAnsi="Arial" w:cs="Arial"/>
                  <w:color w:val="000000"/>
                </w:rPr>
              </w:rPrChange>
            </w:rPr>
            <w:t>46,50</w:t>
          </w:r>
        </w:sdtContent>
      </w:sdt>
      <w:r w:rsidR="00E13B01" w:rsidRPr="006B3F44">
        <w:rPr>
          <w:rPrChange w:id="367" w:author="Cara Brook" w:date="2021-08-29T14:07:00Z">
            <w:rPr>
              <w:rFonts w:ascii="Arial" w:hAnsi="Arial" w:cs="Arial"/>
            </w:rPr>
          </w:rPrChange>
        </w:rPr>
        <w:t xml:space="preserve">. </w:t>
      </w:r>
      <w:r w:rsidR="00B74B51" w:rsidRPr="006B3F44">
        <w:rPr>
          <w:rPrChange w:id="368" w:author="Cara Brook" w:date="2021-08-29T14:07:00Z">
            <w:rPr>
              <w:rFonts w:ascii="Arial" w:hAnsi="Arial" w:cs="Arial"/>
            </w:rPr>
          </w:rPrChange>
        </w:rPr>
        <w:t>In China, co-roosting bat species from one mine sha</w:t>
      </w:r>
      <w:r w:rsidR="00A5095C" w:rsidRPr="006B3F44">
        <w:rPr>
          <w:rPrChange w:id="369" w:author="Cara Brook" w:date="2021-08-29T14:07:00Z">
            <w:rPr>
              <w:rFonts w:ascii="Arial" w:hAnsi="Arial" w:cs="Arial"/>
            </w:rPr>
          </w:rPrChange>
        </w:rPr>
        <w:t>ft</w:t>
      </w:r>
      <w:r w:rsidR="00B74B51" w:rsidRPr="006B3F44">
        <w:rPr>
          <w:rPrChange w:id="370" w:author="Cara Brook" w:date="2021-08-29T14:07:00Z">
            <w:rPr>
              <w:rFonts w:ascii="Arial" w:hAnsi="Arial" w:cs="Arial"/>
            </w:rPr>
          </w:rPrChange>
        </w:rPr>
        <w:t xml:space="preserve"> yielded samples of a new </w:t>
      </w:r>
      <w:proofErr w:type="spellStart"/>
      <w:r w:rsidR="00E70511" w:rsidRPr="006B3F44">
        <w:rPr>
          <w:i/>
          <w:iCs/>
          <w:rPrChange w:id="371" w:author="Cara Brook" w:date="2021-08-29T14:07:00Z">
            <w:rPr>
              <w:rFonts w:ascii="Arial" w:hAnsi="Arial" w:cs="Arial"/>
              <w:i/>
              <w:iCs/>
            </w:rPr>
          </w:rPrChange>
        </w:rPr>
        <w:t>S</w:t>
      </w:r>
      <w:r w:rsidR="00B74B51" w:rsidRPr="006B3F44">
        <w:rPr>
          <w:i/>
          <w:iCs/>
          <w:rPrChange w:id="372" w:author="Cara Brook" w:date="2021-08-29T14:07:00Z">
            <w:rPr>
              <w:rFonts w:ascii="Arial" w:hAnsi="Arial" w:cs="Arial"/>
              <w:i/>
              <w:iCs/>
            </w:rPr>
          </w:rPrChange>
        </w:rPr>
        <w:t>arbecovirus</w:t>
      </w:r>
      <w:proofErr w:type="spellEnd"/>
      <w:r w:rsidR="00B74B51" w:rsidRPr="006B3F44">
        <w:rPr>
          <w:rPrChange w:id="373" w:author="Cara Brook" w:date="2021-08-29T14:07:00Z">
            <w:rPr>
              <w:rFonts w:ascii="Arial" w:hAnsi="Arial" w:cs="Arial"/>
            </w:rPr>
          </w:rPrChange>
        </w:rPr>
        <w:t xml:space="preserve">, along with other novel </w:t>
      </w:r>
      <w:r w:rsidR="00E70511" w:rsidRPr="006B3F44">
        <w:rPr>
          <w:i/>
          <w:iCs/>
          <w:rPrChange w:id="374" w:author="Cara Brook" w:date="2021-08-29T14:07:00Z">
            <w:rPr>
              <w:rFonts w:ascii="Arial" w:hAnsi="Arial" w:cs="Arial"/>
              <w:i/>
              <w:iCs/>
            </w:rPr>
          </w:rPrChange>
        </w:rPr>
        <w:t>B</w:t>
      </w:r>
      <w:r w:rsidR="00B74B51" w:rsidRPr="006B3F44">
        <w:rPr>
          <w:i/>
          <w:iCs/>
          <w:rPrChange w:id="375" w:author="Cara Brook" w:date="2021-08-29T14:07:00Z">
            <w:rPr>
              <w:rFonts w:ascii="Arial" w:hAnsi="Arial" w:cs="Arial"/>
              <w:i/>
              <w:iCs/>
            </w:rPr>
          </w:rPrChange>
        </w:rPr>
        <w:t>etacoronaviruses</w:t>
      </w:r>
      <w:sdt>
        <w:sdtPr>
          <w:rPr>
            <w:color w:val="000000"/>
            <w:rPrChange w:id="376" w:author="Cara Brook" w:date="2021-08-29T14:07:00Z">
              <w:rPr>
                <w:rFonts w:ascii="Arial" w:hAnsi="Arial" w:cs="Arial"/>
                <w:color w:val="000000"/>
              </w:rPr>
            </w:rPrChange>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g8L3N1cD4iLCJtYW51YWxPdmVycmlkZVRleHQiOiI1MCJ9fQ=="/>
          <w:id w:val="-493022131"/>
          <w:placeholder>
            <w:docPart w:val="DefaultPlaceholder_-1854013440"/>
          </w:placeholder>
        </w:sdtPr>
        <w:sdtEndPr>
          <w:rPr>
            <w:rPrChange w:id="377" w:author="Cara Brook" w:date="2021-08-29T14:07:00Z">
              <w:rPr/>
            </w:rPrChange>
          </w:rPr>
        </w:sdtEndPr>
        <w:sdtContent>
          <w:r w:rsidR="00AD5CD7" w:rsidRPr="006B3F44">
            <w:rPr>
              <w:color w:val="000000"/>
              <w:rPrChange w:id="378" w:author="Cara Brook" w:date="2021-08-29T14:07:00Z">
                <w:rPr>
                  <w:rFonts w:ascii="Arial" w:hAnsi="Arial" w:cs="Arial"/>
                  <w:color w:val="000000"/>
                </w:rPr>
              </w:rPrChange>
            </w:rPr>
            <w:t>50</w:t>
          </w:r>
        </w:sdtContent>
      </w:sdt>
      <w:r w:rsidR="00B74B51" w:rsidRPr="006B3F44">
        <w:rPr>
          <w:rPrChange w:id="379" w:author="Cara Brook" w:date="2021-08-29T14:07:00Z">
            <w:rPr>
              <w:rFonts w:ascii="Arial" w:hAnsi="Arial" w:cs="Arial"/>
            </w:rPr>
          </w:rPrChange>
        </w:rPr>
        <w:t xml:space="preserve">. </w:t>
      </w:r>
      <w:r w:rsidR="0065684B" w:rsidRPr="006B3F44">
        <w:rPr>
          <w:rPrChange w:id="380" w:author="Cara Brook" w:date="2021-08-29T14:07:00Z">
            <w:rPr>
              <w:rFonts w:ascii="Arial" w:hAnsi="Arial" w:cs="Arial"/>
            </w:rPr>
          </w:rPrChange>
        </w:rPr>
        <w:t>Recombination events have been observed frequently with coronavirus</w:t>
      </w:r>
      <w:r w:rsidRPr="006B3F44">
        <w:rPr>
          <w:rPrChange w:id="381" w:author="Cara Brook" w:date="2021-08-29T14:07:00Z">
            <w:rPr>
              <w:rFonts w:ascii="Arial" w:hAnsi="Arial" w:cs="Arial"/>
            </w:rPr>
          </w:rPrChange>
        </w:rPr>
        <w:t xml:space="preserve">; </w:t>
      </w:r>
      <w:r w:rsidR="0065684B" w:rsidRPr="006B3F44">
        <w:rPr>
          <w:rPrChange w:id="382" w:author="Cara Brook" w:date="2021-08-29T14:07:00Z">
            <w:rPr>
              <w:rFonts w:ascii="Arial" w:hAnsi="Arial" w:cs="Arial"/>
            </w:rPr>
          </w:rPrChange>
        </w:rPr>
        <w:t>there is evidence that SARS-CoV-2 emerged from a stepwise recombination series over time</w:t>
      </w:r>
      <w:sdt>
        <w:sdtPr>
          <w:rPr>
            <w:color w:val="000000"/>
            <w:rPrChange w:id="383" w:author="Cara Brook" w:date="2021-08-29T14:07:00Z">
              <w:rPr>
                <w:rFonts w:ascii="Arial" w:hAnsi="Arial" w:cs="Arial"/>
                <w:color w:val="000000"/>
              </w:rPr>
            </w:rPrChange>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Cw0OeKAkzUzPC9zdXA+IiwibWFudWFsT3ZlcnJpZGVUZXh0IjoiNDIsNTHigJM1NSJ9fQ=="/>
          <w:id w:val="704139195"/>
          <w:placeholder>
            <w:docPart w:val="DefaultPlaceholder_-1854013440"/>
          </w:placeholder>
        </w:sdtPr>
        <w:sdtEndPr>
          <w:rPr>
            <w:rPrChange w:id="384" w:author="Cara Brook" w:date="2021-08-29T14:07:00Z">
              <w:rPr/>
            </w:rPrChange>
          </w:rPr>
        </w:sdtEndPr>
        <w:sdtContent>
          <w:r w:rsidR="00AD5CD7" w:rsidRPr="006B3F44">
            <w:rPr>
              <w:color w:val="000000"/>
              <w:rPrChange w:id="385" w:author="Cara Brook" w:date="2021-08-29T14:07:00Z">
                <w:rPr>
                  <w:rFonts w:ascii="Arial" w:hAnsi="Arial" w:cs="Arial"/>
                  <w:color w:val="000000"/>
                </w:rPr>
              </w:rPrChange>
            </w:rPr>
            <w:t>42,51–55</w:t>
          </w:r>
        </w:sdtContent>
      </w:sdt>
      <w:r w:rsidR="0065684B" w:rsidRPr="006B3F44">
        <w:rPr>
          <w:rPrChange w:id="386" w:author="Cara Brook" w:date="2021-08-29T14:07:00Z">
            <w:rPr>
              <w:rFonts w:ascii="Arial" w:hAnsi="Arial" w:cs="Arial"/>
            </w:rPr>
          </w:rPrChange>
        </w:rPr>
        <w:t>.</w:t>
      </w:r>
      <w:r w:rsidR="005D54DA" w:rsidRPr="006B3F44">
        <w:rPr>
          <w:rPrChange w:id="387" w:author="Cara Brook" w:date="2021-08-29T14:07:00Z">
            <w:rPr>
              <w:rFonts w:ascii="Arial" w:hAnsi="Arial" w:cs="Arial"/>
            </w:rPr>
          </w:rPrChange>
        </w:rPr>
        <w:t xml:space="preserve"> One study found a coronaviruses in Africa that appears to be an intermediate step between SARS-CoV-1 and SARS-CoV-2 in terms of similarity in the </w:t>
      </w:r>
      <w:r w:rsidR="00C15828" w:rsidRPr="006B3F44">
        <w:rPr>
          <w:rPrChange w:id="388" w:author="Cara Brook" w:date="2021-08-29T14:07:00Z">
            <w:rPr>
              <w:rFonts w:ascii="Arial" w:hAnsi="Arial" w:cs="Arial"/>
            </w:rPr>
          </w:rPrChange>
        </w:rPr>
        <w:t xml:space="preserve">receptor binding domain, </w:t>
      </w:r>
      <w:r w:rsidR="005D54DA" w:rsidRPr="006B3F44">
        <w:rPr>
          <w:rPrChange w:id="389" w:author="Cara Brook" w:date="2021-08-29T14:07:00Z">
            <w:rPr>
              <w:rFonts w:ascii="Arial" w:hAnsi="Arial" w:cs="Arial"/>
            </w:rPr>
          </w:rPrChange>
        </w:rPr>
        <w:t>but without the ability to bind ACE2</w:t>
      </w:r>
      <w:sdt>
        <w:sdtPr>
          <w:rPr>
            <w:color w:val="000000"/>
            <w:rPrChange w:id="390" w:author="Cara Brook" w:date="2021-08-29T14:07:00Z">
              <w:rPr>
                <w:rFonts w:ascii="Arial" w:hAnsi="Arial" w:cs="Arial"/>
                <w:color w:val="000000"/>
              </w:rPr>
            </w:rPrChange>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Dwvc3VwPiIsIm1hbnVhbE92ZXJyaWRlVGV4dCI6IjU2In19"/>
          <w:id w:val="-1010359664"/>
          <w:placeholder>
            <w:docPart w:val="DefaultPlaceholder_-1854013440"/>
          </w:placeholder>
        </w:sdtPr>
        <w:sdtEndPr>
          <w:rPr>
            <w:rPrChange w:id="391" w:author="Cara Brook" w:date="2021-08-29T14:07:00Z">
              <w:rPr/>
            </w:rPrChange>
          </w:rPr>
        </w:sdtEndPr>
        <w:sdtContent>
          <w:r w:rsidR="00AD5CD7" w:rsidRPr="006B3F44">
            <w:rPr>
              <w:color w:val="000000"/>
              <w:rPrChange w:id="392" w:author="Cara Brook" w:date="2021-08-29T14:07:00Z">
                <w:rPr>
                  <w:rFonts w:ascii="Arial" w:hAnsi="Arial" w:cs="Arial"/>
                  <w:color w:val="000000"/>
                </w:rPr>
              </w:rPrChange>
            </w:rPr>
            <w:t>56</w:t>
          </w:r>
        </w:sdtContent>
      </w:sdt>
      <w:r w:rsidR="005D54DA" w:rsidRPr="006B3F44">
        <w:rPr>
          <w:rPrChange w:id="393" w:author="Cara Brook" w:date="2021-08-29T14:07:00Z">
            <w:rPr>
              <w:rFonts w:ascii="Arial" w:hAnsi="Arial" w:cs="Arial"/>
            </w:rPr>
          </w:rPrChange>
        </w:rPr>
        <w:t xml:space="preserve">. </w:t>
      </w:r>
      <w:r w:rsidR="00B62E3F" w:rsidRPr="006B3F44">
        <w:rPr>
          <w:rPrChange w:id="394" w:author="Cara Brook" w:date="2021-08-29T14:07:00Z">
            <w:rPr>
              <w:rFonts w:ascii="Arial" w:hAnsi="Arial" w:cs="Arial"/>
            </w:rPr>
          </w:rPrChange>
        </w:rPr>
        <w:t>ACE2 usage is well described in many coronaviruses from Asia, but more focus should be on bridging the gap in this knowledge from other countries</w:t>
      </w:r>
      <w:sdt>
        <w:sdtPr>
          <w:rPr>
            <w:color w:val="000000"/>
            <w:rPrChange w:id="395" w:author="Cara Brook" w:date="2021-08-29T14:07:00Z">
              <w:rPr>
                <w:rFonts w:ascii="Arial" w:hAnsi="Arial" w:cs="Arial"/>
                <w:color w:val="000000"/>
              </w:rPr>
            </w:rPrChange>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Cw1NDwvc3VwPiIsIm1hbnVhbE92ZXJyaWRlVGV4dCI6IjUyLDU2In19"/>
          <w:id w:val="1317062464"/>
          <w:placeholder>
            <w:docPart w:val="DefaultPlaceholder_-1854013440"/>
          </w:placeholder>
        </w:sdtPr>
        <w:sdtEndPr>
          <w:rPr>
            <w:rPrChange w:id="396" w:author="Cara Brook" w:date="2021-08-29T14:07:00Z">
              <w:rPr/>
            </w:rPrChange>
          </w:rPr>
        </w:sdtEndPr>
        <w:sdtContent>
          <w:r w:rsidR="00AD5CD7" w:rsidRPr="006B3F44">
            <w:rPr>
              <w:color w:val="000000"/>
              <w:rPrChange w:id="397" w:author="Cara Brook" w:date="2021-08-29T14:07:00Z">
                <w:rPr>
                  <w:rFonts w:ascii="Arial" w:hAnsi="Arial" w:cs="Arial"/>
                  <w:color w:val="000000"/>
                </w:rPr>
              </w:rPrChange>
            </w:rPr>
            <w:t>52,56</w:t>
          </w:r>
        </w:sdtContent>
      </w:sdt>
      <w:r w:rsidR="00B62E3F" w:rsidRPr="006B3F44">
        <w:rPr>
          <w:rPrChange w:id="398" w:author="Cara Brook" w:date="2021-08-29T14:07:00Z">
            <w:rPr>
              <w:rFonts w:ascii="Arial" w:hAnsi="Arial" w:cs="Arial"/>
            </w:rPr>
          </w:rPrChange>
        </w:rPr>
        <w:t>.</w:t>
      </w:r>
      <w:r w:rsidR="0064444A" w:rsidRPr="006B3F44">
        <w:rPr>
          <w:rPrChange w:id="399" w:author="Cara Brook" w:date="2021-08-29T14:07:00Z">
            <w:rPr>
              <w:rFonts w:ascii="Arial" w:hAnsi="Arial" w:cs="Arial"/>
            </w:rPr>
          </w:rPrChange>
        </w:rPr>
        <w:t xml:space="preserve"> </w:t>
      </w:r>
    </w:p>
    <w:p w14:paraId="2166C0FE" w14:textId="6B7BC8D2" w:rsidR="0064444A" w:rsidRPr="006B3F44" w:rsidRDefault="0064444A" w:rsidP="00A60EE4">
      <w:pPr>
        <w:rPr>
          <w:rPrChange w:id="400" w:author="Cara Brook" w:date="2021-08-29T14:07:00Z">
            <w:rPr>
              <w:rFonts w:ascii="Arial" w:hAnsi="Arial" w:cs="Arial"/>
            </w:rPr>
          </w:rPrChange>
        </w:rPr>
      </w:pPr>
    </w:p>
    <w:p w14:paraId="06D41A20" w14:textId="43EEA0FE" w:rsidR="0064444A" w:rsidRPr="006B3F44" w:rsidRDefault="0064444A" w:rsidP="00A60EE4">
      <w:pPr>
        <w:rPr>
          <w:rPrChange w:id="401" w:author="Cara Brook" w:date="2021-08-29T14:07:00Z">
            <w:rPr>
              <w:rFonts w:ascii="Arial" w:hAnsi="Arial" w:cs="Arial"/>
            </w:rPr>
          </w:rPrChange>
        </w:rPr>
      </w:pPr>
      <w:r w:rsidRPr="006B3F44">
        <w:rPr>
          <w:rPrChange w:id="402" w:author="Cara Brook" w:date="2021-08-29T14:07:00Z">
            <w:rPr>
              <w:rFonts w:ascii="Arial" w:hAnsi="Arial" w:cs="Arial"/>
            </w:rPr>
          </w:rPrChange>
        </w:rPr>
        <w:t xml:space="preserve">A previous coronavirus sampling study of Madagascar fruit bats </w:t>
      </w:r>
      <w:r w:rsidR="00687F30" w:rsidRPr="006B3F44">
        <w:rPr>
          <w:rPrChange w:id="403" w:author="Cara Brook" w:date="2021-08-29T14:07:00Z">
            <w:rPr>
              <w:rFonts w:ascii="Arial" w:hAnsi="Arial" w:cs="Arial"/>
            </w:rPr>
          </w:rPrChange>
        </w:rPr>
        <w:t xml:space="preserve">found viruses in </w:t>
      </w:r>
      <w:r w:rsidR="00687F30" w:rsidRPr="006B3F44">
        <w:rPr>
          <w:i/>
          <w:iCs/>
          <w:rPrChange w:id="404" w:author="Cara Brook" w:date="2021-08-29T14:07:00Z">
            <w:rPr>
              <w:rFonts w:ascii="Arial" w:hAnsi="Arial" w:cs="Arial"/>
              <w:i/>
              <w:iCs/>
            </w:rPr>
          </w:rPrChange>
        </w:rPr>
        <w:t>P. rufus</w:t>
      </w:r>
      <w:r w:rsidR="00687F30" w:rsidRPr="006B3F44">
        <w:rPr>
          <w:rPrChange w:id="405" w:author="Cara Brook" w:date="2021-08-29T14:07:00Z">
            <w:rPr>
              <w:rFonts w:ascii="Arial" w:hAnsi="Arial" w:cs="Arial"/>
            </w:rPr>
          </w:rPrChange>
        </w:rPr>
        <w:t xml:space="preserve"> and </w:t>
      </w:r>
      <w:r w:rsidR="00687F30" w:rsidRPr="006B3F44">
        <w:rPr>
          <w:i/>
          <w:iCs/>
          <w:rPrChange w:id="406" w:author="Cara Brook" w:date="2021-08-29T14:07:00Z">
            <w:rPr>
              <w:rFonts w:ascii="Arial" w:hAnsi="Arial" w:cs="Arial"/>
              <w:i/>
              <w:iCs/>
            </w:rPr>
          </w:rPrChange>
        </w:rPr>
        <w:t xml:space="preserve">E. </w:t>
      </w:r>
      <w:proofErr w:type="spellStart"/>
      <w:r w:rsidR="00687F30" w:rsidRPr="006B3F44">
        <w:rPr>
          <w:i/>
          <w:iCs/>
          <w:rPrChange w:id="407" w:author="Cara Brook" w:date="2021-08-29T14:07:00Z">
            <w:rPr>
              <w:rFonts w:ascii="Arial" w:hAnsi="Arial" w:cs="Arial"/>
              <w:i/>
              <w:iCs/>
            </w:rPr>
          </w:rPrChange>
        </w:rPr>
        <w:t>dupreanum</w:t>
      </w:r>
      <w:proofErr w:type="spellEnd"/>
      <w:r w:rsidR="00687F30" w:rsidRPr="006B3F44">
        <w:rPr>
          <w:rPrChange w:id="408" w:author="Cara Brook" w:date="2021-08-29T14:07:00Z">
            <w:rPr>
              <w:rFonts w:ascii="Arial" w:hAnsi="Arial" w:cs="Arial"/>
            </w:rPr>
          </w:rPrChange>
        </w:rPr>
        <w:t xml:space="preserve">, but not </w:t>
      </w:r>
      <w:r w:rsidR="00687F30" w:rsidRPr="006B3F44">
        <w:rPr>
          <w:i/>
          <w:iCs/>
          <w:rPrChange w:id="409" w:author="Cara Brook" w:date="2021-08-29T14:07:00Z">
            <w:rPr>
              <w:rFonts w:ascii="Arial" w:hAnsi="Arial" w:cs="Arial"/>
              <w:i/>
              <w:iCs/>
            </w:rPr>
          </w:rPrChange>
        </w:rPr>
        <w:t xml:space="preserve">R. </w:t>
      </w:r>
      <w:proofErr w:type="spellStart"/>
      <w:r w:rsidR="00687F30" w:rsidRPr="006B3F44">
        <w:rPr>
          <w:i/>
          <w:iCs/>
          <w:rPrChange w:id="410" w:author="Cara Brook" w:date="2021-08-29T14:07:00Z">
            <w:rPr>
              <w:rFonts w:ascii="Arial" w:hAnsi="Arial" w:cs="Arial"/>
              <w:i/>
              <w:iCs/>
            </w:rPr>
          </w:rPrChange>
        </w:rPr>
        <w:t>madagascariensis</w:t>
      </w:r>
      <w:proofErr w:type="spellEnd"/>
      <w:r w:rsidR="00687F30" w:rsidRPr="006B3F44">
        <w:rPr>
          <w:rPrChange w:id="411" w:author="Cara Brook" w:date="2021-08-29T14:07:00Z">
            <w:rPr>
              <w:rFonts w:ascii="Arial" w:hAnsi="Arial" w:cs="Arial"/>
            </w:rPr>
          </w:rPrChange>
        </w:rPr>
        <w:t xml:space="preserve">, although they only detected one virus in </w:t>
      </w:r>
      <w:r w:rsidR="00687F30" w:rsidRPr="006B3F44">
        <w:rPr>
          <w:i/>
          <w:iCs/>
          <w:rPrChange w:id="412" w:author="Cara Brook" w:date="2021-08-29T14:07:00Z">
            <w:rPr>
              <w:rFonts w:ascii="Arial" w:hAnsi="Arial" w:cs="Arial"/>
              <w:i/>
              <w:iCs/>
            </w:rPr>
          </w:rPrChange>
        </w:rPr>
        <w:t>E. dupreanum</w:t>
      </w:r>
      <w:sdt>
        <w:sdtPr>
          <w:rPr>
            <w:color w:val="000000"/>
            <w:rPrChange w:id="413" w:author="Cara Brook" w:date="2021-08-29T14:07:00Z">
              <w:rPr>
                <w:rFonts w:ascii="Arial" w:hAnsi="Arial" w:cs="Arial"/>
                <w:color w:val="000000"/>
              </w:rPr>
            </w:rPrChange>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977539599"/>
          <w:placeholder>
            <w:docPart w:val="DefaultPlaceholder_-1854013440"/>
          </w:placeholder>
        </w:sdtPr>
        <w:sdtEndPr>
          <w:rPr>
            <w:rPrChange w:id="414" w:author="Cara Brook" w:date="2021-08-29T14:07:00Z">
              <w:rPr/>
            </w:rPrChange>
          </w:rPr>
        </w:sdtEndPr>
        <w:sdtContent>
          <w:r w:rsidR="00AD5CD7" w:rsidRPr="006B3F44">
            <w:rPr>
              <w:color w:val="000000"/>
              <w:rPrChange w:id="415" w:author="Cara Brook" w:date="2021-08-29T14:07:00Z">
                <w:rPr>
                  <w:rFonts w:ascii="Arial" w:hAnsi="Arial" w:cs="Arial"/>
                  <w:color w:val="000000"/>
                </w:rPr>
              </w:rPrChange>
            </w:rPr>
            <w:t>29</w:t>
          </w:r>
        </w:sdtContent>
      </w:sdt>
      <w:r w:rsidR="00687F30" w:rsidRPr="006B3F44">
        <w:rPr>
          <w:rPrChange w:id="416" w:author="Cara Brook" w:date="2021-08-29T14:07:00Z">
            <w:rPr>
              <w:rFonts w:ascii="Arial" w:hAnsi="Arial" w:cs="Arial"/>
            </w:rPr>
          </w:rPrChange>
        </w:rPr>
        <w:t xml:space="preserve">. </w:t>
      </w:r>
      <w:r w:rsidR="00B27C4F" w:rsidRPr="006B3F44">
        <w:rPr>
          <w:rPrChange w:id="417" w:author="Cara Brook" w:date="2021-08-29T14:07:00Z">
            <w:rPr>
              <w:rFonts w:ascii="Arial" w:hAnsi="Arial" w:cs="Arial"/>
            </w:rPr>
          </w:rPrChange>
        </w:rPr>
        <w:t xml:space="preserve">Most of their sampling was also within a one year span, and mostly restricted to </w:t>
      </w:r>
      <w:r w:rsidR="007251AD" w:rsidRPr="006B3F44">
        <w:rPr>
          <w:rPrChange w:id="418" w:author="Cara Brook" w:date="2021-08-29T14:07:00Z">
            <w:rPr>
              <w:rFonts w:ascii="Arial" w:hAnsi="Arial" w:cs="Arial"/>
            </w:rPr>
          </w:rPrChange>
        </w:rPr>
        <w:t>one region</w:t>
      </w:r>
      <w:r w:rsidR="00B27C4F" w:rsidRPr="006B3F44">
        <w:rPr>
          <w:rPrChange w:id="419" w:author="Cara Brook" w:date="2021-08-29T14:07:00Z">
            <w:rPr>
              <w:rFonts w:ascii="Arial" w:hAnsi="Arial" w:cs="Arial"/>
            </w:rPr>
          </w:rPrChange>
        </w:rPr>
        <w:t>, which could explain the skewing of positive samples toward one bat species</w:t>
      </w:r>
      <w:r w:rsidR="006E3144" w:rsidRPr="006B3F44">
        <w:rPr>
          <w:rPrChange w:id="420" w:author="Cara Brook" w:date="2021-08-29T14:07:00Z">
            <w:rPr>
              <w:rFonts w:ascii="Arial" w:hAnsi="Arial" w:cs="Arial"/>
            </w:rPr>
          </w:rPrChange>
        </w:rPr>
        <w:t>, but still resulted in an overall prevalence of 4.5%</w:t>
      </w:r>
      <w:sdt>
        <w:sdtPr>
          <w:rPr>
            <w:color w:val="000000"/>
            <w:rPrChange w:id="421" w:author="Cara Brook" w:date="2021-08-29T14:07:00Z">
              <w:rPr>
                <w:rFonts w:ascii="Arial" w:hAnsi="Arial" w:cs="Arial"/>
                <w:color w:val="000000"/>
              </w:rPr>
            </w:rPrChange>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1683466232"/>
          <w:placeholder>
            <w:docPart w:val="DefaultPlaceholder_-1854013440"/>
          </w:placeholder>
        </w:sdtPr>
        <w:sdtEndPr>
          <w:rPr>
            <w:rPrChange w:id="422" w:author="Cara Brook" w:date="2021-08-29T14:07:00Z">
              <w:rPr/>
            </w:rPrChange>
          </w:rPr>
        </w:sdtEndPr>
        <w:sdtContent>
          <w:r w:rsidR="00AD5CD7" w:rsidRPr="006B3F44">
            <w:rPr>
              <w:color w:val="000000"/>
              <w:rPrChange w:id="423" w:author="Cara Brook" w:date="2021-08-29T14:07:00Z">
                <w:rPr>
                  <w:rFonts w:ascii="Arial" w:hAnsi="Arial" w:cs="Arial"/>
                  <w:color w:val="000000"/>
                </w:rPr>
              </w:rPrChange>
            </w:rPr>
            <w:t>29</w:t>
          </w:r>
        </w:sdtContent>
      </w:sdt>
      <w:r w:rsidR="00B27C4F" w:rsidRPr="006B3F44">
        <w:rPr>
          <w:rPrChange w:id="424" w:author="Cara Brook" w:date="2021-08-29T14:07:00Z">
            <w:rPr>
              <w:rFonts w:ascii="Arial" w:hAnsi="Arial" w:cs="Arial"/>
            </w:rPr>
          </w:rPrChange>
        </w:rPr>
        <w:t xml:space="preserve">. </w:t>
      </w:r>
      <w:r w:rsidR="007251AD" w:rsidRPr="006B3F44">
        <w:rPr>
          <w:rPrChange w:id="425" w:author="Cara Brook" w:date="2021-08-29T14:07:00Z">
            <w:rPr>
              <w:rFonts w:ascii="Arial" w:hAnsi="Arial" w:cs="Arial"/>
            </w:rPr>
          </w:rPrChange>
        </w:rPr>
        <w:t>Another study of coronavirus sampling in the West Indian Ocean provided more information about prevalence in Madagascar (around 5%)</w:t>
      </w:r>
      <w:r w:rsidR="00B74B51" w:rsidRPr="006B3F44">
        <w:rPr>
          <w:rPrChange w:id="426" w:author="Cara Brook" w:date="2021-08-29T14:07:00Z">
            <w:rPr>
              <w:rFonts w:ascii="Arial" w:hAnsi="Arial" w:cs="Arial"/>
            </w:rPr>
          </w:rPrChange>
        </w:rPr>
        <w:t xml:space="preserve"> with a larger sample set</w:t>
      </w:r>
      <w:r w:rsidR="008D195A" w:rsidRPr="006B3F44">
        <w:rPr>
          <w:rPrChange w:id="427" w:author="Cara Brook" w:date="2021-08-29T14:07:00Z">
            <w:rPr>
              <w:rFonts w:ascii="Arial" w:hAnsi="Arial" w:cs="Arial"/>
            </w:rPr>
          </w:rPrChange>
        </w:rPr>
        <w:t xml:space="preserve"> that is more ubiquitously spread about the island</w:t>
      </w:r>
      <w:r w:rsidR="00DC2E59" w:rsidRPr="006B3F44">
        <w:rPr>
          <w:rPrChange w:id="428" w:author="Cara Brook" w:date="2021-08-29T14:07:00Z">
            <w:rPr>
              <w:rFonts w:ascii="Arial" w:hAnsi="Arial" w:cs="Arial"/>
            </w:rPr>
          </w:rPrChange>
        </w:rPr>
        <w:t>, but also showed that the islands</w:t>
      </w:r>
      <w:r w:rsidR="008D195A" w:rsidRPr="006B3F44">
        <w:rPr>
          <w:rPrChange w:id="429" w:author="Cara Brook" w:date="2021-08-29T14:07:00Z">
            <w:rPr>
              <w:rFonts w:ascii="Arial" w:hAnsi="Arial" w:cs="Arial"/>
            </w:rPr>
          </w:rPrChange>
        </w:rPr>
        <w:t xml:space="preserve"> sampled</w:t>
      </w:r>
      <w:r w:rsidR="00DC2E59" w:rsidRPr="006B3F44">
        <w:rPr>
          <w:rPrChange w:id="430" w:author="Cara Brook" w:date="2021-08-29T14:07:00Z">
            <w:rPr>
              <w:rFonts w:ascii="Arial" w:hAnsi="Arial" w:cs="Arial"/>
            </w:rPr>
          </w:rPrChange>
        </w:rPr>
        <w:t xml:space="preserve"> have similar coronavirus prevalence to that of Africa</w:t>
      </w:r>
      <w:sdt>
        <w:sdtPr>
          <w:rPr>
            <w:color w:val="000000"/>
            <w:rPrChange w:id="431" w:author="Cara Brook" w:date="2021-08-29T14:07:00Z">
              <w:rPr>
                <w:rFonts w:ascii="Arial" w:hAnsi="Arial" w:cs="Arial"/>
                <w:color w:val="000000"/>
              </w:rPr>
            </w:rPrChange>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2069377308"/>
          <w:placeholder>
            <w:docPart w:val="DefaultPlaceholder_-1854013440"/>
          </w:placeholder>
        </w:sdtPr>
        <w:sdtEndPr>
          <w:rPr>
            <w:rPrChange w:id="432" w:author="Cara Brook" w:date="2021-08-29T14:07:00Z">
              <w:rPr/>
            </w:rPrChange>
          </w:rPr>
        </w:sdtEndPr>
        <w:sdtContent>
          <w:r w:rsidR="00AD5CD7" w:rsidRPr="006B3F44">
            <w:rPr>
              <w:color w:val="000000"/>
              <w:rPrChange w:id="433" w:author="Cara Brook" w:date="2021-08-29T14:07:00Z">
                <w:rPr>
                  <w:rFonts w:ascii="Arial" w:hAnsi="Arial" w:cs="Arial"/>
                  <w:color w:val="000000"/>
                </w:rPr>
              </w:rPrChange>
            </w:rPr>
            <w:t>28</w:t>
          </w:r>
        </w:sdtContent>
      </w:sdt>
      <w:r w:rsidR="00DC2E59" w:rsidRPr="006B3F44">
        <w:rPr>
          <w:rPrChange w:id="434" w:author="Cara Brook" w:date="2021-08-29T14:07:00Z">
            <w:rPr>
              <w:rFonts w:ascii="Arial" w:hAnsi="Arial" w:cs="Arial"/>
            </w:rPr>
          </w:rPrChange>
        </w:rPr>
        <w:t>. Additionally, it is suggested that the dominant evolutionary mechanism for coronaviruses in this region is due to co-evolution, possibly supplemented by host switching in co-roosting situations</w:t>
      </w:r>
      <w:sdt>
        <w:sdtPr>
          <w:rPr>
            <w:color w:val="000000"/>
            <w:rPrChange w:id="435" w:author="Cara Brook" w:date="2021-08-29T14:07:00Z">
              <w:rPr>
                <w:rFonts w:ascii="Arial" w:hAnsi="Arial" w:cs="Arial"/>
                <w:color w:val="000000"/>
              </w:rPr>
            </w:rPrChange>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1499032981"/>
          <w:placeholder>
            <w:docPart w:val="DefaultPlaceholder_-1854013440"/>
          </w:placeholder>
        </w:sdtPr>
        <w:sdtEndPr>
          <w:rPr>
            <w:rPrChange w:id="436" w:author="Cara Brook" w:date="2021-08-29T14:07:00Z">
              <w:rPr/>
            </w:rPrChange>
          </w:rPr>
        </w:sdtEndPr>
        <w:sdtContent>
          <w:r w:rsidR="00AD5CD7" w:rsidRPr="006B3F44">
            <w:rPr>
              <w:color w:val="000000"/>
              <w:rPrChange w:id="437" w:author="Cara Brook" w:date="2021-08-29T14:07:00Z">
                <w:rPr>
                  <w:rFonts w:ascii="Arial" w:hAnsi="Arial" w:cs="Arial"/>
                  <w:color w:val="000000"/>
                </w:rPr>
              </w:rPrChange>
            </w:rPr>
            <w:t>28</w:t>
          </w:r>
        </w:sdtContent>
      </w:sdt>
      <w:r w:rsidR="00DC2E59" w:rsidRPr="006B3F44">
        <w:rPr>
          <w:rPrChange w:id="438" w:author="Cara Brook" w:date="2021-08-29T14:07:00Z">
            <w:rPr>
              <w:rFonts w:ascii="Arial" w:hAnsi="Arial" w:cs="Arial"/>
            </w:rPr>
          </w:rPrChange>
        </w:rPr>
        <w:t>. In contrast to other Madagascar bat sampling studies, our work indicates a general prevalence of 10% among the three bat species. While slightly higher, it is still comparable to coronavirus prevalence in the region</w:t>
      </w:r>
      <w:sdt>
        <w:sdtPr>
          <w:rPr>
            <w:color w:val="000000"/>
            <w:rPrChange w:id="439" w:author="Cara Brook" w:date="2021-08-29T14:07:00Z">
              <w:rPr>
                <w:rFonts w:ascii="Arial" w:hAnsi="Arial" w:cs="Arial"/>
                <w:color w:val="000000"/>
              </w:rPr>
            </w:rPrChange>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471592673"/>
          <w:placeholder>
            <w:docPart w:val="DefaultPlaceholder_-1854013440"/>
          </w:placeholder>
        </w:sdtPr>
        <w:sdtEndPr>
          <w:rPr>
            <w:rPrChange w:id="440" w:author="Cara Brook" w:date="2021-08-29T14:07:00Z">
              <w:rPr/>
            </w:rPrChange>
          </w:rPr>
        </w:sdtEndPr>
        <w:sdtContent>
          <w:r w:rsidR="00AD5CD7" w:rsidRPr="006B3F44">
            <w:rPr>
              <w:color w:val="000000"/>
              <w:rPrChange w:id="441" w:author="Cara Brook" w:date="2021-08-29T14:07:00Z">
                <w:rPr>
                  <w:rFonts w:ascii="Arial" w:hAnsi="Arial" w:cs="Arial"/>
                  <w:color w:val="000000"/>
                </w:rPr>
              </w:rPrChange>
            </w:rPr>
            <w:t>28,29</w:t>
          </w:r>
        </w:sdtContent>
      </w:sdt>
      <w:r w:rsidR="00DC2E59" w:rsidRPr="006B3F44">
        <w:rPr>
          <w:rPrChange w:id="442" w:author="Cara Brook" w:date="2021-08-29T14:07:00Z">
            <w:rPr>
              <w:rFonts w:ascii="Arial" w:hAnsi="Arial" w:cs="Arial"/>
            </w:rPr>
          </w:rPrChange>
        </w:rPr>
        <w:t xml:space="preserve">. </w:t>
      </w:r>
      <w:r w:rsidR="00553B50" w:rsidRPr="006B3F44">
        <w:rPr>
          <w:rPrChange w:id="443" w:author="Cara Brook" w:date="2021-08-29T14:07:00Z">
            <w:rPr>
              <w:rFonts w:ascii="Arial" w:hAnsi="Arial" w:cs="Arial"/>
            </w:rPr>
          </w:rPrChange>
        </w:rPr>
        <w:t>Pathogen spillover</w:t>
      </w:r>
      <w:r w:rsidR="00C15828" w:rsidRPr="006B3F44">
        <w:rPr>
          <w:rPrChange w:id="444" w:author="Cara Brook" w:date="2021-08-29T14:07:00Z">
            <w:rPr>
              <w:rFonts w:ascii="Arial" w:hAnsi="Arial" w:cs="Arial"/>
            </w:rPr>
          </w:rPrChange>
        </w:rPr>
        <w:t xml:space="preserve"> from bats</w:t>
      </w:r>
      <w:r w:rsidR="00553B50" w:rsidRPr="006B3F44">
        <w:rPr>
          <w:rPrChange w:id="445" w:author="Cara Brook" w:date="2021-08-29T14:07:00Z">
            <w:rPr>
              <w:rFonts w:ascii="Arial" w:hAnsi="Arial" w:cs="Arial"/>
            </w:rPr>
          </w:rPrChange>
        </w:rPr>
        <w:t xml:space="preserve"> is also dictated by </w:t>
      </w:r>
      <w:r w:rsidR="00C15828" w:rsidRPr="006B3F44">
        <w:rPr>
          <w:rPrChange w:id="446" w:author="Cara Brook" w:date="2021-08-29T14:07:00Z">
            <w:rPr>
              <w:rFonts w:ascii="Arial" w:hAnsi="Arial" w:cs="Arial"/>
            </w:rPr>
          </w:rPrChange>
        </w:rPr>
        <w:t>ecological factors such as seasonality, waning immunity, and other stressors such as nutrition access and breeding seasons</w:t>
      </w:r>
      <w:sdt>
        <w:sdtPr>
          <w:rPr>
            <w:color w:val="000000"/>
            <w:rPrChange w:id="447" w:author="Cara Brook" w:date="2021-08-29T14:07:00Z">
              <w:rPr>
                <w:rFonts w:ascii="Arial" w:hAnsi="Arial" w:cs="Arial"/>
                <w:color w:val="000000"/>
              </w:rPr>
            </w:rPrChange>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Sw0NDwvc3VwPiIsIm1hbnVhbE92ZXJyaWRlVGV4dCI6IjM3LDQ2In19"/>
          <w:id w:val="-1278171412"/>
          <w:placeholder>
            <w:docPart w:val="DefaultPlaceholder_-1854013440"/>
          </w:placeholder>
        </w:sdtPr>
        <w:sdtEndPr>
          <w:rPr>
            <w:rPrChange w:id="448" w:author="Cara Brook" w:date="2021-08-29T14:07:00Z">
              <w:rPr/>
            </w:rPrChange>
          </w:rPr>
        </w:sdtEndPr>
        <w:sdtContent>
          <w:r w:rsidR="00AD5CD7" w:rsidRPr="006B3F44">
            <w:rPr>
              <w:color w:val="000000"/>
              <w:rPrChange w:id="449" w:author="Cara Brook" w:date="2021-08-29T14:07:00Z">
                <w:rPr>
                  <w:rFonts w:ascii="Arial" w:hAnsi="Arial" w:cs="Arial"/>
                  <w:color w:val="000000"/>
                </w:rPr>
              </w:rPrChange>
            </w:rPr>
            <w:t>37,46</w:t>
          </w:r>
        </w:sdtContent>
      </w:sdt>
      <w:r w:rsidR="00C15828" w:rsidRPr="006B3F44">
        <w:rPr>
          <w:rPrChange w:id="450" w:author="Cara Brook" w:date="2021-08-29T14:07:00Z">
            <w:rPr>
              <w:rFonts w:ascii="Arial" w:hAnsi="Arial" w:cs="Arial"/>
            </w:rPr>
          </w:rPrChange>
        </w:rPr>
        <w:t xml:space="preserve">. In our study, the highest prevalence of coronaviruses </w:t>
      </w:r>
      <w:r w:rsidR="00FB01FF" w:rsidRPr="006B3F44">
        <w:rPr>
          <w:rPrChange w:id="451" w:author="Cara Brook" w:date="2021-08-29T14:07:00Z">
            <w:rPr>
              <w:rFonts w:ascii="Arial" w:hAnsi="Arial" w:cs="Arial"/>
            </w:rPr>
          </w:rPrChange>
        </w:rPr>
        <w:t xml:space="preserve">occurred between March-April, leading up to the breeding season for the three bat species. </w:t>
      </w:r>
    </w:p>
    <w:p w14:paraId="659616D2" w14:textId="399144B2" w:rsidR="00E13B01" w:rsidRPr="006B3F44" w:rsidRDefault="00E13B01" w:rsidP="00A60EE4">
      <w:pPr>
        <w:rPr>
          <w:rPrChange w:id="452" w:author="Cara Brook" w:date="2021-08-29T14:07:00Z">
            <w:rPr>
              <w:rFonts w:ascii="Arial" w:hAnsi="Arial" w:cs="Arial"/>
            </w:rPr>
          </w:rPrChange>
        </w:rPr>
      </w:pPr>
    </w:p>
    <w:p w14:paraId="322D8817" w14:textId="28A5017E" w:rsidR="00E847C0" w:rsidRPr="006B3F44" w:rsidRDefault="00E13B01" w:rsidP="00E847C0">
      <w:pPr>
        <w:rPr>
          <w:rPrChange w:id="453" w:author="Cara Brook" w:date="2021-08-29T14:07:00Z">
            <w:rPr>
              <w:rFonts w:ascii="Arial" w:hAnsi="Arial" w:cs="Arial"/>
            </w:rPr>
          </w:rPrChange>
        </w:rPr>
      </w:pPr>
      <w:r w:rsidRPr="006B3F44">
        <w:rPr>
          <w:rPrChange w:id="454" w:author="Cara Brook" w:date="2021-08-29T14:07: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Change w:id="455" w:author="Cara Brook" w:date="2021-08-29T14:07:00Z">
              <w:rPr>
                <w:rFonts w:ascii="Arial" w:hAnsi="Arial" w:cs="Arial"/>
                <w:color w:val="000000"/>
              </w:rPr>
            </w:rPrChange>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3LDM4LDQ0LDQ1PC9zdXA+IiwibWFudWFsT3ZlcnJpZGVUZXh0IjoiMzksNDAsNDYsNDcifX0="/>
          <w:id w:val="1172754083"/>
          <w:placeholder>
            <w:docPart w:val="DefaultPlaceholder_-1854013440"/>
          </w:placeholder>
        </w:sdtPr>
        <w:sdtEndPr>
          <w:rPr>
            <w:rPrChange w:id="456" w:author="Cara Brook" w:date="2021-08-29T14:07:00Z">
              <w:rPr/>
            </w:rPrChange>
          </w:rPr>
        </w:sdtEndPr>
        <w:sdtContent>
          <w:r w:rsidR="00AD5CD7" w:rsidRPr="006B3F44">
            <w:rPr>
              <w:color w:val="000000"/>
              <w:rPrChange w:id="457" w:author="Cara Brook" w:date="2021-08-29T14:07:00Z">
                <w:rPr>
                  <w:rFonts w:ascii="Arial" w:hAnsi="Arial" w:cs="Arial"/>
                  <w:color w:val="000000"/>
                </w:rPr>
              </w:rPrChange>
            </w:rPr>
            <w:t>39,40,46,47</w:t>
          </w:r>
        </w:sdtContent>
      </w:sdt>
      <w:r w:rsidR="00E266C0" w:rsidRPr="006B3F44">
        <w:rPr>
          <w:rPrChange w:id="458" w:author="Cara Brook" w:date="2021-08-29T14:07: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sidRPr="006B3F44">
        <w:rPr>
          <w:rPrChange w:id="459" w:author="Cara Brook" w:date="2021-08-29T14:07:00Z">
            <w:rPr>
              <w:rFonts w:ascii="Arial" w:hAnsi="Arial" w:cs="Arial"/>
            </w:rPr>
          </w:rPrChange>
        </w:rPr>
        <w:t xml:space="preserve"> such as hunters</w:t>
      </w:r>
      <w:r w:rsidR="009C7D59" w:rsidRPr="006B3F44">
        <w:rPr>
          <w:rPrChange w:id="460" w:author="Cara Brook" w:date="2021-08-29T14:07:00Z">
            <w:rPr>
              <w:rFonts w:ascii="Arial" w:hAnsi="Arial" w:cs="Arial"/>
            </w:rPr>
          </w:rPrChange>
        </w:rPr>
        <w:t xml:space="preserve"> </w:t>
      </w:r>
      <w:r w:rsidR="00E266C0" w:rsidRPr="006B3F44">
        <w:rPr>
          <w:rPrChange w:id="461" w:author="Cara Brook" w:date="2021-08-29T14:07:00Z">
            <w:rPr>
              <w:rFonts w:ascii="Arial" w:hAnsi="Arial" w:cs="Arial"/>
            </w:rPr>
          </w:rPrChange>
        </w:rPr>
        <w:t>to assess zoonotic risk</w:t>
      </w:r>
      <w:r w:rsidR="0065684B" w:rsidRPr="006B3F44">
        <w:rPr>
          <w:rPrChange w:id="462" w:author="Cara Brook" w:date="2021-08-29T14:07:00Z">
            <w:rPr>
              <w:rFonts w:ascii="Arial" w:hAnsi="Arial" w:cs="Arial"/>
            </w:rPr>
          </w:rPrChange>
        </w:rPr>
        <w:t>, with a particular focus on coronaviruses along with other pathogens of interest such as henipaviruses</w:t>
      </w:r>
      <w:r w:rsidR="00FB01FF" w:rsidRPr="006B3F44">
        <w:rPr>
          <w:rPrChange w:id="463" w:author="Cara Brook" w:date="2021-08-29T14:07:00Z">
            <w:rPr>
              <w:rFonts w:ascii="Arial" w:hAnsi="Arial" w:cs="Arial"/>
            </w:rPr>
          </w:rPrChange>
        </w:rPr>
        <w:t xml:space="preserve"> that are shown to replicate in these species discussed</w:t>
      </w:r>
      <w:sdt>
        <w:sdtPr>
          <w:rPr>
            <w:color w:val="000000"/>
            <w:rPrChange w:id="464" w:author="Cara Brook" w:date="2021-08-29T14:07:00Z">
              <w:rPr>
                <w:rFonts w:ascii="Arial" w:hAnsi="Arial" w:cs="Arial"/>
                <w:color w:val="000000"/>
              </w:rPr>
            </w:rPrChange>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134181687"/>
          <w:placeholder>
            <w:docPart w:val="DefaultPlaceholder_-1854013440"/>
          </w:placeholder>
        </w:sdtPr>
        <w:sdtEndPr>
          <w:rPr>
            <w:rPrChange w:id="465" w:author="Cara Brook" w:date="2021-08-29T14:07:00Z">
              <w:rPr/>
            </w:rPrChange>
          </w:rPr>
        </w:sdtEndPr>
        <w:sdtContent>
          <w:r w:rsidR="00AD5CD7" w:rsidRPr="006B3F44">
            <w:rPr>
              <w:color w:val="000000"/>
              <w:rPrChange w:id="466" w:author="Cara Brook" w:date="2021-08-29T14:07:00Z">
                <w:rPr>
                  <w:rFonts w:ascii="Arial" w:hAnsi="Arial" w:cs="Arial"/>
                  <w:color w:val="000000"/>
                </w:rPr>
              </w:rPrChange>
            </w:rPr>
            <w:t>46</w:t>
          </w:r>
        </w:sdtContent>
      </w:sdt>
      <w:r w:rsidR="00E266C0" w:rsidRPr="006B3F44">
        <w:rPr>
          <w:rPrChange w:id="467" w:author="Cara Brook" w:date="2021-08-29T14:07:00Z">
            <w:rPr>
              <w:rFonts w:ascii="Arial" w:hAnsi="Arial" w:cs="Arial"/>
            </w:rPr>
          </w:rPrChange>
        </w:rPr>
        <w:t xml:space="preserve">. </w:t>
      </w:r>
      <w:r w:rsidR="00E847C0" w:rsidRPr="006B3F44">
        <w:rPr>
          <w:rPrChange w:id="468" w:author="Cara Brook" w:date="2021-08-29T14:07:00Z">
            <w:rPr>
              <w:rFonts w:ascii="Arial" w:hAnsi="Arial" w:cs="Arial"/>
            </w:rPr>
          </w:rPrChange>
        </w:rPr>
        <w:t>With how ubiquitous bats are, it</w:t>
      </w:r>
      <w:r w:rsidR="0064444A" w:rsidRPr="006B3F44">
        <w:rPr>
          <w:rPrChange w:id="469" w:author="Cara Brook" w:date="2021-08-29T14:07:00Z">
            <w:rPr>
              <w:rFonts w:ascii="Arial" w:hAnsi="Arial" w:cs="Arial"/>
            </w:rPr>
          </w:rPrChange>
        </w:rPr>
        <w:t xml:space="preserve"> is</w:t>
      </w:r>
      <w:r w:rsidR="00E847C0" w:rsidRPr="006B3F44">
        <w:rPr>
          <w:rPrChange w:id="470" w:author="Cara Brook" w:date="2021-08-29T14:07:00Z">
            <w:rPr>
              <w:rFonts w:ascii="Arial" w:hAnsi="Arial" w:cs="Arial"/>
            </w:rPr>
          </w:rPrChange>
        </w:rPr>
        <w:t xml:space="preserve"> important to recognize the risk while also understanding that they are important members of many ecosystems, and protection from habitat loss and encroachment would go a long way in preventing </w:t>
      </w:r>
      <w:r w:rsidR="005D54DA" w:rsidRPr="006B3F44">
        <w:rPr>
          <w:rPrChange w:id="471" w:author="Cara Brook" w:date="2021-08-29T14:07:00Z">
            <w:rPr>
              <w:rFonts w:ascii="Arial" w:hAnsi="Arial" w:cs="Arial"/>
            </w:rPr>
          </w:rPrChange>
        </w:rPr>
        <w:t xml:space="preserve">unnecessary human/bat </w:t>
      </w:r>
      <w:commentRangeStart w:id="472"/>
      <w:r w:rsidR="005D54DA" w:rsidRPr="006B3F44">
        <w:rPr>
          <w:rPrChange w:id="473" w:author="Cara Brook" w:date="2021-08-29T14:07:00Z">
            <w:rPr>
              <w:rFonts w:ascii="Arial" w:hAnsi="Arial" w:cs="Arial"/>
            </w:rPr>
          </w:rPrChange>
        </w:rPr>
        <w:t>interactions</w:t>
      </w:r>
      <w:commentRangeEnd w:id="472"/>
      <w:r w:rsidR="003B499D" w:rsidRPr="006B3F44">
        <w:rPr>
          <w:rStyle w:val="CommentReference"/>
          <w:sz w:val="24"/>
          <w:szCs w:val="24"/>
          <w:rPrChange w:id="474" w:author="Cara Brook" w:date="2021-08-29T14:07:00Z">
            <w:rPr>
              <w:rStyle w:val="CommentReference"/>
            </w:rPr>
          </w:rPrChange>
        </w:rPr>
        <w:commentReference w:id="472"/>
      </w:r>
      <w:r w:rsidR="005D54DA" w:rsidRPr="006B3F44">
        <w:rPr>
          <w:rPrChange w:id="475" w:author="Cara Brook" w:date="2021-08-29T14:07:00Z">
            <w:rPr>
              <w:rFonts w:ascii="Arial" w:hAnsi="Arial" w:cs="Arial"/>
            </w:rPr>
          </w:rPrChange>
        </w:rPr>
        <w:t>.</w:t>
      </w:r>
      <w:r w:rsidR="007251AD" w:rsidRPr="006B3F44">
        <w:rPr>
          <w:rPrChange w:id="476" w:author="Cara Brook" w:date="2021-08-29T14:07:00Z">
            <w:rPr>
              <w:rFonts w:ascii="Arial" w:hAnsi="Arial" w:cs="Arial"/>
            </w:rPr>
          </w:rPrChange>
        </w:rPr>
        <w:t xml:space="preserve"> </w:t>
      </w:r>
    </w:p>
    <w:p w14:paraId="575462CD" w14:textId="563882B5" w:rsidR="00121103" w:rsidRPr="006B3F44" w:rsidRDefault="00121103" w:rsidP="00E847C0">
      <w:pPr>
        <w:rPr>
          <w:ins w:id="477" w:author="Cara Brook" w:date="2021-08-29T13:56:00Z"/>
          <w:rPrChange w:id="478" w:author="Cara Brook" w:date="2021-08-29T14:07:00Z">
            <w:rPr>
              <w:ins w:id="479" w:author="Cara Brook" w:date="2021-08-29T13:56:00Z"/>
              <w:rFonts w:ascii="Arial" w:hAnsi="Arial" w:cs="Arial"/>
            </w:rPr>
          </w:rPrChange>
        </w:rPr>
      </w:pPr>
    </w:p>
    <w:p w14:paraId="50FB30D2" w14:textId="2C0ED4CD" w:rsidR="00CE7A74" w:rsidRPr="006B3F44" w:rsidRDefault="00CE7A74" w:rsidP="00E847C0">
      <w:pPr>
        <w:rPr>
          <w:ins w:id="480" w:author="Cara Brook" w:date="2021-08-29T13:56:00Z"/>
          <w:rPrChange w:id="481" w:author="Cara Brook" w:date="2021-08-29T14:07:00Z">
            <w:rPr>
              <w:ins w:id="482" w:author="Cara Brook" w:date="2021-08-29T13:56:00Z"/>
              <w:rFonts w:ascii="Arial" w:hAnsi="Arial" w:cs="Arial"/>
            </w:rPr>
          </w:rPrChange>
        </w:rPr>
      </w:pPr>
    </w:p>
    <w:p w14:paraId="50067531" w14:textId="7E69909A" w:rsidR="00CE7A74" w:rsidRPr="006B3F44" w:rsidRDefault="00CE7A74" w:rsidP="00E847C0">
      <w:pPr>
        <w:rPr>
          <w:ins w:id="483" w:author="Cara Brook" w:date="2021-08-29T14:02:00Z"/>
          <w:rPrChange w:id="484" w:author="Cara Brook" w:date="2021-08-29T14:07:00Z">
            <w:rPr>
              <w:ins w:id="485" w:author="Cara Brook" w:date="2021-08-29T14:02:00Z"/>
              <w:rFonts w:ascii="Arial" w:hAnsi="Arial" w:cs="Arial"/>
            </w:rPr>
          </w:rPrChange>
        </w:rPr>
      </w:pPr>
      <w:ins w:id="486" w:author="Cara Brook" w:date="2021-08-29T13:56:00Z">
        <w:r w:rsidRPr="006B3F44">
          <w:rPr>
            <w:rPrChange w:id="487"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488" w:author="Cara Brook" w:date="2021-08-29T14:07:00Z">
            <w:rPr>
              <w:rFonts w:ascii="Arial" w:hAnsi="Arial" w:cs="Arial"/>
            </w:rPr>
          </w:rPrChange>
        </w:rPr>
      </w:pPr>
    </w:p>
    <w:p w14:paraId="5AF686B3" w14:textId="015F16B2" w:rsidR="00121103" w:rsidRPr="006B3F44" w:rsidRDefault="00121103" w:rsidP="00E847C0">
      <w:pPr>
        <w:rPr>
          <w:ins w:id="489" w:author="Cara Brook" w:date="2021-08-29T13:58:00Z"/>
          <w:b/>
          <w:bCs/>
          <w:rPrChange w:id="490" w:author="Cara Brook" w:date="2021-08-29T14:07:00Z">
            <w:rPr>
              <w:ins w:id="491" w:author="Cara Brook" w:date="2021-08-29T13:58:00Z"/>
              <w:rFonts w:ascii="Arial" w:hAnsi="Arial" w:cs="Arial"/>
              <w:b/>
              <w:bCs/>
            </w:rPr>
          </w:rPrChange>
        </w:rPr>
      </w:pPr>
      <w:r w:rsidRPr="006B3F44">
        <w:rPr>
          <w:b/>
          <w:bCs/>
          <w:rPrChange w:id="492" w:author="Cara Brook" w:date="2021-08-29T14:07:00Z">
            <w:rPr>
              <w:rFonts w:ascii="Arial" w:hAnsi="Arial" w:cs="Arial"/>
              <w:b/>
              <w:bCs/>
            </w:rPr>
          </w:rPrChange>
        </w:rPr>
        <w:t xml:space="preserve">Conflict of </w:t>
      </w:r>
      <w:ins w:id="493" w:author="Cara Brook" w:date="2021-08-29T13:58:00Z">
        <w:r w:rsidR="00CE7A74" w:rsidRPr="006B3F44">
          <w:rPr>
            <w:b/>
            <w:bCs/>
            <w:rPrChange w:id="494" w:author="Cara Brook" w:date="2021-08-29T14:07:00Z">
              <w:rPr>
                <w:rFonts w:ascii="Arial" w:hAnsi="Arial" w:cs="Arial"/>
                <w:b/>
                <w:bCs/>
              </w:rPr>
            </w:rPrChange>
          </w:rPr>
          <w:t>I</w:t>
        </w:r>
      </w:ins>
      <w:del w:id="495" w:author="Cara Brook" w:date="2021-08-29T13:58:00Z">
        <w:r w:rsidRPr="006B3F44" w:rsidDel="00CE7A74">
          <w:rPr>
            <w:b/>
            <w:bCs/>
            <w:rPrChange w:id="496" w:author="Cara Brook" w:date="2021-08-29T14:07:00Z">
              <w:rPr>
                <w:rFonts w:ascii="Arial" w:hAnsi="Arial" w:cs="Arial"/>
                <w:b/>
                <w:bCs/>
              </w:rPr>
            </w:rPrChange>
          </w:rPr>
          <w:delText>i</w:delText>
        </w:r>
      </w:del>
      <w:r w:rsidRPr="006B3F44">
        <w:rPr>
          <w:b/>
          <w:bCs/>
          <w:rPrChange w:id="497" w:author="Cara Brook" w:date="2021-08-29T14:07:00Z">
            <w:rPr>
              <w:rFonts w:ascii="Arial" w:hAnsi="Arial" w:cs="Arial"/>
              <w:b/>
              <w:bCs/>
            </w:rPr>
          </w:rPrChange>
        </w:rPr>
        <w:t>nterest:</w:t>
      </w:r>
    </w:p>
    <w:p w14:paraId="2BD9178A" w14:textId="77777777" w:rsidR="00CE7A74" w:rsidRPr="007F3A7E" w:rsidRDefault="00CE7A74" w:rsidP="00CE7A74">
      <w:pPr>
        <w:rPr>
          <w:ins w:id="498" w:author="Cara Brook" w:date="2021-08-29T13:58:00Z"/>
        </w:rPr>
      </w:pPr>
      <w:ins w:id="499"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500" w:author="Cara Brook" w:date="2021-08-29T14:07:00Z">
            <w:rPr>
              <w:rFonts w:ascii="Arial" w:hAnsi="Arial" w:cs="Arial"/>
              <w:b/>
              <w:bCs/>
            </w:rPr>
          </w:rPrChange>
        </w:rPr>
      </w:pPr>
    </w:p>
    <w:p w14:paraId="11104742" w14:textId="3AB47DC9" w:rsidR="00121103" w:rsidRPr="006B3F44" w:rsidRDefault="00121103" w:rsidP="00E847C0">
      <w:pPr>
        <w:rPr>
          <w:b/>
          <w:bCs/>
          <w:rPrChange w:id="501" w:author="Cara Brook" w:date="2021-08-29T14:07:00Z">
            <w:rPr>
              <w:rFonts w:ascii="Arial" w:hAnsi="Arial" w:cs="Arial"/>
              <w:b/>
              <w:bCs/>
            </w:rPr>
          </w:rPrChange>
        </w:rPr>
      </w:pPr>
    </w:p>
    <w:p w14:paraId="394A5E90" w14:textId="78C0DA89" w:rsidR="00121103" w:rsidRPr="006B3F44" w:rsidRDefault="00121103" w:rsidP="00E847C0">
      <w:pPr>
        <w:rPr>
          <w:b/>
          <w:bCs/>
          <w:rPrChange w:id="502" w:author="Cara Brook" w:date="2021-08-29T14:07:00Z">
            <w:rPr>
              <w:rFonts w:ascii="Arial" w:hAnsi="Arial" w:cs="Arial"/>
              <w:b/>
              <w:bCs/>
            </w:rPr>
          </w:rPrChange>
        </w:rPr>
      </w:pPr>
      <w:r w:rsidRPr="006B3F44">
        <w:rPr>
          <w:b/>
          <w:bCs/>
          <w:rPrChange w:id="503" w:author="Cara Brook" w:date="2021-08-29T14:07:00Z">
            <w:rPr>
              <w:rFonts w:ascii="Arial" w:hAnsi="Arial" w:cs="Arial"/>
              <w:b/>
              <w:bCs/>
            </w:rPr>
          </w:rPrChange>
        </w:rPr>
        <w:t xml:space="preserve">Author </w:t>
      </w:r>
      <w:ins w:id="504" w:author="Cara Brook" w:date="2021-08-29T13:58:00Z">
        <w:r w:rsidR="00CE7A74" w:rsidRPr="006B3F44">
          <w:rPr>
            <w:b/>
            <w:bCs/>
            <w:rPrChange w:id="505" w:author="Cara Brook" w:date="2021-08-29T14:07:00Z">
              <w:rPr>
                <w:rFonts w:ascii="Arial" w:hAnsi="Arial" w:cs="Arial"/>
                <w:b/>
                <w:bCs/>
              </w:rPr>
            </w:rPrChange>
          </w:rPr>
          <w:t>C</w:t>
        </w:r>
      </w:ins>
      <w:del w:id="506" w:author="Cara Brook" w:date="2021-08-29T13:58:00Z">
        <w:r w:rsidRPr="006B3F44" w:rsidDel="00CE7A74">
          <w:rPr>
            <w:b/>
            <w:bCs/>
            <w:rPrChange w:id="507" w:author="Cara Brook" w:date="2021-08-29T14:07:00Z">
              <w:rPr>
                <w:rFonts w:ascii="Arial" w:hAnsi="Arial" w:cs="Arial"/>
                <w:b/>
                <w:bCs/>
              </w:rPr>
            </w:rPrChange>
          </w:rPr>
          <w:delText>c</w:delText>
        </w:r>
      </w:del>
      <w:r w:rsidRPr="006B3F44">
        <w:rPr>
          <w:b/>
          <w:bCs/>
          <w:rPrChange w:id="508" w:author="Cara Brook" w:date="2021-08-29T14:07:00Z">
            <w:rPr>
              <w:rFonts w:ascii="Arial" w:hAnsi="Arial" w:cs="Arial"/>
              <w:b/>
              <w:bCs/>
            </w:rPr>
          </w:rPrChange>
        </w:rPr>
        <w:t>ontributions:</w:t>
      </w:r>
    </w:p>
    <w:p w14:paraId="04D7A800" w14:textId="65810158" w:rsidR="00C21CD0" w:rsidRPr="006B3F44" w:rsidRDefault="00C21CD0" w:rsidP="00E847C0">
      <w:pPr>
        <w:rPr>
          <w:b/>
          <w:bCs/>
          <w:rPrChange w:id="509" w:author="Cara Brook" w:date="2021-08-29T14:07:00Z">
            <w:rPr>
              <w:rFonts w:ascii="Arial" w:hAnsi="Arial" w:cs="Arial"/>
              <w:b/>
              <w:bCs/>
            </w:rPr>
          </w:rPrChange>
        </w:rPr>
      </w:pPr>
    </w:p>
    <w:p w14:paraId="211D7678" w14:textId="09E97614" w:rsidR="00C21CD0" w:rsidRPr="006B3F44" w:rsidRDefault="00C21CD0" w:rsidP="00E847C0">
      <w:pPr>
        <w:rPr>
          <w:b/>
          <w:bCs/>
          <w:rPrChange w:id="510" w:author="Cara Brook" w:date="2021-08-29T14:07:00Z">
            <w:rPr>
              <w:rFonts w:ascii="Arial" w:hAnsi="Arial" w:cs="Arial"/>
              <w:b/>
              <w:bCs/>
            </w:rPr>
          </w:rPrChange>
        </w:rPr>
      </w:pPr>
      <w:r w:rsidRPr="006B3F44">
        <w:rPr>
          <w:b/>
          <w:bCs/>
          <w:rPrChange w:id="511"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512" w:author="Cara Brook" w:date="2021-08-29T14:07:00Z">
            <w:rPr>
              <w:rFonts w:ascii="Arial" w:hAnsi="Arial" w:cs="Arial"/>
              <w:b/>
              <w:bCs/>
            </w:rPr>
          </w:rPrChange>
        </w:rPr>
      </w:pPr>
    </w:p>
    <w:p w14:paraId="61CE22B4" w14:textId="2BE6EFC0" w:rsidR="00CE7A74" w:rsidRPr="006B3F44" w:rsidRDefault="00CE7A74" w:rsidP="00CE7A74">
      <w:pPr>
        <w:rPr>
          <w:ins w:id="513" w:author="Cara Brook" w:date="2021-08-29T14:06:00Z"/>
          <w:b/>
          <w:bCs/>
        </w:rPr>
      </w:pPr>
      <w:moveToRangeStart w:id="514" w:author="Cara Brook" w:date="2021-08-29T13:59:00Z" w:name="move81137791"/>
      <w:moveTo w:id="515" w:author="Cara Brook" w:date="2021-08-29T13:59:00Z">
        <w:r w:rsidRPr="006B3F44">
          <w:rPr>
            <w:b/>
            <w:bCs/>
            <w:rPrChange w:id="516"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517" w:author="Cara Brook" w:date="2021-08-29T14:06:00Z"/>
          <w:b/>
          <w:bCs/>
        </w:rPr>
      </w:pPr>
    </w:p>
    <w:p w14:paraId="112625A7" w14:textId="30323328" w:rsidR="006B3F44" w:rsidRPr="00CE1DBA" w:rsidRDefault="006B3F44" w:rsidP="00CE7A74">
      <w:pPr>
        <w:rPr>
          <w:ins w:id="518" w:author="Cara Brook" w:date="2021-08-29T14:06:00Z"/>
          <w:b/>
          <w:bCs/>
        </w:rPr>
      </w:pPr>
    </w:p>
    <w:p w14:paraId="18498ED8" w14:textId="77777777" w:rsidR="006B3F44" w:rsidRPr="006B3F44" w:rsidDel="00CE7A74" w:rsidRDefault="006B3F44" w:rsidP="006B3F44">
      <w:pPr>
        <w:rPr>
          <w:ins w:id="519" w:author="Cara Brook" w:date="2021-08-29T14:07:00Z"/>
          <w:b/>
          <w:bCs/>
          <w:rPrChange w:id="520" w:author="Cara Brook" w:date="2021-08-29T14:07:00Z">
            <w:rPr>
              <w:ins w:id="521" w:author="Cara Brook" w:date="2021-08-29T14:07:00Z"/>
              <w:b/>
              <w:bCs/>
            </w:rPr>
          </w:rPrChange>
        </w:rPr>
      </w:pPr>
      <w:ins w:id="522" w:author="Cara Brook" w:date="2021-08-29T14:07:00Z">
        <w:r w:rsidRPr="00BF79B1">
          <w:rPr>
            <w:b/>
            <w:bCs/>
          </w:rPr>
          <w:t>Dat</w:t>
        </w:r>
        <w:r w:rsidRPr="006B3F44">
          <w:rPr>
            <w:b/>
            <w:bCs/>
            <w:rPrChange w:id="523" w:author="Cara Brook" w:date="2021-08-29T14:07:00Z">
              <w:rPr>
                <w:b/>
                <w:bCs/>
              </w:rPr>
            </w:rPrChange>
          </w:rPr>
          <w:t>a Availability Statement:</w:t>
        </w:r>
      </w:ins>
    </w:p>
    <w:p w14:paraId="10E15795" w14:textId="77777777" w:rsidR="006B3F44" w:rsidRPr="006B3F44" w:rsidRDefault="006B3F44" w:rsidP="00CE7A74">
      <w:pPr>
        <w:rPr>
          <w:moveTo w:id="524" w:author="Cara Brook" w:date="2021-08-29T13:59:00Z"/>
          <w:b/>
          <w:bCs/>
          <w:rPrChange w:id="525" w:author="Cara Brook" w:date="2021-08-29T14:07:00Z">
            <w:rPr>
              <w:moveTo w:id="526" w:author="Cara Brook" w:date="2021-08-29T13:59:00Z"/>
              <w:rFonts w:ascii="Arial" w:hAnsi="Arial" w:cs="Arial"/>
              <w:b/>
              <w:bCs/>
            </w:rPr>
          </w:rPrChange>
        </w:rPr>
      </w:pPr>
    </w:p>
    <w:p w14:paraId="65686105" w14:textId="5A8DACC5" w:rsidR="00C21CD0" w:rsidRPr="006B3F44" w:rsidRDefault="00C21CD0" w:rsidP="00A60EE4">
      <w:pPr>
        <w:rPr>
          <w:moveFrom w:id="527" w:author="Cara Brook" w:date="2021-08-29T13:59:00Z"/>
          <w:b/>
          <w:bCs/>
          <w:rPrChange w:id="528" w:author="Cara Brook" w:date="2021-08-29T14:07:00Z">
            <w:rPr>
              <w:moveFrom w:id="529" w:author="Cara Brook" w:date="2021-08-29T13:59:00Z"/>
              <w:rFonts w:ascii="Arial" w:hAnsi="Arial" w:cs="Arial"/>
              <w:b/>
              <w:bCs/>
            </w:rPr>
          </w:rPrChange>
        </w:rPr>
      </w:pPr>
      <w:moveFromRangeStart w:id="530" w:author="Cara Brook" w:date="2021-08-29T13:59:00Z" w:name="move81137791"/>
      <w:moveToRangeEnd w:id="514"/>
      <w:moveFrom w:id="531" w:author="Cara Brook" w:date="2021-08-29T13:59:00Z">
        <w:r w:rsidRPr="006B3F44" w:rsidDel="00CE7A74">
          <w:rPr>
            <w:b/>
            <w:bCs/>
            <w:rPrChange w:id="532" w:author="Cara Brook" w:date="2021-08-29T14:07:00Z">
              <w:rPr>
                <w:rFonts w:ascii="Arial" w:hAnsi="Arial" w:cs="Arial"/>
                <w:b/>
                <w:bCs/>
              </w:rPr>
            </w:rPrChange>
          </w:rPr>
          <w:t xml:space="preserve">Acknowledgements: </w:t>
        </w:r>
      </w:moveFrom>
    </w:p>
    <w:moveFromRangeEnd w:id="530"/>
    <w:p w14:paraId="0829DE42" w14:textId="3383E4B9" w:rsidR="00CE7A74" w:rsidRPr="006B3F44" w:rsidRDefault="00CE7A74" w:rsidP="00E847C0">
      <w:pPr>
        <w:rPr>
          <w:ins w:id="533" w:author="Cara Brook" w:date="2021-08-29T14:06:00Z"/>
          <w:b/>
          <w:bCs/>
        </w:rPr>
      </w:pPr>
      <w:ins w:id="534" w:author="Cara Brook" w:date="2021-08-29T13:59:00Z">
        <w:r w:rsidRPr="006B3F44">
          <w:rPr>
            <w:b/>
            <w:bCs/>
            <w:rPrChange w:id="535" w:author="Cara Brook" w:date="2021-08-29T14:07:00Z">
              <w:rPr>
                <w:rFonts w:ascii="Arial" w:hAnsi="Arial" w:cs="Arial"/>
                <w:b/>
                <w:bCs/>
              </w:rPr>
            </w:rPrChange>
          </w:rPr>
          <w:t>References</w:t>
        </w:r>
      </w:ins>
    </w:p>
    <w:p w14:paraId="65EA507E" w14:textId="7524FA4A" w:rsidR="006B3F44" w:rsidRPr="00CE1DBA" w:rsidRDefault="006B3F44" w:rsidP="00E847C0">
      <w:pPr>
        <w:rPr>
          <w:ins w:id="536" w:author="Cara Brook" w:date="2021-08-29T14:06:00Z"/>
          <w:b/>
          <w:bCs/>
        </w:rPr>
      </w:pPr>
    </w:p>
    <w:p w14:paraId="26A2CE30" w14:textId="77777777" w:rsidR="006B3F44" w:rsidRPr="006B3F44" w:rsidRDefault="006B3F44" w:rsidP="00E847C0">
      <w:pPr>
        <w:rPr>
          <w:ins w:id="537" w:author="Cara Brook" w:date="2021-08-29T13:59:00Z"/>
          <w:b/>
          <w:bCs/>
          <w:rPrChange w:id="538" w:author="Cara Brook" w:date="2021-08-29T14:07:00Z">
            <w:rPr>
              <w:ins w:id="539" w:author="Cara Brook" w:date="2021-08-29T13:59:00Z"/>
              <w:rFonts w:ascii="Arial" w:hAnsi="Arial" w:cs="Arial"/>
              <w:b/>
              <w:bCs/>
            </w:rPr>
          </w:rPrChange>
        </w:rPr>
      </w:pPr>
    </w:p>
    <w:p w14:paraId="150543F2" w14:textId="17CAB0FA" w:rsidR="00E13B01" w:rsidRPr="006B3F44" w:rsidRDefault="00E13B01" w:rsidP="00A60EE4">
      <w:pPr>
        <w:rPr>
          <w:rPrChange w:id="540" w:author="Cara Brook" w:date="2021-08-29T14:07:00Z">
            <w:rPr>
              <w:rFonts w:ascii="Arial" w:hAnsi="Arial" w:cs="Arial"/>
            </w:rPr>
          </w:rPrChange>
        </w:rPr>
      </w:pPr>
    </w:p>
    <w:p w14:paraId="3467D23C" w14:textId="014E724A" w:rsidR="00F47ABB" w:rsidRPr="006B3F44" w:rsidRDefault="006B3F44" w:rsidP="00A60EE4">
      <w:pPr>
        <w:rPr>
          <w:ins w:id="541" w:author="Cara Brook" w:date="2021-08-29T14:07:00Z"/>
          <w:rPrChange w:id="542" w:author="Cara Brook" w:date="2021-08-29T14:07:00Z">
            <w:rPr>
              <w:ins w:id="543" w:author="Cara Brook" w:date="2021-08-29T14:07:00Z"/>
              <w:rFonts w:ascii="Arial" w:hAnsi="Arial" w:cs="Arial"/>
            </w:rPr>
          </w:rPrChange>
        </w:rPr>
      </w:pPr>
      <w:ins w:id="544" w:author="Cara Brook" w:date="2021-08-29T14:07:00Z">
        <w:r w:rsidRPr="006B3F44">
          <w:rPr>
            <w:rPrChange w:id="545"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546" w:author="Cara Brook" w:date="2021-08-29T14:07:00Z">
            <w:rPr>
              <w:rFonts w:ascii="Arial" w:hAnsi="Arial" w:cs="Arial"/>
            </w:rPr>
          </w:rPrChange>
        </w:rPr>
      </w:pPr>
    </w:p>
    <w:p w14:paraId="2ACFBE7B" w14:textId="63429F37" w:rsidR="00540CD3" w:rsidRPr="006B3F44" w:rsidRDefault="00EC3248" w:rsidP="00A60EE4">
      <w:pPr>
        <w:rPr>
          <w:rPrChange w:id="547" w:author="Cara Brook" w:date="2021-08-29T14:07:00Z">
            <w:rPr>
              <w:rFonts w:ascii="Arial" w:hAnsi="Arial" w:cs="Arial"/>
            </w:rPr>
          </w:rPrChange>
        </w:rPr>
      </w:pPr>
      <w:r w:rsidRPr="006B3F44">
        <w:rPr>
          <w:b/>
          <w:bCs/>
          <w:rPrChange w:id="548" w:author="Cara Brook" w:date="2021-08-29T14:07:00Z">
            <w:rPr>
              <w:rFonts w:ascii="Arial" w:hAnsi="Arial" w:cs="Arial"/>
              <w:b/>
              <w:bCs/>
            </w:rPr>
          </w:rPrChange>
        </w:rPr>
        <w:t>Fig 1</w:t>
      </w:r>
      <w:r w:rsidR="00540CD3" w:rsidRPr="006B3F44">
        <w:rPr>
          <w:rPrChange w:id="549" w:author="Cara Brook" w:date="2021-08-29T14:07:00Z">
            <w:rPr>
              <w:rFonts w:ascii="Arial" w:hAnsi="Arial" w:cs="Arial"/>
            </w:rPr>
          </w:rPrChange>
        </w:rPr>
        <w:t xml:space="preserve">: Map of sampling sites for P. rufus, E. </w:t>
      </w:r>
      <w:proofErr w:type="spellStart"/>
      <w:r w:rsidR="00540CD3" w:rsidRPr="006B3F44">
        <w:rPr>
          <w:rPrChange w:id="550" w:author="Cara Brook" w:date="2021-08-29T14:07:00Z">
            <w:rPr>
              <w:rFonts w:ascii="Arial" w:hAnsi="Arial" w:cs="Arial"/>
            </w:rPr>
          </w:rPrChange>
        </w:rPr>
        <w:t>dupreanum</w:t>
      </w:r>
      <w:proofErr w:type="spellEnd"/>
      <w:r w:rsidR="00540CD3" w:rsidRPr="006B3F44">
        <w:rPr>
          <w:rPrChange w:id="551" w:author="Cara Brook" w:date="2021-08-29T14:07:00Z">
            <w:rPr>
              <w:rFonts w:ascii="Arial" w:hAnsi="Arial" w:cs="Arial"/>
            </w:rPr>
          </w:rPrChange>
        </w:rPr>
        <w:t xml:space="preserve">, and R. </w:t>
      </w:r>
      <w:proofErr w:type="spellStart"/>
      <w:r w:rsidR="00540CD3" w:rsidRPr="006B3F44">
        <w:rPr>
          <w:rPrChange w:id="552" w:author="Cara Brook" w:date="2021-08-29T14:07:00Z">
            <w:rPr>
              <w:rFonts w:ascii="Arial" w:hAnsi="Arial" w:cs="Arial"/>
            </w:rPr>
          </w:rPrChange>
        </w:rPr>
        <w:t>madagascariensis</w:t>
      </w:r>
      <w:proofErr w:type="spellEnd"/>
      <w:r w:rsidR="00540CD3" w:rsidRPr="006B3F44">
        <w:rPr>
          <w:rPrChange w:id="553" w:author="Cara Brook" w:date="2021-08-29T14:07:00Z">
            <w:rPr>
              <w:rFonts w:ascii="Arial" w:hAnsi="Arial" w:cs="Arial"/>
            </w:rPr>
          </w:rPrChange>
        </w:rPr>
        <w:t>. Circles are in l</w:t>
      </w:r>
      <w:r w:rsidR="00525C2B" w:rsidRPr="006B3F44">
        <w:rPr>
          <w:rPrChange w:id="554" w:author="Cara Brook" w:date="2021-08-29T14:07:00Z">
            <w:rPr>
              <w:rFonts w:ascii="Arial" w:hAnsi="Arial" w:cs="Arial"/>
            </w:rPr>
          </w:rPrChange>
        </w:rPr>
        <w:t>o</w:t>
      </w:r>
      <w:r w:rsidR="00540CD3" w:rsidRPr="006B3F44">
        <w:rPr>
          <w:rPrChange w:id="555" w:author="Cara Brook" w:date="2021-08-29T14:07:00Z">
            <w:rPr>
              <w:rFonts w:ascii="Arial" w:hAnsi="Arial" w:cs="Arial"/>
            </w:rPr>
          </w:rPrChange>
        </w:rPr>
        <w:t xml:space="preserve">g scale and sorted by </w:t>
      </w:r>
      <w:proofErr w:type="spellStart"/>
      <w:r w:rsidR="00540CD3" w:rsidRPr="006B3F44">
        <w:rPr>
          <w:rPrChange w:id="556" w:author="Cara Brook" w:date="2021-08-29T14:07:00Z">
            <w:rPr>
              <w:rFonts w:ascii="Arial" w:hAnsi="Arial" w:cs="Arial"/>
            </w:rPr>
          </w:rPrChange>
        </w:rPr>
        <w:t>CoV</w:t>
      </w:r>
      <w:proofErr w:type="spellEnd"/>
      <w:r w:rsidR="00540CD3" w:rsidRPr="006B3F44">
        <w:rPr>
          <w:rPrChange w:id="557" w:author="Cara Brook" w:date="2021-08-29T14:07:00Z">
            <w:rPr>
              <w:rFonts w:ascii="Arial" w:hAnsi="Arial" w:cs="Arial"/>
            </w:rPr>
          </w:rPrChange>
        </w:rPr>
        <w:t xml:space="preserve"> negative or positive and adults or juvenile</w:t>
      </w:r>
      <w:r w:rsidR="00525C2B" w:rsidRPr="006B3F44">
        <w:rPr>
          <w:rPrChange w:id="558" w:author="Cara Brook" w:date="2021-08-29T14:07:00Z">
            <w:rPr>
              <w:rFonts w:ascii="Arial" w:hAnsi="Arial" w:cs="Arial"/>
            </w:rPr>
          </w:rPrChange>
        </w:rPr>
        <w:t xml:space="preserve">, </w:t>
      </w:r>
      <w:proofErr w:type="spellStart"/>
      <w:r w:rsidR="00525C2B" w:rsidRPr="006B3F44">
        <w:rPr>
          <w:rPrChange w:id="559" w:author="Cara Brook" w:date="2021-08-29T14:07:00Z">
            <w:rPr>
              <w:rFonts w:ascii="Arial" w:hAnsi="Arial" w:cs="Arial"/>
            </w:rPr>
          </w:rPrChange>
        </w:rPr>
        <w:t>CoV</w:t>
      </w:r>
      <w:proofErr w:type="spellEnd"/>
      <w:r w:rsidR="00525C2B" w:rsidRPr="006B3F44">
        <w:rPr>
          <w:rPrChange w:id="560" w:author="Cara Brook" w:date="2021-08-29T14:07:00Z">
            <w:rPr>
              <w:rFonts w:ascii="Arial" w:hAnsi="Arial" w:cs="Arial"/>
            </w:rPr>
          </w:rPrChange>
        </w:rPr>
        <w:t xml:space="preserve"> prevalence in P. rufus, E. </w:t>
      </w:r>
      <w:proofErr w:type="spellStart"/>
      <w:r w:rsidR="00525C2B" w:rsidRPr="006B3F44">
        <w:rPr>
          <w:rPrChange w:id="561" w:author="Cara Brook" w:date="2021-08-29T14:07:00Z">
            <w:rPr>
              <w:rFonts w:ascii="Arial" w:hAnsi="Arial" w:cs="Arial"/>
            </w:rPr>
          </w:rPrChange>
        </w:rPr>
        <w:t>dupreanum</w:t>
      </w:r>
      <w:proofErr w:type="spellEnd"/>
      <w:r w:rsidR="00525C2B" w:rsidRPr="006B3F44">
        <w:rPr>
          <w:rPrChange w:id="562" w:author="Cara Brook" w:date="2021-08-29T14:07:00Z">
            <w:rPr>
              <w:rFonts w:ascii="Arial" w:hAnsi="Arial" w:cs="Arial"/>
            </w:rPr>
          </w:rPrChange>
        </w:rPr>
        <w:t xml:space="preserve">, and R. </w:t>
      </w:r>
      <w:proofErr w:type="spellStart"/>
      <w:r w:rsidR="00525C2B" w:rsidRPr="006B3F44">
        <w:rPr>
          <w:rPrChange w:id="563" w:author="Cara Brook" w:date="2021-08-29T14:07:00Z">
            <w:rPr>
              <w:rFonts w:ascii="Arial" w:hAnsi="Arial" w:cs="Arial"/>
            </w:rPr>
          </w:rPrChange>
        </w:rPr>
        <w:t>madagascariensis</w:t>
      </w:r>
      <w:proofErr w:type="spellEnd"/>
      <w:r w:rsidR="00525C2B" w:rsidRPr="006B3F44">
        <w:rPr>
          <w:rPrChange w:id="564"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565" w:author="Cara Brook" w:date="2021-08-29T14:07:00Z">
            <w:rPr>
              <w:rFonts w:ascii="Arial" w:hAnsi="Arial" w:cs="Arial"/>
              <w:b/>
              <w:bCs/>
            </w:rPr>
          </w:rPrChange>
        </w:rPr>
      </w:pPr>
    </w:p>
    <w:p w14:paraId="0D8F4165" w14:textId="305A8EBA" w:rsidR="00EC3248" w:rsidRPr="006B3F44" w:rsidRDefault="00EC3248" w:rsidP="00A60EE4">
      <w:pPr>
        <w:rPr>
          <w:rPrChange w:id="566" w:author="Cara Brook" w:date="2021-08-29T14:07:00Z">
            <w:rPr>
              <w:rFonts w:ascii="Arial" w:hAnsi="Arial" w:cs="Arial"/>
            </w:rPr>
          </w:rPrChange>
        </w:rPr>
      </w:pPr>
      <w:r w:rsidRPr="006B3F44">
        <w:rPr>
          <w:b/>
          <w:bCs/>
          <w:rPrChange w:id="567" w:author="Cara Brook" w:date="2021-08-29T14:07:00Z">
            <w:rPr>
              <w:rFonts w:ascii="Arial" w:hAnsi="Arial" w:cs="Arial"/>
              <w:b/>
              <w:bCs/>
            </w:rPr>
          </w:rPrChange>
        </w:rPr>
        <w:t>Fig 2</w:t>
      </w:r>
      <w:r w:rsidR="00540CD3" w:rsidRPr="006B3F44">
        <w:rPr>
          <w:b/>
          <w:bCs/>
          <w:rPrChange w:id="568" w:author="Cara Brook" w:date="2021-08-29T14:07:00Z">
            <w:rPr>
              <w:rFonts w:ascii="Arial" w:hAnsi="Arial" w:cs="Arial"/>
              <w:b/>
              <w:bCs/>
            </w:rPr>
          </w:rPrChange>
        </w:rPr>
        <w:t xml:space="preserve">: </w:t>
      </w:r>
      <w:r w:rsidR="00525C2B" w:rsidRPr="006B3F44">
        <w:rPr>
          <w:rPrChange w:id="569" w:author="Cara Brook" w:date="2021-08-29T14:07:00Z">
            <w:rPr>
              <w:rFonts w:ascii="Arial" w:hAnsi="Arial" w:cs="Arial"/>
            </w:rPr>
          </w:rPrChange>
        </w:rPr>
        <w:t xml:space="preserve">Genome structure </w:t>
      </w:r>
      <w:r w:rsidR="00E90CC3" w:rsidRPr="006B3F44">
        <w:rPr>
          <w:rPrChange w:id="570"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571" w:author="Cara Brook" w:date="2021-08-29T14:07:00Z">
            <w:rPr>
              <w:rFonts w:ascii="Arial" w:hAnsi="Arial" w:cs="Arial"/>
              <w:b/>
              <w:bCs/>
            </w:rPr>
          </w:rPrChange>
        </w:rPr>
      </w:pPr>
    </w:p>
    <w:p w14:paraId="17B390BE" w14:textId="33B0B6FF" w:rsidR="00C45C5F" w:rsidRPr="006B3F44" w:rsidRDefault="00EC3248" w:rsidP="00E90CC3">
      <w:pPr>
        <w:rPr>
          <w:rPrChange w:id="572" w:author="Cara Brook" w:date="2021-08-29T14:07:00Z">
            <w:rPr>
              <w:rFonts w:ascii="Arial" w:hAnsi="Arial" w:cs="Arial"/>
            </w:rPr>
          </w:rPrChange>
        </w:rPr>
      </w:pPr>
      <w:r w:rsidRPr="006B3F44">
        <w:rPr>
          <w:b/>
          <w:bCs/>
          <w:rPrChange w:id="573" w:author="Cara Brook" w:date="2021-08-29T14:07:00Z">
            <w:rPr>
              <w:rFonts w:ascii="Arial" w:hAnsi="Arial" w:cs="Arial"/>
              <w:b/>
              <w:bCs/>
            </w:rPr>
          </w:rPrChange>
        </w:rPr>
        <w:t>Fig 3</w:t>
      </w:r>
      <w:r w:rsidR="00E90CC3" w:rsidRPr="006B3F44">
        <w:rPr>
          <w:b/>
          <w:bCs/>
          <w:rPrChange w:id="574" w:author="Cara Brook" w:date="2021-08-29T14:07:00Z">
            <w:rPr>
              <w:rFonts w:ascii="Arial" w:hAnsi="Arial" w:cs="Arial"/>
              <w:b/>
              <w:bCs/>
            </w:rPr>
          </w:rPrChange>
        </w:rPr>
        <w:t xml:space="preserve">: </w:t>
      </w:r>
      <w:r w:rsidR="00E90CC3" w:rsidRPr="006B3F44">
        <w:rPr>
          <w:rPrChange w:id="575" w:author="Cara Brook" w:date="2021-08-29T14:07:00Z">
            <w:rPr>
              <w:rFonts w:ascii="Arial" w:hAnsi="Arial" w:cs="Arial"/>
            </w:rPr>
          </w:rPrChange>
        </w:rPr>
        <w:t xml:space="preserve">Full </w:t>
      </w:r>
      <w:proofErr w:type="spellStart"/>
      <w:r w:rsidR="00E90CC3" w:rsidRPr="006B3F44">
        <w:rPr>
          <w:rPrChange w:id="576" w:author="Cara Brook" w:date="2021-08-29T14:07:00Z">
            <w:rPr>
              <w:rFonts w:ascii="Arial" w:hAnsi="Arial" w:cs="Arial"/>
            </w:rPr>
          </w:rPrChange>
        </w:rPr>
        <w:t>genome+RdRp</w:t>
      </w:r>
      <w:proofErr w:type="spellEnd"/>
      <w:r w:rsidR="00E90CC3" w:rsidRPr="006B3F44">
        <w:rPr>
          <w:rPrChange w:id="577" w:author="Cara Brook" w:date="2021-08-29T14:07:00Z">
            <w:rPr>
              <w:rFonts w:ascii="Arial" w:hAnsi="Arial" w:cs="Arial"/>
            </w:rPr>
          </w:rPrChange>
        </w:rPr>
        <w:t xml:space="preserve"> phylogeny </w:t>
      </w:r>
    </w:p>
    <w:p w14:paraId="1D6919DF" w14:textId="1871EFF8" w:rsidR="00E90CC3" w:rsidRPr="006B3F44" w:rsidRDefault="00E90CC3" w:rsidP="00E90CC3">
      <w:pPr>
        <w:rPr>
          <w:rPrChange w:id="578" w:author="Cara Brook" w:date="2021-08-29T14:07:00Z">
            <w:rPr>
              <w:rFonts w:ascii="Arial" w:hAnsi="Arial" w:cs="Arial"/>
            </w:rPr>
          </w:rPrChange>
        </w:rPr>
      </w:pPr>
    </w:p>
    <w:p w14:paraId="660FCA45" w14:textId="5B3EB56D" w:rsidR="00E90CC3" w:rsidRPr="006B3F44" w:rsidRDefault="00E90CC3" w:rsidP="00E90CC3">
      <w:pPr>
        <w:rPr>
          <w:rPrChange w:id="579" w:author="Cara Brook" w:date="2021-08-29T14:07:00Z">
            <w:rPr>
              <w:rFonts w:ascii="Arial" w:hAnsi="Arial" w:cs="Arial"/>
            </w:rPr>
          </w:rPrChange>
        </w:rPr>
      </w:pPr>
      <w:r w:rsidRPr="006B3F44">
        <w:rPr>
          <w:b/>
          <w:bCs/>
          <w:rPrChange w:id="580" w:author="Cara Brook" w:date="2021-08-29T14:07:00Z">
            <w:rPr>
              <w:rFonts w:ascii="Arial" w:hAnsi="Arial" w:cs="Arial"/>
              <w:b/>
              <w:bCs/>
            </w:rPr>
          </w:rPrChange>
        </w:rPr>
        <w:t xml:space="preserve">Fig 4: </w:t>
      </w:r>
      <w:proofErr w:type="spellStart"/>
      <w:r w:rsidRPr="006B3F44">
        <w:rPr>
          <w:rPrChange w:id="581" w:author="Cara Brook" w:date="2021-08-29T14:07:00Z">
            <w:rPr>
              <w:rFonts w:ascii="Arial" w:hAnsi="Arial" w:cs="Arial"/>
            </w:rPr>
          </w:rPrChange>
        </w:rPr>
        <w:t>Simplot+bootscan</w:t>
      </w:r>
      <w:proofErr w:type="spellEnd"/>
      <w:r w:rsidRPr="006B3F44">
        <w:rPr>
          <w:rPrChange w:id="582"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583" w:author="Cara Brook" w:date="2021-08-29T14:07:00Z">
            <w:rPr>
              <w:rFonts w:ascii="Arial" w:hAnsi="Arial" w:cs="Arial"/>
            </w:rPr>
          </w:rPrChange>
        </w:rPr>
      </w:pPr>
    </w:p>
    <w:p w14:paraId="3638C073" w14:textId="4276903D" w:rsidR="00B56F44" w:rsidRPr="006B3F44" w:rsidRDefault="00B56F44" w:rsidP="00E90CC3">
      <w:pPr>
        <w:rPr>
          <w:rPrChange w:id="584" w:author="Cara Brook" w:date="2021-08-29T14:07:00Z">
            <w:rPr>
              <w:rFonts w:ascii="Arial" w:hAnsi="Arial" w:cs="Arial"/>
            </w:rPr>
          </w:rPrChange>
        </w:rPr>
      </w:pPr>
      <w:r w:rsidRPr="006B3F44">
        <w:rPr>
          <w:b/>
          <w:bCs/>
          <w:rPrChange w:id="585" w:author="Cara Brook" w:date="2021-08-29T14:07:00Z">
            <w:rPr>
              <w:rFonts w:ascii="Arial" w:hAnsi="Arial" w:cs="Arial"/>
              <w:b/>
              <w:bCs/>
            </w:rPr>
          </w:rPrChange>
        </w:rPr>
        <w:t xml:space="preserve">Supplementary figs: </w:t>
      </w:r>
      <w:r w:rsidRPr="006B3F44">
        <w:rPr>
          <w:rPrChange w:id="586"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587" w:author="Cara Brook" w:date="2021-08-29T14:07:00Z">
            <w:rPr>
              <w:rFonts w:ascii="Arial" w:hAnsi="Arial" w:cs="Arial"/>
            </w:rPr>
          </w:rPrChange>
        </w:rPr>
      </w:pPr>
    </w:p>
    <w:p w14:paraId="2954678A" w14:textId="7B1FE409" w:rsidR="001A20A4" w:rsidRPr="006B3F44" w:rsidRDefault="001A20A4" w:rsidP="00E90CC3">
      <w:pPr>
        <w:rPr>
          <w:rPrChange w:id="588" w:author="Cara Brook" w:date="2021-08-29T14:07:00Z">
            <w:rPr>
              <w:rFonts w:ascii="Arial" w:hAnsi="Arial" w:cs="Arial"/>
            </w:rPr>
          </w:rPrChange>
        </w:rPr>
      </w:pPr>
      <w:r w:rsidRPr="006B3F44">
        <w:rPr>
          <w:b/>
          <w:bCs/>
          <w:rPrChange w:id="589" w:author="Cara Brook" w:date="2021-08-29T14:07:00Z">
            <w:rPr>
              <w:rFonts w:ascii="Arial" w:hAnsi="Arial" w:cs="Arial"/>
              <w:b/>
              <w:bCs/>
            </w:rPr>
          </w:rPrChange>
        </w:rPr>
        <w:t>Table 1:</w:t>
      </w:r>
      <w:r w:rsidR="00A01406" w:rsidRPr="006B3F44">
        <w:rPr>
          <w:b/>
          <w:bCs/>
          <w:rPrChange w:id="590" w:author="Cara Brook" w:date="2021-08-29T14:07:00Z">
            <w:rPr>
              <w:rFonts w:ascii="Arial" w:hAnsi="Arial" w:cs="Arial"/>
              <w:b/>
              <w:bCs/>
            </w:rPr>
          </w:rPrChange>
        </w:rPr>
        <w:t xml:space="preserve"> </w:t>
      </w:r>
      <w:r w:rsidR="00A01406" w:rsidRPr="006B3F44">
        <w:rPr>
          <w:rPrChange w:id="591" w:author="Cara Brook" w:date="2021-08-29T14:07:00Z">
            <w:rPr>
              <w:rFonts w:ascii="Arial" w:hAnsi="Arial" w:cs="Arial"/>
            </w:rPr>
          </w:rPrChange>
        </w:rPr>
        <w:t>TRS locations</w:t>
      </w:r>
    </w:p>
    <w:p w14:paraId="52F5AB43" w14:textId="213487C8" w:rsidR="001A20A4" w:rsidRPr="006B3F44" w:rsidRDefault="001A20A4" w:rsidP="00E90CC3">
      <w:pPr>
        <w:rPr>
          <w:b/>
          <w:bCs/>
          <w:rPrChange w:id="592" w:author="Cara Brook" w:date="2021-08-29T14:07:00Z">
            <w:rPr>
              <w:rFonts w:ascii="Arial" w:hAnsi="Arial" w:cs="Arial"/>
              <w:b/>
              <w:bCs/>
            </w:rPr>
          </w:rPrChange>
        </w:rPr>
      </w:pPr>
    </w:p>
    <w:p w14:paraId="7749BA6D" w14:textId="4DACAEB6" w:rsidR="001A20A4" w:rsidRPr="006B3F44" w:rsidRDefault="001A20A4" w:rsidP="00E90CC3">
      <w:pPr>
        <w:rPr>
          <w:rPrChange w:id="593" w:author="Cara Brook" w:date="2021-08-29T14:07:00Z">
            <w:rPr>
              <w:rFonts w:ascii="Arial" w:hAnsi="Arial" w:cs="Arial"/>
            </w:rPr>
          </w:rPrChange>
        </w:rPr>
      </w:pPr>
      <w:r w:rsidRPr="006B3F44">
        <w:rPr>
          <w:b/>
          <w:bCs/>
          <w:rPrChange w:id="594" w:author="Cara Brook" w:date="2021-08-29T14:07:00Z">
            <w:rPr>
              <w:rFonts w:ascii="Arial" w:hAnsi="Arial" w:cs="Arial"/>
              <w:b/>
              <w:bCs/>
            </w:rPr>
          </w:rPrChange>
        </w:rPr>
        <w:t xml:space="preserve">Table 2: </w:t>
      </w:r>
      <w:r w:rsidR="00A01406" w:rsidRPr="006B3F44">
        <w:rPr>
          <w:rPrChange w:id="595" w:author="Cara Brook" w:date="2021-08-29T14:07:00Z">
            <w:rPr>
              <w:rFonts w:ascii="Arial" w:hAnsi="Arial" w:cs="Arial"/>
            </w:rPr>
          </w:rPrChange>
        </w:rPr>
        <w:t>BLAST results</w:t>
      </w:r>
    </w:p>
    <w:p w14:paraId="0BB38C40" w14:textId="6FA24E16" w:rsidR="00EC3248" w:rsidRPr="006B3F44" w:rsidRDefault="00EC3248" w:rsidP="00A60EE4">
      <w:pPr>
        <w:rPr>
          <w:rPrChange w:id="596" w:author="Cara Brook" w:date="2021-08-29T14:07:00Z">
            <w:rPr>
              <w:rFonts w:ascii="Arial" w:hAnsi="Arial" w:cs="Arial"/>
            </w:rPr>
          </w:rPrChange>
        </w:rPr>
      </w:pPr>
    </w:p>
    <w:p w14:paraId="409A8F76" w14:textId="7C42FD5F" w:rsidR="00E266C0" w:rsidRPr="006B3F44" w:rsidRDefault="00E266C0" w:rsidP="00A60EE4">
      <w:pPr>
        <w:rPr>
          <w:b/>
          <w:bCs/>
          <w:rPrChange w:id="597" w:author="Cara Brook" w:date="2021-08-29T14:07:00Z">
            <w:rPr>
              <w:rFonts w:ascii="Arial" w:hAnsi="Arial" w:cs="Arial"/>
              <w:b/>
              <w:bCs/>
            </w:rPr>
          </w:rPrChange>
        </w:rPr>
      </w:pPr>
      <w:r w:rsidRPr="006B3F44">
        <w:rPr>
          <w:b/>
          <w:bCs/>
          <w:rPrChange w:id="598" w:author="Cara Brook" w:date="2021-08-29T14:07:00Z">
            <w:rPr>
              <w:rFonts w:ascii="Arial" w:hAnsi="Arial" w:cs="Arial"/>
              <w:b/>
              <w:bCs/>
            </w:rPr>
          </w:rPrChange>
        </w:rPr>
        <w:t>References</w:t>
      </w:r>
    </w:p>
    <w:sdt>
      <w:sdtPr>
        <w:rPr>
          <w:b/>
          <w:bCs/>
          <w:rPrChange w:id="599" w:author="Cara Brook" w:date="2021-08-29T14:07:00Z">
            <w:rPr>
              <w:rFonts w:ascii="Arial" w:hAnsi="Arial" w:cs="Arial"/>
              <w:b/>
              <w:bCs/>
            </w:rPr>
          </w:rPrChange>
        </w:rPr>
        <w:tag w:val="MENDELEY_BIBLIOGRAPHY"/>
        <w:id w:val="-744494709"/>
        <w:placeholder>
          <w:docPart w:val="DefaultPlaceholder_-1854013440"/>
        </w:placeholder>
      </w:sdtPr>
      <w:sdtEndPr>
        <w:rPr>
          <w:rPrChange w:id="600" w:author="Cara Brook" w:date="2021-08-29T14:07:00Z">
            <w:rPr/>
          </w:rPrChange>
        </w:r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rPr>
              <w:rPrChange w:id="601" w:author="Cara Brook" w:date="2021-08-29T14:07:00Z">
                <w:rPr/>
              </w:rPrChange>
            </w:rPr>
          </w:pPr>
          <w:r w:rsidRPr="00BF79B1">
            <w:t>3.</w:t>
          </w:r>
          <w:r w:rsidRPr="00BF79B1">
            <w:tab/>
            <w:t xml:space="preserve">Wu, F. </w:t>
          </w:r>
          <w:r w:rsidRPr="006B3F44">
            <w:rPr>
              <w:i/>
              <w:iCs/>
              <w:rPrChange w:id="602" w:author="Cara Brook" w:date="2021-08-29T14:07:00Z">
                <w:rPr>
                  <w:i/>
                  <w:iCs/>
                </w:rPr>
              </w:rPrChange>
            </w:rPr>
            <w:t>et al.</w:t>
          </w:r>
          <w:r w:rsidRPr="006B3F44">
            <w:rPr>
              <w:rPrChange w:id="603" w:author="Cara Brook" w:date="2021-08-29T14:07:00Z">
                <w:rPr/>
              </w:rPrChange>
            </w:rPr>
            <w:t xml:space="preserve"> A new coronavirus associated with human respiratory disease in China. </w:t>
          </w:r>
          <w:r w:rsidRPr="006B3F44">
            <w:rPr>
              <w:i/>
              <w:iCs/>
              <w:rPrChange w:id="604" w:author="Cara Brook" w:date="2021-08-29T14:07:00Z">
                <w:rPr>
                  <w:i/>
                  <w:iCs/>
                </w:rPr>
              </w:rPrChange>
            </w:rPr>
            <w:t>Nature</w:t>
          </w:r>
          <w:r w:rsidRPr="006B3F44">
            <w:rPr>
              <w:rPrChange w:id="605" w:author="Cara Brook" w:date="2021-08-29T14:07:00Z">
                <w:rPr/>
              </w:rPrChange>
            </w:rPr>
            <w:t xml:space="preserve"> </w:t>
          </w:r>
          <w:r w:rsidRPr="006B3F44">
            <w:rPr>
              <w:b/>
              <w:bCs/>
              <w:rPrChange w:id="606" w:author="Cara Brook" w:date="2021-08-29T14:07:00Z">
                <w:rPr>
                  <w:b/>
                  <w:bCs/>
                </w:rPr>
              </w:rPrChange>
            </w:rPr>
            <w:t>579</w:t>
          </w:r>
          <w:r w:rsidRPr="006B3F44">
            <w:rPr>
              <w:rPrChange w:id="607" w:author="Cara Brook" w:date="2021-08-29T14:07:00Z">
                <w:rPr/>
              </w:rPrChange>
            </w:rPr>
            <w:t>, 265–269 (2020).</w:t>
          </w:r>
        </w:p>
        <w:p w14:paraId="1AE6B7E2" w14:textId="77777777" w:rsidR="00AD5CD7" w:rsidRPr="006B3F44" w:rsidRDefault="00AD5CD7">
          <w:pPr>
            <w:autoSpaceDE w:val="0"/>
            <w:autoSpaceDN w:val="0"/>
            <w:ind w:hanging="640"/>
            <w:divId w:val="1019234586"/>
            <w:rPr>
              <w:rPrChange w:id="608" w:author="Cara Brook" w:date="2021-08-29T14:07:00Z">
                <w:rPr/>
              </w:rPrChange>
            </w:rPr>
          </w:pPr>
          <w:r w:rsidRPr="006B3F44">
            <w:rPr>
              <w:rPrChange w:id="609" w:author="Cara Brook" w:date="2021-08-29T14:07:00Z">
                <w:rPr/>
              </w:rPrChange>
            </w:rPr>
            <w:lastRenderedPageBreak/>
            <w:t>4.</w:t>
          </w:r>
          <w:r w:rsidRPr="006B3F44">
            <w:rPr>
              <w:rPrChange w:id="610" w:author="Cara Brook" w:date="2021-08-29T14:07:00Z">
                <w:rPr/>
              </w:rPrChange>
            </w:rPr>
            <w:tab/>
          </w:r>
          <w:proofErr w:type="spellStart"/>
          <w:r w:rsidRPr="006B3F44">
            <w:rPr>
              <w:rPrChange w:id="611" w:author="Cara Brook" w:date="2021-08-29T14:07:00Z">
                <w:rPr/>
              </w:rPrChange>
            </w:rPr>
            <w:t>Ravelomanantsoa</w:t>
          </w:r>
          <w:proofErr w:type="spellEnd"/>
          <w:r w:rsidRPr="006B3F44">
            <w:rPr>
              <w:rPrChange w:id="612" w:author="Cara Brook" w:date="2021-08-29T14:07:00Z">
                <w:rPr/>
              </w:rPrChange>
            </w:rPr>
            <w:t xml:space="preserve">, N. A. F. </w:t>
          </w:r>
          <w:r w:rsidRPr="006B3F44">
            <w:rPr>
              <w:i/>
              <w:iCs/>
              <w:rPrChange w:id="613" w:author="Cara Brook" w:date="2021-08-29T14:07:00Z">
                <w:rPr>
                  <w:i/>
                  <w:iCs/>
                </w:rPr>
              </w:rPrChange>
            </w:rPr>
            <w:t>et al.</w:t>
          </w:r>
          <w:r w:rsidRPr="006B3F44">
            <w:rPr>
              <w:rPrChange w:id="614" w:author="Cara Brook" w:date="2021-08-29T14:07:00Z">
                <w:rPr/>
              </w:rPrChange>
            </w:rPr>
            <w:t xml:space="preserve"> The zoonotic potential of bat-borne coronaviruses. </w:t>
          </w:r>
          <w:r w:rsidRPr="006B3F44">
            <w:rPr>
              <w:i/>
              <w:iCs/>
              <w:rPrChange w:id="615" w:author="Cara Brook" w:date="2021-08-29T14:07:00Z">
                <w:rPr>
                  <w:i/>
                  <w:iCs/>
                </w:rPr>
              </w:rPrChange>
            </w:rPr>
            <w:t>Emerging Topics in Life Sciences</w:t>
          </w:r>
          <w:r w:rsidRPr="006B3F44">
            <w:rPr>
              <w:rPrChange w:id="616" w:author="Cara Brook" w:date="2021-08-29T14:07:00Z">
                <w:rPr/>
              </w:rPrChange>
            </w:rPr>
            <w:t xml:space="preserve"> </w:t>
          </w:r>
          <w:r w:rsidRPr="006B3F44">
            <w:rPr>
              <w:b/>
              <w:bCs/>
              <w:rPrChange w:id="617" w:author="Cara Brook" w:date="2021-08-29T14:07:00Z">
                <w:rPr>
                  <w:b/>
                  <w:bCs/>
                </w:rPr>
              </w:rPrChange>
            </w:rPr>
            <w:t>4</w:t>
          </w:r>
          <w:r w:rsidRPr="006B3F44">
            <w:rPr>
              <w:rPrChange w:id="618" w:author="Cara Brook" w:date="2021-08-29T14:07:00Z">
                <w:rPr/>
              </w:rPrChange>
            </w:rPr>
            <w:t>, (2020).</w:t>
          </w:r>
        </w:p>
        <w:p w14:paraId="20290696" w14:textId="77777777" w:rsidR="00AD5CD7" w:rsidRPr="006B3F44" w:rsidRDefault="00AD5CD7">
          <w:pPr>
            <w:autoSpaceDE w:val="0"/>
            <w:autoSpaceDN w:val="0"/>
            <w:ind w:hanging="640"/>
            <w:divId w:val="2135252792"/>
            <w:rPr>
              <w:rPrChange w:id="619" w:author="Cara Brook" w:date="2021-08-29T14:07:00Z">
                <w:rPr/>
              </w:rPrChange>
            </w:rPr>
          </w:pPr>
          <w:r w:rsidRPr="006B3F44">
            <w:rPr>
              <w:rPrChange w:id="620" w:author="Cara Brook" w:date="2021-08-29T14:07:00Z">
                <w:rPr/>
              </w:rPrChange>
            </w:rPr>
            <w:t>5.</w:t>
          </w:r>
          <w:r w:rsidRPr="006B3F44">
            <w:rPr>
              <w:rPrChange w:id="621" w:author="Cara Brook" w:date="2021-08-29T14:07:00Z">
                <w:rPr/>
              </w:rPrChange>
            </w:rPr>
            <w:tab/>
            <w:t xml:space="preserve">Drexler, J. F. </w:t>
          </w:r>
          <w:r w:rsidRPr="006B3F44">
            <w:rPr>
              <w:i/>
              <w:iCs/>
              <w:rPrChange w:id="622" w:author="Cara Brook" w:date="2021-08-29T14:07:00Z">
                <w:rPr>
                  <w:i/>
                  <w:iCs/>
                </w:rPr>
              </w:rPrChange>
            </w:rPr>
            <w:t>et al.</w:t>
          </w:r>
          <w:r w:rsidRPr="006B3F44">
            <w:rPr>
              <w:rPrChange w:id="623" w:author="Cara Brook" w:date="2021-08-29T14:07:00Z">
                <w:rPr/>
              </w:rPrChange>
            </w:rPr>
            <w:t xml:space="preserve"> Genomic characterization of severe acute respiratory syndrome-related coronavirus in European bats and classification of coronaviruses based on partial RNA-dependent RNA polymerase gene sequences. </w:t>
          </w:r>
          <w:r w:rsidRPr="006B3F44">
            <w:rPr>
              <w:i/>
              <w:iCs/>
              <w:rPrChange w:id="624" w:author="Cara Brook" w:date="2021-08-29T14:07:00Z">
                <w:rPr>
                  <w:i/>
                  <w:iCs/>
                </w:rPr>
              </w:rPrChange>
            </w:rPr>
            <w:t>Journal of virology</w:t>
          </w:r>
          <w:r w:rsidRPr="006B3F44">
            <w:rPr>
              <w:rPrChange w:id="625" w:author="Cara Brook" w:date="2021-08-29T14:07:00Z">
                <w:rPr/>
              </w:rPrChange>
            </w:rPr>
            <w:t xml:space="preserve"> </w:t>
          </w:r>
          <w:r w:rsidRPr="006B3F44">
            <w:rPr>
              <w:b/>
              <w:bCs/>
              <w:rPrChange w:id="626" w:author="Cara Brook" w:date="2021-08-29T14:07:00Z">
                <w:rPr>
                  <w:b/>
                  <w:bCs/>
                </w:rPr>
              </w:rPrChange>
            </w:rPr>
            <w:t>84</w:t>
          </w:r>
          <w:r w:rsidRPr="006B3F44">
            <w:rPr>
              <w:rPrChange w:id="627" w:author="Cara Brook" w:date="2021-08-29T14:07:00Z">
                <w:rPr/>
              </w:rPrChange>
            </w:rPr>
            <w:t>, 11336–11349 (2010).</w:t>
          </w:r>
        </w:p>
        <w:p w14:paraId="60EE65C8" w14:textId="77777777" w:rsidR="00AD5CD7" w:rsidRPr="006B3F44" w:rsidRDefault="00AD5CD7">
          <w:pPr>
            <w:autoSpaceDE w:val="0"/>
            <w:autoSpaceDN w:val="0"/>
            <w:ind w:hanging="640"/>
            <w:divId w:val="371921670"/>
            <w:rPr>
              <w:rPrChange w:id="628" w:author="Cara Brook" w:date="2021-08-29T14:07:00Z">
                <w:rPr/>
              </w:rPrChange>
            </w:rPr>
          </w:pPr>
          <w:r w:rsidRPr="006B3F44">
            <w:rPr>
              <w:rPrChange w:id="629" w:author="Cara Brook" w:date="2021-08-29T14:07:00Z">
                <w:rPr/>
              </w:rPrChange>
            </w:rPr>
            <w:t>6.</w:t>
          </w:r>
          <w:r w:rsidRPr="006B3F44">
            <w:rPr>
              <w:rPrChange w:id="630" w:author="Cara Brook" w:date="2021-08-29T14:07:00Z">
                <w:rPr/>
              </w:rPrChange>
            </w:rPr>
            <w:tab/>
            <w:t xml:space="preserve">Hu, B. </w:t>
          </w:r>
          <w:r w:rsidRPr="006B3F44">
            <w:rPr>
              <w:i/>
              <w:iCs/>
              <w:rPrChange w:id="631" w:author="Cara Brook" w:date="2021-08-29T14:07:00Z">
                <w:rPr>
                  <w:i/>
                  <w:iCs/>
                </w:rPr>
              </w:rPrChange>
            </w:rPr>
            <w:t>et al.</w:t>
          </w:r>
          <w:r w:rsidRPr="006B3F44">
            <w:rPr>
              <w:rPrChange w:id="632" w:author="Cara Brook" w:date="2021-08-29T14:07:00Z">
                <w:rPr/>
              </w:rPrChange>
            </w:rPr>
            <w:t xml:space="preserve"> Discovery of a rich gene pool of bat SARS-related coronaviruses provides new insights into the origin of SARS coronavirus. </w:t>
          </w:r>
          <w:proofErr w:type="spellStart"/>
          <w:r w:rsidRPr="006B3F44">
            <w:rPr>
              <w:i/>
              <w:iCs/>
              <w:rPrChange w:id="633" w:author="Cara Brook" w:date="2021-08-29T14:07:00Z">
                <w:rPr>
                  <w:i/>
                  <w:iCs/>
                </w:rPr>
              </w:rPrChange>
            </w:rPr>
            <w:t>PLoS</w:t>
          </w:r>
          <w:proofErr w:type="spellEnd"/>
          <w:r w:rsidRPr="006B3F44">
            <w:rPr>
              <w:i/>
              <w:iCs/>
              <w:rPrChange w:id="634" w:author="Cara Brook" w:date="2021-08-29T14:07:00Z">
                <w:rPr>
                  <w:i/>
                  <w:iCs/>
                </w:rPr>
              </w:rPrChange>
            </w:rPr>
            <w:t xml:space="preserve"> pathogens</w:t>
          </w:r>
          <w:r w:rsidRPr="006B3F44">
            <w:rPr>
              <w:rPrChange w:id="635" w:author="Cara Brook" w:date="2021-08-29T14:07:00Z">
                <w:rPr/>
              </w:rPrChange>
            </w:rPr>
            <w:t xml:space="preserve"> </w:t>
          </w:r>
          <w:r w:rsidRPr="006B3F44">
            <w:rPr>
              <w:b/>
              <w:bCs/>
              <w:rPrChange w:id="636" w:author="Cara Brook" w:date="2021-08-29T14:07:00Z">
                <w:rPr>
                  <w:b/>
                  <w:bCs/>
                </w:rPr>
              </w:rPrChange>
            </w:rPr>
            <w:t>13</w:t>
          </w:r>
          <w:r w:rsidRPr="006B3F44">
            <w:rPr>
              <w:rPrChange w:id="637" w:author="Cara Brook" w:date="2021-08-29T14:07:00Z">
                <w:rPr/>
              </w:rPrChange>
            </w:rPr>
            <w:t>, e1006698–e1006698 (2017).</w:t>
          </w:r>
        </w:p>
        <w:p w14:paraId="34C399D3" w14:textId="77777777" w:rsidR="00AD5CD7" w:rsidRPr="006B3F44" w:rsidRDefault="00AD5CD7">
          <w:pPr>
            <w:autoSpaceDE w:val="0"/>
            <w:autoSpaceDN w:val="0"/>
            <w:ind w:hanging="640"/>
            <w:divId w:val="1587031648"/>
            <w:rPr>
              <w:rPrChange w:id="638" w:author="Cara Brook" w:date="2021-08-29T14:07:00Z">
                <w:rPr/>
              </w:rPrChange>
            </w:rPr>
          </w:pPr>
          <w:r w:rsidRPr="006B3F44">
            <w:rPr>
              <w:rPrChange w:id="639" w:author="Cara Brook" w:date="2021-08-29T14:07:00Z">
                <w:rPr/>
              </w:rPrChange>
            </w:rPr>
            <w:t>7.</w:t>
          </w:r>
          <w:r w:rsidRPr="006B3F44">
            <w:rPr>
              <w:rPrChange w:id="640" w:author="Cara Brook" w:date="2021-08-29T14:07:00Z">
                <w:rPr/>
              </w:rPrChange>
            </w:rPr>
            <w:tab/>
            <w:t xml:space="preserve">Anthony, S. J. </w:t>
          </w:r>
          <w:r w:rsidRPr="006B3F44">
            <w:rPr>
              <w:i/>
              <w:iCs/>
              <w:rPrChange w:id="641" w:author="Cara Brook" w:date="2021-08-29T14:07:00Z">
                <w:rPr>
                  <w:i/>
                  <w:iCs/>
                </w:rPr>
              </w:rPrChange>
            </w:rPr>
            <w:t>et al.</w:t>
          </w:r>
          <w:r w:rsidRPr="006B3F44">
            <w:rPr>
              <w:rPrChange w:id="642" w:author="Cara Brook" w:date="2021-08-29T14:07:00Z">
                <w:rPr/>
              </w:rPrChange>
            </w:rPr>
            <w:t xml:space="preserve"> Further Evidence for Bats as the Evolutionary Source of Middle East Respiratory Syndrome Coronavirus. </w:t>
          </w:r>
          <w:r w:rsidRPr="006B3F44">
            <w:rPr>
              <w:i/>
              <w:iCs/>
              <w:rPrChange w:id="643" w:author="Cara Brook" w:date="2021-08-29T14:07:00Z">
                <w:rPr>
                  <w:i/>
                  <w:iCs/>
                </w:rPr>
              </w:rPrChange>
            </w:rPr>
            <w:t>mBio</w:t>
          </w:r>
          <w:r w:rsidRPr="006B3F44">
            <w:rPr>
              <w:rPrChange w:id="644" w:author="Cara Brook" w:date="2021-08-29T14:07:00Z">
                <w:rPr/>
              </w:rPrChange>
            </w:rPr>
            <w:t xml:space="preserve"> </w:t>
          </w:r>
          <w:r w:rsidRPr="006B3F44">
            <w:rPr>
              <w:b/>
              <w:bCs/>
              <w:rPrChange w:id="645" w:author="Cara Brook" w:date="2021-08-29T14:07:00Z">
                <w:rPr>
                  <w:b/>
                  <w:bCs/>
                </w:rPr>
              </w:rPrChange>
            </w:rPr>
            <w:t>8</w:t>
          </w:r>
          <w:r w:rsidRPr="006B3F44">
            <w:rPr>
              <w:rPrChange w:id="646" w:author="Cara Brook" w:date="2021-08-29T14:07:00Z">
                <w:rPr/>
              </w:rPrChange>
            </w:rPr>
            <w:t>, e00373-17 (2017).</w:t>
          </w:r>
        </w:p>
        <w:p w14:paraId="4EF10A45" w14:textId="77777777" w:rsidR="00AD5CD7" w:rsidRPr="006B3F44" w:rsidRDefault="00AD5CD7">
          <w:pPr>
            <w:autoSpaceDE w:val="0"/>
            <w:autoSpaceDN w:val="0"/>
            <w:ind w:hanging="640"/>
            <w:divId w:val="986281489"/>
            <w:rPr>
              <w:rPrChange w:id="647" w:author="Cara Brook" w:date="2021-08-29T14:07:00Z">
                <w:rPr/>
              </w:rPrChange>
            </w:rPr>
          </w:pPr>
          <w:r w:rsidRPr="006B3F44">
            <w:rPr>
              <w:rPrChange w:id="648" w:author="Cara Brook" w:date="2021-08-29T14:07:00Z">
                <w:rPr/>
              </w:rPrChange>
            </w:rPr>
            <w:t>8.</w:t>
          </w:r>
          <w:r w:rsidRPr="006B3F44">
            <w:rPr>
              <w:rPrChange w:id="649" w:author="Cara Brook" w:date="2021-08-29T14:07:00Z">
                <w:rPr/>
              </w:rPrChange>
            </w:rPr>
            <w:tab/>
            <w:t xml:space="preserve">Woo, P. C., Lau, S. K., Li, K. S., Tsang, A. K. &amp; Yuen, K.-Y. Genetic relatedness of the novel human group C </w:t>
          </w:r>
          <w:proofErr w:type="spellStart"/>
          <w:r w:rsidRPr="006B3F44">
            <w:rPr>
              <w:rPrChange w:id="650" w:author="Cara Brook" w:date="2021-08-29T14:07:00Z">
                <w:rPr/>
              </w:rPrChange>
            </w:rPr>
            <w:t>betacoronavirus</w:t>
          </w:r>
          <w:proofErr w:type="spellEnd"/>
          <w:r w:rsidRPr="006B3F44">
            <w:rPr>
              <w:rPrChange w:id="651" w:author="Cara Brook" w:date="2021-08-29T14:07:00Z">
                <w:rPr/>
              </w:rPrChange>
            </w:rPr>
            <w:t xml:space="preserve"> to </w:t>
          </w:r>
          <w:proofErr w:type="spellStart"/>
          <w:r w:rsidRPr="006B3F44">
            <w:rPr>
              <w:rPrChange w:id="652" w:author="Cara Brook" w:date="2021-08-29T14:07:00Z">
                <w:rPr/>
              </w:rPrChange>
            </w:rPr>
            <w:t>Tylonycteris</w:t>
          </w:r>
          <w:proofErr w:type="spellEnd"/>
          <w:r w:rsidRPr="006B3F44">
            <w:rPr>
              <w:rPrChange w:id="653" w:author="Cara Brook" w:date="2021-08-29T14:07:00Z">
                <w:rPr/>
              </w:rPrChange>
            </w:rPr>
            <w:t xml:space="preserve"> bat coronavirus HKU4 and Pipistrellus bat coronavirus HKU5. </w:t>
          </w:r>
          <w:r w:rsidRPr="006B3F44">
            <w:rPr>
              <w:i/>
              <w:iCs/>
              <w:rPrChange w:id="654" w:author="Cara Brook" w:date="2021-08-29T14:07:00Z">
                <w:rPr>
                  <w:i/>
                  <w:iCs/>
                </w:rPr>
              </w:rPrChange>
            </w:rPr>
            <w:t>Emerging microbes &amp; infections</w:t>
          </w:r>
          <w:r w:rsidRPr="006B3F44">
            <w:rPr>
              <w:rPrChange w:id="655" w:author="Cara Brook" w:date="2021-08-29T14:07:00Z">
                <w:rPr/>
              </w:rPrChange>
            </w:rPr>
            <w:t xml:space="preserve"> </w:t>
          </w:r>
          <w:r w:rsidRPr="006B3F44">
            <w:rPr>
              <w:b/>
              <w:bCs/>
              <w:rPrChange w:id="656" w:author="Cara Brook" w:date="2021-08-29T14:07:00Z">
                <w:rPr>
                  <w:b/>
                  <w:bCs/>
                </w:rPr>
              </w:rPrChange>
            </w:rPr>
            <w:t>1</w:t>
          </w:r>
          <w:r w:rsidRPr="006B3F44">
            <w:rPr>
              <w:rPrChange w:id="657" w:author="Cara Brook" w:date="2021-08-29T14:07:00Z">
                <w:rPr/>
              </w:rPrChange>
            </w:rPr>
            <w:t>, e35–e35 (2012).</w:t>
          </w:r>
        </w:p>
        <w:p w14:paraId="1023D202" w14:textId="77777777" w:rsidR="00AD5CD7" w:rsidRPr="006B3F44" w:rsidRDefault="00AD5CD7">
          <w:pPr>
            <w:autoSpaceDE w:val="0"/>
            <w:autoSpaceDN w:val="0"/>
            <w:ind w:hanging="640"/>
            <w:divId w:val="651176385"/>
            <w:rPr>
              <w:rPrChange w:id="658" w:author="Cara Brook" w:date="2021-08-29T14:07:00Z">
                <w:rPr/>
              </w:rPrChange>
            </w:rPr>
          </w:pPr>
          <w:r w:rsidRPr="006B3F44">
            <w:rPr>
              <w:rPrChange w:id="659" w:author="Cara Brook" w:date="2021-08-29T14:07:00Z">
                <w:rPr/>
              </w:rPrChange>
            </w:rPr>
            <w:t>9.</w:t>
          </w:r>
          <w:r w:rsidRPr="006B3F44">
            <w:rPr>
              <w:rPrChange w:id="660" w:author="Cara Brook" w:date="2021-08-29T14:07:00Z">
                <w:rPr/>
              </w:rPrChange>
            </w:rPr>
            <w:tab/>
            <w:t xml:space="preserve">Corman, V. M. </w:t>
          </w:r>
          <w:r w:rsidRPr="006B3F44">
            <w:rPr>
              <w:i/>
              <w:iCs/>
              <w:rPrChange w:id="661" w:author="Cara Brook" w:date="2021-08-29T14:07:00Z">
                <w:rPr>
                  <w:i/>
                  <w:iCs/>
                </w:rPr>
              </w:rPrChange>
            </w:rPr>
            <w:t>et al.</w:t>
          </w:r>
          <w:r w:rsidRPr="006B3F44">
            <w:rPr>
              <w:rPrChange w:id="662" w:author="Cara Brook" w:date="2021-08-29T14:07:00Z">
                <w:rPr/>
              </w:rPrChange>
            </w:rPr>
            <w:t xml:space="preserve"> Rooting the phylogenetic tree of middle East respiratory syndrome coronavirus by characterization of a conspecific virus from an African bat. </w:t>
          </w:r>
          <w:r w:rsidRPr="006B3F44">
            <w:rPr>
              <w:i/>
              <w:iCs/>
              <w:rPrChange w:id="663" w:author="Cara Brook" w:date="2021-08-29T14:07:00Z">
                <w:rPr>
                  <w:i/>
                  <w:iCs/>
                </w:rPr>
              </w:rPrChange>
            </w:rPr>
            <w:t>Journal of virology</w:t>
          </w:r>
          <w:r w:rsidRPr="006B3F44">
            <w:rPr>
              <w:rPrChange w:id="664" w:author="Cara Brook" w:date="2021-08-29T14:07:00Z">
                <w:rPr/>
              </w:rPrChange>
            </w:rPr>
            <w:t xml:space="preserve"> </w:t>
          </w:r>
          <w:r w:rsidRPr="006B3F44">
            <w:rPr>
              <w:b/>
              <w:bCs/>
              <w:rPrChange w:id="665" w:author="Cara Brook" w:date="2021-08-29T14:07:00Z">
                <w:rPr>
                  <w:b/>
                  <w:bCs/>
                </w:rPr>
              </w:rPrChange>
            </w:rPr>
            <w:t>88</w:t>
          </w:r>
          <w:r w:rsidRPr="006B3F44">
            <w:rPr>
              <w:rPrChange w:id="666" w:author="Cara Brook" w:date="2021-08-29T14:07:00Z">
                <w:rPr/>
              </w:rPrChange>
            </w:rPr>
            <w:t>, 11297–11303 (2014).</w:t>
          </w:r>
        </w:p>
        <w:p w14:paraId="493C6181" w14:textId="77777777" w:rsidR="00AD5CD7" w:rsidRPr="006B3F44" w:rsidRDefault="00AD5CD7">
          <w:pPr>
            <w:autoSpaceDE w:val="0"/>
            <w:autoSpaceDN w:val="0"/>
            <w:ind w:hanging="640"/>
            <w:divId w:val="2010476908"/>
            <w:rPr>
              <w:rPrChange w:id="667" w:author="Cara Brook" w:date="2021-08-29T14:07:00Z">
                <w:rPr/>
              </w:rPrChange>
            </w:rPr>
          </w:pPr>
          <w:r w:rsidRPr="006B3F44">
            <w:rPr>
              <w:rPrChange w:id="668" w:author="Cara Brook" w:date="2021-08-29T14:07:00Z">
                <w:rPr/>
              </w:rPrChange>
            </w:rPr>
            <w:t>10.</w:t>
          </w:r>
          <w:r w:rsidRPr="006B3F44">
            <w:rPr>
              <w:rPrChange w:id="669" w:author="Cara Brook" w:date="2021-08-29T14:07:00Z">
                <w:rPr/>
              </w:rPrChange>
            </w:rPr>
            <w:tab/>
          </w:r>
          <w:proofErr w:type="spellStart"/>
          <w:r w:rsidRPr="006B3F44">
            <w:rPr>
              <w:rPrChange w:id="670" w:author="Cara Brook" w:date="2021-08-29T14:07:00Z">
                <w:rPr/>
              </w:rPrChange>
            </w:rPr>
            <w:t>Razanajatovo</w:t>
          </w:r>
          <w:proofErr w:type="spellEnd"/>
          <w:r w:rsidRPr="006B3F44">
            <w:rPr>
              <w:rPrChange w:id="671" w:author="Cara Brook" w:date="2021-08-29T14:07:00Z">
                <w:rPr/>
              </w:rPrChange>
            </w:rPr>
            <w:t xml:space="preserve">, N. H. </w:t>
          </w:r>
          <w:r w:rsidRPr="006B3F44">
            <w:rPr>
              <w:i/>
              <w:iCs/>
              <w:rPrChange w:id="672" w:author="Cara Brook" w:date="2021-08-29T14:07:00Z">
                <w:rPr>
                  <w:i/>
                  <w:iCs/>
                </w:rPr>
              </w:rPrChange>
            </w:rPr>
            <w:t>et al.</w:t>
          </w:r>
          <w:r w:rsidRPr="006B3F44">
            <w:rPr>
              <w:rPrChange w:id="673" w:author="Cara Brook" w:date="2021-08-29T14:07:00Z">
                <w:rPr/>
              </w:rPrChange>
            </w:rPr>
            <w:t xml:space="preserve"> Detection of new genetic variants of </w:t>
          </w:r>
          <w:proofErr w:type="spellStart"/>
          <w:r w:rsidRPr="006B3F44">
            <w:rPr>
              <w:rPrChange w:id="674" w:author="Cara Brook" w:date="2021-08-29T14:07:00Z">
                <w:rPr/>
              </w:rPrChange>
            </w:rPr>
            <w:t>Betacoronaviruses</w:t>
          </w:r>
          <w:proofErr w:type="spellEnd"/>
          <w:r w:rsidRPr="006B3F44">
            <w:rPr>
              <w:rPrChange w:id="675" w:author="Cara Brook" w:date="2021-08-29T14:07:00Z">
                <w:rPr/>
              </w:rPrChange>
            </w:rPr>
            <w:t xml:space="preserve"> in Endemic Frugivorous Bats of Madagascar. </w:t>
          </w:r>
          <w:r w:rsidRPr="006B3F44">
            <w:rPr>
              <w:i/>
              <w:iCs/>
              <w:rPrChange w:id="676" w:author="Cara Brook" w:date="2021-08-29T14:07:00Z">
                <w:rPr>
                  <w:i/>
                  <w:iCs/>
                </w:rPr>
              </w:rPrChange>
            </w:rPr>
            <w:t>Virology Journal</w:t>
          </w:r>
          <w:r w:rsidRPr="006B3F44">
            <w:rPr>
              <w:rPrChange w:id="677" w:author="Cara Brook" w:date="2021-08-29T14:07:00Z">
                <w:rPr/>
              </w:rPrChange>
            </w:rPr>
            <w:t xml:space="preserve"> </w:t>
          </w:r>
          <w:r w:rsidRPr="006B3F44">
            <w:rPr>
              <w:b/>
              <w:bCs/>
              <w:rPrChange w:id="678" w:author="Cara Brook" w:date="2021-08-29T14:07:00Z">
                <w:rPr>
                  <w:b/>
                  <w:bCs/>
                </w:rPr>
              </w:rPrChange>
            </w:rPr>
            <w:t>12</w:t>
          </w:r>
          <w:r w:rsidRPr="006B3F44">
            <w:rPr>
              <w:rPrChange w:id="679" w:author="Cara Brook" w:date="2021-08-29T14:07:00Z">
                <w:rPr/>
              </w:rPrChange>
            </w:rPr>
            <w:t>, 42 (2015).</w:t>
          </w:r>
        </w:p>
        <w:p w14:paraId="2C757658" w14:textId="77777777" w:rsidR="00AD5CD7" w:rsidRPr="006B3F44" w:rsidRDefault="00AD5CD7">
          <w:pPr>
            <w:autoSpaceDE w:val="0"/>
            <w:autoSpaceDN w:val="0"/>
            <w:ind w:hanging="640"/>
            <w:divId w:val="1966696319"/>
            <w:rPr>
              <w:rPrChange w:id="680" w:author="Cara Brook" w:date="2021-08-29T14:07:00Z">
                <w:rPr/>
              </w:rPrChange>
            </w:rPr>
          </w:pPr>
          <w:r w:rsidRPr="006B3F44">
            <w:rPr>
              <w:rPrChange w:id="681" w:author="Cara Brook" w:date="2021-08-29T14:07:00Z">
                <w:rPr/>
              </w:rPrChange>
            </w:rPr>
            <w:t>11.</w:t>
          </w:r>
          <w:r w:rsidRPr="006B3F44">
            <w:rPr>
              <w:rPrChange w:id="682" w:author="Cara Brook" w:date="2021-08-29T14:07:00Z">
                <w:rPr/>
              </w:rPrChange>
            </w:rPr>
            <w:tab/>
            <w:t xml:space="preserve">P, L. S. K. </w:t>
          </w:r>
          <w:r w:rsidRPr="006B3F44">
            <w:rPr>
              <w:i/>
              <w:iCs/>
              <w:rPrChange w:id="683" w:author="Cara Brook" w:date="2021-08-29T14:07:00Z">
                <w:rPr>
                  <w:i/>
                  <w:iCs/>
                </w:rPr>
              </w:rPrChange>
            </w:rPr>
            <w:t>et al.</w:t>
          </w:r>
          <w:r w:rsidRPr="006B3F44">
            <w:rPr>
              <w:rPrChange w:id="684" w:author="Cara Brook" w:date="2021-08-29T14:07:00Z">
                <w:rPr/>
              </w:rPrChange>
            </w:rPr>
            <w:t xml:space="preserve"> Coexistence of Different Genotypes in the Same Bat and Serological Characterization of Rousettus Bat Coronavirus HKU9 Belonging to a Novel </w:t>
          </w:r>
          <w:proofErr w:type="spellStart"/>
          <w:r w:rsidRPr="006B3F44">
            <w:rPr>
              <w:rPrChange w:id="685" w:author="Cara Brook" w:date="2021-08-29T14:07:00Z">
                <w:rPr/>
              </w:rPrChange>
            </w:rPr>
            <w:t>Betacoronavirus</w:t>
          </w:r>
          <w:proofErr w:type="spellEnd"/>
          <w:r w:rsidRPr="006B3F44">
            <w:rPr>
              <w:rPrChange w:id="686" w:author="Cara Brook" w:date="2021-08-29T14:07:00Z">
                <w:rPr/>
              </w:rPrChange>
            </w:rPr>
            <w:t xml:space="preserve"> Subgroup. </w:t>
          </w:r>
          <w:r w:rsidRPr="006B3F44">
            <w:rPr>
              <w:i/>
              <w:iCs/>
              <w:rPrChange w:id="687" w:author="Cara Brook" w:date="2021-08-29T14:07:00Z">
                <w:rPr>
                  <w:i/>
                  <w:iCs/>
                </w:rPr>
              </w:rPrChange>
            </w:rPr>
            <w:t>Journal of Virology</w:t>
          </w:r>
          <w:r w:rsidRPr="006B3F44">
            <w:rPr>
              <w:rPrChange w:id="688" w:author="Cara Brook" w:date="2021-08-29T14:07:00Z">
                <w:rPr/>
              </w:rPrChange>
            </w:rPr>
            <w:t xml:space="preserve"> </w:t>
          </w:r>
          <w:r w:rsidRPr="006B3F44">
            <w:rPr>
              <w:b/>
              <w:bCs/>
              <w:rPrChange w:id="689" w:author="Cara Brook" w:date="2021-08-29T14:07:00Z">
                <w:rPr>
                  <w:b/>
                  <w:bCs/>
                </w:rPr>
              </w:rPrChange>
            </w:rPr>
            <w:t>84</w:t>
          </w:r>
          <w:r w:rsidRPr="006B3F44">
            <w:rPr>
              <w:rPrChange w:id="690" w:author="Cara Brook" w:date="2021-08-29T14:07:00Z">
                <w:rPr/>
              </w:rPrChange>
            </w:rPr>
            <w:t>, 11385–11394 (2010).</w:t>
          </w:r>
        </w:p>
        <w:p w14:paraId="3149D7B3" w14:textId="77777777" w:rsidR="00AD5CD7" w:rsidRPr="006B3F44" w:rsidRDefault="00AD5CD7">
          <w:pPr>
            <w:autoSpaceDE w:val="0"/>
            <w:autoSpaceDN w:val="0"/>
            <w:ind w:hanging="640"/>
            <w:divId w:val="348989104"/>
            <w:rPr>
              <w:rPrChange w:id="691" w:author="Cara Brook" w:date="2021-08-29T14:07:00Z">
                <w:rPr/>
              </w:rPrChange>
            </w:rPr>
          </w:pPr>
          <w:r w:rsidRPr="006B3F44">
            <w:rPr>
              <w:rPrChange w:id="692" w:author="Cara Brook" w:date="2021-08-29T14:07:00Z">
                <w:rPr/>
              </w:rPrChange>
            </w:rPr>
            <w:t>12.</w:t>
          </w:r>
          <w:r w:rsidRPr="006B3F44">
            <w:rPr>
              <w:rPrChange w:id="693" w:author="Cara Brook" w:date="2021-08-29T14:07:00Z">
                <w:rPr/>
              </w:rPrChange>
            </w:rPr>
            <w:tab/>
          </w:r>
          <w:proofErr w:type="spellStart"/>
          <w:r w:rsidRPr="006B3F44">
            <w:rPr>
              <w:rPrChange w:id="694" w:author="Cara Brook" w:date="2021-08-29T14:07:00Z">
                <w:rPr/>
              </w:rPrChange>
            </w:rPr>
            <w:t>Frutos</w:t>
          </w:r>
          <w:proofErr w:type="spellEnd"/>
          <w:r w:rsidRPr="006B3F44">
            <w:rPr>
              <w:rPrChange w:id="695" w:author="Cara Brook" w:date="2021-08-29T14:07:00Z">
                <w:rPr/>
              </w:rPrChange>
            </w:rPr>
            <w:t>, R., Serra-</w:t>
          </w:r>
          <w:proofErr w:type="spellStart"/>
          <w:r w:rsidRPr="006B3F44">
            <w:rPr>
              <w:rPrChange w:id="696" w:author="Cara Brook" w:date="2021-08-29T14:07:00Z">
                <w:rPr/>
              </w:rPrChange>
            </w:rPr>
            <w:t>Cobo</w:t>
          </w:r>
          <w:proofErr w:type="spellEnd"/>
          <w:r w:rsidRPr="006B3F44">
            <w:rPr>
              <w:rPrChange w:id="697" w:author="Cara Brook" w:date="2021-08-29T14:07:00Z">
                <w:rPr/>
              </w:rPrChange>
            </w:rPr>
            <w:t xml:space="preserve">, J., Pinault, L., Lopez </w:t>
          </w:r>
          <w:proofErr w:type="spellStart"/>
          <w:r w:rsidRPr="006B3F44">
            <w:rPr>
              <w:rPrChange w:id="698" w:author="Cara Brook" w:date="2021-08-29T14:07:00Z">
                <w:rPr/>
              </w:rPrChange>
            </w:rPr>
            <w:t>Roig</w:t>
          </w:r>
          <w:proofErr w:type="spellEnd"/>
          <w:r w:rsidRPr="006B3F44">
            <w:rPr>
              <w:rPrChange w:id="699" w:author="Cara Brook" w:date="2021-08-29T14:07:00Z">
                <w:rPr/>
              </w:rPrChange>
            </w:rPr>
            <w:t xml:space="preserve">, M. &amp; </w:t>
          </w:r>
          <w:proofErr w:type="spellStart"/>
          <w:r w:rsidRPr="006B3F44">
            <w:rPr>
              <w:rPrChange w:id="700" w:author="Cara Brook" w:date="2021-08-29T14:07:00Z">
                <w:rPr/>
              </w:rPrChange>
            </w:rPr>
            <w:t>Devaux</w:t>
          </w:r>
          <w:proofErr w:type="spellEnd"/>
          <w:r w:rsidRPr="006B3F44">
            <w:rPr>
              <w:rPrChange w:id="701" w:author="Cara Brook" w:date="2021-08-29T14:07:00Z">
                <w:rPr/>
              </w:rPrChange>
            </w:rPr>
            <w:t xml:space="preserve">, C. A. Emergence of Bat-Related </w:t>
          </w:r>
          <w:proofErr w:type="spellStart"/>
          <w:r w:rsidRPr="006B3F44">
            <w:rPr>
              <w:rPrChange w:id="702" w:author="Cara Brook" w:date="2021-08-29T14:07:00Z">
                <w:rPr/>
              </w:rPrChange>
            </w:rPr>
            <w:t>Betacoronaviruses</w:t>
          </w:r>
          <w:proofErr w:type="spellEnd"/>
          <w:r w:rsidRPr="006B3F44">
            <w:rPr>
              <w:rPrChange w:id="703" w:author="Cara Brook" w:date="2021-08-29T14:07:00Z">
                <w:rPr/>
              </w:rPrChange>
            </w:rPr>
            <w:t xml:space="preserve">: Hazard and Risks. </w:t>
          </w:r>
          <w:r w:rsidRPr="006B3F44">
            <w:rPr>
              <w:i/>
              <w:iCs/>
              <w:rPrChange w:id="704" w:author="Cara Brook" w:date="2021-08-29T14:07:00Z">
                <w:rPr>
                  <w:i/>
                  <w:iCs/>
                </w:rPr>
              </w:rPrChange>
            </w:rPr>
            <w:t>Frontiers in Microbiology</w:t>
          </w:r>
          <w:r w:rsidRPr="006B3F44">
            <w:rPr>
              <w:rPrChange w:id="705" w:author="Cara Brook" w:date="2021-08-29T14:07:00Z">
                <w:rPr/>
              </w:rPrChange>
            </w:rPr>
            <w:t xml:space="preserve"> </w:t>
          </w:r>
          <w:r w:rsidRPr="006B3F44">
            <w:rPr>
              <w:b/>
              <w:bCs/>
              <w:rPrChange w:id="706" w:author="Cara Brook" w:date="2021-08-29T14:07:00Z">
                <w:rPr>
                  <w:b/>
                  <w:bCs/>
                </w:rPr>
              </w:rPrChange>
            </w:rPr>
            <w:t>12</w:t>
          </w:r>
          <w:r w:rsidRPr="006B3F44">
            <w:rPr>
              <w:rPrChange w:id="707" w:author="Cara Brook" w:date="2021-08-29T14:07:00Z">
                <w:rPr/>
              </w:rPrChange>
            </w:rPr>
            <w:t>, 437 (2021).</w:t>
          </w:r>
        </w:p>
        <w:p w14:paraId="78E4BDAC" w14:textId="77777777" w:rsidR="00AD5CD7" w:rsidRPr="006B3F44" w:rsidRDefault="00AD5CD7">
          <w:pPr>
            <w:autoSpaceDE w:val="0"/>
            <w:autoSpaceDN w:val="0"/>
            <w:ind w:hanging="640"/>
            <w:divId w:val="787311624"/>
            <w:rPr>
              <w:rPrChange w:id="708" w:author="Cara Brook" w:date="2021-08-29T14:07:00Z">
                <w:rPr/>
              </w:rPrChange>
            </w:rPr>
          </w:pPr>
          <w:r w:rsidRPr="006B3F44">
            <w:rPr>
              <w:rPrChange w:id="709" w:author="Cara Brook" w:date="2021-08-29T14:07:00Z">
                <w:rPr/>
              </w:rPrChange>
            </w:rPr>
            <w:t>13.</w:t>
          </w:r>
          <w:r w:rsidRPr="006B3F44">
            <w:rPr>
              <w:rPrChange w:id="710" w:author="Cara Brook" w:date="2021-08-29T14:07:00Z">
                <w:rPr/>
              </w:rPrChange>
            </w:rPr>
            <w:tab/>
            <w:t xml:space="preserve">Chen, S.-C., </w:t>
          </w:r>
          <w:proofErr w:type="spellStart"/>
          <w:r w:rsidRPr="006B3F44">
            <w:rPr>
              <w:rPrChange w:id="711" w:author="Cara Brook" w:date="2021-08-29T14:07:00Z">
                <w:rPr/>
              </w:rPrChange>
            </w:rPr>
            <w:t>Olsthoorn</w:t>
          </w:r>
          <w:proofErr w:type="spellEnd"/>
          <w:r w:rsidRPr="006B3F44">
            <w:rPr>
              <w:rPrChange w:id="712" w:author="Cara Brook" w:date="2021-08-29T14:07:00Z">
                <w:rPr/>
              </w:rPrChange>
            </w:rPr>
            <w:t xml:space="preserve">, R. C. L. &amp; Yu, C.-H. Structural phylogenetic analysis reveals lineage-specific RNA repetitive structural motifs in all coronaviruses and associated variations in SARS-CoV-2. </w:t>
          </w:r>
          <w:r w:rsidRPr="006B3F44">
            <w:rPr>
              <w:i/>
              <w:iCs/>
              <w:rPrChange w:id="713" w:author="Cara Brook" w:date="2021-08-29T14:07:00Z">
                <w:rPr>
                  <w:i/>
                  <w:iCs/>
                </w:rPr>
              </w:rPrChange>
            </w:rPr>
            <w:t>Virus Evolution</w:t>
          </w:r>
          <w:r w:rsidRPr="006B3F44">
            <w:rPr>
              <w:rPrChange w:id="714" w:author="Cara Brook" w:date="2021-08-29T14:07:00Z">
                <w:rPr/>
              </w:rPrChange>
            </w:rPr>
            <w:t xml:space="preserve"> </w:t>
          </w:r>
          <w:r w:rsidRPr="006B3F44">
            <w:rPr>
              <w:b/>
              <w:bCs/>
              <w:rPrChange w:id="715" w:author="Cara Brook" w:date="2021-08-29T14:07:00Z">
                <w:rPr>
                  <w:b/>
                  <w:bCs/>
                </w:rPr>
              </w:rPrChange>
            </w:rPr>
            <w:t>7</w:t>
          </w:r>
          <w:r w:rsidRPr="006B3F44">
            <w:rPr>
              <w:rPrChange w:id="716" w:author="Cara Brook" w:date="2021-08-29T14:07:00Z">
                <w:rPr/>
              </w:rPrChange>
            </w:rPr>
            <w:t>, (2021).</w:t>
          </w:r>
        </w:p>
        <w:p w14:paraId="7A4D72E8" w14:textId="77777777" w:rsidR="00AD5CD7" w:rsidRPr="006B3F44" w:rsidRDefault="00AD5CD7">
          <w:pPr>
            <w:autoSpaceDE w:val="0"/>
            <w:autoSpaceDN w:val="0"/>
            <w:ind w:hanging="640"/>
            <w:divId w:val="600837798"/>
            <w:rPr>
              <w:rPrChange w:id="717" w:author="Cara Brook" w:date="2021-08-29T14:07:00Z">
                <w:rPr/>
              </w:rPrChange>
            </w:rPr>
          </w:pPr>
          <w:r w:rsidRPr="006B3F44">
            <w:rPr>
              <w:rPrChange w:id="718" w:author="Cara Brook" w:date="2021-08-29T14:07:00Z">
                <w:rPr/>
              </w:rPrChange>
            </w:rPr>
            <w:t>14.</w:t>
          </w:r>
          <w:r w:rsidRPr="006B3F44">
            <w:rPr>
              <w:rPrChange w:id="719" w:author="Cara Brook" w:date="2021-08-29T14:07:00Z">
                <w:rPr/>
              </w:rPrChange>
            </w:rPr>
            <w:tab/>
            <w:t xml:space="preserve">Zhou, Z., </w:t>
          </w:r>
          <w:proofErr w:type="spellStart"/>
          <w:r w:rsidRPr="006B3F44">
            <w:rPr>
              <w:rPrChange w:id="720" w:author="Cara Brook" w:date="2021-08-29T14:07:00Z">
                <w:rPr/>
              </w:rPrChange>
            </w:rPr>
            <w:t>Qiu</w:t>
          </w:r>
          <w:proofErr w:type="spellEnd"/>
          <w:r w:rsidRPr="006B3F44">
            <w:rPr>
              <w:rPrChange w:id="721" w:author="Cara Brook" w:date="2021-08-29T14:07:00Z">
                <w:rPr/>
              </w:rPrChange>
            </w:rPr>
            <w:t xml:space="preserve">, Y. &amp; Ge, X. The taxonomy, host range and pathogenicity of coronaviruses and other viruses in the </w:t>
          </w:r>
          <w:proofErr w:type="spellStart"/>
          <w:r w:rsidRPr="006B3F44">
            <w:rPr>
              <w:rPrChange w:id="722" w:author="Cara Brook" w:date="2021-08-29T14:07:00Z">
                <w:rPr/>
              </w:rPrChange>
            </w:rPr>
            <w:t>Nidovirales</w:t>
          </w:r>
          <w:proofErr w:type="spellEnd"/>
          <w:r w:rsidRPr="006B3F44">
            <w:rPr>
              <w:rPrChange w:id="723" w:author="Cara Brook" w:date="2021-08-29T14:07:00Z">
                <w:rPr/>
              </w:rPrChange>
            </w:rPr>
            <w:t xml:space="preserve"> order. </w:t>
          </w:r>
          <w:r w:rsidRPr="006B3F44">
            <w:rPr>
              <w:i/>
              <w:iCs/>
              <w:rPrChange w:id="724" w:author="Cara Brook" w:date="2021-08-29T14:07:00Z">
                <w:rPr>
                  <w:i/>
                  <w:iCs/>
                </w:rPr>
              </w:rPrChange>
            </w:rPr>
            <w:t>Animal Diseases</w:t>
          </w:r>
          <w:r w:rsidRPr="006B3F44">
            <w:rPr>
              <w:rPrChange w:id="725" w:author="Cara Brook" w:date="2021-08-29T14:07:00Z">
                <w:rPr/>
              </w:rPrChange>
            </w:rPr>
            <w:t xml:space="preserve"> </w:t>
          </w:r>
          <w:r w:rsidRPr="006B3F44">
            <w:rPr>
              <w:b/>
              <w:bCs/>
              <w:rPrChange w:id="726" w:author="Cara Brook" w:date="2021-08-29T14:07:00Z">
                <w:rPr>
                  <w:b/>
                  <w:bCs/>
                </w:rPr>
              </w:rPrChange>
            </w:rPr>
            <w:t>1</w:t>
          </w:r>
          <w:r w:rsidRPr="006B3F44">
            <w:rPr>
              <w:rPrChange w:id="727" w:author="Cara Brook" w:date="2021-08-29T14:07:00Z">
                <w:rPr/>
              </w:rPrChange>
            </w:rPr>
            <w:t>, 5 (2021).</w:t>
          </w:r>
        </w:p>
        <w:p w14:paraId="083E1F34" w14:textId="77777777" w:rsidR="00AD5CD7" w:rsidRPr="006B3F44" w:rsidRDefault="00AD5CD7">
          <w:pPr>
            <w:autoSpaceDE w:val="0"/>
            <w:autoSpaceDN w:val="0"/>
            <w:ind w:hanging="640"/>
            <w:divId w:val="2106345796"/>
            <w:rPr>
              <w:rPrChange w:id="728" w:author="Cara Brook" w:date="2021-08-29T14:07:00Z">
                <w:rPr/>
              </w:rPrChange>
            </w:rPr>
          </w:pPr>
          <w:r w:rsidRPr="006B3F44">
            <w:rPr>
              <w:rPrChange w:id="729" w:author="Cara Brook" w:date="2021-08-29T14:07:00Z">
                <w:rPr/>
              </w:rPrChange>
            </w:rPr>
            <w:t>15.</w:t>
          </w:r>
          <w:r w:rsidRPr="006B3F44">
            <w:rPr>
              <w:rPrChange w:id="730" w:author="Cara Brook" w:date="2021-08-29T14:07:00Z">
                <w:rPr/>
              </w:rPrChange>
            </w:rPr>
            <w:tab/>
          </w:r>
          <w:proofErr w:type="spellStart"/>
          <w:r w:rsidRPr="006B3F44">
            <w:rPr>
              <w:rPrChange w:id="731" w:author="Cara Brook" w:date="2021-08-29T14:07:00Z">
                <w:rPr/>
              </w:rPrChange>
            </w:rPr>
            <w:t>Forni</w:t>
          </w:r>
          <w:proofErr w:type="spellEnd"/>
          <w:r w:rsidRPr="006B3F44">
            <w:rPr>
              <w:rPrChange w:id="732" w:author="Cara Brook" w:date="2021-08-29T14:07:00Z">
                <w:rPr/>
              </w:rPrChange>
            </w:rPr>
            <w:t xml:space="preserve">, D., </w:t>
          </w:r>
          <w:proofErr w:type="spellStart"/>
          <w:r w:rsidRPr="006B3F44">
            <w:rPr>
              <w:rPrChange w:id="733" w:author="Cara Brook" w:date="2021-08-29T14:07:00Z">
                <w:rPr/>
              </w:rPrChange>
            </w:rPr>
            <w:t>Cagliani</w:t>
          </w:r>
          <w:proofErr w:type="spellEnd"/>
          <w:r w:rsidRPr="006B3F44">
            <w:rPr>
              <w:rPrChange w:id="734" w:author="Cara Brook" w:date="2021-08-29T14:07:00Z">
                <w:rPr/>
              </w:rPrChange>
            </w:rPr>
            <w:t xml:space="preserve">, R. &amp; </w:t>
          </w:r>
          <w:proofErr w:type="spellStart"/>
          <w:r w:rsidRPr="006B3F44">
            <w:rPr>
              <w:rPrChange w:id="735" w:author="Cara Brook" w:date="2021-08-29T14:07:00Z">
                <w:rPr/>
              </w:rPrChange>
            </w:rPr>
            <w:t>Sironi</w:t>
          </w:r>
          <w:proofErr w:type="spellEnd"/>
          <w:r w:rsidRPr="006B3F44">
            <w:rPr>
              <w:rPrChange w:id="736" w:author="Cara Brook" w:date="2021-08-29T14:07:00Z">
                <w:rPr/>
              </w:rPrChange>
            </w:rPr>
            <w:t xml:space="preserve">, M. Recombination and Positive Selection Differentially Shaped the Diversity of </w:t>
          </w:r>
          <w:proofErr w:type="spellStart"/>
          <w:r w:rsidRPr="006B3F44">
            <w:rPr>
              <w:rPrChange w:id="737" w:author="Cara Brook" w:date="2021-08-29T14:07:00Z">
                <w:rPr/>
              </w:rPrChange>
            </w:rPr>
            <w:t>Betacoronavirus</w:t>
          </w:r>
          <w:proofErr w:type="spellEnd"/>
          <w:r w:rsidRPr="006B3F44">
            <w:rPr>
              <w:rPrChange w:id="738" w:author="Cara Brook" w:date="2021-08-29T14:07:00Z">
                <w:rPr/>
              </w:rPrChange>
            </w:rPr>
            <w:t xml:space="preserve"> Subgenera. </w:t>
          </w:r>
          <w:r w:rsidRPr="006B3F44">
            <w:rPr>
              <w:i/>
              <w:iCs/>
              <w:rPrChange w:id="739" w:author="Cara Brook" w:date="2021-08-29T14:07:00Z">
                <w:rPr>
                  <w:i/>
                  <w:iCs/>
                </w:rPr>
              </w:rPrChange>
            </w:rPr>
            <w:t>Viruses</w:t>
          </w:r>
          <w:r w:rsidRPr="006B3F44">
            <w:rPr>
              <w:rPrChange w:id="740" w:author="Cara Brook" w:date="2021-08-29T14:07:00Z">
                <w:rPr/>
              </w:rPrChange>
            </w:rPr>
            <w:t xml:space="preserve"> </w:t>
          </w:r>
          <w:r w:rsidRPr="006B3F44">
            <w:rPr>
              <w:b/>
              <w:bCs/>
              <w:rPrChange w:id="741" w:author="Cara Brook" w:date="2021-08-29T14:07:00Z">
                <w:rPr>
                  <w:b/>
                  <w:bCs/>
                </w:rPr>
              </w:rPrChange>
            </w:rPr>
            <w:t>12</w:t>
          </w:r>
          <w:r w:rsidRPr="006B3F44">
            <w:rPr>
              <w:rPrChange w:id="742" w:author="Cara Brook" w:date="2021-08-29T14:07:00Z">
                <w:rPr/>
              </w:rPrChange>
            </w:rPr>
            <w:t>, 1313 (2020).</w:t>
          </w:r>
        </w:p>
        <w:p w14:paraId="523FB72D" w14:textId="77777777" w:rsidR="00AD5CD7" w:rsidRPr="006B3F44" w:rsidRDefault="00AD5CD7">
          <w:pPr>
            <w:autoSpaceDE w:val="0"/>
            <w:autoSpaceDN w:val="0"/>
            <w:ind w:hanging="640"/>
            <w:divId w:val="1299989387"/>
            <w:rPr>
              <w:rPrChange w:id="743" w:author="Cara Brook" w:date="2021-08-29T14:07:00Z">
                <w:rPr/>
              </w:rPrChange>
            </w:rPr>
          </w:pPr>
          <w:r w:rsidRPr="006B3F44">
            <w:rPr>
              <w:rPrChange w:id="744" w:author="Cara Brook" w:date="2021-08-29T14:07:00Z">
                <w:rPr/>
              </w:rPrChange>
            </w:rPr>
            <w:t>16.</w:t>
          </w:r>
          <w:r w:rsidRPr="006B3F44">
            <w:rPr>
              <w:rPrChange w:id="745" w:author="Cara Brook" w:date="2021-08-29T14:07:00Z">
                <w:rPr/>
              </w:rPrChange>
            </w:rPr>
            <w:tab/>
          </w:r>
          <w:proofErr w:type="spellStart"/>
          <w:r w:rsidRPr="006B3F44">
            <w:rPr>
              <w:rPrChange w:id="746" w:author="Cara Brook" w:date="2021-08-29T14:07:00Z">
                <w:rPr/>
              </w:rPrChange>
            </w:rPr>
            <w:t>Llanes</w:t>
          </w:r>
          <w:proofErr w:type="spellEnd"/>
          <w:r w:rsidRPr="006B3F44">
            <w:rPr>
              <w:rPrChange w:id="747" w:author="Cara Brook" w:date="2021-08-29T14:07:00Z">
                <w:rPr/>
              </w:rPrChange>
            </w:rPr>
            <w:t xml:space="preserve">, A. </w:t>
          </w:r>
          <w:r w:rsidRPr="006B3F44">
            <w:rPr>
              <w:i/>
              <w:iCs/>
              <w:rPrChange w:id="748" w:author="Cara Brook" w:date="2021-08-29T14:07:00Z">
                <w:rPr>
                  <w:i/>
                  <w:iCs/>
                </w:rPr>
              </w:rPrChange>
            </w:rPr>
            <w:t>et al.</w:t>
          </w:r>
          <w:r w:rsidRPr="006B3F44">
            <w:rPr>
              <w:rPrChange w:id="749" w:author="Cara Brook" w:date="2021-08-29T14:07:00Z">
                <w:rPr/>
              </w:rPrChange>
            </w:rPr>
            <w:t xml:space="preserve"> </w:t>
          </w:r>
          <w:proofErr w:type="spellStart"/>
          <w:r w:rsidRPr="006B3F44">
            <w:rPr>
              <w:rPrChange w:id="750" w:author="Cara Brook" w:date="2021-08-29T14:07:00Z">
                <w:rPr/>
              </w:rPrChange>
            </w:rPr>
            <w:t>Betacoronavirus</w:t>
          </w:r>
          <w:proofErr w:type="spellEnd"/>
          <w:r w:rsidRPr="006B3F44">
            <w:rPr>
              <w:rPrChange w:id="751" w:author="Cara Brook" w:date="2021-08-29T14:07:00Z">
                <w:rPr/>
              </w:rPrChange>
            </w:rPr>
            <w:t xml:space="preserve"> Genomes: How Genomic Information has been Used to Deal with Past Outbreaks and the COVID-19 Pandemic. </w:t>
          </w:r>
          <w:r w:rsidRPr="006B3F44">
            <w:rPr>
              <w:i/>
              <w:iCs/>
              <w:rPrChange w:id="752" w:author="Cara Brook" w:date="2021-08-29T14:07:00Z">
                <w:rPr>
                  <w:i/>
                  <w:iCs/>
                </w:rPr>
              </w:rPrChange>
            </w:rPr>
            <w:t>International journal of molecular sciences</w:t>
          </w:r>
          <w:r w:rsidRPr="006B3F44">
            <w:rPr>
              <w:rPrChange w:id="753" w:author="Cara Brook" w:date="2021-08-29T14:07:00Z">
                <w:rPr/>
              </w:rPrChange>
            </w:rPr>
            <w:t xml:space="preserve"> </w:t>
          </w:r>
          <w:r w:rsidRPr="006B3F44">
            <w:rPr>
              <w:b/>
              <w:bCs/>
              <w:rPrChange w:id="754" w:author="Cara Brook" w:date="2021-08-29T14:07:00Z">
                <w:rPr>
                  <w:b/>
                  <w:bCs/>
                </w:rPr>
              </w:rPrChange>
            </w:rPr>
            <w:t>21</w:t>
          </w:r>
          <w:r w:rsidRPr="006B3F44">
            <w:rPr>
              <w:rPrChange w:id="755" w:author="Cara Brook" w:date="2021-08-29T14:07:00Z">
                <w:rPr/>
              </w:rPrChange>
            </w:rPr>
            <w:t>, 4546 (2020).</w:t>
          </w:r>
        </w:p>
        <w:p w14:paraId="71631668" w14:textId="77777777" w:rsidR="00AD5CD7" w:rsidRPr="006B3F44" w:rsidRDefault="00AD5CD7">
          <w:pPr>
            <w:autoSpaceDE w:val="0"/>
            <w:autoSpaceDN w:val="0"/>
            <w:ind w:hanging="640"/>
            <w:divId w:val="1074862273"/>
            <w:rPr>
              <w:rPrChange w:id="756" w:author="Cara Brook" w:date="2021-08-29T14:07:00Z">
                <w:rPr/>
              </w:rPrChange>
            </w:rPr>
          </w:pPr>
          <w:r w:rsidRPr="006B3F44">
            <w:rPr>
              <w:rPrChange w:id="757" w:author="Cara Brook" w:date="2021-08-29T14:07:00Z">
                <w:rPr/>
              </w:rPrChange>
            </w:rPr>
            <w:t>17.</w:t>
          </w:r>
          <w:r w:rsidRPr="006B3F44">
            <w:rPr>
              <w:rPrChange w:id="758" w:author="Cara Brook" w:date="2021-08-29T14:07:00Z">
                <w:rPr/>
              </w:rPrChange>
            </w:rPr>
            <w:tab/>
            <w:t xml:space="preserve">Li, W. </w:t>
          </w:r>
          <w:r w:rsidRPr="006B3F44">
            <w:rPr>
              <w:i/>
              <w:iCs/>
              <w:rPrChange w:id="759" w:author="Cara Brook" w:date="2021-08-29T14:07:00Z">
                <w:rPr>
                  <w:i/>
                  <w:iCs/>
                </w:rPr>
              </w:rPrChange>
            </w:rPr>
            <w:t>et al.</w:t>
          </w:r>
          <w:r w:rsidRPr="006B3F44">
            <w:rPr>
              <w:rPrChange w:id="760" w:author="Cara Brook" w:date="2021-08-29T14:07:00Z">
                <w:rPr/>
              </w:rPrChange>
            </w:rPr>
            <w:t xml:space="preserve"> Bats Are Natural Reservoirs of SARS-Like Coronaviruses. </w:t>
          </w:r>
          <w:r w:rsidRPr="006B3F44">
            <w:rPr>
              <w:i/>
              <w:iCs/>
              <w:rPrChange w:id="761" w:author="Cara Brook" w:date="2021-08-29T14:07:00Z">
                <w:rPr>
                  <w:i/>
                  <w:iCs/>
                </w:rPr>
              </w:rPrChange>
            </w:rPr>
            <w:t>Science</w:t>
          </w:r>
          <w:r w:rsidRPr="006B3F44">
            <w:rPr>
              <w:rPrChange w:id="762" w:author="Cara Brook" w:date="2021-08-29T14:07:00Z">
                <w:rPr/>
              </w:rPrChange>
            </w:rPr>
            <w:t xml:space="preserve"> </w:t>
          </w:r>
          <w:r w:rsidRPr="006B3F44">
            <w:rPr>
              <w:b/>
              <w:bCs/>
              <w:rPrChange w:id="763" w:author="Cara Brook" w:date="2021-08-29T14:07:00Z">
                <w:rPr>
                  <w:b/>
                  <w:bCs/>
                </w:rPr>
              </w:rPrChange>
            </w:rPr>
            <w:t>310</w:t>
          </w:r>
          <w:r w:rsidRPr="006B3F44">
            <w:rPr>
              <w:rPrChange w:id="764" w:author="Cara Brook" w:date="2021-08-29T14:07:00Z">
                <w:rPr/>
              </w:rPrChange>
            </w:rPr>
            <w:t>, 676 (2005).</w:t>
          </w:r>
        </w:p>
        <w:p w14:paraId="015F848D" w14:textId="77777777" w:rsidR="00AD5CD7" w:rsidRPr="006B3F44" w:rsidRDefault="00AD5CD7">
          <w:pPr>
            <w:autoSpaceDE w:val="0"/>
            <w:autoSpaceDN w:val="0"/>
            <w:ind w:hanging="640"/>
            <w:divId w:val="616183356"/>
            <w:rPr>
              <w:rPrChange w:id="765" w:author="Cara Brook" w:date="2021-08-29T14:07:00Z">
                <w:rPr/>
              </w:rPrChange>
            </w:rPr>
          </w:pPr>
          <w:r w:rsidRPr="006B3F44">
            <w:rPr>
              <w:rPrChange w:id="766" w:author="Cara Brook" w:date="2021-08-29T14:07:00Z">
                <w:rPr/>
              </w:rPrChange>
            </w:rPr>
            <w:t>18.</w:t>
          </w:r>
          <w:r w:rsidRPr="006B3F44">
            <w:rPr>
              <w:rPrChange w:id="767" w:author="Cara Brook" w:date="2021-08-29T14:07:00Z">
                <w:rPr/>
              </w:rPrChange>
            </w:rPr>
            <w:tab/>
            <w:t xml:space="preserve">Lam, T. T.-Y. </w:t>
          </w:r>
          <w:r w:rsidRPr="006B3F44">
            <w:rPr>
              <w:i/>
              <w:iCs/>
              <w:rPrChange w:id="768" w:author="Cara Brook" w:date="2021-08-29T14:07:00Z">
                <w:rPr>
                  <w:i/>
                  <w:iCs/>
                </w:rPr>
              </w:rPrChange>
            </w:rPr>
            <w:t>et al.</w:t>
          </w:r>
          <w:r w:rsidRPr="006B3F44">
            <w:rPr>
              <w:rPrChange w:id="769" w:author="Cara Brook" w:date="2021-08-29T14:07:00Z">
                <w:rPr/>
              </w:rPrChange>
            </w:rPr>
            <w:t xml:space="preserve"> Identifying SARS-CoV-2-related coronaviruses in Malayan pangolins. </w:t>
          </w:r>
          <w:r w:rsidRPr="006B3F44">
            <w:rPr>
              <w:i/>
              <w:iCs/>
              <w:rPrChange w:id="770" w:author="Cara Brook" w:date="2021-08-29T14:07:00Z">
                <w:rPr>
                  <w:i/>
                  <w:iCs/>
                </w:rPr>
              </w:rPrChange>
            </w:rPr>
            <w:t>Nature</w:t>
          </w:r>
          <w:r w:rsidRPr="006B3F44">
            <w:rPr>
              <w:rPrChange w:id="771" w:author="Cara Brook" w:date="2021-08-29T14:07:00Z">
                <w:rPr/>
              </w:rPrChange>
            </w:rPr>
            <w:t xml:space="preserve"> </w:t>
          </w:r>
          <w:r w:rsidRPr="006B3F44">
            <w:rPr>
              <w:b/>
              <w:bCs/>
              <w:rPrChange w:id="772" w:author="Cara Brook" w:date="2021-08-29T14:07:00Z">
                <w:rPr>
                  <w:b/>
                  <w:bCs/>
                </w:rPr>
              </w:rPrChange>
            </w:rPr>
            <w:t>583</w:t>
          </w:r>
          <w:r w:rsidRPr="006B3F44">
            <w:rPr>
              <w:rPrChange w:id="773" w:author="Cara Brook" w:date="2021-08-29T14:07:00Z">
                <w:rPr/>
              </w:rPrChange>
            </w:rPr>
            <w:t>, 282–285 (2020).</w:t>
          </w:r>
        </w:p>
        <w:p w14:paraId="486CD6EF" w14:textId="77777777" w:rsidR="00AD5CD7" w:rsidRPr="006B3F44" w:rsidRDefault="00AD5CD7">
          <w:pPr>
            <w:autoSpaceDE w:val="0"/>
            <w:autoSpaceDN w:val="0"/>
            <w:ind w:hanging="640"/>
            <w:divId w:val="673651476"/>
            <w:rPr>
              <w:rPrChange w:id="774" w:author="Cara Brook" w:date="2021-08-29T14:07:00Z">
                <w:rPr/>
              </w:rPrChange>
            </w:rPr>
          </w:pPr>
          <w:r w:rsidRPr="006B3F44">
            <w:rPr>
              <w:rPrChange w:id="775" w:author="Cara Brook" w:date="2021-08-29T14:07:00Z">
                <w:rPr/>
              </w:rPrChange>
            </w:rPr>
            <w:t>19.</w:t>
          </w:r>
          <w:r w:rsidRPr="006B3F44">
            <w:rPr>
              <w:rPrChange w:id="776" w:author="Cara Brook" w:date="2021-08-29T14:07:00Z">
                <w:rPr/>
              </w:rPrChange>
            </w:rPr>
            <w:tab/>
          </w:r>
          <w:proofErr w:type="spellStart"/>
          <w:r w:rsidRPr="006B3F44">
            <w:rPr>
              <w:rPrChange w:id="777" w:author="Cara Brook" w:date="2021-08-29T14:07:00Z">
                <w:rPr/>
              </w:rPrChange>
            </w:rPr>
            <w:t>Hul</w:t>
          </w:r>
          <w:proofErr w:type="spellEnd"/>
          <w:r w:rsidRPr="006B3F44">
            <w:rPr>
              <w:rPrChange w:id="778" w:author="Cara Brook" w:date="2021-08-29T14:07:00Z">
                <w:rPr/>
              </w:rPrChange>
            </w:rPr>
            <w:t xml:space="preserve">, V. </w:t>
          </w:r>
          <w:r w:rsidRPr="006B3F44">
            <w:rPr>
              <w:i/>
              <w:iCs/>
              <w:rPrChange w:id="779" w:author="Cara Brook" w:date="2021-08-29T14:07:00Z">
                <w:rPr>
                  <w:i/>
                  <w:iCs/>
                </w:rPr>
              </w:rPrChange>
            </w:rPr>
            <w:t>et al.</w:t>
          </w:r>
          <w:r w:rsidRPr="006B3F44">
            <w:rPr>
              <w:rPrChange w:id="780" w:author="Cara Brook" w:date="2021-08-29T14:07:00Z">
                <w:rPr/>
              </w:rPrChange>
            </w:rPr>
            <w:t xml:space="preserve"> A novel SARS-CoV-2 related coronavirus in bats from Cambodia. </w:t>
          </w:r>
          <w:proofErr w:type="spellStart"/>
          <w:r w:rsidRPr="006B3F44">
            <w:rPr>
              <w:i/>
              <w:iCs/>
              <w:rPrChange w:id="781" w:author="Cara Brook" w:date="2021-08-29T14:07:00Z">
                <w:rPr>
                  <w:i/>
                  <w:iCs/>
                </w:rPr>
              </w:rPrChange>
            </w:rPr>
            <w:t>bioRxiv</w:t>
          </w:r>
          <w:proofErr w:type="spellEnd"/>
          <w:r w:rsidRPr="006B3F44">
            <w:rPr>
              <w:rPrChange w:id="782" w:author="Cara Brook" w:date="2021-08-29T14:07:00Z">
                <w:rPr/>
              </w:rPrChange>
            </w:rPr>
            <w:t xml:space="preserve"> 2021.01.26.428212 (2021) doi:10.1101/2021.01.26.428212.</w:t>
          </w:r>
        </w:p>
        <w:p w14:paraId="127E7422" w14:textId="77777777" w:rsidR="00AD5CD7" w:rsidRPr="006B3F44" w:rsidRDefault="00AD5CD7">
          <w:pPr>
            <w:autoSpaceDE w:val="0"/>
            <w:autoSpaceDN w:val="0"/>
            <w:ind w:hanging="640"/>
            <w:divId w:val="1363940834"/>
            <w:rPr>
              <w:rPrChange w:id="783" w:author="Cara Brook" w:date="2021-08-29T14:07:00Z">
                <w:rPr/>
              </w:rPrChange>
            </w:rPr>
          </w:pPr>
          <w:r w:rsidRPr="006B3F44">
            <w:rPr>
              <w:rPrChange w:id="784" w:author="Cara Brook" w:date="2021-08-29T14:07:00Z">
                <w:rPr/>
              </w:rPrChange>
            </w:rPr>
            <w:t>20.</w:t>
          </w:r>
          <w:r w:rsidRPr="006B3F44">
            <w:rPr>
              <w:rPrChange w:id="785" w:author="Cara Brook" w:date="2021-08-29T14:07:00Z">
                <w:rPr/>
              </w:rPrChange>
            </w:rPr>
            <w:tab/>
          </w:r>
          <w:proofErr w:type="spellStart"/>
          <w:r w:rsidRPr="006B3F44">
            <w:rPr>
              <w:rPrChange w:id="786" w:author="Cara Brook" w:date="2021-08-29T14:07:00Z">
                <w:rPr/>
              </w:rPrChange>
            </w:rPr>
            <w:t>Paskey</w:t>
          </w:r>
          <w:proofErr w:type="spellEnd"/>
          <w:r w:rsidRPr="006B3F44">
            <w:rPr>
              <w:rPrChange w:id="787" w:author="Cara Brook" w:date="2021-08-29T14:07:00Z">
                <w:rPr/>
              </w:rPrChange>
            </w:rPr>
            <w:t xml:space="preserve">, A. C. </w:t>
          </w:r>
          <w:r w:rsidRPr="006B3F44">
            <w:rPr>
              <w:i/>
              <w:iCs/>
              <w:rPrChange w:id="788" w:author="Cara Brook" w:date="2021-08-29T14:07:00Z">
                <w:rPr>
                  <w:i/>
                  <w:iCs/>
                </w:rPr>
              </w:rPrChange>
            </w:rPr>
            <w:t>et al.</w:t>
          </w:r>
          <w:r w:rsidRPr="006B3F44">
            <w:rPr>
              <w:rPrChange w:id="789" w:author="Cara Brook" w:date="2021-08-29T14:07:00Z">
                <w:rPr/>
              </w:rPrChange>
            </w:rPr>
            <w:t xml:space="preserve"> Detection of Recombinant Rousettus Bat Coronavirus GCCDC1 in Lesser Dawn Bats (</w:t>
          </w:r>
          <w:proofErr w:type="spellStart"/>
          <w:r w:rsidRPr="006B3F44">
            <w:rPr>
              <w:rPrChange w:id="790" w:author="Cara Brook" w:date="2021-08-29T14:07:00Z">
                <w:rPr/>
              </w:rPrChange>
            </w:rPr>
            <w:t>Eonycteris</w:t>
          </w:r>
          <w:proofErr w:type="spellEnd"/>
          <w:r w:rsidRPr="006B3F44">
            <w:rPr>
              <w:rPrChange w:id="791" w:author="Cara Brook" w:date="2021-08-29T14:07:00Z">
                <w:rPr/>
              </w:rPrChange>
            </w:rPr>
            <w:t xml:space="preserve"> </w:t>
          </w:r>
          <w:proofErr w:type="spellStart"/>
          <w:r w:rsidRPr="006B3F44">
            <w:rPr>
              <w:rPrChange w:id="792" w:author="Cara Brook" w:date="2021-08-29T14:07:00Z">
                <w:rPr/>
              </w:rPrChange>
            </w:rPr>
            <w:t>spelaea</w:t>
          </w:r>
          <w:proofErr w:type="spellEnd"/>
          <w:r w:rsidRPr="006B3F44">
            <w:rPr>
              <w:rPrChange w:id="793" w:author="Cara Brook" w:date="2021-08-29T14:07:00Z">
                <w:rPr/>
              </w:rPrChange>
            </w:rPr>
            <w:t xml:space="preserve">) in Singapore. </w:t>
          </w:r>
          <w:r w:rsidRPr="006B3F44">
            <w:rPr>
              <w:i/>
              <w:iCs/>
              <w:rPrChange w:id="794" w:author="Cara Brook" w:date="2021-08-29T14:07:00Z">
                <w:rPr>
                  <w:i/>
                  <w:iCs/>
                </w:rPr>
              </w:rPrChange>
            </w:rPr>
            <w:t>Viruses</w:t>
          </w:r>
          <w:r w:rsidRPr="006B3F44">
            <w:rPr>
              <w:rPrChange w:id="795" w:author="Cara Brook" w:date="2021-08-29T14:07:00Z">
                <w:rPr/>
              </w:rPrChange>
            </w:rPr>
            <w:t xml:space="preserve"> </w:t>
          </w:r>
          <w:r w:rsidRPr="006B3F44">
            <w:rPr>
              <w:b/>
              <w:bCs/>
              <w:rPrChange w:id="796" w:author="Cara Brook" w:date="2021-08-29T14:07:00Z">
                <w:rPr>
                  <w:b/>
                  <w:bCs/>
                </w:rPr>
              </w:rPrChange>
            </w:rPr>
            <w:t>12</w:t>
          </w:r>
          <w:r w:rsidRPr="006B3F44">
            <w:rPr>
              <w:rPrChange w:id="797" w:author="Cara Brook" w:date="2021-08-29T14:07:00Z">
                <w:rPr/>
              </w:rPrChange>
            </w:rPr>
            <w:t>, 539 (2020).</w:t>
          </w:r>
        </w:p>
        <w:p w14:paraId="1839EB1C" w14:textId="77777777" w:rsidR="00AD5CD7" w:rsidRPr="006B3F44" w:rsidRDefault="00AD5CD7">
          <w:pPr>
            <w:autoSpaceDE w:val="0"/>
            <w:autoSpaceDN w:val="0"/>
            <w:ind w:hanging="640"/>
            <w:divId w:val="186794237"/>
            <w:rPr>
              <w:rPrChange w:id="798" w:author="Cara Brook" w:date="2021-08-29T14:07:00Z">
                <w:rPr/>
              </w:rPrChange>
            </w:rPr>
          </w:pPr>
          <w:r w:rsidRPr="006B3F44">
            <w:rPr>
              <w:rPrChange w:id="799" w:author="Cara Brook" w:date="2021-08-29T14:07:00Z">
                <w:rPr/>
              </w:rPrChange>
            </w:rPr>
            <w:t>21.</w:t>
          </w:r>
          <w:r w:rsidRPr="006B3F44">
            <w:rPr>
              <w:rPrChange w:id="800" w:author="Cara Brook" w:date="2021-08-29T14:07:00Z">
                <w:rPr/>
              </w:rPrChange>
            </w:rPr>
            <w:tab/>
          </w:r>
          <w:proofErr w:type="spellStart"/>
          <w:r w:rsidRPr="006B3F44">
            <w:rPr>
              <w:rPrChange w:id="801" w:author="Cara Brook" w:date="2021-08-29T14:07:00Z">
                <w:rPr/>
              </w:rPrChange>
            </w:rPr>
            <w:t>Valitutto</w:t>
          </w:r>
          <w:proofErr w:type="spellEnd"/>
          <w:r w:rsidRPr="006B3F44">
            <w:rPr>
              <w:rPrChange w:id="802" w:author="Cara Brook" w:date="2021-08-29T14:07:00Z">
                <w:rPr/>
              </w:rPrChange>
            </w:rPr>
            <w:t xml:space="preserve">, M. T. </w:t>
          </w:r>
          <w:r w:rsidRPr="006B3F44">
            <w:rPr>
              <w:i/>
              <w:iCs/>
              <w:rPrChange w:id="803" w:author="Cara Brook" w:date="2021-08-29T14:07:00Z">
                <w:rPr>
                  <w:i/>
                  <w:iCs/>
                </w:rPr>
              </w:rPrChange>
            </w:rPr>
            <w:t>et al.</w:t>
          </w:r>
          <w:r w:rsidRPr="006B3F44">
            <w:rPr>
              <w:rPrChange w:id="804" w:author="Cara Brook" w:date="2021-08-29T14:07:00Z">
                <w:rPr/>
              </w:rPrChange>
            </w:rPr>
            <w:t xml:space="preserve"> Detection of novel coronaviruses in bats in Myanmar. </w:t>
          </w:r>
          <w:r w:rsidRPr="006B3F44">
            <w:rPr>
              <w:i/>
              <w:iCs/>
              <w:rPrChange w:id="805" w:author="Cara Brook" w:date="2021-08-29T14:07:00Z">
                <w:rPr>
                  <w:i/>
                  <w:iCs/>
                </w:rPr>
              </w:rPrChange>
            </w:rPr>
            <w:t>PLOS ONE</w:t>
          </w:r>
          <w:r w:rsidRPr="006B3F44">
            <w:rPr>
              <w:rPrChange w:id="806" w:author="Cara Brook" w:date="2021-08-29T14:07:00Z">
                <w:rPr/>
              </w:rPrChange>
            </w:rPr>
            <w:t xml:space="preserve"> </w:t>
          </w:r>
          <w:r w:rsidRPr="006B3F44">
            <w:rPr>
              <w:b/>
              <w:bCs/>
              <w:rPrChange w:id="807" w:author="Cara Brook" w:date="2021-08-29T14:07:00Z">
                <w:rPr>
                  <w:b/>
                  <w:bCs/>
                </w:rPr>
              </w:rPrChange>
            </w:rPr>
            <w:t>15</w:t>
          </w:r>
          <w:r w:rsidRPr="006B3F44">
            <w:rPr>
              <w:rPrChange w:id="808" w:author="Cara Brook" w:date="2021-08-29T14:07:00Z">
                <w:rPr/>
              </w:rPrChange>
            </w:rPr>
            <w:t>, e0230802- (2020).</w:t>
          </w:r>
        </w:p>
        <w:p w14:paraId="00FD51D7" w14:textId="77777777" w:rsidR="00AD5CD7" w:rsidRPr="006B3F44" w:rsidRDefault="00AD5CD7">
          <w:pPr>
            <w:autoSpaceDE w:val="0"/>
            <w:autoSpaceDN w:val="0"/>
            <w:ind w:hanging="640"/>
            <w:divId w:val="1098138027"/>
            <w:rPr>
              <w:rPrChange w:id="809" w:author="Cara Brook" w:date="2021-08-29T14:07:00Z">
                <w:rPr/>
              </w:rPrChange>
            </w:rPr>
          </w:pPr>
          <w:r w:rsidRPr="006B3F44">
            <w:rPr>
              <w:rPrChange w:id="810" w:author="Cara Brook" w:date="2021-08-29T14:07:00Z">
                <w:rPr/>
              </w:rPrChange>
            </w:rPr>
            <w:lastRenderedPageBreak/>
            <w:t>22.</w:t>
          </w:r>
          <w:r w:rsidRPr="006B3F44">
            <w:rPr>
              <w:rPrChange w:id="811" w:author="Cara Brook" w:date="2021-08-29T14:07:00Z">
                <w:rPr/>
              </w:rPrChange>
            </w:rPr>
            <w:tab/>
            <w:t xml:space="preserve">Lau, S. K. P. </w:t>
          </w:r>
          <w:r w:rsidRPr="006B3F44">
            <w:rPr>
              <w:i/>
              <w:iCs/>
              <w:rPrChange w:id="812" w:author="Cara Brook" w:date="2021-08-29T14:07:00Z">
                <w:rPr>
                  <w:i/>
                  <w:iCs/>
                </w:rPr>
              </w:rPrChange>
            </w:rPr>
            <w:t>et al.</w:t>
          </w:r>
          <w:r w:rsidRPr="006B3F44">
            <w:rPr>
              <w:rPrChange w:id="813" w:author="Cara Brook" w:date="2021-08-29T14:07:00Z">
                <w:rPr/>
              </w:rPrChange>
            </w:rPr>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Change w:id="814" w:author="Cara Brook" w:date="2021-08-29T14:07:00Z">
                <w:rPr>
                  <w:i/>
                  <w:iCs/>
                </w:rPr>
              </w:rPrChange>
            </w:rPr>
            <w:t>Journal of virology</w:t>
          </w:r>
          <w:r w:rsidRPr="006B3F44">
            <w:rPr>
              <w:rPrChange w:id="815" w:author="Cara Brook" w:date="2021-08-29T14:07:00Z">
                <w:rPr/>
              </w:rPrChange>
            </w:rPr>
            <w:t xml:space="preserve"> </w:t>
          </w:r>
          <w:r w:rsidRPr="006B3F44">
            <w:rPr>
              <w:b/>
              <w:bCs/>
              <w:rPrChange w:id="816" w:author="Cara Brook" w:date="2021-08-29T14:07:00Z">
                <w:rPr>
                  <w:b/>
                  <w:bCs/>
                </w:rPr>
              </w:rPrChange>
            </w:rPr>
            <w:t>84</w:t>
          </w:r>
          <w:r w:rsidRPr="006B3F44">
            <w:rPr>
              <w:rPrChange w:id="817" w:author="Cara Brook" w:date="2021-08-29T14:07:00Z">
                <w:rPr/>
              </w:rPrChange>
            </w:rPr>
            <w:t>, 2808–2819 (2010).</w:t>
          </w:r>
        </w:p>
        <w:p w14:paraId="11394F38" w14:textId="77777777" w:rsidR="00AD5CD7" w:rsidRPr="006B3F44" w:rsidRDefault="00AD5CD7">
          <w:pPr>
            <w:autoSpaceDE w:val="0"/>
            <w:autoSpaceDN w:val="0"/>
            <w:ind w:hanging="640"/>
            <w:divId w:val="1498887223"/>
            <w:rPr>
              <w:rPrChange w:id="818" w:author="Cara Brook" w:date="2021-08-29T14:07:00Z">
                <w:rPr/>
              </w:rPrChange>
            </w:rPr>
          </w:pPr>
          <w:r w:rsidRPr="006B3F44">
            <w:rPr>
              <w:rPrChange w:id="819" w:author="Cara Brook" w:date="2021-08-29T14:07:00Z">
                <w:rPr/>
              </w:rPrChange>
            </w:rPr>
            <w:t>23.</w:t>
          </w:r>
          <w:r w:rsidRPr="006B3F44">
            <w:rPr>
              <w:rPrChange w:id="820" w:author="Cara Brook" w:date="2021-08-29T14:07:00Z">
                <w:rPr/>
              </w:rPrChange>
            </w:rPr>
            <w:tab/>
          </w:r>
          <w:proofErr w:type="spellStart"/>
          <w:r w:rsidRPr="006B3F44">
            <w:rPr>
              <w:rPrChange w:id="821" w:author="Cara Brook" w:date="2021-08-29T14:07:00Z">
                <w:rPr/>
              </w:rPrChange>
            </w:rPr>
            <w:t>Latinne</w:t>
          </w:r>
          <w:proofErr w:type="spellEnd"/>
          <w:r w:rsidRPr="006B3F44">
            <w:rPr>
              <w:rPrChange w:id="822" w:author="Cara Brook" w:date="2021-08-29T14:07:00Z">
                <w:rPr/>
              </w:rPrChange>
            </w:rPr>
            <w:t xml:space="preserve">, A. </w:t>
          </w:r>
          <w:r w:rsidRPr="006B3F44">
            <w:rPr>
              <w:i/>
              <w:iCs/>
              <w:rPrChange w:id="823" w:author="Cara Brook" w:date="2021-08-29T14:07:00Z">
                <w:rPr>
                  <w:i/>
                  <w:iCs/>
                </w:rPr>
              </w:rPrChange>
            </w:rPr>
            <w:t>et al.</w:t>
          </w:r>
          <w:r w:rsidRPr="006B3F44">
            <w:rPr>
              <w:rPrChange w:id="824" w:author="Cara Brook" w:date="2021-08-29T14:07:00Z">
                <w:rPr/>
              </w:rPrChange>
            </w:rPr>
            <w:t xml:space="preserve"> Origin and cross-species transmission of bat coronaviruses in China. </w:t>
          </w:r>
          <w:r w:rsidRPr="006B3F44">
            <w:rPr>
              <w:i/>
              <w:iCs/>
              <w:rPrChange w:id="825" w:author="Cara Brook" w:date="2021-08-29T14:07:00Z">
                <w:rPr>
                  <w:i/>
                  <w:iCs/>
                </w:rPr>
              </w:rPrChange>
            </w:rPr>
            <w:t>Nature Communications</w:t>
          </w:r>
          <w:r w:rsidRPr="006B3F44">
            <w:rPr>
              <w:rPrChange w:id="826" w:author="Cara Brook" w:date="2021-08-29T14:07:00Z">
                <w:rPr/>
              </w:rPrChange>
            </w:rPr>
            <w:t xml:space="preserve"> </w:t>
          </w:r>
          <w:r w:rsidRPr="006B3F44">
            <w:rPr>
              <w:b/>
              <w:bCs/>
              <w:rPrChange w:id="827" w:author="Cara Brook" w:date="2021-08-29T14:07:00Z">
                <w:rPr>
                  <w:b/>
                  <w:bCs/>
                </w:rPr>
              </w:rPrChange>
            </w:rPr>
            <w:t>11</w:t>
          </w:r>
          <w:r w:rsidRPr="006B3F44">
            <w:rPr>
              <w:rPrChange w:id="828" w:author="Cara Brook" w:date="2021-08-29T14:07:00Z">
                <w:rPr/>
              </w:rPrChange>
            </w:rPr>
            <w:t>, 4235 (2020).</w:t>
          </w:r>
        </w:p>
        <w:p w14:paraId="5EA0CDF7" w14:textId="77777777" w:rsidR="00AD5CD7" w:rsidRPr="006B3F44" w:rsidRDefault="00AD5CD7">
          <w:pPr>
            <w:autoSpaceDE w:val="0"/>
            <w:autoSpaceDN w:val="0"/>
            <w:ind w:hanging="640"/>
            <w:divId w:val="963195583"/>
            <w:rPr>
              <w:rPrChange w:id="829" w:author="Cara Brook" w:date="2021-08-29T14:07:00Z">
                <w:rPr/>
              </w:rPrChange>
            </w:rPr>
          </w:pPr>
          <w:r w:rsidRPr="006B3F44">
            <w:rPr>
              <w:rPrChange w:id="830" w:author="Cara Brook" w:date="2021-08-29T14:07:00Z">
                <w:rPr/>
              </w:rPrChange>
            </w:rPr>
            <w:t>24.</w:t>
          </w:r>
          <w:r w:rsidRPr="006B3F44">
            <w:rPr>
              <w:rPrChange w:id="831" w:author="Cara Brook" w:date="2021-08-29T14:07:00Z">
                <w:rPr/>
              </w:rPrChange>
            </w:rPr>
            <w:tab/>
          </w:r>
          <w:proofErr w:type="spellStart"/>
          <w:r w:rsidRPr="006B3F44">
            <w:rPr>
              <w:rPrChange w:id="832" w:author="Cara Brook" w:date="2021-08-29T14:07:00Z">
                <w:rPr/>
              </w:rPrChange>
            </w:rPr>
            <w:t>Wacharapluesadee</w:t>
          </w:r>
          <w:proofErr w:type="spellEnd"/>
          <w:r w:rsidRPr="006B3F44">
            <w:rPr>
              <w:rPrChange w:id="833" w:author="Cara Brook" w:date="2021-08-29T14:07:00Z">
                <w:rPr/>
              </w:rPrChange>
            </w:rPr>
            <w:t xml:space="preserve">, S. </w:t>
          </w:r>
          <w:r w:rsidRPr="006B3F44">
            <w:rPr>
              <w:i/>
              <w:iCs/>
              <w:rPrChange w:id="834" w:author="Cara Brook" w:date="2021-08-29T14:07:00Z">
                <w:rPr>
                  <w:i/>
                  <w:iCs/>
                </w:rPr>
              </w:rPrChange>
            </w:rPr>
            <w:t>et al.</w:t>
          </w:r>
          <w:r w:rsidRPr="006B3F44">
            <w:rPr>
              <w:rPrChange w:id="835" w:author="Cara Brook" w:date="2021-08-29T14:07:00Z">
                <w:rPr/>
              </w:rPrChange>
            </w:rPr>
            <w:t xml:space="preserve"> Diversity of coronavirus in bats from Eastern Thailand. </w:t>
          </w:r>
          <w:r w:rsidRPr="006B3F44">
            <w:rPr>
              <w:i/>
              <w:iCs/>
              <w:rPrChange w:id="836" w:author="Cara Brook" w:date="2021-08-29T14:07:00Z">
                <w:rPr>
                  <w:i/>
                  <w:iCs/>
                </w:rPr>
              </w:rPrChange>
            </w:rPr>
            <w:t>Virology Journal</w:t>
          </w:r>
          <w:r w:rsidRPr="006B3F44">
            <w:rPr>
              <w:rPrChange w:id="837" w:author="Cara Brook" w:date="2021-08-29T14:07:00Z">
                <w:rPr/>
              </w:rPrChange>
            </w:rPr>
            <w:t xml:space="preserve"> </w:t>
          </w:r>
          <w:r w:rsidRPr="006B3F44">
            <w:rPr>
              <w:b/>
              <w:bCs/>
              <w:rPrChange w:id="838" w:author="Cara Brook" w:date="2021-08-29T14:07:00Z">
                <w:rPr>
                  <w:b/>
                  <w:bCs/>
                </w:rPr>
              </w:rPrChange>
            </w:rPr>
            <w:t>12</w:t>
          </w:r>
          <w:r w:rsidRPr="006B3F44">
            <w:rPr>
              <w:rPrChange w:id="839" w:author="Cara Brook" w:date="2021-08-29T14:07:00Z">
                <w:rPr/>
              </w:rPrChange>
            </w:rPr>
            <w:t>, 57 (2015).</w:t>
          </w:r>
        </w:p>
        <w:p w14:paraId="5A0A7208" w14:textId="77777777" w:rsidR="00AD5CD7" w:rsidRPr="006B3F44" w:rsidRDefault="00AD5CD7">
          <w:pPr>
            <w:autoSpaceDE w:val="0"/>
            <w:autoSpaceDN w:val="0"/>
            <w:ind w:hanging="640"/>
            <w:divId w:val="1444417510"/>
            <w:rPr>
              <w:rPrChange w:id="840" w:author="Cara Brook" w:date="2021-08-29T14:07:00Z">
                <w:rPr/>
              </w:rPrChange>
            </w:rPr>
          </w:pPr>
          <w:r w:rsidRPr="006B3F44">
            <w:rPr>
              <w:rPrChange w:id="841" w:author="Cara Brook" w:date="2021-08-29T14:07:00Z">
                <w:rPr/>
              </w:rPrChange>
            </w:rPr>
            <w:t>25.</w:t>
          </w:r>
          <w:r w:rsidRPr="006B3F44">
            <w:rPr>
              <w:rPrChange w:id="842" w:author="Cara Brook" w:date="2021-08-29T14:07:00Z">
                <w:rPr/>
              </w:rPrChange>
            </w:rPr>
            <w:tab/>
            <w:t xml:space="preserve">Ying, T. </w:t>
          </w:r>
          <w:r w:rsidRPr="006B3F44">
            <w:rPr>
              <w:i/>
              <w:iCs/>
              <w:rPrChange w:id="843" w:author="Cara Brook" w:date="2021-08-29T14:07:00Z">
                <w:rPr>
                  <w:i/>
                  <w:iCs/>
                </w:rPr>
              </w:rPrChange>
            </w:rPr>
            <w:t>et al.</w:t>
          </w:r>
          <w:r w:rsidRPr="006B3F44">
            <w:rPr>
              <w:rPrChange w:id="844" w:author="Cara Brook" w:date="2021-08-29T14:07:00Z">
                <w:rPr/>
              </w:rPrChange>
            </w:rPr>
            <w:t xml:space="preserve"> Surveillance of Bat Coronaviruses in Kenya Identifies Relatives of Human Coronaviruses NL63 and 229E and Their Recombination History. </w:t>
          </w:r>
          <w:r w:rsidRPr="006B3F44">
            <w:rPr>
              <w:i/>
              <w:iCs/>
              <w:rPrChange w:id="845" w:author="Cara Brook" w:date="2021-08-29T14:07:00Z">
                <w:rPr>
                  <w:i/>
                  <w:iCs/>
                </w:rPr>
              </w:rPrChange>
            </w:rPr>
            <w:t>Journal of Virology</w:t>
          </w:r>
          <w:r w:rsidRPr="006B3F44">
            <w:rPr>
              <w:rPrChange w:id="846" w:author="Cara Brook" w:date="2021-08-29T14:07:00Z">
                <w:rPr/>
              </w:rPrChange>
            </w:rPr>
            <w:t xml:space="preserve"> </w:t>
          </w:r>
          <w:r w:rsidRPr="006B3F44">
            <w:rPr>
              <w:b/>
              <w:bCs/>
              <w:rPrChange w:id="847" w:author="Cara Brook" w:date="2021-08-29T14:07:00Z">
                <w:rPr>
                  <w:b/>
                  <w:bCs/>
                </w:rPr>
              </w:rPrChange>
            </w:rPr>
            <w:t>91</w:t>
          </w:r>
          <w:r w:rsidRPr="006B3F44">
            <w:rPr>
              <w:rPrChange w:id="848" w:author="Cara Brook" w:date="2021-08-29T14:07:00Z">
                <w:rPr/>
              </w:rPrChange>
            </w:rPr>
            <w:t>, e01953-16 (2021).</w:t>
          </w:r>
        </w:p>
        <w:p w14:paraId="5DC57146" w14:textId="77777777" w:rsidR="00AD5CD7" w:rsidRPr="006B3F44" w:rsidRDefault="00AD5CD7">
          <w:pPr>
            <w:autoSpaceDE w:val="0"/>
            <w:autoSpaceDN w:val="0"/>
            <w:ind w:hanging="640"/>
            <w:divId w:val="1991866243"/>
            <w:rPr>
              <w:rPrChange w:id="849" w:author="Cara Brook" w:date="2021-08-29T14:07:00Z">
                <w:rPr/>
              </w:rPrChange>
            </w:rPr>
          </w:pPr>
          <w:r w:rsidRPr="006B3F44">
            <w:rPr>
              <w:rPrChange w:id="850" w:author="Cara Brook" w:date="2021-08-29T14:07:00Z">
                <w:rPr/>
              </w:rPrChange>
            </w:rPr>
            <w:t>26.</w:t>
          </w:r>
          <w:r w:rsidRPr="006B3F44">
            <w:rPr>
              <w:rPrChange w:id="851" w:author="Cara Brook" w:date="2021-08-29T14:07:00Z">
                <w:rPr/>
              </w:rPrChange>
            </w:rPr>
            <w:tab/>
          </w:r>
          <w:proofErr w:type="spellStart"/>
          <w:r w:rsidRPr="006B3F44">
            <w:rPr>
              <w:rPrChange w:id="852" w:author="Cara Brook" w:date="2021-08-29T14:07:00Z">
                <w:rPr/>
              </w:rPrChange>
            </w:rPr>
            <w:t>Montecino-Latorre</w:t>
          </w:r>
          <w:proofErr w:type="spellEnd"/>
          <w:r w:rsidRPr="006B3F44">
            <w:rPr>
              <w:rPrChange w:id="853" w:author="Cara Brook" w:date="2021-08-29T14:07:00Z">
                <w:rPr/>
              </w:rPrChange>
            </w:rPr>
            <w:t xml:space="preserve">, D. </w:t>
          </w:r>
          <w:r w:rsidRPr="006B3F44">
            <w:rPr>
              <w:i/>
              <w:iCs/>
              <w:rPrChange w:id="854" w:author="Cara Brook" w:date="2021-08-29T14:07:00Z">
                <w:rPr>
                  <w:i/>
                  <w:iCs/>
                </w:rPr>
              </w:rPrChange>
            </w:rPr>
            <w:t>et al.</w:t>
          </w:r>
          <w:r w:rsidRPr="006B3F44">
            <w:rPr>
              <w:rPrChange w:id="855" w:author="Cara Brook" w:date="2021-08-29T14:07:00Z">
                <w:rPr/>
              </w:rPrChange>
            </w:rPr>
            <w:t xml:space="preserve"> Reproduction of East-African bats may guide risk mitigation for coronavirus spillover. </w:t>
          </w:r>
          <w:r w:rsidRPr="006B3F44">
            <w:rPr>
              <w:i/>
              <w:iCs/>
              <w:rPrChange w:id="856" w:author="Cara Brook" w:date="2021-08-29T14:07:00Z">
                <w:rPr>
                  <w:i/>
                  <w:iCs/>
                </w:rPr>
              </w:rPrChange>
            </w:rPr>
            <w:t>One Health Outlook</w:t>
          </w:r>
          <w:r w:rsidRPr="006B3F44">
            <w:rPr>
              <w:rPrChange w:id="857" w:author="Cara Brook" w:date="2021-08-29T14:07:00Z">
                <w:rPr/>
              </w:rPrChange>
            </w:rPr>
            <w:t xml:space="preserve"> </w:t>
          </w:r>
          <w:r w:rsidRPr="006B3F44">
            <w:rPr>
              <w:b/>
              <w:bCs/>
              <w:rPrChange w:id="858" w:author="Cara Brook" w:date="2021-08-29T14:07:00Z">
                <w:rPr>
                  <w:b/>
                  <w:bCs/>
                </w:rPr>
              </w:rPrChange>
            </w:rPr>
            <w:t>2</w:t>
          </w:r>
          <w:r w:rsidRPr="006B3F44">
            <w:rPr>
              <w:rPrChange w:id="859" w:author="Cara Brook" w:date="2021-08-29T14:07:00Z">
                <w:rPr/>
              </w:rPrChange>
            </w:rPr>
            <w:t>, 2 (2020).</w:t>
          </w:r>
        </w:p>
        <w:p w14:paraId="7A97787F" w14:textId="77777777" w:rsidR="00AD5CD7" w:rsidRPr="006B3F44" w:rsidRDefault="00AD5CD7">
          <w:pPr>
            <w:autoSpaceDE w:val="0"/>
            <w:autoSpaceDN w:val="0"/>
            <w:ind w:hanging="640"/>
            <w:divId w:val="367610708"/>
            <w:rPr>
              <w:rPrChange w:id="860" w:author="Cara Brook" w:date="2021-08-29T14:07:00Z">
                <w:rPr/>
              </w:rPrChange>
            </w:rPr>
          </w:pPr>
          <w:r w:rsidRPr="006B3F44">
            <w:rPr>
              <w:rPrChange w:id="861" w:author="Cara Brook" w:date="2021-08-29T14:07:00Z">
                <w:rPr/>
              </w:rPrChange>
            </w:rPr>
            <w:t>27.</w:t>
          </w:r>
          <w:r w:rsidRPr="006B3F44">
            <w:rPr>
              <w:rPrChange w:id="862" w:author="Cara Brook" w:date="2021-08-29T14:07:00Z">
                <w:rPr/>
              </w:rPrChange>
            </w:rPr>
            <w:tab/>
            <w:t xml:space="preserve">Tong, S. </w:t>
          </w:r>
          <w:r w:rsidRPr="006B3F44">
            <w:rPr>
              <w:i/>
              <w:iCs/>
              <w:rPrChange w:id="863" w:author="Cara Brook" w:date="2021-08-29T14:07:00Z">
                <w:rPr>
                  <w:i/>
                  <w:iCs/>
                </w:rPr>
              </w:rPrChange>
            </w:rPr>
            <w:t>et al.</w:t>
          </w:r>
          <w:r w:rsidRPr="006B3F44">
            <w:rPr>
              <w:rPrChange w:id="864" w:author="Cara Brook" w:date="2021-08-29T14:07:00Z">
                <w:rPr/>
              </w:rPrChange>
            </w:rPr>
            <w:t xml:space="preserve"> Detection of novel SARS-like and other coronaviruses in bats from Kenya. </w:t>
          </w:r>
          <w:r w:rsidRPr="006B3F44">
            <w:rPr>
              <w:i/>
              <w:iCs/>
              <w:rPrChange w:id="865" w:author="Cara Brook" w:date="2021-08-29T14:07:00Z">
                <w:rPr>
                  <w:i/>
                  <w:iCs/>
                </w:rPr>
              </w:rPrChange>
            </w:rPr>
            <w:t>Emerging infectious diseases</w:t>
          </w:r>
          <w:r w:rsidRPr="006B3F44">
            <w:rPr>
              <w:rPrChange w:id="866" w:author="Cara Brook" w:date="2021-08-29T14:07:00Z">
                <w:rPr/>
              </w:rPrChange>
            </w:rPr>
            <w:t xml:space="preserve"> </w:t>
          </w:r>
          <w:r w:rsidRPr="006B3F44">
            <w:rPr>
              <w:b/>
              <w:bCs/>
              <w:rPrChange w:id="867" w:author="Cara Brook" w:date="2021-08-29T14:07:00Z">
                <w:rPr>
                  <w:b/>
                  <w:bCs/>
                </w:rPr>
              </w:rPrChange>
            </w:rPr>
            <w:t>15</w:t>
          </w:r>
          <w:r w:rsidRPr="006B3F44">
            <w:rPr>
              <w:rPrChange w:id="868" w:author="Cara Brook" w:date="2021-08-29T14:07:00Z">
                <w:rPr/>
              </w:rPrChange>
            </w:rPr>
            <w:t>, 482–485 (2009).</w:t>
          </w:r>
        </w:p>
        <w:p w14:paraId="1FF699D3" w14:textId="77777777" w:rsidR="00AD5CD7" w:rsidRPr="006B3F44" w:rsidRDefault="00AD5CD7">
          <w:pPr>
            <w:autoSpaceDE w:val="0"/>
            <w:autoSpaceDN w:val="0"/>
            <w:ind w:hanging="640"/>
            <w:divId w:val="2034765179"/>
            <w:rPr>
              <w:rPrChange w:id="869" w:author="Cara Brook" w:date="2021-08-29T14:07:00Z">
                <w:rPr/>
              </w:rPrChange>
            </w:rPr>
          </w:pPr>
          <w:r w:rsidRPr="006B3F44">
            <w:rPr>
              <w:rPrChange w:id="870" w:author="Cara Brook" w:date="2021-08-29T14:07:00Z">
                <w:rPr/>
              </w:rPrChange>
            </w:rPr>
            <w:t>28.</w:t>
          </w:r>
          <w:r w:rsidRPr="006B3F44">
            <w:rPr>
              <w:rPrChange w:id="871" w:author="Cara Brook" w:date="2021-08-29T14:07:00Z">
                <w:rPr/>
              </w:rPrChange>
            </w:rPr>
            <w:tab/>
          </w:r>
          <w:proofErr w:type="spellStart"/>
          <w:r w:rsidRPr="006B3F44">
            <w:rPr>
              <w:rPrChange w:id="872" w:author="Cara Brook" w:date="2021-08-29T14:07:00Z">
                <w:rPr/>
              </w:rPrChange>
            </w:rPr>
            <w:t>Joffrin</w:t>
          </w:r>
          <w:proofErr w:type="spellEnd"/>
          <w:r w:rsidRPr="006B3F44">
            <w:rPr>
              <w:rPrChange w:id="873" w:author="Cara Brook" w:date="2021-08-29T14:07:00Z">
                <w:rPr/>
              </w:rPrChange>
            </w:rPr>
            <w:t xml:space="preserve">, L. </w:t>
          </w:r>
          <w:r w:rsidRPr="006B3F44">
            <w:rPr>
              <w:i/>
              <w:iCs/>
              <w:rPrChange w:id="874" w:author="Cara Brook" w:date="2021-08-29T14:07:00Z">
                <w:rPr>
                  <w:i/>
                  <w:iCs/>
                </w:rPr>
              </w:rPrChange>
            </w:rPr>
            <w:t>et al.</w:t>
          </w:r>
          <w:r w:rsidRPr="006B3F44">
            <w:rPr>
              <w:rPrChange w:id="875" w:author="Cara Brook" w:date="2021-08-29T14:07:00Z">
                <w:rPr/>
              </w:rPrChange>
            </w:rPr>
            <w:t xml:space="preserve"> Bat coronavirus </w:t>
          </w:r>
          <w:proofErr w:type="spellStart"/>
          <w:r w:rsidRPr="006B3F44">
            <w:rPr>
              <w:rPrChange w:id="876" w:author="Cara Brook" w:date="2021-08-29T14:07:00Z">
                <w:rPr/>
              </w:rPrChange>
            </w:rPr>
            <w:t>phylogeography</w:t>
          </w:r>
          <w:proofErr w:type="spellEnd"/>
          <w:r w:rsidRPr="006B3F44">
            <w:rPr>
              <w:rPrChange w:id="877" w:author="Cara Brook" w:date="2021-08-29T14:07:00Z">
                <w:rPr/>
              </w:rPrChange>
            </w:rPr>
            <w:t xml:space="preserve"> in the Western Indian Ocean. </w:t>
          </w:r>
          <w:r w:rsidRPr="006B3F44">
            <w:rPr>
              <w:i/>
              <w:iCs/>
              <w:rPrChange w:id="878" w:author="Cara Brook" w:date="2021-08-29T14:07:00Z">
                <w:rPr>
                  <w:i/>
                  <w:iCs/>
                </w:rPr>
              </w:rPrChange>
            </w:rPr>
            <w:t>Scientific Reports</w:t>
          </w:r>
          <w:r w:rsidRPr="006B3F44">
            <w:rPr>
              <w:rPrChange w:id="879" w:author="Cara Brook" w:date="2021-08-29T14:07:00Z">
                <w:rPr/>
              </w:rPrChange>
            </w:rPr>
            <w:t xml:space="preserve"> </w:t>
          </w:r>
          <w:r w:rsidRPr="006B3F44">
            <w:rPr>
              <w:b/>
              <w:bCs/>
              <w:rPrChange w:id="880" w:author="Cara Brook" w:date="2021-08-29T14:07:00Z">
                <w:rPr>
                  <w:b/>
                  <w:bCs/>
                </w:rPr>
              </w:rPrChange>
            </w:rPr>
            <w:t>10</w:t>
          </w:r>
          <w:r w:rsidRPr="006B3F44">
            <w:rPr>
              <w:rPrChange w:id="881" w:author="Cara Brook" w:date="2021-08-29T14:07:00Z">
                <w:rPr/>
              </w:rPrChange>
            </w:rPr>
            <w:t>, 6873 (2020).</w:t>
          </w:r>
        </w:p>
        <w:p w14:paraId="5277E687" w14:textId="77777777" w:rsidR="00AD5CD7" w:rsidRPr="006B3F44" w:rsidRDefault="00AD5CD7">
          <w:pPr>
            <w:autoSpaceDE w:val="0"/>
            <w:autoSpaceDN w:val="0"/>
            <w:ind w:hanging="640"/>
            <w:divId w:val="949358660"/>
            <w:rPr>
              <w:rPrChange w:id="882" w:author="Cara Brook" w:date="2021-08-29T14:07:00Z">
                <w:rPr/>
              </w:rPrChange>
            </w:rPr>
          </w:pPr>
          <w:r w:rsidRPr="006B3F44">
            <w:rPr>
              <w:rPrChange w:id="883" w:author="Cara Brook" w:date="2021-08-29T14:07:00Z">
                <w:rPr/>
              </w:rPrChange>
            </w:rPr>
            <w:t>29.</w:t>
          </w:r>
          <w:r w:rsidRPr="006B3F44">
            <w:rPr>
              <w:rPrChange w:id="884" w:author="Cara Brook" w:date="2021-08-29T14:07:00Z">
                <w:rPr/>
              </w:rPrChange>
            </w:rPr>
            <w:tab/>
          </w:r>
          <w:proofErr w:type="spellStart"/>
          <w:r w:rsidRPr="006B3F44">
            <w:rPr>
              <w:rPrChange w:id="885" w:author="Cara Brook" w:date="2021-08-29T14:07:00Z">
                <w:rPr/>
              </w:rPrChange>
            </w:rPr>
            <w:t>Razanajatovo</w:t>
          </w:r>
          <w:proofErr w:type="spellEnd"/>
          <w:r w:rsidRPr="006B3F44">
            <w:rPr>
              <w:rPrChange w:id="886" w:author="Cara Brook" w:date="2021-08-29T14:07:00Z">
                <w:rPr/>
              </w:rPrChange>
            </w:rPr>
            <w:t xml:space="preserve">, N. H. </w:t>
          </w:r>
          <w:r w:rsidRPr="006B3F44">
            <w:rPr>
              <w:i/>
              <w:iCs/>
              <w:rPrChange w:id="887" w:author="Cara Brook" w:date="2021-08-29T14:07:00Z">
                <w:rPr>
                  <w:i/>
                  <w:iCs/>
                </w:rPr>
              </w:rPrChange>
            </w:rPr>
            <w:t>et al.</w:t>
          </w:r>
          <w:r w:rsidRPr="006B3F44">
            <w:rPr>
              <w:rPrChange w:id="888" w:author="Cara Brook" w:date="2021-08-29T14:07:00Z">
                <w:rPr/>
              </w:rPrChange>
            </w:rPr>
            <w:t xml:space="preserve"> Detection of new genetic variants of </w:t>
          </w:r>
          <w:proofErr w:type="spellStart"/>
          <w:r w:rsidRPr="006B3F44">
            <w:rPr>
              <w:rPrChange w:id="889" w:author="Cara Brook" w:date="2021-08-29T14:07:00Z">
                <w:rPr/>
              </w:rPrChange>
            </w:rPr>
            <w:t>Betacoronaviruses</w:t>
          </w:r>
          <w:proofErr w:type="spellEnd"/>
          <w:r w:rsidRPr="006B3F44">
            <w:rPr>
              <w:rPrChange w:id="890" w:author="Cara Brook" w:date="2021-08-29T14:07:00Z">
                <w:rPr/>
              </w:rPrChange>
            </w:rPr>
            <w:t xml:space="preserve"> in Endemic Frugivorous Bats of Madagascar. </w:t>
          </w:r>
          <w:r w:rsidRPr="006B3F44">
            <w:rPr>
              <w:i/>
              <w:iCs/>
              <w:rPrChange w:id="891" w:author="Cara Brook" w:date="2021-08-29T14:07:00Z">
                <w:rPr>
                  <w:i/>
                  <w:iCs/>
                </w:rPr>
              </w:rPrChange>
            </w:rPr>
            <w:t>Virology Journal</w:t>
          </w:r>
          <w:r w:rsidRPr="006B3F44">
            <w:rPr>
              <w:rPrChange w:id="892" w:author="Cara Brook" w:date="2021-08-29T14:07:00Z">
                <w:rPr/>
              </w:rPrChange>
            </w:rPr>
            <w:t xml:space="preserve"> </w:t>
          </w:r>
          <w:r w:rsidRPr="006B3F44">
            <w:rPr>
              <w:b/>
              <w:bCs/>
              <w:rPrChange w:id="893" w:author="Cara Brook" w:date="2021-08-29T14:07:00Z">
                <w:rPr>
                  <w:b/>
                  <w:bCs/>
                </w:rPr>
              </w:rPrChange>
            </w:rPr>
            <w:t>12</w:t>
          </w:r>
          <w:r w:rsidRPr="006B3F44">
            <w:rPr>
              <w:rPrChange w:id="894" w:author="Cara Brook" w:date="2021-08-29T14:07:00Z">
                <w:rPr/>
              </w:rPrChange>
            </w:rPr>
            <w:t>, 42 (2015).</w:t>
          </w:r>
        </w:p>
        <w:p w14:paraId="5CD3AFB1" w14:textId="77777777" w:rsidR="00AD5CD7" w:rsidRPr="006B3F44" w:rsidRDefault="00AD5CD7">
          <w:pPr>
            <w:autoSpaceDE w:val="0"/>
            <w:autoSpaceDN w:val="0"/>
            <w:ind w:hanging="640"/>
            <w:divId w:val="424767307"/>
            <w:rPr>
              <w:rPrChange w:id="895" w:author="Cara Brook" w:date="2021-08-29T14:07:00Z">
                <w:rPr/>
              </w:rPrChange>
            </w:rPr>
          </w:pPr>
          <w:r w:rsidRPr="006B3F44">
            <w:rPr>
              <w:rPrChange w:id="896" w:author="Cara Brook" w:date="2021-08-29T14:07:00Z">
                <w:rPr/>
              </w:rPrChange>
            </w:rPr>
            <w:t>30.</w:t>
          </w:r>
          <w:r w:rsidRPr="006B3F44">
            <w:rPr>
              <w:rPrChange w:id="897" w:author="Cara Brook" w:date="2021-08-29T14:07:00Z">
                <w:rPr/>
              </w:rPrChange>
            </w:rPr>
            <w:tab/>
            <w:t xml:space="preserve">Anthony, S. J. </w:t>
          </w:r>
          <w:r w:rsidRPr="006B3F44">
            <w:rPr>
              <w:i/>
              <w:iCs/>
              <w:rPrChange w:id="898" w:author="Cara Brook" w:date="2021-08-29T14:07:00Z">
                <w:rPr>
                  <w:i/>
                  <w:iCs/>
                </w:rPr>
              </w:rPrChange>
            </w:rPr>
            <w:t>et al.</w:t>
          </w:r>
          <w:r w:rsidRPr="006B3F44">
            <w:rPr>
              <w:rPrChange w:id="899" w:author="Cara Brook" w:date="2021-08-29T14:07:00Z">
                <w:rPr/>
              </w:rPrChange>
            </w:rPr>
            <w:t xml:space="preserve"> Coronaviruses in bats from Mexico. </w:t>
          </w:r>
          <w:r w:rsidRPr="006B3F44">
            <w:rPr>
              <w:i/>
              <w:iCs/>
              <w:rPrChange w:id="900" w:author="Cara Brook" w:date="2021-08-29T14:07:00Z">
                <w:rPr>
                  <w:i/>
                  <w:iCs/>
                </w:rPr>
              </w:rPrChange>
            </w:rPr>
            <w:t>The Journal of general virology</w:t>
          </w:r>
          <w:r w:rsidRPr="006B3F44">
            <w:rPr>
              <w:rPrChange w:id="901" w:author="Cara Brook" w:date="2021-08-29T14:07:00Z">
                <w:rPr/>
              </w:rPrChange>
            </w:rPr>
            <w:t xml:space="preserve"> </w:t>
          </w:r>
          <w:r w:rsidRPr="006B3F44">
            <w:rPr>
              <w:b/>
              <w:bCs/>
              <w:rPrChange w:id="902" w:author="Cara Brook" w:date="2021-08-29T14:07:00Z">
                <w:rPr>
                  <w:b/>
                  <w:bCs/>
                </w:rPr>
              </w:rPrChange>
            </w:rPr>
            <w:t>94</w:t>
          </w:r>
          <w:r w:rsidRPr="006B3F44">
            <w:rPr>
              <w:rPrChange w:id="903" w:author="Cara Brook" w:date="2021-08-29T14:07:00Z">
                <w:rPr/>
              </w:rPrChange>
            </w:rPr>
            <w:t>, 1028–1038 (2013).</w:t>
          </w:r>
        </w:p>
        <w:p w14:paraId="400813A9" w14:textId="77777777" w:rsidR="00AD5CD7" w:rsidRPr="006B3F44" w:rsidRDefault="00AD5CD7">
          <w:pPr>
            <w:autoSpaceDE w:val="0"/>
            <w:autoSpaceDN w:val="0"/>
            <w:ind w:hanging="640"/>
            <w:divId w:val="650720089"/>
            <w:rPr>
              <w:rPrChange w:id="904" w:author="Cara Brook" w:date="2021-08-29T14:07:00Z">
                <w:rPr/>
              </w:rPrChange>
            </w:rPr>
          </w:pPr>
          <w:r w:rsidRPr="006B3F44">
            <w:rPr>
              <w:rPrChange w:id="905" w:author="Cara Brook" w:date="2021-08-29T14:07:00Z">
                <w:rPr/>
              </w:rPrChange>
            </w:rPr>
            <w:t>31.</w:t>
          </w:r>
          <w:r w:rsidRPr="006B3F44">
            <w:rPr>
              <w:rPrChange w:id="906" w:author="Cara Brook" w:date="2021-08-29T14:07:00Z">
                <w:rPr/>
              </w:rPrChange>
            </w:rPr>
            <w:tab/>
          </w:r>
          <w:proofErr w:type="spellStart"/>
          <w:r w:rsidRPr="006B3F44">
            <w:rPr>
              <w:rPrChange w:id="907" w:author="Cara Brook" w:date="2021-08-29T14:07:00Z">
                <w:rPr/>
              </w:rPrChange>
            </w:rPr>
            <w:t>Frutos</w:t>
          </w:r>
          <w:proofErr w:type="spellEnd"/>
          <w:r w:rsidRPr="006B3F44">
            <w:rPr>
              <w:rPrChange w:id="908" w:author="Cara Brook" w:date="2021-08-29T14:07:00Z">
                <w:rPr/>
              </w:rPrChange>
            </w:rPr>
            <w:t>, R., Serra-</w:t>
          </w:r>
          <w:proofErr w:type="spellStart"/>
          <w:r w:rsidRPr="006B3F44">
            <w:rPr>
              <w:rPrChange w:id="909" w:author="Cara Brook" w:date="2021-08-29T14:07:00Z">
                <w:rPr/>
              </w:rPrChange>
            </w:rPr>
            <w:t>Cobo</w:t>
          </w:r>
          <w:proofErr w:type="spellEnd"/>
          <w:r w:rsidRPr="006B3F44">
            <w:rPr>
              <w:rPrChange w:id="910" w:author="Cara Brook" w:date="2021-08-29T14:07:00Z">
                <w:rPr/>
              </w:rPrChange>
            </w:rPr>
            <w:t xml:space="preserve">, J., Pinault, L., Lopez </w:t>
          </w:r>
          <w:proofErr w:type="spellStart"/>
          <w:r w:rsidRPr="006B3F44">
            <w:rPr>
              <w:rPrChange w:id="911" w:author="Cara Brook" w:date="2021-08-29T14:07:00Z">
                <w:rPr/>
              </w:rPrChange>
            </w:rPr>
            <w:t>Roig</w:t>
          </w:r>
          <w:proofErr w:type="spellEnd"/>
          <w:r w:rsidRPr="006B3F44">
            <w:rPr>
              <w:rPrChange w:id="912" w:author="Cara Brook" w:date="2021-08-29T14:07:00Z">
                <w:rPr/>
              </w:rPrChange>
            </w:rPr>
            <w:t xml:space="preserve">, M. &amp; </w:t>
          </w:r>
          <w:proofErr w:type="spellStart"/>
          <w:r w:rsidRPr="006B3F44">
            <w:rPr>
              <w:rPrChange w:id="913" w:author="Cara Brook" w:date="2021-08-29T14:07:00Z">
                <w:rPr/>
              </w:rPrChange>
            </w:rPr>
            <w:t>Devaux</w:t>
          </w:r>
          <w:proofErr w:type="spellEnd"/>
          <w:r w:rsidRPr="006B3F44">
            <w:rPr>
              <w:rPrChange w:id="914" w:author="Cara Brook" w:date="2021-08-29T14:07:00Z">
                <w:rPr/>
              </w:rPrChange>
            </w:rPr>
            <w:t xml:space="preserve">, C. A. Emergence of Bat-Related </w:t>
          </w:r>
          <w:proofErr w:type="spellStart"/>
          <w:r w:rsidRPr="006B3F44">
            <w:rPr>
              <w:rPrChange w:id="915" w:author="Cara Brook" w:date="2021-08-29T14:07:00Z">
                <w:rPr/>
              </w:rPrChange>
            </w:rPr>
            <w:t>Betacoronaviruses</w:t>
          </w:r>
          <w:proofErr w:type="spellEnd"/>
          <w:r w:rsidRPr="006B3F44">
            <w:rPr>
              <w:rPrChange w:id="916" w:author="Cara Brook" w:date="2021-08-29T14:07:00Z">
                <w:rPr/>
              </w:rPrChange>
            </w:rPr>
            <w:t xml:space="preserve">: Hazard and Risks. </w:t>
          </w:r>
          <w:r w:rsidRPr="006B3F44">
            <w:rPr>
              <w:i/>
              <w:iCs/>
              <w:rPrChange w:id="917" w:author="Cara Brook" w:date="2021-08-29T14:07:00Z">
                <w:rPr>
                  <w:i/>
                  <w:iCs/>
                </w:rPr>
              </w:rPrChange>
            </w:rPr>
            <w:t>Frontiers in Microbiology</w:t>
          </w:r>
          <w:r w:rsidRPr="006B3F44">
            <w:rPr>
              <w:rPrChange w:id="918" w:author="Cara Brook" w:date="2021-08-29T14:07:00Z">
                <w:rPr/>
              </w:rPrChange>
            </w:rPr>
            <w:t xml:space="preserve"> </w:t>
          </w:r>
          <w:r w:rsidRPr="006B3F44">
            <w:rPr>
              <w:b/>
              <w:bCs/>
              <w:rPrChange w:id="919" w:author="Cara Brook" w:date="2021-08-29T14:07:00Z">
                <w:rPr>
                  <w:b/>
                  <w:bCs/>
                </w:rPr>
              </w:rPrChange>
            </w:rPr>
            <w:t>12</w:t>
          </w:r>
          <w:r w:rsidRPr="006B3F44">
            <w:rPr>
              <w:rPrChange w:id="920" w:author="Cara Brook" w:date="2021-08-29T14:07:00Z">
                <w:rPr/>
              </w:rPrChange>
            </w:rPr>
            <w:t>, 437 (2021).</w:t>
          </w:r>
        </w:p>
        <w:p w14:paraId="10E705A0" w14:textId="77777777" w:rsidR="00AD5CD7" w:rsidRPr="006B3F44" w:rsidRDefault="00AD5CD7">
          <w:pPr>
            <w:autoSpaceDE w:val="0"/>
            <w:autoSpaceDN w:val="0"/>
            <w:ind w:hanging="640"/>
            <w:divId w:val="1659723906"/>
            <w:rPr>
              <w:rPrChange w:id="921" w:author="Cara Brook" w:date="2021-08-29T14:07:00Z">
                <w:rPr/>
              </w:rPrChange>
            </w:rPr>
          </w:pPr>
          <w:r w:rsidRPr="006B3F44">
            <w:rPr>
              <w:rPrChange w:id="922" w:author="Cara Brook" w:date="2021-08-29T14:07:00Z">
                <w:rPr/>
              </w:rPrChange>
            </w:rPr>
            <w:t>32.</w:t>
          </w:r>
          <w:r w:rsidRPr="006B3F44">
            <w:rPr>
              <w:rPrChange w:id="923" w:author="Cara Brook" w:date="2021-08-29T14:07:00Z">
                <w:rPr/>
              </w:rPrChange>
            </w:rPr>
            <w:tab/>
          </w:r>
          <w:proofErr w:type="spellStart"/>
          <w:r w:rsidRPr="006B3F44">
            <w:rPr>
              <w:rPrChange w:id="924" w:author="Cara Brook" w:date="2021-08-29T14:07:00Z">
                <w:rPr/>
              </w:rPrChange>
            </w:rPr>
            <w:t>Markotter</w:t>
          </w:r>
          <w:proofErr w:type="spellEnd"/>
          <w:r w:rsidRPr="006B3F44">
            <w:rPr>
              <w:rPrChange w:id="925" w:author="Cara Brook" w:date="2021-08-29T14:07:00Z">
                <w:rPr/>
              </w:rPrChange>
            </w:rPr>
            <w:t xml:space="preserve">, W., </w:t>
          </w:r>
          <w:proofErr w:type="spellStart"/>
          <w:r w:rsidRPr="006B3F44">
            <w:rPr>
              <w:rPrChange w:id="926" w:author="Cara Brook" w:date="2021-08-29T14:07:00Z">
                <w:rPr/>
              </w:rPrChange>
            </w:rPr>
            <w:t>Coertse</w:t>
          </w:r>
          <w:proofErr w:type="spellEnd"/>
          <w:r w:rsidRPr="006B3F44">
            <w:rPr>
              <w:rPrChange w:id="927" w:author="Cara Brook" w:date="2021-08-29T14:07:00Z">
                <w:rPr/>
              </w:rPrChange>
            </w:rPr>
            <w:t xml:space="preserve">, J., de Vries, L., Geldenhuys, M. &amp; </w:t>
          </w:r>
          <w:proofErr w:type="spellStart"/>
          <w:r w:rsidRPr="006B3F44">
            <w:rPr>
              <w:rPrChange w:id="928" w:author="Cara Brook" w:date="2021-08-29T14:07:00Z">
                <w:rPr/>
              </w:rPrChange>
            </w:rPr>
            <w:t>Mortlock</w:t>
          </w:r>
          <w:proofErr w:type="spellEnd"/>
          <w:r w:rsidRPr="006B3F44">
            <w:rPr>
              <w:rPrChange w:id="929" w:author="Cara Brook" w:date="2021-08-29T14:07:00Z">
                <w:rPr/>
              </w:rPrChange>
            </w:rPr>
            <w:t xml:space="preserve">, M. Bat-borne viruses in Africa: a critical review. </w:t>
          </w:r>
          <w:r w:rsidRPr="006B3F44">
            <w:rPr>
              <w:i/>
              <w:iCs/>
              <w:rPrChange w:id="930" w:author="Cara Brook" w:date="2021-08-29T14:07:00Z">
                <w:rPr>
                  <w:i/>
                  <w:iCs/>
                </w:rPr>
              </w:rPrChange>
            </w:rPr>
            <w:t>Journal of zoology (London, England : 1987)</w:t>
          </w:r>
          <w:r w:rsidRPr="006B3F44">
            <w:rPr>
              <w:rPrChange w:id="931" w:author="Cara Brook" w:date="2021-08-29T14:07:00Z">
                <w:rPr/>
              </w:rPrChange>
            </w:rPr>
            <w:t xml:space="preserve"> 10.1111/jzo.12769 (2020) doi:10.1111/jzo.12769.</w:t>
          </w:r>
        </w:p>
        <w:p w14:paraId="09CF8CB1" w14:textId="77777777" w:rsidR="00AD5CD7" w:rsidRPr="006B3F44" w:rsidRDefault="00AD5CD7">
          <w:pPr>
            <w:autoSpaceDE w:val="0"/>
            <w:autoSpaceDN w:val="0"/>
            <w:ind w:hanging="640"/>
            <w:divId w:val="2054620969"/>
            <w:rPr>
              <w:rPrChange w:id="932" w:author="Cara Brook" w:date="2021-08-29T14:07:00Z">
                <w:rPr/>
              </w:rPrChange>
            </w:rPr>
          </w:pPr>
          <w:r w:rsidRPr="006B3F44">
            <w:rPr>
              <w:rPrChange w:id="933" w:author="Cara Brook" w:date="2021-08-29T14:07:00Z">
                <w:rPr/>
              </w:rPrChange>
            </w:rPr>
            <w:t>33.</w:t>
          </w:r>
          <w:r w:rsidRPr="006B3F44">
            <w:rPr>
              <w:rPrChange w:id="934" w:author="Cara Brook" w:date="2021-08-29T14:07:00Z">
                <w:rPr/>
              </w:rPrChange>
            </w:rPr>
            <w:tab/>
          </w:r>
          <w:proofErr w:type="spellStart"/>
          <w:r w:rsidRPr="006B3F44">
            <w:rPr>
              <w:rPrChange w:id="935" w:author="Cara Brook" w:date="2021-08-29T14:07:00Z">
                <w:rPr/>
              </w:rPrChange>
            </w:rPr>
            <w:t>Motayo</w:t>
          </w:r>
          <w:proofErr w:type="spellEnd"/>
          <w:r w:rsidRPr="006B3F44">
            <w:rPr>
              <w:rPrChange w:id="936" w:author="Cara Brook" w:date="2021-08-29T14:07:00Z">
                <w:rPr/>
              </w:rPrChange>
            </w:rPr>
            <w:t xml:space="preserve">, B. O., </w:t>
          </w:r>
          <w:proofErr w:type="spellStart"/>
          <w:r w:rsidRPr="006B3F44">
            <w:rPr>
              <w:rPrChange w:id="937" w:author="Cara Brook" w:date="2021-08-29T14:07:00Z">
                <w:rPr/>
              </w:rPrChange>
            </w:rPr>
            <w:t>Oluwasemowo</w:t>
          </w:r>
          <w:proofErr w:type="spellEnd"/>
          <w:r w:rsidRPr="006B3F44">
            <w:rPr>
              <w:rPrChange w:id="938" w:author="Cara Brook" w:date="2021-08-29T14:07:00Z">
                <w:rPr/>
              </w:rPrChange>
            </w:rPr>
            <w:t xml:space="preserve">, O. O. &amp; </w:t>
          </w:r>
          <w:proofErr w:type="spellStart"/>
          <w:r w:rsidRPr="006B3F44">
            <w:rPr>
              <w:rPrChange w:id="939" w:author="Cara Brook" w:date="2021-08-29T14:07:00Z">
                <w:rPr/>
              </w:rPrChange>
            </w:rPr>
            <w:t>Akinduti</w:t>
          </w:r>
          <w:proofErr w:type="spellEnd"/>
          <w:r w:rsidRPr="006B3F44">
            <w:rPr>
              <w:rPrChange w:id="940" w:author="Cara Brook" w:date="2021-08-29T14:07:00Z">
                <w:rPr/>
              </w:rPrChange>
            </w:rPr>
            <w:t xml:space="preserve">, P. A. Evolutionary Dynamics And Geographic Dispersal Of Beta Coronaviruses In African Bats. </w:t>
          </w:r>
          <w:proofErr w:type="spellStart"/>
          <w:r w:rsidRPr="006B3F44">
            <w:rPr>
              <w:i/>
              <w:iCs/>
              <w:rPrChange w:id="941" w:author="Cara Brook" w:date="2021-08-29T14:07:00Z">
                <w:rPr>
                  <w:i/>
                  <w:iCs/>
                </w:rPr>
              </w:rPrChange>
            </w:rPr>
            <w:t>bioRxiv</w:t>
          </w:r>
          <w:proofErr w:type="spellEnd"/>
          <w:r w:rsidRPr="006B3F44">
            <w:rPr>
              <w:rPrChange w:id="942" w:author="Cara Brook" w:date="2021-08-29T14:07:00Z">
                <w:rPr/>
              </w:rPrChange>
            </w:rPr>
            <w:t xml:space="preserve"> 2020.05.14.056085 (2020) doi:10.1101/2020.05.14.056085.</w:t>
          </w:r>
        </w:p>
        <w:p w14:paraId="7A55134D" w14:textId="77777777" w:rsidR="00AD5CD7" w:rsidRPr="006B3F44" w:rsidRDefault="00AD5CD7">
          <w:pPr>
            <w:autoSpaceDE w:val="0"/>
            <w:autoSpaceDN w:val="0"/>
            <w:ind w:hanging="640"/>
            <w:divId w:val="853223603"/>
            <w:rPr>
              <w:rPrChange w:id="943" w:author="Cara Brook" w:date="2021-08-29T14:07:00Z">
                <w:rPr/>
              </w:rPrChange>
            </w:rPr>
          </w:pPr>
          <w:r w:rsidRPr="006B3F44">
            <w:rPr>
              <w:rPrChange w:id="944" w:author="Cara Brook" w:date="2021-08-29T14:07:00Z">
                <w:rPr/>
              </w:rPrChange>
            </w:rPr>
            <w:t>34.</w:t>
          </w:r>
          <w:r w:rsidRPr="006B3F44">
            <w:rPr>
              <w:rPrChange w:id="945" w:author="Cara Brook" w:date="2021-08-29T14:07:00Z">
                <w:rPr/>
              </w:rPrChange>
            </w:rPr>
            <w:tab/>
            <w:t xml:space="preserve">Plowright, R. K., Becker, D. J., McCallum, H. &amp; </w:t>
          </w:r>
          <w:proofErr w:type="spellStart"/>
          <w:r w:rsidRPr="006B3F44">
            <w:rPr>
              <w:rPrChange w:id="946" w:author="Cara Brook" w:date="2021-08-29T14:07:00Z">
                <w:rPr/>
              </w:rPrChange>
            </w:rPr>
            <w:t>Manlove</w:t>
          </w:r>
          <w:proofErr w:type="spellEnd"/>
          <w:r w:rsidRPr="006B3F44">
            <w:rPr>
              <w:rPrChange w:id="947" w:author="Cara Brook" w:date="2021-08-29T14:07:00Z">
                <w:rPr/>
              </w:rPrChange>
            </w:rPr>
            <w:t xml:space="preserve">, K. R. Sampling to elucidate the dynamics of infections in reservoir hosts. </w:t>
          </w:r>
          <w:r w:rsidRPr="006B3F44">
            <w:rPr>
              <w:i/>
              <w:iCs/>
              <w:rPrChange w:id="948" w:author="Cara Brook" w:date="2021-08-29T14:07:00Z">
                <w:rPr>
                  <w:i/>
                  <w:iCs/>
                </w:rPr>
              </w:rPrChange>
            </w:rPr>
            <w:t>Philosophical transactions of the Royal Society of London. Series B, Biological sciences</w:t>
          </w:r>
          <w:r w:rsidRPr="006B3F44">
            <w:rPr>
              <w:rPrChange w:id="949" w:author="Cara Brook" w:date="2021-08-29T14:07:00Z">
                <w:rPr/>
              </w:rPrChange>
            </w:rPr>
            <w:t xml:space="preserve"> </w:t>
          </w:r>
          <w:r w:rsidRPr="006B3F44">
            <w:rPr>
              <w:b/>
              <w:bCs/>
              <w:rPrChange w:id="950" w:author="Cara Brook" w:date="2021-08-29T14:07:00Z">
                <w:rPr>
                  <w:b/>
                  <w:bCs/>
                </w:rPr>
              </w:rPrChange>
            </w:rPr>
            <w:t>374</w:t>
          </w:r>
          <w:r w:rsidRPr="006B3F44">
            <w:rPr>
              <w:rPrChange w:id="951" w:author="Cara Brook" w:date="2021-08-29T14:07:00Z">
                <w:rPr/>
              </w:rPrChange>
            </w:rPr>
            <w:t>, 20180336 (2019).</w:t>
          </w:r>
        </w:p>
        <w:p w14:paraId="2CD2693C" w14:textId="77777777" w:rsidR="00AD5CD7" w:rsidRPr="006B3F44" w:rsidRDefault="00AD5CD7">
          <w:pPr>
            <w:autoSpaceDE w:val="0"/>
            <w:autoSpaceDN w:val="0"/>
            <w:ind w:hanging="640"/>
            <w:divId w:val="1827894205"/>
            <w:rPr>
              <w:rPrChange w:id="952" w:author="Cara Brook" w:date="2021-08-29T14:07:00Z">
                <w:rPr/>
              </w:rPrChange>
            </w:rPr>
          </w:pPr>
          <w:r w:rsidRPr="006B3F44">
            <w:rPr>
              <w:rPrChange w:id="953" w:author="Cara Brook" w:date="2021-08-29T14:07:00Z">
                <w:rPr/>
              </w:rPrChange>
            </w:rPr>
            <w:t>35.</w:t>
          </w:r>
          <w:r w:rsidRPr="006B3F44">
            <w:rPr>
              <w:rPrChange w:id="954" w:author="Cara Brook" w:date="2021-08-29T14:07:00Z">
                <w:rPr/>
              </w:rPrChange>
            </w:rPr>
            <w:tab/>
            <w:t xml:space="preserve">Becker, D. J., Crowley, D. E., </w:t>
          </w:r>
          <w:proofErr w:type="spellStart"/>
          <w:r w:rsidRPr="006B3F44">
            <w:rPr>
              <w:rPrChange w:id="955" w:author="Cara Brook" w:date="2021-08-29T14:07:00Z">
                <w:rPr/>
              </w:rPrChange>
            </w:rPr>
            <w:t>Washburne</w:t>
          </w:r>
          <w:proofErr w:type="spellEnd"/>
          <w:r w:rsidRPr="006B3F44">
            <w:rPr>
              <w:rPrChange w:id="956" w:author="Cara Brook" w:date="2021-08-29T14:07:00Z">
                <w:rPr/>
              </w:rPrChange>
            </w:rPr>
            <w:t xml:space="preserve">, A. D. &amp; Plowright, R. K. Temporal and spatial limitations in global surveillance for bat filoviruses and henipaviruses. </w:t>
          </w:r>
          <w:r w:rsidRPr="006B3F44">
            <w:rPr>
              <w:i/>
              <w:iCs/>
              <w:rPrChange w:id="957" w:author="Cara Brook" w:date="2021-08-29T14:07:00Z">
                <w:rPr>
                  <w:i/>
                  <w:iCs/>
                </w:rPr>
              </w:rPrChange>
            </w:rPr>
            <w:t>Biology Letters</w:t>
          </w:r>
          <w:r w:rsidRPr="006B3F44">
            <w:rPr>
              <w:rPrChange w:id="958" w:author="Cara Brook" w:date="2021-08-29T14:07:00Z">
                <w:rPr/>
              </w:rPrChange>
            </w:rPr>
            <w:t xml:space="preserve"> </w:t>
          </w:r>
          <w:r w:rsidRPr="006B3F44">
            <w:rPr>
              <w:b/>
              <w:bCs/>
              <w:rPrChange w:id="959" w:author="Cara Brook" w:date="2021-08-29T14:07:00Z">
                <w:rPr>
                  <w:b/>
                  <w:bCs/>
                </w:rPr>
              </w:rPrChange>
            </w:rPr>
            <w:t>15</w:t>
          </w:r>
          <w:r w:rsidRPr="006B3F44">
            <w:rPr>
              <w:rPrChange w:id="960" w:author="Cara Brook" w:date="2021-08-29T14:07:00Z">
                <w:rPr/>
              </w:rPrChange>
            </w:rPr>
            <w:t>, 20190423 (2019).</w:t>
          </w:r>
        </w:p>
        <w:p w14:paraId="1F1BEACE" w14:textId="77777777" w:rsidR="00AD5CD7" w:rsidRPr="006B3F44" w:rsidRDefault="00AD5CD7">
          <w:pPr>
            <w:autoSpaceDE w:val="0"/>
            <w:autoSpaceDN w:val="0"/>
            <w:ind w:hanging="640"/>
            <w:divId w:val="1203441412"/>
            <w:rPr>
              <w:rPrChange w:id="961" w:author="Cara Brook" w:date="2021-08-29T14:07:00Z">
                <w:rPr/>
              </w:rPrChange>
            </w:rPr>
          </w:pPr>
          <w:r w:rsidRPr="006B3F44">
            <w:rPr>
              <w:rPrChange w:id="962" w:author="Cara Brook" w:date="2021-08-29T14:07:00Z">
                <w:rPr/>
              </w:rPrChange>
            </w:rPr>
            <w:t>36.</w:t>
          </w:r>
          <w:r w:rsidRPr="006B3F44">
            <w:rPr>
              <w:rPrChange w:id="963" w:author="Cara Brook" w:date="2021-08-29T14:07:00Z">
                <w:rPr/>
              </w:rPrChange>
            </w:rPr>
            <w:tab/>
          </w:r>
          <w:proofErr w:type="spellStart"/>
          <w:r w:rsidRPr="006B3F44">
            <w:rPr>
              <w:rPrChange w:id="964" w:author="Cara Brook" w:date="2021-08-29T14:07:00Z">
                <w:rPr/>
              </w:rPrChange>
            </w:rPr>
            <w:t>Washburne</w:t>
          </w:r>
          <w:proofErr w:type="spellEnd"/>
          <w:r w:rsidRPr="006B3F44">
            <w:rPr>
              <w:rPrChange w:id="965" w:author="Cara Brook" w:date="2021-08-29T14:07:00Z">
                <w:rPr/>
              </w:rPrChange>
            </w:rPr>
            <w:t xml:space="preserve">, A. D. </w:t>
          </w:r>
          <w:r w:rsidRPr="006B3F44">
            <w:rPr>
              <w:i/>
              <w:iCs/>
              <w:rPrChange w:id="966" w:author="Cara Brook" w:date="2021-08-29T14:07:00Z">
                <w:rPr>
                  <w:i/>
                  <w:iCs/>
                </w:rPr>
              </w:rPrChange>
            </w:rPr>
            <w:t>et al.</w:t>
          </w:r>
          <w:r w:rsidRPr="006B3F44">
            <w:rPr>
              <w:rPrChange w:id="967" w:author="Cara Brook" w:date="2021-08-29T14:07:00Z">
                <w:rPr/>
              </w:rPrChange>
            </w:rPr>
            <w:t xml:space="preserve"> Taxonomic patterns in the zoonotic potential of mammalian viruses. </w:t>
          </w:r>
          <w:proofErr w:type="spellStart"/>
          <w:r w:rsidRPr="006B3F44">
            <w:rPr>
              <w:i/>
              <w:iCs/>
              <w:rPrChange w:id="968" w:author="Cara Brook" w:date="2021-08-29T14:07:00Z">
                <w:rPr>
                  <w:i/>
                  <w:iCs/>
                </w:rPr>
              </w:rPrChange>
            </w:rPr>
            <w:t>PeerJ</w:t>
          </w:r>
          <w:proofErr w:type="spellEnd"/>
          <w:r w:rsidRPr="006B3F44">
            <w:rPr>
              <w:rPrChange w:id="969" w:author="Cara Brook" w:date="2021-08-29T14:07:00Z">
                <w:rPr/>
              </w:rPrChange>
            </w:rPr>
            <w:t xml:space="preserve"> </w:t>
          </w:r>
          <w:r w:rsidRPr="006B3F44">
            <w:rPr>
              <w:b/>
              <w:bCs/>
              <w:rPrChange w:id="970" w:author="Cara Brook" w:date="2021-08-29T14:07:00Z">
                <w:rPr>
                  <w:b/>
                  <w:bCs/>
                </w:rPr>
              </w:rPrChange>
            </w:rPr>
            <w:t>6</w:t>
          </w:r>
          <w:r w:rsidRPr="006B3F44">
            <w:rPr>
              <w:rPrChange w:id="971" w:author="Cara Brook" w:date="2021-08-29T14:07:00Z">
                <w:rPr/>
              </w:rPrChange>
            </w:rPr>
            <w:t>, e5979–e5979 (2018).</w:t>
          </w:r>
        </w:p>
        <w:p w14:paraId="0D0BA9AB" w14:textId="77777777" w:rsidR="00AD5CD7" w:rsidRPr="006B3F44" w:rsidRDefault="00AD5CD7">
          <w:pPr>
            <w:autoSpaceDE w:val="0"/>
            <w:autoSpaceDN w:val="0"/>
            <w:ind w:hanging="640"/>
            <w:divId w:val="125976826"/>
            <w:rPr>
              <w:rPrChange w:id="972" w:author="Cara Brook" w:date="2021-08-29T14:07:00Z">
                <w:rPr/>
              </w:rPrChange>
            </w:rPr>
          </w:pPr>
          <w:r w:rsidRPr="006B3F44">
            <w:rPr>
              <w:rPrChange w:id="973" w:author="Cara Brook" w:date="2021-08-29T14:07:00Z">
                <w:rPr/>
              </w:rPrChange>
            </w:rPr>
            <w:t>37.</w:t>
          </w:r>
          <w:r w:rsidRPr="006B3F44">
            <w:rPr>
              <w:rPrChange w:id="974" w:author="Cara Brook" w:date="2021-08-29T14:07:00Z">
                <w:rPr/>
              </w:rPrChange>
            </w:rPr>
            <w:tab/>
            <w:t xml:space="preserve">Plowright, R. K. </w:t>
          </w:r>
          <w:r w:rsidRPr="006B3F44">
            <w:rPr>
              <w:i/>
              <w:iCs/>
              <w:rPrChange w:id="975" w:author="Cara Brook" w:date="2021-08-29T14:07:00Z">
                <w:rPr>
                  <w:i/>
                  <w:iCs/>
                </w:rPr>
              </w:rPrChange>
            </w:rPr>
            <w:t>et al.</w:t>
          </w:r>
          <w:r w:rsidRPr="006B3F44">
            <w:rPr>
              <w:rPrChange w:id="976" w:author="Cara Brook" w:date="2021-08-29T14:07:00Z">
                <w:rPr/>
              </w:rPrChange>
            </w:rPr>
            <w:t xml:space="preserve"> Transmission or Within-Host Dynamics Driving Pulses of Zoonotic Viruses in Reservoir–Host Populations. </w:t>
          </w:r>
          <w:r w:rsidRPr="006B3F44">
            <w:rPr>
              <w:i/>
              <w:iCs/>
              <w:rPrChange w:id="977" w:author="Cara Brook" w:date="2021-08-29T14:07:00Z">
                <w:rPr>
                  <w:i/>
                  <w:iCs/>
                </w:rPr>
              </w:rPrChange>
            </w:rPr>
            <w:t>PLOS Neglected Tropical Diseases</w:t>
          </w:r>
          <w:r w:rsidRPr="006B3F44">
            <w:rPr>
              <w:rPrChange w:id="978" w:author="Cara Brook" w:date="2021-08-29T14:07:00Z">
                <w:rPr/>
              </w:rPrChange>
            </w:rPr>
            <w:t xml:space="preserve"> </w:t>
          </w:r>
          <w:r w:rsidRPr="006B3F44">
            <w:rPr>
              <w:b/>
              <w:bCs/>
              <w:rPrChange w:id="979" w:author="Cara Brook" w:date="2021-08-29T14:07:00Z">
                <w:rPr>
                  <w:b/>
                  <w:bCs/>
                </w:rPr>
              </w:rPrChange>
            </w:rPr>
            <w:t>10</w:t>
          </w:r>
          <w:r w:rsidRPr="006B3F44">
            <w:rPr>
              <w:rPrChange w:id="980" w:author="Cara Brook" w:date="2021-08-29T14:07:00Z">
                <w:rPr/>
              </w:rPrChange>
            </w:rPr>
            <w:t>, e0004796- (2016).</w:t>
          </w:r>
        </w:p>
        <w:p w14:paraId="1378CDE1" w14:textId="77777777" w:rsidR="00AD5CD7" w:rsidRPr="006B3F44" w:rsidRDefault="00AD5CD7">
          <w:pPr>
            <w:autoSpaceDE w:val="0"/>
            <w:autoSpaceDN w:val="0"/>
            <w:ind w:hanging="640"/>
            <w:divId w:val="1334457939"/>
            <w:rPr>
              <w:rPrChange w:id="981" w:author="Cara Brook" w:date="2021-08-29T14:07:00Z">
                <w:rPr/>
              </w:rPrChange>
            </w:rPr>
          </w:pPr>
          <w:r w:rsidRPr="006B3F44">
            <w:rPr>
              <w:rPrChange w:id="982" w:author="Cara Brook" w:date="2021-08-29T14:07:00Z">
                <w:rPr/>
              </w:rPrChange>
            </w:rPr>
            <w:t>38.</w:t>
          </w:r>
          <w:r w:rsidRPr="006B3F44">
            <w:rPr>
              <w:rPrChange w:id="983" w:author="Cara Brook" w:date="2021-08-29T14:07:00Z">
                <w:rPr/>
              </w:rPrChange>
            </w:rPr>
            <w:tab/>
            <w:t xml:space="preserve">Banerjee, A. </w:t>
          </w:r>
          <w:r w:rsidRPr="006B3F44">
            <w:rPr>
              <w:i/>
              <w:iCs/>
              <w:rPrChange w:id="984" w:author="Cara Brook" w:date="2021-08-29T14:07:00Z">
                <w:rPr>
                  <w:i/>
                  <w:iCs/>
                </w:rPr>
              </w:rPrChange>
            </w:rPr>
            <w:t>et al.</w:t>
          </w:r>
          <w:r w:rsidRPr="006B3F44">
            <w:rPr>
              <w:rPrChange w:id="985" w:author="Cara Brook" w:date="2021-08-29T14:07:00Z">
                <w:rPr/>
              </w:rPrChange>
            </w:rPr>
            <w:t xml:space="preserve"> Novel Insights Into Immune Systems of Bats. </w:t>
          </w:r>
          <w:r w:rsidRPr="006B3F44">
            <w:rPr>
              <w:i/>
              <w:iCs/>
              <w:rPrChange w:id="986" w:author="Cara Brook" w:date="2021-08-29T14:07:00Z">
                <w:rPr>
                  <w:i/>
                  <w:iCs/>
                </w:rPr>
              </w:rPrChange>
            </w:rPr>
            <w:t>Frontiers in Immunology</w:t>
          </w:r>
          <w:r w:rsidRPr="006B3F44">
            <w:rPr>
              <w:rPrChange w:id="987" w:author="Cara Brook" w:date="2021-08-29T14:07:00Z">
                <w:rPr/>
              </w:rPrChange>
            </w:rPr>
            <w:t xml:space="preserve"> </w:t>
          </w:r>
          <w:r w:rsidRPr="006B3F44">
            <w:rPr>
              <w:b/>
              <w:bCs/>
              <w:rPrChange w:id="988" w:author="Cara Brook" w:date="2021-08-29T14:07:00Z">
                <w:rPr>
                  <w:b/>
                  <w:bCs/>
                </w:rPr>
              </w:rPrChange>
            </w:rPr>
            <w:t>11</w:t>
          </w:r>
          <w:r w:rsidRPr="006B3F44">
            <w:rPr>
              <w:rPrChange w:id="989" w:author="Cara Brook" w:date="2021-08-29T14:07:00Z">
                <w:rPr/>
              </w:rPrChange>
            </w:rPr>
            <w:t>, 26 (2020).</w:t>
          </w:r>
        </w:p>
        <w:p w14:paraId="1C7EF287" w14:textId="77777777" w:rsidR="00AD5CD7" w:rsidRPr="006B3F44" w:rsidRDefault="00AD5CD7">
          <w:pPr>
            <w:autoSpaceDE w:val="0"/>
            <w:autoSpaceDN w:val="0"/>
            <w:ind w:hanging="640"/>
            <w:divId w:val="878670109"/>
            <w:rPr>
              <w:rPrChange w:id="990" w:author="Cara Brook" w:date="2021-08-29T14:07:00Z">
                <w:rPr/>
              </w:rPrChange>
            </w:rPr>
          </w:pPr>
          <w:r w:rsidRPr="006B3F44">
            <w:rPr>
              <w:rPrChange w:id="991" w:author="Cara Brook" w:date="2021-08-29T14:07:00Z">
                <w:rPr/>
              </w:rPrChange>
            </w:rPr>
            <w:t>39.</w:t>
          </w:r>
          <w:r w:rsidRPr="006B3F44">
            <w:rPr>
              <w:rPrChange w:id="992" w:author="Cara Brook" w:date="2021-08-29T14:07:00Z">
                <w:rPr/>
              </w:rPrChange>
            </w:rPr>
            <w:tab/>
            <w:t xml:space="preserve">Rocha, R. </w:t>
          </w:r>
          <w:r w:rsidRPr="006B3F44">
            <w:rPr>
              <w:i/>
              <w:iCs/>
              <w:rPrChange w:id="993" w:author="Cara Brook" w:date="2021-08-29T14:07:00Z">
                <w:rPr>
                  <w:i/>
                  <w:iCs/>
                </w:rPr>
              </w:rPrChange>
            </w:rPr>
            <w:t>et al.</w:t>
          </w:r>
          <w:r w:rsidRPr="006B3F44">
            <w:rPr>
              <w:rPrChange w:id="994" w:author="Cara Brook" w:date="2021-08-29T14:07:00Z">
                <w:rPr/>
              </w:rPrChange>
            </w:rPr>
            <w:t xml:space="preserve"> Bat conservation and zoonotic disease risk: a research agenda to prevent misguided persecution in the aftermath of COVID-19. </w:t>
          </w:r>
          <w:r w:rsidRPr="006B3F44">
            <w:rPr>
              <w:i/>
              <w:iCs/>
              <w:rPrChange w:id="995" w:author="Cara Brook" w:date="2021-08-29T14:07:00Z">
                <w:rPr>
                  <w:i/>
                  <w:iCs/>
                </w:rPr>
              </w:rPrChange>
            </w:rPr>
            <w:t>Animal Conservation</w:t>
          </w:r>
          <w:r w:rsidRPr="006B3F44">
            <w:rPr>
              <w:rPrChange w:id="996" w:author="Cara Brook" w:date="2021-08-29T14:07:00Z">
                <w:rPr/>
              </w:rPrChange>
            </w:rPr>
            <w:t xml:space="preserve"> </w:t>
          </w:r>
          <w:r w:rsidRPr="006B3F44">
            <w:rPr>
              <w:b/>
              <w:bCs/>
              <w:rPrChange w:id="997" w:author="Cara Brook" w:date="2021-08-29T14:07:00Z">
                <w:rPr>
                  <w:b/>
                  <w:bCs/>
                </w:rPr>
              </w:rPrChange>
            </w:rPr>
            <w:t>24</w:t>
          </w:r>
          <w:r w:rsidRPr="006B3F44">
            <w:rPr>
              <w:rPrChange w:id="998" w:author="Cara Brook" w:date="2021-08-29T14:07:00Z">
                <w:rPr/>
              </w:rPrChange>
            </w:rPr>
            <w:t>, 303–307 (2021).</w:t>
          </w:r>
        </w:p>
        <w:p w14:paraId="4D2AEAF3" w14:textId="77777777" w:rsidR="00AD5CD7" w:rsidRPr="006B3F44" w:rsidRDefault="00AD5CD7">
          <w:pPr>
            <w:autoSpaceDE w:val="0"/>
            <w:autoSpaceDN w:val="0"/>
            <w:ind w:hanging="640"/>
            <w:divId w:val="143664175"/>
            <w:rPr>
              <w:rPrChange w:id="999" w:author="Cara Brook" w:date="2021-08-29T14:07:00Z">
                <w:rPr/>
              </w:rPrChange>
            </w:rPr>
          </w:pPr>
          <w:r w:rsidRPr="006B3F44">
            <w:rPr>
              <w:rPrChange w:id="1000" w:author="Cara Brook" w:date="2021-08-29T14:07:00Z">
                <w:rPr/>
              </w:rPrChange>
            </w:rPr>
            <w:lastRenderedPageBreak/>
            <w:t>40.</w:t>
          </w:r>
          <w:r w:rsidRPr="006B3F44">
            <w:rPr>
              <w:rPrChange w:id="1001" w:author="Cara Brook" w:date="2021-08-29T14:07:00Z">
                <w:rPr/>
              </w:rPrChange>
            </w:rPr>
            <w:tab/>
            <w:t xml:space="preserve">B Jenkins, R. K. &amp; </w:t>
          </w:r>
          <w:proofErr w:type="spellStart"/>
          <w:r w:rsidRPr="006B3F44">
            <w:rPr>
              <w:rPrChange w:id="1002" w:author="Cara Brook" w:date="2021-08-29T14:07:00Z">
                <w:rPr/>
              </w:rPrChange>
            </w:rPr>
            <w:t>Racey</w:t>
          </w:r>
          <w:proofErr w:type="spellEnd"/>
          <w:r w:rsidRPr="006B3F44">
            <w:rPr>
              <w:rPrChange w:id="1003" w:author="Cara Brook" w:date="2021-08-29T14:07:00Z">
                <w:rPr/>
              </w:rPrChange>
            </w:rPr>
            <w:t xml:space="preserve">, P. A. </w:t>
          </w:r>
          <w:r w:rsidRPr="006B3F44">
            <w:rPr>
              <w:i/>
              <w:iCs/>
              <w:rPrChange w:id="1004" w:author="Cara Brook" w:date="2021-08-29T14:07:00Z">
                <w:rPr>
                  <w:i/>
                  <w:iCs/>
                </w:rPr>
              </w:rPrChange>
            </w:rPr>
            <w:t>Bats as bushmeat in Madagascar</w:t>
          </w:r>
          <w:r w:rsidRPr="006B3F44">
            <w:rPr>
              <w:rPrChange w:id="1005" w:author="Cara Brook" w:date="2021-08-29T14:07:00Z">
                <w:rPr/>
              </w:rPrChange>
            </w:rPr>
            <w:t>. http://www.mwc-info.net/en/services/journal.htm.</w:t>
          </w:r>
        </w:p>
        <w:p w14:paraId="0284582E" w14:textId="77777777" w:rsidR="00AD5CD7" w:rsidRPr="006B3F44" w:rsidRDefault="00AD5CD7">
          <w:pPr>
            <w:autoSpaceDE w:val="0"/>
            <w:autoSpaceDN w:val="0"/>
            <w:ind w:hanging="640"/>
            <w:divId w:val="929267696"/>
            <w:rPr>
              <w:rPrChange w:id="1006" w:author="Cara Brook" w:date="2021-08-29T14:07:00Z">
                <w:rPr/>
              </w:rPrChange>
            </w:rPr>
          </w:pPr>
          <w:r w:rsidRPr="006B3F44">
            <w:rPr>
              <w:rPrChange w:id="1007" w:author="Cara Brook" w:date="2021-08-29T14:07:00Z">
                <w:rPr/>
              </w:rPrChange>
            </w:rPr>
            <w:t>41.</w:t>
          </w:r>
          <w:r w:rsidRPr="006B3F44">
            <w:rPr>
              <w:rPrChange w:id="1008" w:author="Cara Brook" w:date="2021-08-29T14:07:00Z">
                <w:rPr/>
              </w:rPrChange>
            </w:rPr>
            <w:tab/>
            <w:t xml:space="preserve">Becker, D. J. </w:t>
          </w:r>
          <w:r w:rsidRPr="006B3F44">
            <w:rPr>
              <w:i/>
              <w:iCs/>
              <w:rPrChange w:id="1009" w:author="Cara Brook" w:date="2021-08-29T14:07:00Z">
                <w:rPr>
                  <w:i/>
                  <w:iCs/>
                </w:rPr>
              </w:rPrChange>
            </w:rPr>
            <w:t>et al.</w:t>
          </w:r>
          <w:r w:rsidRPr="006B3F44">
            <w:rPr>
              <w:rPrChange w:id="1010" w:author="Cara Brook" w:date="2021-08-29T14:07:00Z">
                <w:rPr/>
              </w:rPrChange>
            </w:rPr>
            <w:t xml:space="preserve"> Optimizing predictive models to prioritize viral discovery in zoonotic reservoirs. </w:t>
          </w:r>
          <w:proofErr w:type="spellStart"/>
          <w:r w:rsidRPr="006B3F44">
            <w:rPr>
              <w:i/>
              <w:iCs/>
              <w:rPrChange w:id="1011" w:author="Cara Brook" w:date="2021-08-29T14:07:00Z">
                <w:rPr>
                  <w:i/>
                  <w:iCs/>
                </w:rPr>
              </w:rPrChange>
            </w:rPr>
            <w:t>bioRxiv</w:t>
          </w:r>
          <w:proofErr w:type="spellEnd"/>
          <w:r w:rsidRPr="006B3F44">
            <w:rPr>
              <w:rPrChange w:id="1012" w:author="Cara Brook" w:date="2021-08-29T14:07:00Z">
                <w:rPr/>
              </w:rPrChange>
            </w:rPr>
            <w:t xml:space="preserve"> 2020.05.22.111344 (2021) doi:10.1101/2020.05.22.111344.</w:t>
          </w:r>
        </w:p>
        <w:p w14:paraId="2A377F68" w14:textId="77777777" w:rsidR="00AD5CD7" w:rsidRPr="006B3F44" w:rsidRDefault="00AD5CD7">
          <w:pPr>
            <w:autoSpaceDE w:val="0"/>
            <w:autoSpaceDN w:val="0"/>
            <w:ind w:hanging="640"/>
            <w:divId w:val="1384983399"/>
            <w:rPr>
              <w:rPrChange w:id="1013" w:author="Cara Brook" w:date="2021-08-29T14:07:00Z">
                <w:rPr/>
              </w:rPrChange>
            </w:rPr>
          </w:pPr>
          <w:r w:rsidRPr="006B3F44">
            <w:rPr>
              <w:rPrChange w:id="1014" w:author="Cara Brook" w:date="2021-08-29T14:07:00Z">
                <w:rPr/>
              </w:rPrChange>
            </w:rPr>
            <w:t>42.</w:t>
          </w:r>
          <w:r w:rsidRPr="006B3F44">
            <w:rPr>
              <w:rPrChange w:id="1015" w:author="Cara Brook" w:date="2021-08-29T14:07:00Z">
                <w:rPr/>
              </w:rPrChange>
            </w:rPr>
            <w:tab/>
            <w:t xml:space="preserve">Haddad, D. </w:t>
          </w:r>
          <w:r w:rsidRPr="006B3F44">
            <w:rPr>
              <w:i/>
              <w:iCs/>
              <w:rPrChange w:id="1016" w:author="Cara Brook" w:date="2021-08-29T14:07:00Z">
                <w:rPr>
                  <w:i/>
                  <w:iCs/>
                </w:rPr>
              </w:rPrChange>
            </w:rPr>
            <w:t>et al.</w:t>
          </w:r>
          <w:r w:rsidRPr="006B3F44">
            <w:rPr>
              <w:rPrChange w:id="1017" w:author="Cara Brook" w:date="2021-08-29T14:07:00Z">
                <w:rPr/>
              </w:rPrChange>
            </w:rPr>
            <w:t xml:space="preserve"> SARS-CoV-2: Possible recombination and emergence of potentially more virulent strains. </w:t>
          </w:r>
          <w:r w:rsidRPr="006B3F44">
            <w:rPr>
              <w:i/>
              <w:iCs/>
              <w:rPrChange w:id="1018" w:author="Cara Brook" w:date="2021-08-29T14:07:00Z">
                <w:rPr>
                  <w:i/>
                  <w:iCs/>
                </w:rPr>
              </w:rPrChange>
            </w:rPr>
            <w:t>PLOS ONE</w:t>
          </w:r>
          <w:r w:rsidRPr="006B3F44">
            <w:rPr>
              <w:rPrChange w:id="1019" w:author="Cara Brook" w:date="2021-08-29T14:07:00Z">
                <w:rPr/>
              </w:rPrChange>
            </w:rPr>
            <w:t xml:space="preserve"> </w:t>
          </w:r>
          <w:r w:rsidRPr="006B3F44">
            <w:rPr>
              <w:b/>
              <w:bCs/>
              <w:rPrChange w:id="1020" w:author="Cara Brook" w:date="2021-08-29T14:07:00Z">
                <w:rPr>
                  <w:b/>
                  <w:bCs/>
                </w:rPr>
              </w:rPrChange>
            </w:rPr>
            <w:t>16</w:t>
          </w:r>
          <w:r w:rsidRPr="006B3F44">
            <w:rPr>
              <w:rPrChange w:id="1021" w:author="Cara Brook" w:date="2021-08-29T14:07:00Z">
                <w:rPr/>
              </w:rPrChange>
            </w:rPr>
            <w:t>, e0251368- (2021).</w:t>
          </w:r>
        </w:p>
        <w:p w14:paraId="2E1F7015" w14:textId="77777777" w:rsidR="00AD5CD7" w:rsidRPr="006B3F44" w:rsidRDefault="00AD5CD7">
          <w:pPr>
            <w:autoSpaceDE w:val="0"/>
            <w:autoSpaceDN w:val="0"/>
            <w:ind w:hanging="640"/>
            <w:divId w:val="662590117"/>
            <w:rPr>
              <w:rPrChange w:id="1022" w:author="Cara Brook" w:date="2021-08-29T14:07:00Z">
                <w:rPr/>
              </w:rPrChange>
            </w:rPr>
          </w:pPr>
          <w:r w:rsidRPr="006B3F44">
            <w:rPr>
              <w:rPrChange w:id="1023" w:author="Cara Brook" w:date="2021-08-29T14:07:00Z">
                <w:rPr/>
              </w:rPrChange>
            </w:rPr>
            <w:t>43.</w:t>
          </w:r>
          <w:r w:rsidRPr="006B3F44">
            <w:rPr>
              <w:rPrChange w:id="1024" w:author="Cara Brook" w:date="2021-08-29T14:07:00Z">
                <w:rPr/>
              </w:rPrChange>
            </w:rPr>
            <w:tab/>
          </w:r>
          <w:proofErr w:type="spellStart"/>
          <w:r w:rsidRPr="006B3F44">
            <w:rPr>
              <w:rPrChange w:id="1025" w:author="Cara Brook" w:date="2021-08-29T14:07:00Z">
                <w:rPr/>
              </w:rPrChange>
            </w:rPr>
            <w:t>Olival</w:t>
          </w:r>
          <w:proofErr w:type="spellEnd"/>
          <w:r w:rsidRPr="006B3F44">
            <w:rPr>
              <w:rPrChange w:id="1026" w:author="Cara Brook" w:date="2021-08-29T14:07:00Z">
                <w:rPr/>
              </w:rPrChange>
            </w:rPr>
            <w:t xml:space="preserve">, K. J. </w:t>
          </w:r>
          <w:r w:rsidRPr="006B3F44">
            <w:rPr>
              <w:i/>
              <w:iCs/>
              <w:rPrChange w:id="1027" w:author="Cara Brook" w:date="2021-08-29T14:07:00Z">
                <w:rPr>
                  <w:i/>
                  <w:iCs/>
                </w:rPr>
              </w:rPrChange>
            </w:rPr>
            <w:t>et al.</w:t>
          </w:r>
          <w:r w:rsidRPr="006B3F44">
            <w:rPr>
              <w:rPrChange w:id="1028" w:author="Cara Brook" w:date="2021-08-29T14:07:00Z">
                <w:rPr/>
              </w:rPrChange>
            </w:rPr>
            <w:t xml:space="preserve"> Possibility for reverse zoonotic transmission of SARS-CoV-2 to free-ranging wildlife: A case study of bats. </w:t>
          </w:r>
          <w:r w:rsidRPr="006B3F44">
            <w:rPr>
              <w:i/>
              <w:iCs/>
              <w:rPrChange w:id="1029" w:author="Cara Brook" w:date="2021-08-29T14:07:00Z">
                <w:rPr>
                  <w:i/>
                  <w:iCs/>
                </w:rPr>
              </w:rPrChange>
            </w:rPr>
            <w:t>PLOS Pathogens</w:t>
          </w:r>
          <w:r w:rsidRPr="006B3F44">
            <w:rPr>
              <w:rPrChange w:id="1030" w:author="Cara Brook" w:date="2021-08-29T14:07:00Z">
                <w:rPr/>
              </w:rPrChange>
            </w:rPr>
            <w:t xml:space="preserve"> </w:t>
          </w:r>
          <w:r w:rsidRPr="006B3F44">
            <w:rPr>
              <w:b/>
              <w:bCs/>
              <w:rPrChange w:id="1031" w:author="Cara Brook" w:date="2021-08-29T14:07:00Z">
                <w:rPr>
                  <w:b/>
                  <w:bCs/>
                </w:rPr>
              </w:rPrChange>
            </w:rPr>
            <w:t>16</w:t>
          </w:r>
          <w:r w:rsidRPr="006B3F44">
            <w:rPr>
              <w:rPrChange w:id="1032" w:author="Cara Brook" w:date="2021-08-29T14:07:00Z">
                <w:rPr/>
              </w:rPrChange>
            </w:rPr>
            <w:t>, e1008758- (2020).</w:t>
          </w:r>
        </w:p>
        <w:p w14:paraId="071BA20F" w14:textId="77777777" w:rsidR="00AD5CD7" w:rsidRPr="006B3F44" w:rsidRDefault="00AD5CD7">
          <w:pPr>
            <w:autoSpaceDE w:val="0"/>
            <w:autoSpaceDN w:val="0"/>
            <w:ind w:hanging="640"/>
            <w:divId w:val="304357477"/>
            <w:rPr>
              <w:rPrChange w:id="1033" w:author="Cara Brook" w:date="2021-08-29T14:07:00Z">
                <w:rPr/>
              </w:rPrChange>
            </w:rPr>
          </w:pPr>
          <w:r w:rsidRPr="006B3F44">
            <w:rPr>
              <w:rPrChange w:id="1034" w:author="Cara Brook" w:date="2021-08-29T14:07:00Z">
                <w:rPr/>
              </w:rPrChange>
            </w:rPr>
            <w:t>44.</w:t>
          </w:r>
          <w:r w:rsidRPr="006B3F44">
            <w:rPr>
              <w:rPrChange w:id="1035" w:author="Cara Brook" w:date="2021-08-29T14:07:00Z">
                <w:rPr/>
              </w:rPrChange>
            </w:rPr>
            <w:tab/>
          </w:r>
          <w:proofErr w:type="spellStart"/>
          <w:r w:rsidRPr="006B3F44">
            <w:rPr>
              <w:rPrChange w:id="1036" w:author="Cara Brook" w:date="2021-08-29T14:07:00Z">
                <w:rPr/>
              </w:rPrChange>
            </w:rPr>
            <w:t>Kumakamba</w:t>
          </w:r>
          <w:proofErr w:type="spellEnd"/>
          <w:r w:rsidRPr="006B3F44">
            <w:rPr>
              <w:rPrChange w:id="1037" w:author="Cara Brook" w:date="2021-08-29T14:07:00Z">
                <w:rPr/>
              </w:rPrChange>
            </w:rPr>
            <w:t xml:space="preserve">, C. </w:t>
          </w:r>
          <w:r w:rsidRPr="006B3F44">
            <w:rPr>
              <w:i/>
              <w:iCs/>
              <w:rPrChange w:id="1038" w:author="Cara Brook" w:date="2021-08-29T14:07:00Z">
                <w:rPr>
                  <w:i/>
                  <w:iCs/>
                </w:rPr>
              </w:rPrChange>
            </w:rPr>
            <w:t>et al.</w:t>
          </w:r>
          <w:r w:rsidRPr="006B3F44">
            <w:rPr>
              <w:rPrChange w:id="1039" w:author="Cara Brook" w:date="2021-08-29T14:07:00Z">
                <w:rPr/>
              </w:rPrChange>
            </w:rPr>
            <w:t xml:space="preserve"> Coronavirus surveillance in Congo basin wildlife detects RNA of multiple species circulating in bats and rodents. </w:t>
          </w:r>
          <w:proofErr w:type="spellStart"/>
          <w:r w:rsidRPr="006B3F44">
            <w:rPr>
              <w:i/>
              <w:iCs/>
              <w:rPrChange w:id="1040" w:author="Cara Brook" w:date="2021-08-29T14:07:00Z">
                <w:rPr>
                  <w:i/>
                  <w:iCs/>
                </w:rPr>
              </w:rPrChange>
            </w:rPr>
            <w:t>bioRxiv</w:t>
          </w:r>
          <w:proofErr w:type="spellEnd"/>
          <w:r w:rsidRPr="006B3F44">
            <w:rPr>
              <w:rPrChange w:id="1041" w:author="Cara Brook" w:date="2021-08-29T14:07:00Z">
                <w:rPr/>
              </w:rPrChange>
            </w:rPr>
            <w:t xml:space="preserve"> 2020.07.20.211664 (2020) doi:10.1101/2020.07.20.211664.</w:t>
          </w:r>
        </w:p>
        <w:p w14:paraId="4A24D76A" w14:textId="77777777" w:rsidR="00AD5CD7" w:rsidRPr="006B3F44" w:rsidRDefault="00AD5CD7">
          <w:pPr>
            <w:autoSpaceDE w:val="0"/>
            <w:autoSpaceDN w:val="0"/>
            <w:ind w:hanging="640"/>
            <w:divId w:val="1257859988"/>
            <w:rPr>
              <w:rPrChange w:id="1042" w:author="Cara Brook" w:date="2021-08-29T14:07:00Z">
                <w:rPr/>
              </w:rPrChange>
            </w:rPr>
          </w:pPr>
          <w:r w:rsidRPr="006B3F44">
            <w:rPr>
              <w:rPrChange w:id="1043" w:author="Cara Brook" w:date="2021-08-29T14:07:00Z">
                <w:rPr/>
              </w:rPrChange>
            </w:rPr>
            <w:t>45.</w:t>
          </w:r>
          <w:r w:rsidRPr="006B3F44">
            <w:rPr>
              <w:rPrChange w:id="1044" w:author="Cara Brook" w:date="2021-08-29T14:07:00Z">
                <w:rPr/>
              </w:rPrChange>
            </w:rPr>
            <w:tab/>
          </w:r>
          <w:proofErr w:type="spellStart"/>
          <w:r w:rsidRPr="006B3F44">
            <w:rPr>
              <w:rPrChange w:id="1045" w:author="Cara Brook" w:date="2021-08-29T14:07:00Z">
                <w:rPr/>
              </w:rPrChange>
            </w:rPr>
            <w:t>Ar</w:t>
          </w:r>
          <w:proofErr w:type="spellEnd"/>
          <w:r w:rsidRPr="006B3F44">
            <w:rPr>
              <w:rPrChange w:id="1046" w:author="Cara Brook" w:date="2021-08-29T14:07:00Z">
                <w:rPr/>
              </w:rPrChange>
            </w:rPr>
            <w:t xml:space="preserve"> </w:t>
          </w:r>
          <w:proofErr w:type="spellStart"/>
          <w:r w:rsidRPr="006B3F44">
            <w:rPr>
              <w:rPrChange w:id="1047" w:author="Cara Brook" w:date="2021-08-29T14:07:00Z">
                <w:rPr/>
              </w:rPrChange>
            </w:rPr>
            <w:t>Gouilh</w:t>
          </w:r>
          <w:proofErr w:type="spellEnd"/>
          <w:r w:rsidRPr="006B3F44">
            <w:rPr>
              <w:rPrChange w:id="1048" w:author="Cara Brook" w:date="2021-08-29T14:07:00Z">
                <w:rPr/>
              </w:rPrChange>
            </w:rPr>
            <w:t xml:space="preserve">, M. </w:t>
          </w:r>
          <w:r w:rsidRPr="006B3F44">
            <w:rPr>
              <w:i/>
              <w:iCs/>
              <w:rPrChange w:id="1049" w:author="Cara Brook" w:date="2021-08-29T14:07:00Z">
                <w:rPr>
                  <w:i/>
                  <w:iCs/>
                </w:rPr>
              </w:rPrChange>
            </w:rPr>
            <w:t>et al.</w:t>
          </w:r>
          <w:r w:rsidRPr="006B3F44">
            <w:rPr>
              <w:rPrChange w:id="1050" w:author="Cara Brook" w:date="2021-08-29T14:07:00Z">
                <w:rPr/>
              </w:rPrChange>
            </w:rPr>
            <w:t xml:space="preserve"> SARS-</w:t>
          </w:r>
          <w:proofErr w:type="spellStart"/>
          <w:r w:rsidRPr="006B3F44">
            <w:rPr>
              <w:rPrChange w:id="1051" w:author="Cara Brook" w:date="2021-08-29T14:07:00Z">
                <w:rPr/>
              </w:rPrChange>
            </w:rPr>
            <w:t>CoV</w:t>
          </w:r>
          <w:proofErr w:type="spellEnd"/>
          <w:r w:rsidRPr="006B3F44">
            <w:rPr>
              <w:rPrChange w:id="1052" w:author="Cara Brook" w:date="2021-08-29T14:07:00Z">
                <w:rPr/>
              </w:rPrChange>
            </w:rPr>
            <w:t xml:space="preserve"> related </w:t>
          </w:r>
          <w:proofErr w:type="spellStart"/>
          <w:r w:rsidRPr="006B3F44">
            <w:rPr>
              <w:rPrChange w:id="1053" w:author="Cara Brook" w:date="2021-08-29T14:07:00Z">
                <w:rPr/>
              </w:rPrChange>
            </w:rPr>
            <w:t>Betacoronavirus</w:t>
          </w:r>
          <w:proofErr w:type="spellEnd"/>
          <w:r w:rsidRPr="006B3F44">
            <w:rPr>
              <w:rPrChange w:id="1054" w:author="Cara Brook" w:date="2021-08-29T14:07:00Z">
                <w:rPr/>
              </w:rPrChange>
            </w:rPr>
            <w:t xml:space="preserve"> and diverse Alphacoronavirus members found in western old-world. </w:t>
          </w:r>
          <w:r w:rsidRPr="006B3F44">
            <w:rPr>
              <w:i/>
              <w:iCs/>
              <w:rPrChange w:id="1055" w:author="Cara Brook" w:date="2021-08-29T14:07:00Z">
                <w:rPr>
                  <w:i/>
                  <w:iCs/>
                </w:rPr>
              </w:rPrChange>
            </w:rPr>
            <w:t>Virology</w:t>
          </w:r>
          <w:r w:rsidRPr="006B3F44">
            <w:rPr>
              <w:rPrChange w:id="1056" w:author="Cara Brook" w:date="2021-08-29T14:07:00Z">
                <w:rPr/>
              </w:rPrChange>
            </w:rPr>
            <w:t xml:space="preserve"> </w:t>
          </w:r>
          <w:r w:rsidRPr="006B3F44">
            <w:rPr>
              <w:b/>
              <w:bCs/>
              <w:rPrChange w:id="1057" w:author="Cara Brook" w:date="2021-08-29T14:07:00Z">
                <w:rPr>
                  <w:b/>
                  <w:bCs/>
                </w:rPr>
              </w:rPrChange>
            </w:rPr>
            <w:t>517</w:t>
          </w:r>
          <w:r w:rsidRPr="006B3F44">
            <w:rPr>
              <w:rPrChange w:id="1058" w:author="Cara Brook" w:date="2021-08-29T14:07:00Z">
                <w:rPr/>
              </w:rPrChange>
            </w:rPr>
            <w:t>, 88–97 (2018).</w:t>
          </w:r>
        </w:p>
        <w:p w14:paraId="0268DFAB" w14:textId="77777777" w:rsidR="00AD5CD7" w:rsidRPr="006B3F44" w:rsidRDefault="00AD5CD7">
          <w:pPr>
            <w:autoSpaceDE w:val="0"/>
            <w:autoSpaceDN w:val="0"/>
            <w:ind w:hanging="640"/>
            <w:divId w:val="1177960120"/>
            <w:rPr>
              <w:rPrChange w:id="1059" w:author="Cara Brook" w:date="2021-08-29T14:07:00Z">
                <w:rPr/>
              </w:rPrChange>
            </w:rPr>
          </w:pPr>
          <w:r w:rsidRPr="006B3F44">
            <w:rPr>
              <w:rPrChange w:id="1060" w:author="Cara Brook" w:date="2021-08-29T14:07:00Z">
                <w:rPr/>
              </w:rPrChange>
            </w:rPr>
            <w:t>46.</w:t>
          </w:r>
          <w:r w:rsidRPr="006B3F44">
            <w:rPr>
              <w:rPrChange w:id="1061" w:author="Cara Brook" w:date="2021-08-29T14:07:00Z">
                <w:rPr/>
              </w:rPrChange>
            </w:rPr>
            <w:tab/>
            <w:t xml:space="preserve">Brook, C. E. </w:t>
          </w:r>
          <w:r w:rsidRPr="006B3F44">
            <w:rPr>
              <w:i/>
              <w:iCs/>
              <w:rPrChange w:id="1062" w:author="Cara Brook" w:date="2021-08-29T14:07:00Z">
                <w:rPr>
                  <w:i/>
                  <w:iCs/>
                </w:rPr>
              </w:rPrChange>
            </w:rPr>
            <w:t>et al.</w:t>
          </w:r>
          <w:r w:rsidRPr="006B3F44">
            <w:rPr>
              <w:rPrChange w:id="1063" w:author="Cara Brook" w:date="2021-08-29T14:07:00Z">
                <w:rPr/>
              </w:rPrChange>
            </w:rPr>
            <w:t xml:space="preserve"> Disentangling serology to elucidate </w:t>
          </w:r>
          <w:proofErr w:type="spellStart"/>
          <w:r w:rsidRPr="006B3F44">
            <w:rPr>
              <w:rPrChange w:id="1064" w:author="Cara Brook" w:date="2021-08-29T14:07:00Z">
                <w:rPr/>
              </w:rPrChange>
            </w:rPr>
            <w:t>henipa</w:t>
          </w:r>
          <w:proofErr w:type="spellEnd"/>
          <w:r w:rsidRPr="006B3F44">
            <w:rPr>
              <w:rPrChange w:id="1065" w:author="Cara Brook" w:date="2021-08-29T14:07:00Z">
                <w:rPr/>
              </w:rPrChange>
            </w:rPr>
            <w:t xml:space="preserve">- and filovirus transmission in Madagascar fruit bats. </w:t>
          </w:r>
          <w:r w:rsidRPr="006B3F44">
            <w:rPr>
              <w:i/>
              <w:iCs/>
              <w:rPrChange w:id="1066" w:author="Cara Brook" w:date="2021-08-29T14:07:00Z">
                <w:rPr>
                  <w:i/>
                  <w:iCs/>
                </w:rPr>
              </w:rPrChange>
            </w:rPr>
            <w:t>Journal of Animal Ecology</w:t>
          </w:r>
          <w:r w:rsidRPr="006B3F44">
            <w:rPr>
              <w:rPrChange w:id="1067" w:author="Cara Brook" w:date="2021-08-29T14:07:00Z">
                <w:rPr/>
              </w:rPrChange>
            </w:rPr>
            <w:t xml:space="preserve"> </w:t>
          </w:r>
          <w:r w:rsidRPr="006B3F44">
            <w:rPr>
              <w:b/>
              <w:bCs/>
              <w:rPrChange w:id="1068" w:author="Cara Brook" w:date="2021-08-29T14:07:00Z">
                <w:rPr>
                  <w:b/>
                  <w:bCs/>
                </w:rPr>
              </w:rPrChange>
            </w:rPr>
            <w:t>88</w:t>
          </w:r>
          <w:r w:rsidRPr="006B3F44">
            <w:rPr>
              <w:rPrChange w:id="1069" w:author="Cara Brook" w:date="2021-08-29T14:07:00Z">
                <w:rPr/>
              </w:rPrChange>
            </w:rPr>
            <w:t>, 1001–1016 (2019).</w:t>
          </w:r>
        </w:p>
        <w:p w14:paraId="0C5954A7" w14:textId="77777777" w:rsidR="00AD5CD7" w:rsidRPr="006B3F44" w:rsidRDefault="00AD5CD7">
          <w:pPr>
            <w:autoSpaceDE w:val="0"/>
            <w:autoSpaceDN w:val="0"/>
            <w:ind w:hanging="640"/>
            <w:divId w:val="977613782"/>
            <w:rPr>
              <w:rPrChange w:id="1070" w:author="Cara Brook" w:date="2021-08-29T14:07:00Z">
                <w:rPr/>
              </w:rPrChange>
            </w:rPr>
          </w:pPr>
          <w:r w:rsidRPr="006B3F44">
            <w:rPr>
              <w:rPrChange w:id="1071" w:author="Cara Brook" w:date="2021-08-29T14:07:00Z">
                <w:rPr/>
              </w:rPrChange>
            </w:rPr>
            <w:t>47.</w:t>
          </w:r>
          <w:r w:rsidRPr="006B3F44">
            <w:rPr>
              <w:rPrChange w:id="1072" w:author="Cara Brook" w:date="2021-08-29T14:07:00Z">
                <w:rPr/>
              </w:rPrChange>
            </w:rPr>
            <w:tab/>
          </w:r>
          <w:proofErr w:type="spellStart"/>
          <w:r w:rsidRPr="006B3F44">
            <w:rPr>
              <w:rPrChange w:id="1073" w:author="Cara Brook" w:date="2021-08-29T14:07:00Z">
                <w:rPr/>
              </w:rPrChange>
            </w:rPr>
            <w:t>Kofoky</w:t>
          </w:r>
          <w:proofErr w:type="spellEnd"/>
          <w:r w:rsidRPr="006B3F44">
            <w:rPr>
              <w:rPrChange w:id="1074" w:author="Cara Brook" w:date="2021-08-29T14:07:00Z">
                <w:rPr/>
              </w:rPrChange>
            </w:rPr>
            <w:t xml:space="preserve">, A. </w:t>
          </w:r>
          <w:r w:rsidRPr="006B3F44">
            <w:rPr>
              <w:i/>
              <w:iCs/>
              <w:rPrChange w:id="1075" w:author="Cara Brook" w:date="2021-08-29T14:07:00Z">
                <w:rPr>
                  <w:i/>
                  <w:iCs/>
                </w:rPr>
              </w:rPrChange>
            </w:rPr>
            <w:t>et al.</w:t>
          </w:r>
          <w:r w:rsidRPr="006B3F44">
            <w:rPr>
              <w:rPrChange w:id="1076" w:author="Cara Brook" w:date="2021-08-29T14:07:00Z">
                <w:rPr/>
              </w:rPrChange>
            </w:rPr>
            <w:t xml:space="preserve"> Habitat Use, Roost Selection and Conservation of Bats in </w:t>
          </w:r>
          <w:proofErr w:type="spellStart"/>
          <w:r w:rsidRPr="006B3F44">
            <w:rPr>
              <w:rPrChange w:id="1077" w:author="Cara Brook" w:date="2021-08-29T14:07:00Z">
                <w:rPr/>
              </w:rPrChange>
            </w:rPr>
            <w:t>Tsingy</w:t>
          </w:r>
          <w:proofErr w:type="spellEnd"/>
          <w:r w:rsidRPr="006B3F44">
            <w:rPr>
              <w:rPrChange w:id="1078" w:author="Cara Brook" w:date="2021-08-29T14:07:00Z">
                <w:rPr/>
              </w:rPrChange>
            </w:rPr>
            <w:t xml:space="preserve"> De Bemaraha National Park, Madagascar. </w:t>
          </w:r>
          <w:r w:rsidRPr="006B3F44">
            <w:rPr>
              <w:i/>
              <w:iCs/>
              <w:rPrChange w:id="1079" w:author="Cara Brook" w:date="2021-08-29T14:07:00Z">
                <w:rPr>
                  <w:i/>
                  <w:iCs/>
                </w:rPr>
              </w:rPrChange>
            </w:rPr>
            <w:t>Biodiversity and Conservation</w:t>
          </w:r>
          <w:r w:rsidRPr="006B3F44">
            <w:rPr>
              <w:rPrChange w:id="1080" w:author="Cara Brook" w:date="2021-08-29T14:07:00Z">
                <w:rPr/>
              </w:rPrChange>
            </w:rPr>
            <w:t xml:space="preserve"> </w:t>
          </w:r>
          <w:r w:rsidRPr="006B3F44">
            <w:rPr>
              <w:b/>
              <w:bCs/>
              <w:rPrChange w:id="1081" w:author="Cara Brook" w:date="2021-08-29T14:07:00Z">
                <w:rPr>
                  <w:b/>
                  <w:bCs/>
                </w:rPr>
              </w:rPrChange>
            </w:rPr>
            <w:t>16</w:t>
          </w:r>
          <w:r w:rsidRPr="006B3F44">
            <w:rPr>
              <w:rPrChange w:id="1082" w:author="Cara Brook" w:date="2021-08-29T14:07:00Z">
                <w:rPr/>
              </w:rPrChange>
            </w:rPr>
            <w:t>, 1039–1053 (2007).</w:t>
          </w:r>
        </w:p>
        <w:p w14:paraId="5A11409E" w14:textId="77777777" w:rsidR="00AD5CD7" w:rsidRPr="006B3F44" w:rsidRDefault="00AD5CD7">
          <w:pPr>
            <w:autoSpaceDE w:val="0"/>
            <w:autoSpaceDN w:val="0"/>
            <w:ind w:hanging="640"/>
            <w:divId w:val="1040475748"/>
            <w:rPr>
              <w:rPrChange w:id="1083" w:author="Cara Brook" w:date="2021-08-29T14:07:00Z">
                <w:rPr/>
              </w:rPrChange>
            </w:rPr>
          </w:pPr>
          <w:r w:rsidRPr="006B3F44">
            <w:rPr>
              <w:rPrChange w:id="1084" w:author="Cara Brook" w:date="2021-08-29T14:07:00Z">
                <w:rPr/>
              </w:rPrChange>
            </w:rPr>
            <w:t>48.</w:t>
          </w:r>
          <w:r w:rsidRPr="006B3F44">
            <w:rPr>
              <w:rPrChange w:id="1085" w:author="Cara Brook" w:date="2021-08-29T14:07:00Z">
                <w:rPr/>
              </w:rPrChange>
            </w:rPr>
            <w:tab/>
            <w:t xml:space="preserve">Rocha, R. </w:t>
          </w:r>
          <w:r w:rsidRPr="006B3F44">
            <w:rPr>
              <w:i/>
              <w:iCs/>
              <w:rPrChange w:id="1086" w:author="Cara Brook" w:date="2021-08-29T14:07:00Z">
                <w:rPr>
                  <w:i/>
                  <w:iCs/>
                </w:rPr>
              </w:rPrChange>
            </w:rPr>
            <w:t>et al.</w:t>
          </w:r>
          <w:r w:rsidRPr="006B3F44">
            <w:rPr>
              <w:rPrChange w:id="1087" w:author="Cara Brook" w:date="2021-08-29T14:07:00Z">
                <w:rPr/>
              </w:rPrChange>
            </w:rPr>
            <w:t xml:space="preserve"> Human-Bat Interactions in Rural Southwestern Madagascar through a Biocultural Lens. </w:t>
          </w:r>
          <w:r w:rsidRPr="006B3F44">
            <w:rPr>
              <w:i/>
              <w:iCs/>
              <w:rPrChange w:id="1088" w:author="Cara Brook" w:date="2021-08-29T14:07:00Z">
                <w:rPr>
                  <w:i/>
                  <w:iCs/>
                </w:rPr>
              </w:rPrChange>
            </w:rPr>
            <w:t>Journal of Ethnobiology</w:t>
          </w:r>
          <w:r w:rsidRPr="006B3F44">
            <w:rPr>
              <w:rPrChange w:id="1089" w:author="Cara Brook" w:date="2021-08-29T14:07:00Z">
                <w:rPr/>
              </w:rPrChange>
            </w:rPr>
            <w:t xml:space="preserve"> </w:t>
          </w:r>
          <w:r w:rsidRPr="006B3F44">
            <w:rPr>
              <w:b/>
              <w:bCs/>
              <w:rPrChange w:id="1090" w:author="Cara Brook" w:date="2021-08-29T14:07:00Z">
                <w:rPr>
                  <w:b/>
                  <w:bCs/>
                </w:rPr>
              </w:rPrChange>
            </w:rPr>
            <w:t>41</w:t>
          </w:r>
          <w:r w:rsidRPr="006B3F44">
            <w:rPr>
              <w:rPrChange w:id="1091" w:author="Cara Brook" w:date="2021-08-29T14:07:00Z">
                <w:rPr/>
              </w:rPrChange>
            </w:rPr>
            <w:t>, 53–69 (2021).</w:t>
          </w:r>
        </w:p>
        <w:p w14:paraId="62E8D5D6" w14:textId="77777777" w:rsidR="00AD5CD7" w:rsidRPr="006B3F44" w:rsidRDefault="00AD5CD7">
          <w:pPr>
            <w:autoSpaceDE w:val="0"/>
            <w:autoSpaceDN w:val="0"/>
            <w:ind w:hanging="640"/>
            <w:divId w:val="680930641"/>
            <w:rPr>
              <w:rPrChange w:id="1092" w:author="Cara Brook" w:date="2021-08-29T14:07:00Z">
                <w:rPr/>
              </w:rPrChange>
            </w:rPr>
          </w:pPr>
          <w:r w:rsidRPr="006B3F44">
            <w:rPr>
              <w:rPrChange w:id="1093" w:author="Cara Brook" w:date="2021-08-29T14:07:00Z">
                <w:rPr/>
              </w:rPrChange>
            </w:rPr>
            <w:t>49.</w:t>
          </w:r>
          <w:r w:rsidRPr="006B3F44">
            <w:rPr>
              <w:rPrChange w:id="1094" w:author="Cara Brook" w:date="2021-08-29T14:07:00Z">
                <w:rPr/>
              </w:rPrChange>
            </w:rPr>
            <w:tab/>
          </w:r>
          <w:proofErr w:type="spellStart"/>
          <w:r w:rsidRPr="006B3F44">
            <w:rPr>
              <w:rPrChange w:id="1095" w:author="Cara Brook" w:date="2021-08-29T14:07:00Z">
                <w:rPr/>
              </w:rPrChange>
            </w:rPr>
            <w:t>Olival</w:t>
          </w:r>
          <w:proofErr w:type="spellEnd"/>
          <w:r w:rsidRPr="006B3F44">
            <w:rPr>
              <w:rPrChange w:id="1096" w:author="Cara Brook" w:date="2021-08-29T14:07:00Z">
                <w:rPr/>
              </w:rPrChange>
            </w:rPr>
            <w:t xml:space="preserve">, K. J. </w:t>
          </w:r>
          <w:r w:rsidRPr="006B3F44">
            <w:rPr>
              <w:i/>
              <w:iCs/>
              <w:rPrChange w:id="1097" w:author="Cara Brook" w:date="2021-08-29T14:07:00Z">
                <w:rPr>
                  <w:i/>
                  <w:iCs/>
                </w:rPr>
              </w:rPrChange>
            </w:rPr>
            <w:t>et al.</w:t>
          </w:r>
          <w:r w:rsidRPr="006B3F44">
            <w:rPr>
              <w:rPrChange w:id="1098" w:author="Cara Brook" w:date="2021-08-29T14:07:00Z">
                <w:rPr/>
              </w:rPrChange>
            </w:rPr>
            <w:t xml:space="preserve"> Host and viral traits predict zoonotic spillover from mammals. </w:t>
          </w:r>
          <w:r w:rsidRPr="006B3F44">
            <w:rPr>
              <w:i/>
              <w:iCs/>
              <w:rPrChange w:id="1099" w:author="Cara Brook" w:date="2021-08-29T14:07:00Z">
                <w:rPr>
                  <w:i/>
                  <w:iCs/>
                </w:rPr>
              </w:rPrChange>
            </w:rPr>
            <w:t>Nature</w:t>
          </w:r>
          <w:r w:rsidRPr="006B3F44">
            <w:rPr>
              <w:rPrChange w:id="1100" w:author="Cara Brook" w:date="2021-08-29T14:07:00Z">
                <w:rPr/>
              </w:rPrChange>
            </w:rPr>
            <w:t xml:space="preserve"> </w:t>
          </w:r>
          <w:r w:rsidRPr="006B3F44">
            <w:rPr>
              <w:b/>
              <w:bCs/>
              <w:rPrChange w:id="1101" w:author="Cara Brook" w:date="2021-08-29T14:07:00Z">
                <w:rPr>
                  <w:b/>
                  <w:bCs/>
                </w:rPr>
              </w:rPrChange>
            </w:rPr>
            <w:t>546</w:t>
          </w:r>
          <w:r w:rsidRPr="006B3F44">
            <w:rPr>
              <w:rPrChange w:id="1102" w:author="Cara Brook" w:date="2021-08-29T14:07:00Z">
                <w:rPr/>
              </w:rPrChange>
            </w:rPr>
            <w:t>, 646–650 (2017).</w:t>
          </w:r>
        </w:p>
        <w:p w14:paraId="19606B9B" w14:textId="77777777" w:rsidR="00AD5CD7" w:rsidRPr="006B3F44" w:rsidRDefault="00AD5CD7">
          <w:pPr>
            <w:autoSpaceDE w:val="0"/>
            <w:autoSpaceDN w:val="0"/>
            <w:ind w:hanging="640"/>
            <w:divId w:val="384910027"/>
            <w:rPr>
              <w:rPrChange w:id="1103" w:author="Cara Brook" w:date="2021-08-29T14:07:00Z">
                <w:rPr/>
              </w:rPrChange>
            </w:rPr>
          </w:pPr>
          <w:r w:rsidRPr="006B3F44">
            <w:rPr>
              <w:rPrChange w:id="1104" w:author="Cara Brook" w:date="2021-08-29T14:07:00Z">
                <w:rPr/>
              </w:rPrChange>
            </w:rPr>
            <w:t>50.</w:t>
          </w:r>
          <w:r w:rsidRPr="006B3F44">
            <w:rPr>
              <w:rPrChange w:id="1105" w:author="Cara Brook" w:date="2021-08-29T14:07:00Z">
                <w:rPr/>
              </w:rPrChange>
            </w:rPr>
            <w:tab/>
            <w:t xml:space="preserve">Ge, X.-Y. </w:t>
          </w:r>
          <w:r w:rsidRPr="006B3F44">
            <w:rPr>
              <w:i/>
              <w:iCs/>
              <w:rPrChange w:id="1106" w:author="Cara Brook" w:date="2021-08-29T14:07:00Z">
                <w:rPr>
                  <w:i/>
                  <w:iCs/>
                </w:rPr>
              </w:rPrChange>
            </w:rPr>
            <w:t>et al.</w:t>
          </w:r>
          <w:r w:rsidRPr="006B3F44">
            <w:rPr>
              <w:rPrChange w:id="1107" w:author="Cara Brook" w:date="2021-08-29T14:07:00Z">
                <w:rPr/>
              </w:rPrChange>
            </w:rPr>
            <w:t xml:space="preserve"> Coexistence of multiple coronaviruses in several bat colonies in an abandoned mineshaft. </w:t>
          </w:r>
          <w:proofErr w:type="spellStart"/>
          <w:r w:rsidRPr="006B3F44">
            <w:rPr>
              <w:i/>
              <w:iCs/>
              <w:rPrChange w:id="1108" w:author="Cara Brook" w:date="2021-08-29T14:07:00Z">
                <w:rPr>
                  <w:i/>
                  <w:iCs/>
                </w:rPr>
              </w:rPrChange>
            </w:rPr>
            <w:t>Virologica</w:t>
          </w:r>
          <w:proofErr w:type="spellEnd"/>
          <w:r w:rsidRPr="006B3F44">
            <w:rPr>
              <w:i/>
              <w:iCs/>
              <w:rPrChange w:id="1109" w:author="Cara Brook" w:date="2021-08-29T14:07:00Z">
                <w:rPr>
                  <w:i/>
                  <w:iCs/>
                </w:rPr>
              </w:rPrChange>
            </w:rPr>
            <w:t xml:space="preserve"> </w:t>
          </w:r>
          <w:proofErr w:type="spellStart"/>
          <w:r w:rsidRPr="006B3F44">
            <w:rPr>
              <w:i/>
              <w:iCs/>
              <w:rPrChange w:id="1110" w:author="Cara Brook" w:date="2021-08-29T14:07:00Z">
                <w:rPr>
                  <w:i/>
                  <w:iCs/>
                </w:rPr>
              </w:rPrChange>
            </w:rPr>
            <w:t>Sinica</w:t>
          </w:r>
          <w:proofErr w:type="spellEnd"/>
          <w:r w:rsidRPr="006B3F44">
            <w:rPr>
              <w:rPrChange w:id="1111" w:author="Cara Brook" w:date="2021-08-29T14:07:00Z">
                <w:rPr/>
              </w:rPrChange>
            </w:rPr>
            <w:t xml:space="preserve"> </w:t>
          </w:r>
          <w:r w:rsidRPr="006B3F44">
            <w:rPr>
              <w:b/>
              <w:bCs/>
              <w:rPrChange w:id="1112" w:author="Cara Brook" w:date="2021-08-29T14:07:00Z">
                <w:rPr>
                  <w:b/>
                  <w:bCs/>
                </w:rPr>
              </w:rPrChange>
            </w:rPr>
            <w:t>31</w:t>
          </w:r>
          <w:r w:rsidRPr="006B3F44">
            <w:rPr>
              <w:rPrChange w:id="1113" w:author="Cara Brook" w:date="2021-08-29T14:07:00Z">
                <w:rPr/>
              </w:rPrChange>
            </w:rPr>
            <w:t>, 31–40 (2016).</w:t>
          </w:r>
        </w:p>
        <w:p w14:paraId="230CCC43" w14:textId="77777777" w:rsidR="00AD5CD7" w:rsidRPr="006B3F44" w:rsidRDefault="00AD5CD7">
          <w:pPr>
            <w:autoSpaceDE w:val="0"/>
            <w:autoSpaceDN w:val="0"/>
            <w:ind w:hanging="640"/>
            <w:divId w:val="271212575"/>
            <w:rPr>
              <w:rPrChange w:id="1114" w:author="Cara Brook" w:date="2021-08-29T14:07:00Z">
                <w:rPr/>
              </w:rPrChange>
            </w:rPr>
          </w:pPr>
          <w:r w:rsidRPr="006B3F44">
            <w:rPr>
              <w:rPrChange w:id="1115" w:author="Cara Brook" w:date="2021-08-29T14:07:00Z">
                <w:rPr/>
              </w:rPrChange>
            </w:rPr>
            <w:t>51.</w:t>
          </w:r>
          <w:r w:rsidRPr="006B3F44">
            <w:rPr>
              <w:rPrChange w:id="1116" w:author="Cara Brook" w:date="2021-08-29T14:07:00Z">
                <w:rPr/>
              </w:rPrChange>
            </w:rPr>
            <w:tab/>
            <w:t xml:space="preserve">Wang, H., Pipes, L. &amp; Nielsen, R. Synonymous mutations and the molecular evolution of SARS-CoV-2 origins. </w:t>
          </w:r>
          <w:r w:rsidRPr="006B3F44">
            <w:rPr>
              <w:i/>
              <w:iCs/>
              <w:rPrChange w:id="1117" w:author="Cara Brook" w:date="2021-08-29T14:07:00Z">
                <w:rPr>
                  <w:i/>
                  <w:iCs/>
                </w:rPr>
              </w:rPrChange>
            </w:rPr>
            <w:t>Virus Evolution</w:t>
          </w:r>
          <w:r w:rsidRPr="006B3F44">
            <w:rPr>
              <w:rPrChange w:id="1118" w:author="Cara Brook" w:date="2021-08-29T14:07:00Z">
                <w:rPr/>
              </w:rPrChange>
            </w:rPr>
            <w:t xml:space="preserve"> </w:t>
          </w:r>
          <w:r w:rsidRPr="006B3F44">
            <w:rPr>
              <w:b/>
              <w:bCs/>
              <w:rPrChange w:id="1119" w:author="Cara Brook" w:date="2021-08-29T14:07:00Z">
                <w:rPr>
                  <w:b/>
                  <w:bCs/>
                </w:rPr>
              </w:rPrChange>
            </w:rPr>
            <w:t>7</w:t>
          </w:r>
          <w:r w:rsidRPr="006B3F44">
            <w:rPr>
              <w:rPrChange w:id="1120" w:author="Cara Brook" w:date="2021-08-29T14:07:00Z">
                <w:rPr/>
              </w:rPrChange>
            </w:rPr>
            <w:t>, (2021).</w:t>
          </w:r>
        </w:p>
        <w:p w14:paraId="3D04ED99" w14:textId="77777777" w:rsidR="00AD5CD7" w:rsidRPr="006B3F44" w:rsidRDefault="00AD5CD7">
          <w:pPr>
            <w:autoSpaceDE w:val="0"/>
            <w:autoSpaceDN w:val="0"/>
            <w:ind w:hanging="640"/>
            <w:divId w:val="729424209"/>
            <w:rPr>
              <w:rPrChange w:id="1121" w:author="Cara Brook" w:date="2021-08-29T14:07:00Z">
                <w:rPr/>
              </w:rPrChange>
            </w:rPr>
          </w:pPr>
          <w:r w:rsidRPr="006B3F44">
            <w:rPr>
              <w:rPrChange w:id="1122" w:author="Cara Brook" w:date="2021-08-29T14:07:00Z">
                <w:rPr/>
              </w:rPrChange>
            </w:rPr>
            <w:t>52.</w:t>
          </w:r>
          <w:r w:rsidRPr="006B3F44">
            <w:rPr>
              <w:rPrChange w:id="1123" w:author="Cara Brook" w:date="2021-08-29T14:07:00Z">
                <w:rPr/>
              </w:rPrChange>
            </w:rPr>
            <w:tab/>
            <w:t xml:space="preserve">Zhou, H. </w:t>
          </w:r>
          <w:r w:rsidRPr="006B3F44">
            <w:rPr>
              <w:i/>
              <w:iCs/>
              <w:rPrChange w:id="1124" w:author="Cara Brook" w:date="2021-08-29T14:07:00Z">
                <w:rPr>
                  <w:i/>
                  <w:iCs/>
                </w:rPr>
              </w:rPrChange>
            </w:rPr>
            <w:t>et al.</w:t>
          </w:r>
          <w:r w:rsidRPr="006B3F44">
            <w:rPr>
              <w:rPrChange w:id="1125" w:author="Cara Brook" w:date="2021-08-29T14:07:00Z">
                <w:rPr/>
              </w:rPrChange>
            </w:rPr>
            <w:t xml:space="preserve"> A novel bat coronavirus reveals natural insertions at the S1/S2 cleavage site of the Spike protein and a possible recombinant origin of HCoV-19. </w:t>
          </w:r>
          <w:proofErr w:type="spellStart"/>
          <w:r w:rsidRPr="006B3F44">
            <w:rPr>
              <w:i/>
              <w:iCs/>
              <w:rPrChange w:id="1126" w:author="Cara Brook" w:date="2021-08-29T14:07:00Z">
                <w:rPr>
                  <w:i/>
                  <w:iCs/>
                </w:rPr>
              </w:rPrChange>
            </w:rPr>
            <w:t>bioRxiv</w:t>
          </w:r>
          <w:proofErr w:type="spellEnd"/>
          <w:r w:rsidRPr="006B3F44">
            <w:rPr>
              <w:rPrChange w:id="1127" w:author="Cara Brook" w:date="2021-08-29T14:07:00Z">
                <w:rPr/>
              </w:rPrChange>
            </w:rPr>
            <w:t xml:space="preserve"> 2020.03.02.974139 (2020) doi:10.1101/2020.03.02.974139.</w:t>
          </w:r>
        </w:p>
        <w:p w14:paraId="011BD676" w14:textId="77777777" w:rsidR="00AD5CD7" w:rsidRPr="006B3F44" w:rsidRDefault="00AD5CD7">
          <w:pPr>
            <w:autoSpaceDE w:val="0"/>
            <w:autoSpaceDN w:val="0"/>
            <w:ind w:hanging="640"/>
            <w:divId w:val="805397261"/>
            <w:rPr>
              <w:rPrChange w:id="1128" w:author="Cara Brook" w:date="2021-08-29T14:07:00Z">
                <w:rPr/>
              </w:rPrChange>
            </w:rPr>
          </w:pPr>
          <w:r w:rsidRPr="006B3F44">
            <w:rPr>
              <w:rPrChange w:id="1129" w:author="Cara Brook" w:date="2021-08-29T14:07:00Z">
                <w:rPr/>
              </w:rPrChange>
            </w:rPr>
            <w:t>53.</w:t>
          </w:r>
          <w:r w:rsidRPr="006B3F44">
            <w:rPr>
              <w:rPrChange w:id="1130" w:author="Cara Brook" w:date="2021-08-29T14:07:00Z">
                <w:rPr/>
              </w:rPrChange>
            </w:rPr>
            <w:tab/>
            <w:t xml:space="preserve">Li, X. </w:t>
          </w:r>
          <w:r w:rsidRPr="006B3F44">
            <w:rPr>
              <w:i/>
              <w:iCs/>
              <w:rPrChange w:id="1131" w:author="Cara Brook" w:date="2021-08-29T14:07:00Z">
                <w:rPr>
                  <w:i/>
                  <w:iCs/>
                </w:rPr>
              </w:rPrChange>
            </w:rPr>
            <w:t>et al.</w:t>
          </w:r>
          <w:r w:rsidRPr="006B3F44">
            <w:rPr>
              <w:rPrChange w:id="1132" w:author="Cara Brook" w:date="2021-08-29T14:07:00Z">
                <w:rPr/>
              </w:rPrChange>
            </w:rPr>
            <w:t xml:space="preserve"> Emergence of SARS-CoV-2 through recombination and strong purifying selection. </w:t>
          </w:r>
          <w:r w:rsidRPr="006B3F44">
            <w:rPr>
              <w:i/>
              <w:iCs/>
              <w:rPrChange w:id="1133" w:author="Cara Brook" w:date="2021-08-29T14:07:00Z">
                <w:rPr>
                  <w:i/>
                  <w:iCs/>
                </w:rPr>
              </w:rPrChange>
            </w:rPr>
            <w:t>Science Advances</w:t>
          </w:r>
          <w:r w:rsidRPr="006B3F44">
            <w:rPr>
              <w:rPrChange w:id="1134" w:author="Cara Brook" w:date="2021-08-29T14:07:00Z">
                <w:rPr/>
              </w:rPrChange>
            </w:rPr>
            <w:t xml:space="preserve"> </w:t>
          </w:r>
          <w:r w:rsidRPr="006B3F44">
            <w:rPr>
              <w:b/>
              <w:bCs/>
              <w:rPrChange w:id="1135" w:author="Cara Brook" w:date="2021-08-29T14:07:00Z">
                <w:rPr>
                  <w:b/>
                  <w:bCs/>
                </w:rPr>
              </w:rPrChange>
            </w:rPr>
            <w:t>6</w:t>
          </w:r>
          <w:r w:rsidRPr="006B3F44">
            <w:rPr>
              <w:rPrChange w:id="1136" w:author="Cara Brook" w:date="2021-08-29T14:07:00Z">
                <w:rPr/>
              </w:rPrChange>
            </w:rPr>
            <w:t>, eabb9153 (2020).</w:t>
          </w:r>
        </w:p>
        <w:p w14:paraId="23FF121C" w14:textId="77777777" w:rsidR="00AD5CD7" w:rsidRPr="006B3F44" w:rsidRDefault="00AD5CD7">
          <w:pPr>
            <w:autoSpaceDE w:val="0"/>
            <w:autoSpaceDN w:val="0"/>
            <w:ind w:hanging="640"/>
            <w:divId w:val="564603854"/>
            <w:rPr>
              <w:rPrChange w:id="1137" w:author="Cara Brook" w:date="2021-08-29T14:07:00Z">
                <w:rPr/>
              </w:rPrChange>
            </w:rPr>
          </w:pPr>
          <w:r w:rsidRPr="006B3F44">
            <w:rPr>
              <w:rPrChange w:id="1138" w:author="Cara Brook" w:date="2021-08-29T14:07:00Z">
                <w:rPr/>
              </w:rPrChange>
            </w:rPr>
            <w:t>54.</w:t>
          </w:r>
          <w:r w:rsidRPr="006B3F44">
            <w:rPr>
              <w:rPrChange w:id="1139" w:author="Cara Brook" w:date="2021-08-29T14:07:00Z">
                <w:rPr/>
              </w:rPrChange>
            </w:rPr>
            <w:tab/>
          </w:r>
          <w:proofErr w:type="spellStart"/>
          <w:r w:rsidRPr="006B3F44">
            <w:rPr>
              <w:rPrChange w:id="1140" w:author="Cara Brook" w:date="2021-08-29T14:07:00Z">
                <w:rPr/>
              </w:rPrChange>
            </w:rPr>
            <w:t>Boni</w:t>
          </w:r>
          <w:proofErr w:type="spellEnd"/>
          <w:r w:rsidRPr="006B3F44">
            <w:rPr>
              <w:rPrChange w:id="1141" w:author="Cara Brook" w:date="2021-08-29T14:07:00Z">
                <w:rPr/>
              </w:rPrChange>
            </w:rPr>
            <w:t xml:space="preserve">, M. F. </w:t>
          </w:r>
          <w:r w:rsidRPr="006B3F44">
            <w:rPr>
              <w:i/>
              <w:iCs/>
              <w:rPrChange w:id="1142" w:author="Cara Brook" w:date="2021-08-29T14:07:00Z">
                <w:rPr>
                  <w:i/>
                  <w:iCs/>
                </w:rPr>
              </w:rPrChange>
            </w:rPr>
            <w:t>et al.</w:t>
          </w:r>
          <w:r w:rsidRPr="006B3F44">
            <w:rPr>
              <w:rPrChange w:id="1143" w:author="Cara Brook" w:date="2021-08-29T14:07:00Z">
                <w:rPr/>
              </w:rPrChange>
            </w:rPr>
            <w:t xml:space="preserve"> Evolutionary origins of the SARS-CoV-2 </w:t>
          </w:r>
          <w:proofErr w:type="spellStart"/>
          <w:r w:rsidRPr="006B3F44">
            <w:rPr>
              <w:rPrChange w:id="1144" w:author="Cara Brook" w:date="2021-08-29T14:07:00Z">
                <w:rPr/>
              </w:rPrChange>
            </w:rPr>
            <w:t>sarbecovirus</w:t>
          </w:r>
          <w:proofErr w:type="spellEnd"/>
          <w:r w:rsidRPr="006B3F44">
            <w:rPr>
              <w:rPrChange w:id="1145" w:author="Cara Brook" w:date="2021-08-29T14:07:00Z">
                <w:rPr/>
              </w:rPrChange>
            </w:rPr>
            <w:t xml:space="preserve"> lineage responsible for the COVID-19 pandemic. </w:t>
          </w:r>
          <w:r w:rsidRPr="006B3F44">
            <w:rPr>
              <w:i/>
              <w:iCs/>
              <w:rPrChange w:id="1146" w:author="Cara Brook" w:date="2021-08-29T14:07:00Z">
                <w:rPr>
                  <w:i/>
                  <w:iCs/>
                </w:rPr>
              </w:rPrChange>
            </w:rPr>
            <w:t>Nature Microbiology</w:t>
          </w:r>
          <w:r w:rsidRPr="006B3F44">
            <w:rPr>
              <w:rPrChange w:id="1147" w:author="Cara Brook" w:date="2021-08-29T14:07:00Z">
                <w:rPr/>
              </w:rPrChange>
            </w:rPr>
            <w:t xml:space="preserve"> </w:t>
          </w:r>
          <w:r w:rsidRPr="006B3F44">
            <w:rPr>
              <w:b/>
              <w:bCs/>
              <w:rPrChange w:id="1148" w:author="Cara Brook" w:date="2021-08-29T14:07:00Z">
                <w:rPr>
                  <w:b/>
                  <w:bCs/>
                </w:rPr>
              </w:rPrChange>
            </w:rPr>
            <w:t>5</w:t>
          </w:r>
          <w:r w:rsidRPr="006B3F44">
            <w:rPr>
              <w:rPrChange w:id="1149" w:author="Cara Brook" w:date="2021-08-29T14:07:00Z">
                <w:rPr/>
              </w:rPrChange>
            </w:rPr>
            <w:t>, 1408–1417 (2020).</w:t>
          </w:r>
        </w:p>
        <w:p w14:paraId="0B667A38" w14:textId="77777777" w:rsidR="00AD5CD7" w:rsidRPr="006B3F44" w:rsidRDefault="00AD5CD7">
          <w:pPr>
            <w:autoSpaceDE w:val="0"/>
            <w:autoSpaceDN w:val="0"/>
            <w:ind w:hanging="640"/>
            <w:divId w:val="170292789"/>
            <w:rPr>
              <w:rPrChange w:id="1150" w:author="Cara Brook" w:date="2021-08-29T14:07:00Z">
                <w:rPr/>
              </w:rPrChange>
            </w:rPr>
          </w:pPr>
          <w:r w:rsidRPr="006B3F44">
            <w:rPr>
              <w:rPrChange w:id="1151" w:author="Cara Brook" w:date="2021-08-29T14:07:00Z">
                <w:rPr/>
              </w:rPrChange>
            </w:rPr>
            <w:t>55.</w:t>
          </w:r>
          <w:r w:rsidRPr="006B3F44">
            <w:rPr>
              <w:rPrChange w:id="1152" w:author="Cara Brook" w:date="2021-08-29T14:07:00Z">
                <w:rPr/>
              </w:rPrChange>
            </w:rPr>
            <w:tab/>
            <w:t xml:space="preserve">Graham, R. L. &amp; Baric, R. S. Recombination, reservoirs, and the modular spike: mechanisms of coronavirus cross-species transmission. </w:t>
          </w:r>
          <w:r w:rsidRPr="006B3F44">
            <w:rPr>
              <w:i/>
              <w:iCs/>
              <w:rPrChange w:id="1153" w:author="Cara Brook" w:date="2021-08-29T14:07:00Z">
                <w:rPr>
                  <w:i/>
                  <w:iCs/>
                </w:rPr>
              </w:rPrChange>
            </w:rPr>
            <w:t>Journal of virology</w:t>
          </w:r>
          <w:r w:rsidRPr="006B3F44">
            <w:rPr>
              <w:rPrChange w:id="1154" w:author="Cara Brook" w:date="2021-08-29T14:07:00Z">
                <w:rPr/>
              </w:rPrChange>
            </w:rPr>
            <w:t xml:space="preserve"> </w:t>
          </w:r>
          <w:r w:rsidRPr="006B3F44">
            <w:rPr>
              <w:b/>
              <w:bCs/>
              <w:rPrChange w:id="1155" w:author="Cara Brook" w:date="2021-08-29T14:07:00Z">
                <w:rPr>
                  <w:b/>
                  <w:bCs/>
                </w:rPr>
              </w:rPrChange>
            </w:rPr>
            <w:t>84</w:t>
          </w:r>
          <w:r w:rsidRPr="006B3F44">
            <w:rPr>
              <w:rPrChange w:id="1156" w:author="Cara Brook" w:date="2021-08-29T14:07:00Z">
                <w:rPr/>
              </w:rPrChange>
            </w:rPr>
            <w:t>, 3134–3146 (2010).</w:t>
          </w:r>
        </w:p>
        <w:p w14:paraId="756B5E3D" w14:textId="77777777" w:rsidR="00AD5CD7" w:rsidRPr="006B3F44" w:rsidRDefault="00AD5CD7">
          <w:pPr>
            <w:autoSpaceDE w:val="0"/>
            <w:autoSpaceDN w:val="0"/>
            <w:ind w:hanging="640"/>
            <w:divId w:val="1839727406"/>
            <w:rPr>
              <w:rPrChange w:id="1157" w:author="Cara Brook" w:date="2021-08-29T14:07:00Z">
                <w:rPr/>
              </w:rPrChange>
            </w:rPr>
          </w:pPr>
          <w:r w:rsidRPr="006B3F44">
            <w:rPr>
              <w:rPrChange w:id="1158" w:author="Cara Brook" w:date="2021-08-29T14:07:00Z">
                <w:rPr/>
              </w:rPrChange>
            </w:rPr>
            <w:t>56.</w:t>
          </w:r>
          <w:r w:rsidRPr="006B3F44">
            <w:rPr>
              <w:rPrChange w:id="1159" w:author="Cara Brook" w:date="2021-08-29T14:07:00Z">
                <w:rPr/>
              </w:rPrChange>
            </w:rPr>
            <w:tab/>
            <w:t xml:space="preserve">Wells, H. L. </w:t>
          </w:r>
          <w:r w:rsidRPr="006B3F44">
            <w:rPr>
              <w:i/>
              <w:iCs/>
              <w:rPrChange w:id="1160" w:author="Cara Brook" w:date="2021-08-29T14:07:00Z">
                <w:rPr>
                  <w:i/>
                  <w:iCs/>
                </w:rPr>
              </w:rPrChange>
            </w:rPr>
            <w:t>et al.</w:t>
          </w:r>
          <w:r w:rsidRPr="006B3F44">
            <w:rPr>
              <w:rPrChange w:id="1161" w:author="Cara Brook" w:date="2021-08-29T14:07:00Z">
                <w:rPr/>
              </w:rPrChange>
            </w:rPr>
            <w:t xml:space="preserve"> The evolutionary history of ACE2 usage within the coronavirus subgenus </w:t>
          </w:r>
          <w:proofErr w:type="spellStart"/>
          <w:r w:rsidRPr="006B3F44">
            <w:rPr>
              <w:rPrChange w:id="1162" w:author="Cara Brook" w:date="2021-08-29T14:07:00Z">
                <w:rPr/>
              </w:rPrChange>
            </w:rPr>
            <w:t>Sarbecovirus</w:t>
          </w:r>
          <w:proofErr w:type="spellEnd"/>
          <w:r w:rsidRPr="006B3F44">
            <w:rPr>
              <w:rPrChange w:id="1163" w:author="Cara Brook" w:date="2021-08-29T14:07:00Z">
                <w:rPr/>
              </w:rPrChange>
            </w:rPr>
            <w:t xml:space="preserve">. </w:t>
          </w:r>
          <w:r w:rsidRPr="006B3F44">
            <w:rPr>
              <w:i/>
              <w:iCs/>
              <w:rPrChange w:id="1164" w:author="Cara Brook" w:date="2021-08-29T14:07:00Z">
                <w:rPr>
                  <w:i/>
                  <w:iCs/>
                </w:rPr>
              </w:rPrChange>
            </w:rPr>
            <w:t>Virus Evolution</w:t>
          </w:r>
          <w:r w:rsidRPr="006B3F44">
            <w:rPr>
              <w:rPrChange w:id="1165" w:author="Cara Brook" w:date="2021-08-29T14:07:00Z">
                <w:rPr/>
              </w:rPrChange>
            </w:rPr>
            <w:t xml:space="preserve"> </w:t>
          </w:r>
          <w:r w:rsidRPr="006B3F44">
            <w:rPr>
              <w:b/>
              <w:bCs/>
              <w:rPrChange w:id="1166" w:author="Cara Brook" w:date="2021-08-29T14:07:00Z">
                <w:rPr>
                  <w:b/>
                  <w:bCs/>
                </w:rPr>
              </w:rPrChange>
            </w:rPr>
            <w:t>7</w:t>
          </w:r>
          <w:r w:rsidRPr="006B3F44">
            <w:rPr>
              <w:rPrChange w:id="1167" w:author="Cara Brook" w:date="2021-08-29T14:07:00Z">
                <w:rPr/>
              </w:rPrChange>
            </w:rPr>
            <w:t>, (2021).</w:t>
          </w:r>
        </w:p>
        <w:p w14:paraId="30FF3035" w14:textId="330B52F1" w:rsidR="00E70511" w:rsidRPr="006B3F44" w:rsidRDefault="00AD5CD7" w:rsidP="00A60EE4">
          <w:pPr>
            <w:rPr>
              <w:b/>
              <w:bCs/>
              <w:rPrChange w:id="1168" w:author="Cara Brook" w:date="2021-08-29T14:07:00Z">
                <w:rPr>
                  <w:rFonts w:ascii="Arial" w:hAnsi="Arial" w:cs="Arial"/>
                  <w:b/>
                  <w:bCs/>
                </w:rPr>
              </w:rPrChange>
            </w:rPr>
          </w:pPr>
          <w:r w:rsidRPr="006B3F44">
            <w:rPr>
              <w:rPrChange w:id="1169" w:author="Cara Brook" w:date="2021-08-29T14:07:00Z">
                <w:rPr/>
              </w:rPrChange>
            </w:rPr>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Kettenburg, Gwenddolen" w:date="2021-08-29T13:22:00Z" w:initials="KG">
    <w:p w14:paraId="4C22D56E" w14:textId="77777777" w:rsidR="005A3671" w:rsidRDefault="005A3671" w:rsidP="005A3671">
      <w:pPr>
        <w:pStyle w:val="CommentText"/>
      </w:pPr>
      <w:r>
        <w:rPr>
          <w:rStyle w:val="CommentReference"/>
        </w:rPr>
        <w:annotationRef/>
      </w:r>
      <w:r>
        <w:rPr>
          <w:rStyle w:val="CommentReference"/>
        </w:rPr>
        <w:annotationRef/>
      </w:r>
      <w:r>
        <w:t xml:space="preserve">Add paragraph here about </w:t>
      </w:r>
      <w:proofErr w:type="spellStart"/>
      <w:r>
        <w:t>CoV</w:t>
      </w:r>
      <w:proofErr w:type="spellEnd"/>
      <w:r>
        <w:t xml:space="preserve"> recombination potential and why surveying the viruses in the wild is important for understanding zoonotic threats</w:t>
      </w:r>
    </w:p>
    <w:p w14:paraId="7D59D7AA" w14:textId="6F62A843" w:rsidR="005A3671" w:rsidRDefault="005A3671">
      <w:pPr>
        <w:pStyle w:val="CommentText"/>
      </w:pPr>
    </w:p>
  </w:comment>
  <w:comment w:id="117" w:author="Kettenburg, Gwenddolen" w:date="2021-08-29T13:23:00Z" w:initials="KG">
    <w:p w14:paraId="029AF931" w14:textId="77777777" w:rsidR="003B499D" w:rsidRDefault="003B499D" w:rsidP="003B499D">
      <w:pPr>
        <w:pStyle w:val="CommentText"/>
      </w:pPr>
      <w:r>
        <w:rPr>
          <w:rStyle w:val="CommentReference"/>
        </w:rPr>
        <w:annotationRef/>
      </w:r>
      <w:r>
        <w:rPr>
          <w:rStyle w:val="CommentReference"/>
        </w:rPr>
        <w:annotationRef/>
      </w:r>
      <w:r>
        <w:rPr>
          <w:rStyle w:val="CommentReference"/>
        </w:rPr>
        <w:annotationRef/>
      </w:r>
      <w:r>
        <w:t xml:space="preserve">Add text/paragraph here explaining what types of </w:t>
      </w:r>
      <w:proofErr w:type="spellStart"/>
      <w:r>
        <w:t>CoVs</w:t>
      </w:r>
      <w:proofErr w:type="spellEnd"/>
      <w:r>
        <w:t xml:space="preserve"> have been found in African and Europe vs. Asia </w:t>
      </w:r>
      <w:proofErr w:type="spellStart"/>
      <w:r>
        <w:t>nobecoviruses</w:t>
      </w:r>
      <w:proofErr w:type="spellEnd"/>
      <w:r>
        <w:t xml:space="preserve"> (not previously identified as zoonotic) but what is known about their </w:t>
      </w:r>
      <w:proofErr w:type="spellStart"/>
      <w:r>
        <w:t>recombinatory</w:t>
      </w:r>
      <w:proofErr w:type="spellEnd"/>
      <w:r>
        <w:t xml:space="preserve"> potential and possible threats</w:t>
      </w:r>
    </w:p>
    <w:p w14:paraId="1E31F3B2" w14:textId="0E567484" w:rsidR="003B499D" w:rsidRDefault="003B499D">
      <w:pPr>
        <w:pStyle w:val="CommentText"/>
      </w:pPr>
    </w:p>
  </w:comment>
  <w:comment w:id="123" w:author="Kettenburg, Gwenddolen" w:date="2021-08-29T13:23:00Z" w:initials="KG">
    <w:p w14:paraId="263B5C81" w14:textId="71DD69B8" w:rsidR="003B499D" w:rsidRDefault="003B499D">
      <w:pPr>
        <w:pStyle w:val="CommentText"/>
      </w:pPr>
      <w:r>
        <w:rPr>
          <w:rStyle w:val="CommentReference"/>
        </w:rPr>
        <w:annotationRef/>
      </w:r>
      <w:r>
        <w:rPr>
          <w:rStyle w:val="CommentReference"/>
        </w:rPr>
        <w:annotationRef/>
      </w:r>
      <w:r>
        <w:t xml:space="preserve">Should add some literature on what has been done on </w:t>
      </w:r>
      <w:proofErr w:type="spellStart"/>
      <w:r>
        <w:t>CoVs</w:t>
      </w:r>
      <w:proofErr w:type="spellEnd"/>
      <w:r>
        <w:t xml:space="preserve"> in Madagascar and from which bat families and which bat families are present that might be important to survey further (</w:t>
      </w:r>
      <w:proofErr w:type="spellStart"/>
      <w:r>
        <w:t>Hipposideros</w:t>
      </w:r>
      <w:proofErr w:type="spellEnd"/>
      <w:r>
        <w:t xml:space="preserve"> for one </w:t>
      </w:r>
      <w:proofErr w:type="spellStart"/>
      <w:r>
        <w:t>migh</w:t>
      </w:r>
      <w:proofErr w:type="spellEnd"/>
      <w:r>
        <w:t xml:space="preserve"> have </w:t>
      </w:r>
      <w:proofErr w:type="spellStart"/>
      <w:r>
        <w:t>Hibecoviruses</w:t>
      </w:r>
      <w:proofErr w:type="spellEnd"/>
      <w:r>
        <w:t>)</w:t>
      </w:r>
    </w:p>
  </w:comment>
  <w:comment w:id="141"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279" w:author="Kettenburg, Gwenddolen" w:date="2021-08-29T13:26:00Z" w:initials="KG">
    <w:p w14:paraId="78028DBC" w14:textId="22953893" w:rsidR="003B499D" w:rsidRDefault="003B499D">
      <w:pPr>
        <w:pStyle w:val="CommentText"/>
      </w:pPr>
      <w:r>
        <w:rPr>
          <w:rStyle w:val="CommentReference"/>
        </w:rPr>
        <w:annotationRef/>
      </w:r>
      <w:r>
        <w:rPr>
          <w:rStyle w:val="CommentReference"/>
        </w:rPr>
        <w:annotationRef/>
      </w:r>
      <w:r>
        <w:t xml:space="preserve">Actually can’t say this (I was wrong in the first abstract) because of that </w:t>
      </w:r>
      <w:proofErr w:type="spellStart"/>
      <w:r>
        <w:t>Joffrin</w:t>
      </w:r>
      <w:proofErr w:type="spellEnd"/>
      <w:r>
        <w:t xml:space="preserve"> </w:t>
      </w:r>
      <w:proofErr w:type="spellStart"/>
      <w:r>
        <w:t>papr</w:t>
      </w:r>
      <w:proofErr w:type="spellEnd"/>
    </w:p>
  </w:comment>
  <w:comment w:id="472" w:author="Kettenburg, Gwenddolen" w:date="2021-08-29T13:26:00Z" w:initials="KG">
    <w:p w14:paraId="51CBB1F1" w14:textId="77777777" w:rsidR="003B499D" w:rsidRDefault="003B499D" w:rsidP="003B499D">
      <w:pPr>
        <w:pStyle w:val="CommentText"/>
        <w:rPr>
          <w:rStyle w:val="CommentReference"/>
        </w:rPr>
      </w:pPr>
      <w:r>
        <w:rPr>
          <w:rStyle w:val="CommentTextChar"/>
        </w:rPr>
        <w:annotationRef/>
      </w:r>
      <w:r>
        <w:rPr>
          <w:rStyle w:val="CommentReference"/>
        </w:rPr>
        <w:t>Things to add in discussion:</w:t>
      </w:r>
    </w:p>
    <w:p w14:paraId="0E764CEF" w14:textId="77777777" w:rsidR="003B499D" w:rsidRPr="007E3F0E" w:rsidRDefault="003B499D" w:rsidP="003B499D">
      <w:pPr>
        <w:pStyle w:val="CommentText"/>
        <w:numPr>
          <w:ilvl w:val="0"/>
          <w:numId w:val="2"/>
        </w:numPr>
        <w:rPr>
          <w:rStyle w:val="CommentReference"/>
        </w:rPr>
      </w:pPr>
      <w:r>
        <w:rPr>
          <w:rStyle w:val="CommentReference"/>
        </w:rPr>
        <w:t>Divergent viruses matches with how divergent are those Madagascar bats</w:t>
      </w:r>
    </w:p>
    <w:p w14:paraId="6B723341" w14:textId="77777777" w:rsidR="003B499D" w:rsidRPr="007E3F0E" w:rsidRDefault="003B499D" w:rsidP="003B499D">
      <w:pPr>
        <w:pStyle w:val="CommentText"/>
        <w:numPr>
          <w:ilvl w:val="0"/>
          <w:numId w:val="2"/>
        </w:numPr>
        <w:rPr>
          <w:rStyle w:val="CommentReference"/>
        </w:rPr>
      </w:pPr>
      <w:r>
        <w:rPr>
          <w:rStyle w:val="CommentReference"/>
        </w:rPr>
        <w:t>TRS in P. rufus is different – does this impact immune modulation?</w:t>
      </w:r>
    </w:p>
    <w:p w14:paraId="17253AEE" w14:textId="77777777" w:rsidR="003B499D" w:rsidRPr="007E3F0E" w:rsidRDefault="003B499D" w:rsidP="003B499D">
      <w:pPr>
        <w:pStyle w:val="CommentText"/>
        <w:numPr>
          <w:ilvl w:val="0"/>
          <w:numId w:val="2"/>
        </w:numPr>
        <w:rPr>
          <w:rStyle w:val="CommentReference"/>
        </w:rPr>
      </w:pPr>
      <w:r>
        <w:rPr>
          <w:rStyle w:val="CommentReference"/>
        </w:rPr>
        <w:t xml:space="preserve">Possible insertion in P. rufus genome between E and N different from </w:t>
      </w:r>
      <w:proofErr w:type="spellStart"/>
      <w:r>
        <w:rPr>
          <w:rStyle w:val="CommentReference"/>
        </w:rPr>
        <w:t>orthoreovirus</w:t>
      </w:r>
      <w:proofErr w:type="spellEnd"/>
      <w:r>
        <w:rPr>
          <w:rStyle w:val="CommentReference"/>
        </w:rPr>
        <w:t xml:space="preserve"> but indicative of dynamic part of the genome</w:t>
      </w:r>
    </w:p>
    <w:p w14:paraId="5D995548" w14:textId="5F8A8949" w:rsidR="003B499D" w:rsidRDefault="003B499D" w:rsidP="003B499D">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9D7AA" w15:done="0"/>
  <w15:commentEx w15:paraId="1E31F3B2" w15:done="0"/>
  <w15:commentEx w15:paraId="263B5C81" w15:done="0"/>
  <w15:commentEx w15:paraId="78289AEC" w15:done="0"/>
  <w15:commentEx w15:paraId="78028DBC" w15:done="0"/>
  <w15:commentEx w15:paraId="5D99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88F" w16cex:dateUtc="2021-08-29T18:22:00Z"/>
  <w16cex:commentExtensible w16cex:durableId="24D608E0" w16cex:dateUtc="2021-08-29T18:23:00Z"/>
  <w16cex:commentExtensible w16cex:durableId="24D608EC" w16cex:dateUtc="2021-08-29T18:23:00Z"/>
  <w16cex:commentExtensible w16cex:durableId="24D60910" w16cex:dateUtc="2021-08-29T18:24:00Z"/>
  <w16cex:commentExtensible w16cex:durableId="24D6096A" w16cex:dateUtc="2021-08-29T18:26:00Z"/>
  <w16cex:commentExtensible w16cex:durableId="24D60981" w16cex:dateUtc="2021-08-29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9D7AA" w16cid:durableId="24D6088F"/>
  <w16cid:commentId w16cid:paraId="1E31F3B2" w16cid:durableId="24D608E0"/>
  <w16cid:commentId w16cid:paraId="263B5C81" w16cid:durableId="24D608EC"/>
  <w16cid:commentId w16cid:paraId="78289AEC" w16cid:durableId="24D60910"/>
  <w16cid:commentId w16cid:paraId="78028DBC" w16cid:durableId="24D6096A"/>
  <w16cid:commentId w16cid:paraId="5D995548" w16cid:durableId="24D60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1530E"/>
    <w:rsid w:val="00034DD2"/>
    <w:rsid w:val="000531C0"/>
    <w:rsid w:val="00067C1D"/>
    <w:rsid w:val="000A270D"/>
    <w:rsid w:val="000A61E4"/>
    <w:rsid w:val="000B6CA0"/>
    <w:rsid w:val="000C3D57"/>
    <w:rsid w:val="000C6B9F"/>
    <w:rsid w:val="000F0DD0"/>
    <w:rsid w:val="000F231B"/>
    <w:rsid w:val="00100AD1"/>
    <w:rsid w:val="00121103"/>
    <w:rsid w:val="0015243B"/>
    <w:rsid w:val="001A1168"/>
    <w:rsid w:val="001A20A4"/>
    <w:rsid w:val="001B1416"/>
    <w:rsid w:val="001C324B"/>
    <w:rsid w:val="001E1CD8"/>
    <w:rsid w:val="002010C7"/>
    <w:rsid w:val="002067EB"/>
    <w:rsid w:val="00223664"/>
    <w:rsid w:val="00233C41"/>
    <w:rsid w:val="0023602B"/>
    <w:rsid w:val="0028337E"/>
    <w:rsid w:val="002D26FF"/>
    <w:rsid w:val="002D4496"/>
    <w:rsid w:val="002E08B3"/>
    <w:rsid w:val="00311993"/>
    <w:rsid w:val="00320446"/>
    <w:rsid w:val="00336813"/>
    <w:rsid w:val="00350106"/>
    <w:rsid w:val="003531F3"/>
    <w:rsid w:val="003A6AF4"/>
    <w:rsid w:val="003B2812"/>
    <w:rsid w:val="003B3700"/>
    <w:rsid w:val="003B499D"/>
    <w:rsid w:val="003C14B2"/>
    <w:rsid w:val="003C642C"/>
    <w:rsid w:val="003E6FDE"/>
    <w:rsid w:val="00405DCC"/>
    <w:rsid w:val="00414C10"/>
    <w:rsid w:val="00416280"/>
    <w:rsid w:val="0042336E"/>
    <w:rsid w:val="00437E67"/>
    <w:rsid w:val="00460D44"/>
    <w:rsid w:val="00471F6A"/>
    <w:rsid w:val="00486F48"/>
    <w:rsid w:val="00497981"/>
    <w:rsid w:val="0051494A"/>
    <w:rsid w:val="00525C2B"/>
    <w:rsid w:val="00540CD3"/>
    <w:rsid w:val="00553B50"/>
    <w:rsid w:val="00574C2F"/>
    <w:rsid w:val="00580892"/>
    <w:rsid w:val="0058561C"/>
    <w:rsid w:val="00593021"/>
    <w:rsid w:val="0059311D"/>
    <w:rsid w:val="005A3671"/>
    <w:rsid w:val="005C5906"/>
    <w:rsid w:val="005D4710"/>
    <w:rsid w:val="005D54DA"/>
    <w:rsid w:val="0064370A"/>
    <w:rsid w:val="0064444A"/>
    <w:rsid w:val="0065684B"/>
    <w:rsid w:val="0066051A"/>
    <w:rsid w:val="00687F30"/>
    <w:rsid w:val="00692F8C"/>
    <w:rsid w:val="006A6DA6"/>
    <w:rsid w:val="006B3F44"/>
    <w:rsid w:val="006E1258"/>
    <w:rsid w:val="006E3144"/>
    <w:rsid w:val="007010DC"/>
    <w:rsid w:val="007251AD"/>
    <w:rsid w:val="00735617"/>
    <w:rsid w:val="007446DB"/>
    <w:rsid w:val="007452E1"/>
    <w:rsid w:val="0076483D"/>
    <w:rsid w:val="007671B4"/>
    <w:rsid w:val="007707E0"/>
    <w:rsid w:val="00782BE7"/>
    <w:rsid w:val="007919B3"/>
    <w:rsid w:val="007922D1"/>
    <w:rsid w:val="007A2FD7"/>
    <w:rsid w:val="007F3A7E"/>
    <w:rsid w:val="007F3C84"/>
    <w:rsid w:val="0080006F"/>
    <w:rsid w:val="00804243"/>
    <w:rsid w:val="00817336"/>
    <w:rsid w:val="00831FB7"/>
    <w:rsid w:val="008C1A50"/>
    <w:rsid w:val="008C436F"/>
    <w:rsid w:val="008D195A"/>
    <w:rsid w:val="008E365C"/>
    <w:rsid w:val="008F0B36"/>
    <w:rsid w:val="00936C91"/>
    <w:rsid w:val="00950A28"/>
    <w:rsid w:val="00994889"/>
    <w:rsid w:val="00996157"/>
    <w:rsid w:val="009B4EC2"/>
    <w:rsid w:val="009B57BF"/>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8551B"/>
    <w:rsid w:val="00AA0A4D"/>
    <w:rsid w:val="00AA1665"/>
    <w:rsid w:val="00AC6E08"/>
    <w:rsid w:val="00AD5CD7"/>
    <w:rsid w:val="00B0541E"/>
    <w:rsid w:val="00B05D38"/>
    <w:rsid w:val="00B22163"/>
    <w:rsid w:val="00B22FA9"/>
    <w:rsid w:val="00B271A2"/>
    <w:rsid w:val="00B27C4F"/>
    <w:rsid w:val="00B56F44"/>
    <w:rsid w:val="00B62E3F"/>
    <w:rsid w:val="00B74B51"/>
    <w:rsid w:val="00BB267E"/>
    <w:rsid w:val="00BD4613"/>
    <w:rsid w:val="00BE12F0"/>
    <w:rsid w:val="00BE17FC"/>
    <w:rsid w:val="00BE1AD4"/>
    <w:rsid w:val="00BF1E68"/>
    <w:rsid w:val="00BF79B1"/>
    <w:rsid w:val="00C15828"/>
    <w:rsid w:val="00C1757C"/>
    <w:rsid w:val="00C21CD0"/>
    <w:rsid w:val="00C45C5F"/>
    <w:rsid w:val="00C46D9A"/>
    <w:rsid w:val="00C66A07"/>
    <w:rsid w:val="00C762CC"/>
    <w:rsid w:val="00CA6145"/>
    <w:rsid w:val="00CA7047"/>
    <w:rsid w:val="00CA7BDE"/>
    <w:rsid w:val="00CB1E2D"/>
    <w:rsid w:val="00CD31B5"/>
    <w:rsid w:val="00CE1DBA"/>
    <w:rsid w:val="00CE7A74"/>
    <w:rsid w:val="00D26A3A"/>
    <w:rsid w:val="00D45173"/>
    <w:rsid w:val="00D458BC"/>
    <w:rsid w:val="00D7163A"/>
    <w:rsid w:val="00D93F80"/>
    <w:rsid w:val="00DA1E42"/>
    <w:rsid w:val="00DA6226"/>
    <w:rsid w:val="00DB0412"/>
    <w:rsid w:val="00DC2E59"/>
    <w:rsid w:val="00DD1DE7"/>
    <w:rsid w:val="00DF5D26"/>
    <w:rsid w:val="00E13B01"/>
    <w:rsid w:val="00E266C0"/>
    <w:rsid w:val="00E33155"/>
    <w:rsid w:val="00E45DA1"/>
    <w:rsid w:val="00E639E3"/>
    <w:rsid w:val="00E70511"/>
    <w:rsid w:val="00E847C0"/>
    <w:rsid w:val="00E8501A"/>
    <w:rsid w:val="00E90CC3"/>
    <w:rsid w:val="00E936C7"/>
    <w:rsid w:val="00EA4A7B"/>
    <w:rsid w:val="00EC3248"/>
    <w:rsid w:val="00EF0B0A"/>
    <w:rsid w:val="00EF2F16"/>
    <w:rsid w:val="00EF4FE4"/>
    <w:rsid w:val="00F23CC8"/>
    <w:rsid w:val="00F36520"/>
    <w:rsid w:val="00F47ABB"/>
    <w:rsid w:val="00F82045"/>
    <w:rsid w:val="00F84856"/>
    <w:rsid w:val="00F96A65"/>
    <w:rsid w:val="00FB01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C0"/>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semiHidden/>
    <w:unhideWhenUsed/>
    <w:rsid w:val="00D93F80"/>
    <w:pPr>
      <w:spacing w:before="100" w:beforeAutospacing="1" w:after="100" w:afterAutospacing="1"/>
    </w:p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5255C7"/>
    <w:rsid w:val="0079721F"/>
    <w:rsid w:val="00B124A1"/>
    <w:rsid w:val="00BC0825"/>
    <w:rsid w:val="00BD58C3"/>
    <w:rsid w:val="00D84CD7"/>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17</cp:revision>
  <dcterms:created xsi:type="dcterms:W3CDTF">2021-08-27T16:14:00Z</dcterms:created>
  <dcterms:modified xsi:type="dcterms:W3CDTF">2021-08-29T20:42:00Z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