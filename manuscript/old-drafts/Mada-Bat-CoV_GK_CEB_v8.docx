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0D1CC1D8" w:rsidR="00E33155" w:rsidRPr="006B3F44" w:rsidRDefault="00E266C0" w:rsidP="00A60EE4">
      <w:pPr>
        <w:rPr>
          <w:color w:val="000000"/>
        </w:rPr>
      </w:pPr>
      <w:proofErr w:type="spellStart"/>
      <w:r w:rsidRPr="006B3F44">
        <w:rPr>
          <w:color w:val="000000"/>
        </w:rPr>
        <w:t>Gwenddolen</w:t>
      </w:r>
      <w:proofErr w:type="spellEnd"/>
      <w:r w:rsidRPr="006B3F44">
        <w:rPr>
          <w:color w:val="000000"/>
        </w:rPr>
        <w:t xml:space="preserve">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w:t>
      </w:r>
      <w:r w:rsidR="00503B99" w:rsidRPr="00503B99">
        <w:rPr>
          <w:rFonts w:ascii="Calibri" w:hAnsi="Calibri" w:cs="Calibri"/>
          <w:color w:val="000000"/>
        </w:rPr>
        <w:t>﻿</w:t>
      </w:r>
      <w:proofErr w:type="spellStart"/>
      <w:r w:rsidR="00503B99" w:rsidRPr="00503B99">
        <w:rPr>
          <w:color w:val="000000"/>
        </w:rPr>
        <w:t>Tsiry</w:t>
      </w:r>
      <w:proofErr w:type="spellEnd"/>
      <w:r w:rsidR="00503B99" w:rsidRPr="00503B99">
        <w:rPr>
          <w:color w:val="000000"/>
        </w:rPr>
        <w:t xml:space="preserve"> Hasina Randriambolamanantsoa</w:t>
      </w:r>
      <w:r w:rsidR="00503B99" w:rsidRPr="006B3F44">
        <w:rPr>
          <w:color w:val="000000"/>
          <w:vertAlign w:val="superscript"/>
        </w:rPr>
        <w:t>6</w:t>
      </w:r>
      <w:r w:rsidR="00503B99">
        <w:rPr>
          <w:color w:val="000000"/>
        </w:rPr>
        <w:t xml:space="preserve">, </w:t>
      </w:r>
      <w:r w:rsidR="00E33155" w:rsidRPr="006B3F44">
        <w:rPr>
          <w:color w:val="000000"/>
        </w:rPr>
        <w:t xml:space="preserve">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50A592D2" w:rsidR="00CA6145" w:rsidRDefault="00F47ABB" w:rsidP="00A60EE4">
      <w:pPr>
        <w:rPr>
          <w:ins w:id="62" w:author="Cara Brook" w:date="2021-08-29T16:25:00Z"/>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5" w:author="Cara Brook" w:date="2021-08-29T16:13:00Z">
        <w:r w:rsidR="00E170CD">
          <w:t>.</w:t>
        </w:r>
      </w:ins>
      <w:ins w:id="76" w:author="Cara Brook" w:date="2021-08-29T16:07:00Z">
        <w:r w:rsidR="00E170CD">
          <w:t xml:space="preserve"> </w:t>
        </w:r>
      </w:ins>
      <w:del w:id="77" w:author="Cara Brook" w:date="2021-08-29T15:17:00Z">
        <w:r w:rsidRPr="006B3F44" w:rsidDel="0042336E">
          <w:delText>pandemic caused by SARS-CoV-2</w:delText>
        </w:r>
      </w:del>
      <w:customXmlDelRangeStart w:id="78"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8"/>
          <w:del w:id="79" w:author="Cara Brook" w:date="2021-08-29T16:07:00Z">
            <w:r w:rsidR="00AD5CD7" w:rsidRPr="006B3F44" w:rsidDel="00E170CD">
              <w:rPr>
                <w:color w:val="000000"/>
                <w:vertAlign w:val="superscript"/>
              </w:rPr>
              <w:delText>1–4</w:delText>
            </w:r>
          </w:del>
          <w:customXmlDelRangeStart w:id="80" w:author="Cara Brook" w:date="2021-08-29T16:07:00Z"/>
        </w:sdtContent>
      </w:sdt>
      <w:customXmlDelRangeEnd w:id="80"/>
      <w:del w:id="81" w:author="Cara Brook" w:date="2021-08-29T16:13:00Z">
        <w:r w:rsidRPr="006B3F44" w:rsidDel="00E170CD">
          <w:delText>.</w:delText>
        </w:r>
      </w:del>
      <w:r w:rsidRPr="006B3F44">
        <w:t xml:space="preserve"> </w:t>
      </w:r>
      <w:r w:rsidR="00AA1665" w:rsidRPr="006B3F44">
        <w:t>These coronaviruses</w:t>
      </w:r>
      <w:ins w:id="82"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83" w:author="Cara Brook" w:date="2021-08-29T15:18:00Z">
        <w:r w:rsidR="0042336E">
          <w:t xml:space="preserve">, along with </w:t>
        </w:r>
      </w:ins>
      <w:ins w:id="84" w:author="Cara Brook" w:date="2021-08-29T15:25:00Z">
        <w:r w:rsidR="00CE1DBA">
          <w:t xml:space="preserve">genus </w:t>
        </w:r>
        <w:r w:rsidR="00CE1DBA" w:rsidRPr="00CE1DBA">
          <w:rPr>
            <w:i/>
            <w:iCs/>
            <w:rPrChange w:id="85" w:author="Cara Brook" w:date="2021-08-29T15:25:00Z">
              <w:rPr/>
            </w:rPrChange>
          </w:rPr>
          <w:t>A</w:t>
        </w:r>
      </w:ins>
      <w:ins w:id="86" w:author="Cara Brook" w:date="2021-08-29T15:18:00Z">
        <w:r w:rsidR="0042336E" w:rsidRPr="00CE1DBA">
          <w:rPr>
            <w:i/>
            <w:iCs/>
            <w:rPrChange w:id="87" w:author="Cara Brook" w:date="2021-08-29T15:25:00Z">
              <w:rPr/>
            </w:rPrChange>
          </w:rPr>
          <w:t>lphacoronavirus</w:t>
        </w:r>
        <w:r w:rsidR="0042336E">
          <w:t>,</w:t>
        </w:r>
      </w:ins>
      <w:r w:rsidR="00AA1665" w:rsidRPr="006B3F44">
        <w:t xml:space="preserve"> are </w:t>
      </w:r>
      <w:ins w:id="88" w:author="Cara Brook" w:date="2021-08-29T16:07:00Z">
        <w:r w:rsidR="00E170CD">
          <w:t xml:space="preserve">primarily </w:t>
        </w:r>
      </w:ins>
      <w:r w:rsidR="00AA1665" w:rsidRPr="006B3F44">
        <w:t>associated with bat hosts</w:t>
      </w:r>
      <w:ins w:id="89"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90" w:author="Cara Brook" w:date="2021-08-29T15:43:00Z">
        <w:r w:rsidR="00007D10">
          <w:fldChar w:fldCharType="end"/>
        </w:r>
      </w:ins>
      <w:del w:id="91"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2" w:author="Cara Brook" w:date="2021-08-29T15:43:00Z">
            <w:r w:rsidR="00AD5CD7" w:rsidRPr="006B3F44" w:rsidDel="00007D10">
              <w:rPr>
                <w:color w:val="000000"/>
                <w:vertAlign w:val="superscript"/>
              </w:rPr>
              <w:delText>1–4</w:delText>
            </w:r>
          </w:del>
        </w:sdtContent>
      </w:sdt>
      <w:ins w:id="93" w:author="Cara Brook" w:date="2021-08-29T15:25:00Z">
        <w:r w:rsidR="00CE1DBA">
          <w:t xml:space="preserve">; </w:t>
        </w:r>
      </w:ins>
      <w:ins w:id="94" w:author="Cara Brook" w:date="2021-08-29T15:26:00Z">
        <w:r w:rsidR="00CE1DBA">
          <w:t xml:space="preserve">the remaining </w:t>
        </w:r>
        <w:proofErr w:type="spellStart"/>
        <w:r w:rsidR="00CE1DBA">
          <w:t>CoV</w:t>
        </w:r>
        <w:proofErr w:type="spellEnd"/>
        <w:r w:rsidR="00CE1DBA">
          <w:t xml:space="preserve"> genera, </w:t>
        </w:r>
      </w:ins>
      <w:proofErr w:type="spellStart"/>
      <w:ins w:id="95" w:author="Cara Brook" w:date="2021-08-29T15:25:00Z">
        <w:r w:rsidR="00CE1DBA">
          <w:rPr>
            <w:i/>
            <w:iCs/>
          </w:rPr>
          <w:t>Gamma</w:t>
        </w:r>
      </w:ins>
      <w:ins w:id="9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97"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8" w:author="Cara Brook" w:date="2021-08-29T15:42:00Z">
        <w:r w:rsidR="00007D10">
          <w:fldChar w:fldCharType="end"/>
        </w:r>
      </w:ins>
      <w:ins w:id="99" w:author="Cara Brook" w:date="2021-08-29T15:27:00Z">
        <w:r w:rsidR="00CE1DBA">
          <w:t xml:space="preserve">. </w:t>
        </w:r>
      </w:ins>
      <w:del w:id="100"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ins w:id="101" w:author="Cara Brook" w:date="2021-08-29T16:02:00Z">
        <w:r w:rsidR="005869E8">
          <w:t xml:space="preserve">bats in family </w:t>
        </w:r>
      </w:ins>
      <w:proofErr w:type="spellStart"/>
      <w:r w:rsidR="00BE17FC" w:rsidRPr="00FD7485">
        <w:rPr>
          <w:rPrChange w:id="102" w:author="Cara Brook" w:date="2021-08-29T17:56:00Z">
            <w:rPr>
              <w:i/>
              <w:iCs/>
            </w:rPr>
          </w:rPrChange>
        </w:rPr>
        <w:t>Rhinoloph</w:t>
      </w:r>
      <w:ins w:id="103" w:author="Cara Brook" w:date="2021-08-29T16:02:00Z">
        <w:r w:rsidR="005869E8" w:rsidRPr="00FD7485">
          <w:rPr>
            <w:rPrChange w:id="104" w:author="Cara Brook" w:date="2021-08-29T17:56:00Z">
              <w:rPr>
                <w:i/>
                <w:iCs/>
              </w:rPr>
            </w:rPrChange>
          </w:rPr>
          <w:t>idae</w:t>
        </w:r>
      </w:ins>
      <w:proofErr w:type="spellEnd"/>
      <w:del w:id="105" w:author="Cara Brook" w:date="2021-08-29T16:02:00Z">
        <w:r w:rsidR="00BE17FC" w:rsidRPr="006B3F44" w:rsidDel="005869E8">
          <w:rPr>
            <w:i/>
            <w:iCs/>
          </w:rPr>
          <w:delText>us</w:delText>
        </w:r>
      </w:del>
      <w:ins w:id="106"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7" w:author="Cara Brook" w:date="2021-08-29T15:57:00Z">
        <w:r w:rsidR="00F35C91">
          <w:fldChar w:fldCharType="end"/>
        </w:r>
      </w:ins>
      <w:del w:id="108" w:author="Cara Brook" w:date="2021-08-29T15:58:00Z">
        <w:r w:rsidR="00BE17FC" w:rsidRPr="006B3F44" w:rsidDel="00F35C91">
          <w:delText xml:space="preserve"> spp</w:delText>
        </w:r>
      </w:del>
      <w:customXmlDelRangeStart w:id="109"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9"/>
          <w:del w:id="110" w:author="Cara Brook" w:date="2021-08-29T15:56:00Z">
            <w:r w:rsidR="00AD5CD7" w:rsidRPr="006B3F44" w:rsidDel="00FD76AB">
              <w:rPr>
                <w:color w:val="000000"/>
              </w:rPr>
              <w:delText>.5,6</w:delText>
            </w:r>
          </w:del>
          <w:customXmlDelRangeStart w:id="111" w:author="Cara Brook" w:date="2021-08-29T15:58:00Z"/>
        </w:sdtContent>
      </w:sdt>
      <w:customXmlDelRangeEnd w:id="111"/>
      <w:ins w:id="112" w:author="Cara Brook" w:date="2021-08-29T15:59:00Z">
        <w:r w:rsidR="00F35C91">
          <w:t>)</w:t>
        </w:r>
      </w:ins>
      <w:del w:id="113" w:author="Cara Brook" w:date="2021-08-29T15:59:00Z">
        <w:r w:rsidR="00BE17FC" w:rsidRPr="006B3F44" w:rsidDel="00F35C91">
          <w:delText>)</w:delText>
        </w:r>
      </w:del>
      <w:r w:rsidR="00AA1665" w:rsidRPr="006B3F44">
        <w:t xml:space="preserve">, </w:t>
      </w:r>
      <w:proofErr w:type="spellStart"/>
      <w:r w:rsidR="00A5095C" w:rsidRPr="006B3F44">
        <w:rPr>
          <w:i/>
          <w:iCs/>
        </w:rPr>
        <w:t>M</w:t>
      </w:r>
      <w:r w:rsidR="00AA1665" w:rsidRPr="006B3F44">
        <w:rPr>
          <w:i/>
          <w:iCs/>
        </w:rPr>
        <w:t>erbecovirus</w:t>
      </w:r>
      <w:proofErr w:type="spellEnd"/>
      <w:del w:id="114" w:author="Cara Brook" w:date="2021-08-29T16:30:00Z">
        <w:r w:rsidR="00AA1665" w:rsidRPr="006B3F44" w:rsidDel="0046245D">
          <w:rPr>
            <w:i/>
            <w:iCs/>
          </w:rPr>
          <w:delText>es</w:delText>
        </w:r>
      </w:del>
      <w:r w:rsidR="00A8551B" w:rsidRPr="006B3F44">
        <w:t xml:space="preserve"> (hosted by </w:t>
      </w:r>
      <w:ins w:id="115" w:author="Cara Brook" w:date="2021-08-29T16:02:00Z">
        <w:r w:rsidR="005869E8">
          <w:t xml:space="preserve">bats in family </w:t>
        </w:r>
        <w:proofErr w:type="spellStart"/>
        <w:r w:rsidR="005869E8" w:rsidRPr="00FD7485">
          <w:rPr>
            <w:rPrChange w:id="116" w:author="Cara Brook" w:date="2021-08-29T17:56:00Z">
              <w:rPr>
                <w:i/>
                <w:iCs/>
              </w:rPr>
            </w:rPrChange>
          </w:rPr>
          <w:t>Vespertilionidae</w:t>
        </w:r>
        <w:proofErr w:type="spellEnd"/>
        <w:r w:rsidR="005869E8">
          <w:rPr>
            <w:i/>
            <w:iCs/>
          </w:rPr>
          <w:t xml:space="preserve"> </w:t>
        </w:r>
      </w:ins>
      <w:del w:id="117"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8"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9" w:author="Cara Brook" w:date="2021-08-29T15:59:00Z">
        <w:r w:rsidR="00F35C91">
          <w:fldChar w:fldCharType="end"/>
        </w:r>
      </w:ins>
      <w:ins w:id="120" w:author="Cara Brook" w:date="2021-08-29T16:02:00Z">
        <w:r w:rsidR="005869E8">
          <w:t>)</w:t>
        </w:r>
      </w:ins>
      <w:customXmlDelRangeStart w:id="121"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1"/>
          <w:del w:id="122" w:author="Cara Brook" w:date="2021-08-29T15:58:00Z">
            <w:r w:rsidR="00AD5CD7" w:rsidRPr="006B3F44" w:rsidDel="00F35C91">
              <w:rPr>
                <w:color w:val="000000"/>
                <w:vertAlign w:val="superscript"/>
              </w:rPr>
              <w:delText>7–9</w:delText>
            </w:r>
          </w:del>
          <w:customXmlDelRangeStart w:id="123" w:author="Cara Brook" w:date="2021-08-29T15:58:00Z"/>
        </w:sdtContent>
      </w:sdt>
      <w:customXmlDelRangeEnd w:id="123"/>
      <w:del w:id="124" w:author="Cara Brook" w:date="2021-08-29T15:58:00Z">
        <w:r w:rsidR="00A8551B" w:rsidRPr="006B3F44" w:rsidDel="00F35C91">
          <w:delText>)</w:delText>
        </w:r>
      </w:del>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w:t>
      </w:r>
      <w:ins w:id="125" w:author="Cara Brook" w:date="2021-08-29T16:02:00Z">
        <w:r w:rsidR="005869E8">
          <w:t xml:space="preserve"> bats in family </w:t>
        </w:r>
        <w:proofErr w:type="spellStart"/>
        <w:r w:rsidR="005869E8" w:rsidRPr="00FD7485">
          <w:rPr>
            <w:iCs/>
            <w:rPrChange w:id="126" w:author="Cara Brook" w:date="2021-08-29T17:56:00Z">
              <w:rPr>
                <w:i/>
              </w:rPr>
            </w:rPrChange>
          </w:rPr>
          <w:t>Pteropodidae</w:t>
        </w:r>
      </w:ins>
      <w:proofErr w:type="spellEnd"/>
      <w:del w:id="127"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8"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9" w:author="Cara Brook" w:date="2021-08-29T16:00:00Z">
        <w:r w:rsidR="00F35C91">
          <w:fldChar w:fldCharType="end"/>
        </w:r>
      </w:ins>
      <w:del w:id="130" w:author="Cara Brook" w:date="2021-08-29T16:00:00Z">
        <w:r w:rsidR="0059311D" w:rsidRPr="006B3F44" w:rsidDel="00F35C91">
          <w:delText>spp.</w:delText>
        </w:r>
      </w:del>
      <w:customXmlDelRangeStart w:id="131"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1"/>
          <w:del w:id="132" w:author="Cara Brook" w:date="2021-08-29T15:59:00Z">
            <w:r w:rsidR="00AD5CD7" w:rsidRPr="006B3F44" w:rsidDel="00F35C91">
              <w:rPr>
                <w:color w:val="000000"/>
                <w:vertAlign w:val="superscript"/>
              </w:rPr>
              <w:delText>10–12</w:delText>
            </w:r>
          </w:del>
          <w:customXmlDelRangeStart w:id="133" w:author="Cara Brook" w:date="2021-08-29T16:00:00Z"/>
        </w:sdtContent>
      </w:sdt>
      <w:customXmlDelRangeEnd w:id="133"/>
      <w:r w:rsidR="0059311D" w:rsidRPr="006B3F44">
        <w:t>)</w:t>
      </w:r>
      <w:r w:rsidR="00AA1665" w:rsidRPr="006B3F44">
        <w:t xml:space="preserve">, </w:t>
      </w:r>
      <w:ins w:id="134" w:author="Cara Brook" w:date="2021-08-29T16:05:00Z">
        <w:r w:rsidR="005869E8">
          <w:t xml:space="preserve">and </w:t>
        </w:r>
      </w:ins>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(hosted by</w:t>
      </w:r>
      <w:ins w:id="135" w:author="Cara Brook" w:date="2021-08-29T16:02:00Z">
        <w:r w:rsidR="005869E8">
          <w:t xml:space="preserve"> bats in</w:t>
        </w:r>
      </w:ins>
      <w:ins w:id="136" w:author="Cara Brook" w:date="2021-08-29T16:03:00Z">
        <w:r w:rsidR="005869E8">
          <w:t xml:space="preserve"> family </w:t>
        </w:r>
        <w:proofErr w:type="spellStart"/>
        <w:r w:rsidR="005869E8">
          <w:t>Hipposideridae</w:t>
        </w:r>
      </w:ins>
      <w:proofErr w:type="spellEnd"/>
      <w:del w:id="137"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8"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8"/>
          <w:del w:id="139" w:author="Cara Brook" w:date="2021-08-29T16:00:00Z">
            <w:r w:rsidR="00AD5CD7" w:rsidRPr="006B3F44" w:rsidDel="00F35C91">
              <w:rPr>
                <w:color w:val="000000"/>
                <w:vertAlign w:val="superscript"/>
              </w:rPr>
              <w:delText>13,14</w:delText>
            </w:r>
          </w:del>
          <w:customXmlDelRangeStart w:id="140" w:author="Cara Brook" w:date="2021-08-29T16:00:00Z"/>
        </w:sdtContent>
      </w:sdt>
      <w:customXmlDelRangeEnd w:id="140"/>
      <w:del w:id="141" w:author="Cara Brook" w:date="2021-08-29T16:00:00Z">
        <w:r w:rsidR="00AD5CD7" w:rsidRPr="006B3F44" w:rsidDel="00F35C91">
          <w:delText>)</w:delText>
        </w:r>
      </w:del>
      <w:del w:id="142" w:author="Cara Brook" w:date="2021-08-29T16:03:00Z">
        <w:r w:rsidR="00AA1665" w:rsidRPr="006B3F44" w:rsidDel="005869E8">
          <w:delText>,</w:delText>
        </w:r>
      </w:del>
      <w:ins w:id="143"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4" w:author="Cara Brook" w:date="2021-08-29T16:01:00Z">
        <w:r w:rsidR="00F35C91">
          <w:fldChar w:fldCharType="end"/>
        </w:r>
        <w:r w:rsidR="00F35C91">
          <w:t>)</w:t>
        </w:r>
      </w:ins>
      <w:ins w:id="145" w:author="Cara Brook" w:date="2021-08-29T16:05:00Z">
        <w:r w:rsidR="005869E8">
          <w:t xml:space="preserve">. The final </w:t>
        </w:r>
        <w:proofErr w:type="spellStart"/>
        <w:r w:rsidR="005869E8">
          <w:rPr>
            <w:i/>
            <w:iCs/>
          </w:rPr>
          <w:t>Betacoronavirus</w:t>
        </w:r>
        <w:proofErr w:type="spellEnd"/>
        <w:r w:rsidR="005869E8">
          <w:rPr>
            <w:i/>
            <w:iCs/>
          </w:rPr>
          <w:t xml:space="preserve"> </w:t>
        </w:r>
        <w:r w:rsidR="005869E8">
          <w:t>subgenus,</w:t>
        </w:r>
      </w:ins>
      <w:del w:id="146" w:author="Cara Brook" w:date="2021-08-29T16:05:00Z">
        <w:r w:rsidR="00AA1665" w:rsidRPr="006B3F44" w:rsidDel="005869E8">
          <w:delText xml:space="preserve"> and</w:delText>
        </w:r>
      </w:del>
      <w:r w:rsidR="00AA1665" w:rsidRPr="006B3F44">
        <w:t xml:space="preserve"> </w:t>
      </w:r>
      <w:del w:id="147" w:author="Cara Brook" w:date="2021-08-29T16:03:00Z">
        <w:r w:rsidR="00AD5CD7" w:rsidRPr="006B3F44" w:rsidDel="005869E8">
          <w:delText xml:space="preserve">non-bat associated </w:delText>
        </w:r>
      </w:del>
      <w:del w:id="148" w:author="Cara Brook" w:date="2021-08-29T16:05:00Z">
        <w:r w:rsidR="00AD5CD7" w:rsidRPr="006B3F44" w:rsidDel="005869E8">
          <w:delText xml:space="preserve">subgenus </w:delText>
        </w:r>
      </w:del>
      <w:proofErr w:type="spellStart"/>
      <w:r w:rsidR="00A5095C" w:rsidRPr="006B3F44">
        <w:rPr>
          <w:i/>
          <w:iCs/>
        </w:rPr>
        <w:t>E</w:t>
      </w:r>
      <w:r w:rsidR="00AA1665" w:rsidRPr="006B3F44">
        <w:rPr>
          <w:i/>
          <w:iCs/>
        </w:rPr>
        <w:t>mbecovirus</w:t>
      </w:r>
      <w:proofErr w:type="spellEnd"/>
      <w:r w:rsidR="00A556FC" w:rsidRPr="006B3F44">
        <w:rPr>
          <w:i/>
          <w:iCs/>
        </w:rPr>
        <w:t>,</w:t>
      </w:r>
      <w:del w:id="149" w:author="Cara Brook" w:date="2021-08-29T16:05:00Z">
        <w:r w:rsidR="00A556FC" w:rsidRPr="006B3F44" w:rsidDel="005869E8">
          <w:rPr>
            <w:i/>
            <w:iCs/>
          </w:rPr>
          <w:delText xml:space="preserve"> </w:delText>
        </w:r>
        <w:r w:rsidR="00A556FC" w:rsidRPr="006B3F44" w:rsidDel="005869E8">
          <w:delText>which</w:delText>
        </w:r>
      </w:del>
      <w:ins w:id="150" w:author="Cara Brook" w:date="2021-08-29T16:03:00Z">
        <w:r w:rsidR="005869E8">
          <w:t xml:space="preserve"> is</w:t>
        </w:r>
      </w:ins>
      <w:ins w:id="151" w:author="Cara Brook" w:date="2021-08-29T16:08:00Z">
        <w:r w:rsidR="00E170CD">
          <w:t xml:space="preserve"> primarily </w:t>
        </w:r>
      </w:ins>
      <w:ins w:id="152" w:author="Cara Brook" w:date="2021-08-29T16:04:00Z">
        <w:r w:rsidR="005869E8">
          <w:t>associated</w:t>
        </w:r>
      </w:ins>
      <w:ins w:id="153" w:author="Cara Brook" w:date="2021-08-29T16:08:00Z">
        <w:r w:rsidR="00E170CD">
          <w:t xml:space="preserve"> with </w:t>
        </w:r>
      </w:ins>
      <w:ins w:id="154" w:author="Cara Brook" w:date="2021-08-29T16:04:00Z">
        <w:r w:rsidR="005869E8">
          <w:t>rodent and bovid hosts</w:t>
        </w:r>
      </w:ins>
      <w:ins w:id="155" w:author="Cara Brook" w:date="2021-08-29T16:25:00Z">
        <w:r w:rsidR="00F2388E">
          <w:t xml:space="preserve"> instead of bats</w:t>
        </w:r>
      </w:ins>
      <w:ins w:id="156"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7" w:author="Cara Brook" w:date="2021-08-29T16:06:00Z">
        <w:r w:rsidR="005869E8">
          <w:fldChar w:fldCharType="end"/>
        </w:r>
      </w:ins>
      <w:del w:id="158" w:author="Cara Brook" w:date="2021-08-29T16:03:00Z">
        <w:r w:rsidR="00A556FC" w:rsidRPr="006B3F44" w:rsidDel="005869E8">
          <w:delText xml:space="preserve"> </w:delText>
        </w:r>
      </w:del>
      <w:del w:id="159" w:author="Cara Brook" w:date="2021-08-29T16:04:00Z">
        <w:r w:rsidR="00A556FC" w:rsidRPr="006B3F44" w:rsidDel="005869E8">
          <w:delText>is associated with humans, rats, and bovine species</w:delText>
        </w:r>
      </w:del>
      <w:customXmlDelRangeStart w:id="160"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60"/>
          <w:del w:id="161" w:author="Cara Brook" w:date="2021-08-29T16:04:00Z">
            <w:r w:rsidR="00AD5CD7" w:rsidRPr="006B3F44" w:rsidDel="005869E8">
              <w:rPr>
                <w:color w:val="000000"/>
              </w:rPr>
              <w:delText>15,16</w:delText>
            </w:r>
          </w:del>
          <w:customXmlDelRangeStart w:id="162" w:author="Cara Brook" w:date="2021-08-29T16:04:00Z"/>
        </w:sdtContent>
      </w:sdt>
      <w:customXmlDelRangeEnd w:id="162"/>
      <w:del w:id="163" w:author="Cara Brook" w:date="2021-08-29T16:04:00Z">
        <w:r w:rsidR="00AA1665" w:rsidRPr="006B3F44" w:rsidDel="005869E8">
          <w:delText>. All but the latter have been associated with bat hosts</w:delText>
        </w:r>
      </w:del>
      <w:customXmlDelRangeStart w:id="164"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4"/>
          <w:del w:id="165" w:author="Cara Brook" w:date="2021-08-29T16:04:00Z">
            <w:r w:rsidR="00AD5CD7" w:rsidRPr="006B3F44" w:rsidDel="005869E8">
              <w:rPr>
                <w:color w:val="000000"/>
              </w:rPr>
              <w:delText>15,16</w:delText>
            </w:r>
          </w:del>
          <w:customXmlDelRangeStart w:id="166" w:author="Cara Brook" w:date="2021-08-29T16:04:00Z"/>
        </w:sdtContent>
      </w:sdt>
      <w:customXmlDelRangeEnd w:id="166"/>
      <w:r w:rsidR="00AA1665" w:rsidRPr="006B3F44">
        <w:t xml:space="preserve">. </w:t>
      </w:r>
      <w:r w:rsidR="002067EB" w:rsidRPr="006B3F44">
        <w:t xml:space="preserve">Since the </w:t>
      </w:r>
      <w:ins w:id="167" w:author="Cara Brook" w:date="2021-08-29T16:08:00Z">
        <w:r w:rsidR="00E170CD">
          <w:t xml:space="preserve">emergence of </w:t>
        </w:r>
      </w:ins>
      <w:r w:rsidR="002067EB" w:rsidRPr="006B3F44">
        <w:t>SARS</w:t>
      </w:r>
      <w:r w:rsidR="00A5095C" w:rsidRPr="006B3F44">
        <w:t>-</w:t>
      </w:r>
      <w:proofErr w:type="spellStart"/>
      <w:r w:rsidR="00A5095C" w:rsidRPr="006B3F44">
        <w:t>CoV</w:t>
      </w:r>
      <w:proofErr w:type="spellEnd"/>
      <w:ins w:id="168" w:author="Cara Brook" w:date="2021-08-29T16:09:00Z">
        <w:r w:rsidR="00E170CD">
          <w:t xml:space="preserve"> in 2002</w:t>
        </w:r>
      </w:ins>
      <w:del w:id="169" w:author="Cara Brook" w:date="2021-08-29T16:08:00Z">
        <w:r w:rsidR="00A5095C" w:rsidRPr="006B3F44" w:rsidDel="00E170CD">
          <w:delText>-1</w:delText>
        </w:r>
      </w:del>
      <w:del w:id="170"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1" w:author="Cara Brook" w:date="2021-08-29T16:09:00Z">
        <w:r w:rsidR="00E170CD">
          <w:t xml:space="preserve">increasing </w:t>
        </w:r>
      </w:ins>
      <w:del w:id="172"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3" w:author="Cara Brook" w:date="2021-08-29T16:09:00Z">
        <w:r w:rsidR="00E170CD">
          <w:t xml:space="preserve">a </w:t>
        </w:r>
      </w:ins>
      <w:ins w:id="174"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5" w:author="Cara Brook" w:date="2021-08-29T16:10:00Z">
        <w:r w:rsidR="00E170CD">
          <w:fldChar w:fldCharType="end"/>
        </w:r>
      </w:ins>
      <w:ins w:id="176" w:author="Cara Brook" w:date="2021-08-29T16:11:00Z">
        <w:r w:rsidR="00E170CD">
          <w:t>, the continent of origin for both the S</w:t>
        </w:r>
      </w:ins>
      <w:ins w:id="177" w:author="Cara Brook" w:date="2021-08-29T16:12:00Z">
        <w:r w:rsidR="00E170CD">
          <w:t>ARS-</w:t>
        </w:r>
        <w:proofErr w:type="spellStart"/>
        <w:r w:rsidR="00E170CD">
          <w:t>CoV</w:t>
        </w:r>
        <w:proofErr w:type="spellEnd"/>
        <w:r w:rsidR="00E170CD">
          <w:t xml:space="preserve"> epidemic and the SARS-CoV-2 pandemic. </w:t>
        </w:r>
      </w:ins>
      <w:ins w:id="178" w:author="Cara Brook" w:date="2021-08-29T16:15:00Z">
        <w:r w:rsidR="00E170CD">
          <w:t>More recently</w:t>
        </w:r>
      </w:ins>
      <w:ins w:id="179" w:author="Cara Brook" w:date="2021-08-29T16:16:00Z">
        <w:r w:rsidR="00F2388E">
          <w:t xml:space="preserve">, </w:t>
        </w:r>
      </w:ins>
      <w:ins w:id="180" w:author="Cara Brook" w:date="2021-08-29T16:17:00Z">
        <w:r w:rsidR="00F2388E">
          <w:t xml:space="preserve">there has arisen a more concerted effort </w:t>
        </w:r>
      </w:ins>
      <w:del w:id="181" w:author="Cara Brook" w:date="2021-08-29T16:09:00Z">
        <w:r w:rsidR="00D45173" w:rsidRPr="006B3F44" w:rsidDel="00E170CD">
          <w:delText>a</w:delText>
        </w:r>
      </w:del>
      <w:customXmlDelRangeStart w:id="182"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2"/>
          <w:del w:id="183" w:author="Cara Brook" w:date="2021-08-29T16:09:00Z">
            <w:r w:rsidR="00AD5CD7" w:rsidRPr="006B3F44" w:rsidDel="00E170CD">
              <w:rPr>
                <w:color w:val="000000"/>
              </w:rPr>
              <w:delText>17–24</w:delText>
            </w:r>
          </w:del>
          <w:customXmlDelRangeStart w:id="184" w:author="Cara Brook" w:date="2021-08-29T16:09:00Z"/>
        </w:sdtContent>
      </w:sdt>
      <w:customXmlDelRangeEnd w:id="184"/>
      <w:del w:id="185" w:author="Cara Brook" w:date="2021-08-29T16:09:00Z">
        <w:r w:rsidR="00D45173" w:rsidRPr="006B3F44" w:rsidDel="00E170CD">
          <w:delText xml:space="preserve">. </w:delText>
        </w:r>
      </w:del>
      <w:del w:id="186"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7" w:author="Cara Brook" w:date="2021-08-29T16:18:00Z">
        <w:r w:rsidR="00D45173" w:rsidRPr="006B3F44" w:rsidDel="00F2388E">
          <w:delText xml:space="preserve"> </w:delText>
        </w:r>
      </w:del>
      <w:r w:rsidR="00D45173" w:rsidRPr="006B3F44">
        <w:t xml:space="preserve">to survey the landscape of </w:t>
      </w:r>
      <w:ins w:id="188" w:author="Cara Brook" w:date="2021-08-29T16:18:00Z">
        <w:r w:rsidR="00F2388E">
          <w:t xml:space="preserve">bat-borne </w:t>
        </w:r>
      </w:ins>
      <w:r w:rsidR="00D45173" w:rsidRPr="006B3F44">
        <w:t>coronaviruses</w:t>
      </w:r>
      <w:ins w:id="189" w:author="Cara Brook" w:date="2021-08-29T16:18:00Z">
        <w:r w:rsidR="00F2388E">
          <w:t xml:space="preserve"> in </w:t>
        </w:r>
      </w:ins>
      <w:del w:id="190" w:author="Cara Brook" w:date="2021-08-29T16:18:00Z">
        <w:r w:rsidR="00D45173" w:rsidRPr="006B3F44" w:rsidDel="00F2388E">
          <w:delText xml:space="preserve"> that reside in b</w:delText>
        </w:r>
      </w:del>
      <w:ins w:id="191" w:author="Cara Brook" w:date="2021-08-29T16:18:00Z">
        <w:r w:rsidR="00F2388E">
          <w:t>other re</w:t>
        </w:r>
      </w:ins>
      <w:ins w:id="192" w:author="Cara Brook" w:date="2021-08-29T16:19:00Z">
        <w:r w:rsidR="00F2388E">
          <w:t xml:space="preserve">gions, including </w:t>
        </w:r>
      </w:ins>
      <w:del w:id="193"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4" w:author="Cara Brook" w:date="2021-08-29T16:19:00Z">
            <w:r w:rsidR="00AD5CD7" w:rsidRPr="006B3F44" w:rsidDel="00F2388E">
              <w:rPr>
                <w:color w:val="000000"/>
              </w:rPr>
              <w:delText>25–33</w:delText>
            </w:r>
          </w:del>
        </w:sdtContent>
      </w:sdt>
      <w:ins w:id="195" w:author="Cara Brook" w:date="2021-08-29T16:20:00Z">
        <w:r w:rsidR="00F2388E">
          <w:rPr>
            <w:color w:val="000000"/>
          </w:rPr>
          <w:t xml:space="preserve"> </w:t>
        </w:r>
      </w:ins>
      <w:ins w:id="196"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7" w:author="Cara Brook" w:date="2021-08-29T16:21:00Z">
        <w:r w:rsidR="00F2388E">
          <w:rPr>
            <w:color w:val="000000"/>
          </w:rPr>
          <w:fldChar w:fldCharType="end"/>
        </w:r>
      </w:ins>
      <w:del w:id="198" w:author="Cara Brook" w:date="2021-08-29T16:19:00Z">
        <w:r w:rsidR="00EF2F16" w:rsidRPr="006B3F44" w:rsidDel="00F2388E">
          <w:rPr>
            <w:rPrChange w:id="199" w:author="Cara Brook" w:date="2021-08-29T14:07:00Z">
              <w:rPr>
                <w:rFonts w:ascii="Arial" w:hAnsi="Arial" w:cs="Arial"/>
              </w:rPr>
            </w:rPrChange>
          </w:rPr>
          <w:delText>.</w:delText>
        </w:r>
      </w:del>
      <w:ins w:id="200" w:author="Cara Brook" w:date="2021-08-29T16:25:00Z">
        <w:r w:rsidR="00F2388E">
          <w:t>.</w:t>
        </w:r>
      </w:ins>
      <w:del w:id="201" w:author="Cara Brook" w:date="2021-08-29T16:25:00Z">
        <w:r w:rsidR="00EF2F16" w:rsidRPr="006B3F44" w:rsidDel="00F2388E">
          <w:rPr>
            <w:rPrChange w:id="202" w:author="Cara Brook" w:date="2021-08-29T14:07:00Z">
              <w:rPr>
                <w:rFonts w:ascii="Arial" w:hAnsi="Arial" w:cs="Arial"/>
              </w:rPr>
            </w:rPrChange>
          </w:rPr>
          <w:delText xml:space="preserve"> </w:delText>
        </w:r>
      </w:del>
    </w:p>
    <w:p w14:paraId="0EFFF2BD" w14:textId="25A28389" w:rsidR="00F2388E" w:rsidRDefault="00F2388E" w:rsidP="00A60EE4">
      <w:pPr>
        <w:rPr>
          <w:ins w:id="203" w:author="Cara Brook" w:date="2021-08-29T20:56:00Z"/>
        </w:rPr>
      </w:pPr>
    </w:p>
    <w:p w14:paraId="43F76613" w14:textId="2C2BEF59" w:rsidR="002E3A7F" w:rsidRDefault="00B575D0" w:rsidP="00DD6A2E">
      <w:pPr>
        <w:rPr>
          <w:ins w:id="204" w:author="Cara Brook" w:date="2021-08-29T21:15:00Z"/>
        </w:rPr>
      </w:pPr>
      <w:ins w:id="205" w:author="Cara Brook" w:date="2021-08-29T20:57:00Z">
        <w:r>
          <w:t xml:space="preserve">The family </w:t>
        </w:r>
        <w:proofErr w:type="spellStart"/>
        <w:r>
          <w:t>Coronaviridae</w:t>
        </w:r>
        <w:proofErr w:type="spellEnd"/>
        <w:r>
          <w:t xml:space="preserve"> is considered one of the most likely viral taxa to switch host</w:t>
        </w:r>
      </w:ins>
      <w:ins w:id="206" w:author="Cara Brook" w:date="2021-08-29T20:58:00Z">
        <w:r>
          <w:t xml:space="preserve"> species</w:t>
        </w:r>
      </w:ins>
      <w:ins w:id="207" w:author="Cara Brook" w:date="2021-08-29T20:59:00Z">
        <w:r>
          <w:t xml:space="preserve"> </w:t>
        </w:r>
        <w:r>
          <w:fldChar w:fldCharType="begin" w:fldLock="1"/>
        </w:r>
      </w:ins>
      <w:r w:rsidR="00AD711A">
        <w:instrText>ADDIN CSL_CITATION {"citationItems":[{"id":"ITEM-1","itemData":{"DOI":"10.1016/j.tim.2016.03.003","ISSN":"18784380","abstract":"Human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Microbiology","id":"ITEM-1","issue":"6","issued":{"date-parts":[["2016"]]},"page":"490-502","publisher":"Elsevier Ltd","title":"Epidemiology, genetic recombination, and pathogenesis of coronaviruses","type":"article-journal","volume":"24"},"uris":["http://www.mendeley.com/documents/?uuid=477ca9c8-5757-48ab-9220-7ec8530da186"]},{"id":"ITEM-2","itemData":{"DOI":"10.1016/j.tree.2005.02.009","ISSN":"0169-5347","PMID":"16701375","abstract":"Novel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species.","author":[{"dropping-particle":"","family":"Woolhouse","given":"Mark E J","non-dropping-particle":"","parse-names":false,"suffix":""},{"dropping-particle":"","family":"Haydon","given":"Daniel T","non-dropping-particle":"","parse-names":false,"suffix":""},{"dropping-particle":"","family":"Antia","given":"Rustom","non-dropping-particle":"","parse-names":false,"suffix":""}],"container-title":"Trends in Ecology and Evolution","id":"ITEM-2","issue":"5","issued":{"date-parts":[["2005","5"]]},"page":"238-44","title":"Emerging pathogens: the epidemiology and evolution of species jumps.","type":"article-journal","volume":"20"},"uris":["http://www.mendeley.com/documents/?uuid=39746ec6-fb3d-4442-a58b-5a204f041828"]}],"mendeley":{"formattedCitation":"(31,32)","plainTextFormattedCitation":"(31,32)","previouslyFormattedCitation":"(31,32)"},"properties":{"noteIndex":0},"schema":"https://github.com/citation-style-language/schema/raw/master/csl-citation.json"}</w:instrText>
      </w:r>
      <w:r>
        <w:fldChar w:fldCharType="separate"/>
      </w:r>
      <w:r w:rsidRPr="00B575D0">
        <w:rPr>
          <w:noProof/>
        </w:rPr>
        <w:t>(31,32)</w:t>
      </w:r>
      <w:ins w:id="208" w:author="Cara Brook" w:date="2021-08-29T20:59:00Z">
        <w:r>
          <w:fldChar w:fldCharType="end"/>
        </w:r>
        <w:r>
          <w:t xml:space="preserve">, </w:t>
        </w:r>
      </w:ins>
      <w:ins w:id="209" w:author="Cara Brook" w:date="2021-08-29T21:00:00Z">
        <w:r>
          <w:t xml:space="preserve">partly because many </w:t>
        </w:r>
        <w:proofErr w:type="spellStart"/>
        <w:r>
          <w:t>CoVs</w:t>
        </w:r>
        <w:proofErr w:type="spellEnd"/>
        <w:r>
          <w:t xml:space="preserve"> </w:t>
        </w:r>
      </w:ins>
      <w:ins w:id="210" w:author="Cara Brook" w:date="2021-08-29T21:01:00Z">
        <w:r>
          <w:t>utilize well-conserved cell surface receptors to gain entry into a wide variety of mammalian host cells</w:t>
        </w:r>
        <w:r w:rsidR="00AD711A">
          <w:t xml:space="preserve">. </w:t>
        </w:r>
      </w:ins>
      <w:ins w:id="211" w:author="Cara Brook" w:date="2021-08-29T21:02:00Z">
        <w:r w:rsidR="00AD711A">
          <w:t xml:space="preserve">The zoonotic </w:t>
        </w:r>
        <w:proofErr w:type="spellStart"/>
        <w:r w:rsidR="00AD711A">
          <w:t>Sarbecoviruses</w:t>
        </w:r>
        <w:proofErr w:type="spellEnd"/>
        <w:r w:rsidR="00AD711A">
          <w:t>, SARS-</w:t>
        </w:r>
        <w:proofErr w:type="spellStart"/>
        <w:r w:rsidR="00AD711A">
          <w:t>CoV</w:t>
        </w:r>
        <w:proofErr w:type="spellEnd"/>
        <w:r w:rsidR="00AD711A">
          <w:t xml:space="preserve"> and SARS-CoV-2, for example, </w:t>
        </w:r>
      </w:ins>
      <w:ins w:id="212" w:author="Cara Brook" w:date="2021-08-29T21:00:00Z">
        <w:r>
          <w:t>use the human cell surface receptor Angiotensin-converting enzyme 2 (ACE2) to gain entry into human cells</w:t>
        </w:r>
      </w:ins>
      <w:ins w:id="213" w:author="Cara Brook" w:date="2021-08-29T21:04:00Z">
        <w:r w:rsidR="00AD711A">
          <w:t xml:space="preserve"> </w:t>
        </w:r>
      </w:ins>
      <w:ins w:id="214" w:author="Cara Brook" w:date="2021-08-29T21:07:00Z">
        <w:r w:rsidR="00AD711A">
          <w:fldChar w:fldCharType="begin" w:fldLock="1"/>
        </w:r>
      </w:ins>
      <w:r w:rsidR="002B7AA6">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ad5969d8-ef06-4713-bd96-1156319d8886"]},{"id":"ITEM-2","itemData":{"DOI":"10.1254/fpj.147.120","ISSN":"13478397","author":[{"dropping-particle":"","family":"Li","given":"Wenhui","non-dropping-particle":"","parse-names":false,"suffix":""},{"dropping-particle":"","family":"Moore","given":"Michael J.","non-dropping-particle":"","parse-names":false,"suffix":""},{"dropping-particle":"","family":"Vasilieva","given":"Natalya","non-dropping-particle":"","parse-names":false,"suffix":""},{"dropping-particle":"","family":"Sui","given":"Jianhua","non-dropping-particle":"","parse-names":false,"suffix":""},{"dropping-particle":"","family":"Wong","given":"Swee Kee","non-dropping-particle":"","parse-names":false,"suffix":""},{"dropping-particle":"","family":"Berne","given":"Michael A.","non-dropping-particle":"","parse-names":false,"suffix":""},{"dropping-particle":"","family":"Somasundaran","given":"Mohan","non-dropping-particle":"","parse-names":false,"suffix":""},{"dropping-particle":"","family":"Sullivan","given":"John L.","non-dropping-particle":"","parse-names":false,"suffix":""},{"dropping-particle":"","family":"Luzuriaga","given":"Katherine","non-dropping-particle":"","parse-names":false,"suffix":""},{"dropping-particle":"","family":"Greenough","given":"Thomas C.","non-dropping-particle":"","parse-names":false,"suffix":""},{"dropping-particle":"","family":"Choe","given":"Hyeryun","non-dropping-particle":"","parse-names":false,"suffix":""},{"dropping-particle":"","family":"Farzan","given":"Michael","non-dropping-particle":"","parse-names":false,"suffix":""}],"container-title":"Nature","id":"ITEM-2","issue":"2","issued":{"date-parts":[["2003"]]},"page":"120-121","title":"Angiotensin-converting enzyme 2 is a functional receptor for the SARS coronavirus","type":"article-journal","volume":"147"},"uris":["http://www.mendeley.com/documents/?uuid=56c34120-43bf-4041-9c36-06211af29f68"]}],"mendeley":{"formattedCitation":"(33,34)","plainTextFormattedCitation":"(33,34)","previouslyFormattedCitation":"(33,34)"},"properties":{"noteIndex":0},"schema":"https://github.com/citation-style-language/schema/raw/master/csl-citation.json"}</w:instrText>
      </w:r>
      <w:r w:rsidR="00AD711A">
        <w:fldChar w:fldCharType="separate"/>
      </w:r>
      <w:r w:rsidR="00AD711A" w:rsidRPr="00AD711A">
        <w:rPr>
          <w:noProof/>
        </w:rPr>
        <w:t>(33,34)</w:t>
      </w:r>
      <w:ins w:id="215" w:author="Cara Brook" w:date="2021-08-29T21:07:00Z">
        <w:r w:rsidR="00AD711A">
          <w:fldChar w:fldCharType="end"/>
        </w:r>
      </w:ins>
      <w:ins w:id="216" w:author="Cara Brook" w:date="2021-08-29T21:00:00Z">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ins>
      <w:ins w:id="217" w:author="Cara Brook" w:date="2021-08-29T21:04:00Z">
        <w:r w:rsidR="00AD711A">
          <w:t xml:space="preserve"> </w:t>
        </w:r>
        <w:r w:rsidR="00AD711A">
          <w:fldChar w:fldCharType="begin" w:fldLock="1"/>
        </w:r>
      </w:ins>
      <w:r w:rsidR="002B7AA6">
        <w:instrText>ADDIN CSL_CITATION {"citationItems":[{"id":"ITEM-1","itemData":{"DOI":"10.1038/nature12005","ISSN":"00280836","PMID":"23486063","abstract":"Most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reserved.","author":[{"dropping-particle":"","family":"Raj","given":"V. Stalin","non-dropping-particle":"","parse-names":false,"suffix":""},{"dropping-particle":"","family":"Mou","given":"Huihui","non-dropping-particle":"","parse-names":false,"suffix":""},{"dropping-particle":"","family":"Smits","given":"Saskia L.","non-dropping-particle":"","parse-names":false,"suffix":""},{"dropping-particle":"","family":"Dekkers","given":"Dick H.W.","non-dropping-particle":"","parse-names":false,"suffix":""},{"dropping-particle":"","family":"Müller","given":"Marcel A.","non-dropping-particle":"","parse-names":false,"suffix":""},{"dropping-particle":"","family":"Dijkman","given":"Ronald","non-dropping-particle":"","parse-names":false,"suffix":""},{"dropping-particle":"","family":"Muth","given":"Doreen","non-dropping-particle":"","parse-names":false,"suffix":""},{"dropping-particle":"","family":"Demmers","given":"Jeroen A.A.","non-dropping-particle":"","parse-names":false,"suffix":""},{"dropping-particle":"","family":"Zaki","given":"Ali","non-dropping-particle":"","parse-names":false,"suffix":""},{"dropping-particle":"","family":"Fouchier","given":"Ron A.M.","non-dropping-particle":"","parse-names":false,"suffix":""},{"dropping-particle":"","family":"Thiel","given":"Volker","non-dropping-particle":"","parse-names":false,"suffix":""},{"dropping-particle":"","family":"Drosten","given":"Christian","non-dropping-particle":"","parse-names":false,"suffix":""},{"dropping-particle":"","family":"Rottier","given":"Peter J.M.","non-dropping-particle":"","parse-names":false,"suffix":""},{"dropping-particle":"","family":"Osterhaus","given":"Albert D.M.E.","non-dropping-particle":"","parse-names":false,"suffix":""},{"dropping-particle":"","family":"Bosch","given":"Berend Jan","non-dropping-particle":"","parse-names":false,"suffix":""},{"dropping-particle":"","family":"Haagmans","given":"Bart L.","non-dropping-particle":"","parse-names":false,"suffix":""}],"container-title":"Nature","id":"ITEM-1","issue":"7440","issued":{"date-parts":[["2013"]]},"page":"251-254","title":"Dipeptidyl peptidase 4 is a functional receptor for the emerging human coronavirus-EMC","type":"article-journal","volume":"495"},"uris":["http://www.mendeley.com/documents/?uuid=58ba150b-54f6-42ae-ae41-192bcc2d85d6"]}],"mendeley":{"formattedCitation":"(35)","plainTextFormattedCitation":"(35)","previouslyFormattedCitation":"(35)"},"properties":{"noteIndex":0},"schema":"https://github.com/citation-style-language/schema/raw/master/csl-citation.json"}</w:instrText>
      </w:r>
      <w:r w:rsidR="00AD711A">
        <w:fldChar w:fldCharType="separate"/>
      </w:r>
      <w:r w:rsidR="00AD711A" w:rsidRPr="00AD711A">
        <w:rPr>
          <w:noProof/>
        </w:rPr>
        <w:t>(35)</w:t>
      </w:r>
      <w:ins w:id="218" w:author="Cara Brook" w:date="2021-08-29T21:04:00Z">
        <w:r w:rsidR="00AD711A">
          <w:fldChar w:fldCharType="end"/>
        </w:r>
      </w:ins>
      <w:ins w:id="219" w:author="Cara Brook" w:date="2021-08-29T21:00:00Z">
        <w:r>
          <w:t xml:space="preserve">. </w:t>
        </w:r>
      </w:ins>
      <w:proofErr w:type="spellStart"/>
      <w:ins w:id="220" w:author="Cara Brook" w:date="2021-08-29T21:15:00Z">
        <w:r w:rsidR="00DD6A2E">
          <w:t>Sarbecoviruses</w:t>
        </w:r>
        <w:proofErr w:type="spellEnd"/>
        <w:r w:rsidR="00DD6A2E">
          <w:t xml:space="preserve"> which cluster phylogenetically adjacent to ACE2-using lineages have been recently described in Kenyan </w:t>
        </w:r>
        <w:proofErr w:type="spellStart"/>
        <w:r w:rsidR="00DD6A2E">
          <w:rPr>
            <w:i/>
            <w:iCs/>
          </w:rPr>
          <w:t>Rhinolophid</w:t>
        </w:r>
        <w:proofErr w:type="spellEnd"/>
        <w:r w:rsidR="00DD6A2E">
          <w:rPr>
            <w:i/>
            <w:iCs/>
          </w:rPr>
          <w:t xml:space="preserve"> </w:t>
        </w:r>
        <w:r w:rsidR="00DD6A2E" w:rsidRPr="00B008A0">
          <w:t>bats</w:t>
        </w:r>
        <w:r w:rsidR="00DD6A2E">
          <w:t xml:space="preserve"> </w:t>
        </w:r>
        <w:r w:rsidR="00DD6A2E">
          <w:fldChar w:fldCharType="begin" w:fldLock="1"/>
        </w:r>
      </w:ins>
      <w:r w:rsidR="00772AA7">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(36,37)","plainTextFormattedCitation":"(36,37)","previouslyFormattedCitation":"(36,37)"},"properties":{"noteIndex":0},"schema":"https://github.com/citation-style-language/schema/raw/master/csl-citation.json"}</w:instrText>
      </w:r>
      <w:ins w:id="221" w:author="Cara Brook" w:date="2021-08-29T21:15:00Z">
        <w:r w:rsidR="00DD6A2E">
          <w:fldChar w:fldCharType="separate"/>
        </w:r>
      </w:ins>
      <w:r w:rsidR="002B7AA6" w:rsidRPr="002B7AA6">
        <w:rPr>
          <w:noProof/>
        </w:rPr>
        <w:t>(36,37)</w:t>
      </w:r>
      <w:ins w:id="222" w:author="Cara Brook" w:date="2021-08-29T21:15:00Z">
        <w:r w:rsidR="00DD6A2E">
          <w:fldChar w:fldCharType="end"/>
        </w:r>
        <w:r w:rsidR="00DD6A2E">
          <w:t xml:space="preserve">, highlighting the need for more intensive coronavirus surveillance in Africa. </w:t>
        </w:r>
      </w:ins>
      <w:ins w:id="223" w:author="Cara Brook" w:date="2021-08-29T21:08:00Z">
        <w:r w:rsidR="00AD711A">
          <w:t xml:space="preserve">Because </w:t>
        </w:r>
        <w:proofErr w:type="spellStart"/>
        <w:r w:rsidR="00AD711A">
          <w:t>CoVs</w:t>
        </w:r>
        <w:proofErr w:type="spellEnd"/>
        <w:r w:rsidR="00AD711A">
          <w:t xml:space="preserve"> are notoriously inclined to</w:t>
        </w:r>
      </w:ins>
      <w:ins w:id="224" w:author="Cara Brook" w:date="2021-08-29T21:10:00Z">
        <w:r w:rsidR="00AD711A">
          <w:t>wards</w:t>
        </w:r>
      </w:ins>
      <w:ins w:id="225" w:author="Cara Brook" w:date="2021-08-29T21:08:00Z">
        <w:r w:rsidR="00AD711A">
          <w:t xml:space="preserve"> recombin</w:t>
        </w:r>
      </w:ins>
      <w:ins w:id="226" w:author="Cara Brook" w:date="2021-08-29T21:10:00Z">
        <w:r w:rsidR="00AD711A">
          <w:t>ation—</w:t>
        </w:r>
      </w:ins>
      <w:ins w:id="227" w:author="Cara Brook" w:date="2021-08-29T21:09:00Z">
        <w:r w:rsidR="00AD711A">
          <w:t xml:space="preserve">with other </w:t>
        </w:r>
        <w:proofErr w:type="spellStart"/>
        <w:r w:rsidR="00AD711A">
          <w:t>CoVs</w:t>
        </w:r>
        <w:proofErr w:type="spellEnd"/>
        <w:r w:rsidR="00AD711A">
          <w:t>, or more rarely, with other viral groups</w:t>
        </w:r>
      </w:ins>
      <w:ins w:id="228" w:author="Cara Brook" w:date="2021-08-29T21:10:00Z">
        <w:r w:rsidR="00AD711A">
          <w:t>—</w:t>
        </w:r>
      </w:ins>
      <w:ins w:id="229" w:author="Cara Brook" w:date="2021-08-29T21:09:00Z">
        <w:r w:rsidR="00AD711A">
          <w:t xml:space="preserve">there is </w:t>
        </w:r>
      </w:ins>
      <w:ins w:id="230" w:author="Cara Brook" w:date="2021-08-29T21:10:00Z">
        <w:r w:rsidR="00AD711A">
          <w:t xml:space="preserve">concern that </w:t>
        </w:r>
      </w:ins>
      <w:ins w:id="231" w:author="Cara Brook" w:date="2021-08-29T21:11:00Z">
        <w:r w:rsidR="00AD711A">
          <w:t xml:space="preserve">naturally circulating </w:t>
        </w:r>
        <w:proofErr w:type="spellStart"/>
        <w:r w:rsidR="00AD711A">
          <w:t>CoVs</w:t>
        </w:r>
        <w:proofErr w:type="spellEnd"/>
        <w:r w:rsidR="00AD711A">
          <w:t xml:space="preserve"> presently unable to infect humans </w:t>
        </w:r>
      </w:ins>
      <w:ins w:id="232" w:author="Cara Brook" w:date="2021-08-29T21:13:00Z">
        <w:r w:rsidR="00DD6A2E">
          <w:t>may</w:t>
        </w:r>
      </w:ins>
      <w:ins w:id="233" w:author="Cara Brook" w:date="2021-08-29T21:11:00Z">
        <w:r w:rsidR="00AD711A">
          <w:t xml:space="preserve"> acquire this ability</w:t>
        </w:r>
      </w:ins>
      <w:ins w:id="234" w:author="Cara Brook" w:date="2021-08-29T21:12:00Z">
        <w:r w:rsidR="00AD711A">
          <w:t xml:space="preserve"> in the future. Indeed, recombination has been implicated in many cross-species coronavirus emergence events (including zoonoses) </w:t>
        </w:r>
        <w:r w:rsidR="00AD711A">
          <w:fldChar w:fldCharType="begin" w:fldLock="1"/>
        </w:r>
      </w:ins>
      <w:r w:rsidR="00772AA7">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(26,38–41)","plainTextFormattedCitation":"(26,38–41)","previouslyFormattedCitation":"(26,38–41)"},"properties":{"noteIndex":0},"schema":"https://github.com/citation-style-language/schema/raw/master/csl-citation.json"}</w:instrText>
      </w:r>
      <w:ins w:id="235" w:author="Cara Brook" w:date="2021-08-29T21:12:00Z">
        <w:r w:rsidR="00AD711A">
          <w:fldChar w:fldCharType="separate"/>
        </w:r>
      </w:ins>
      <w:r w:rsidR="002B7AA6" w:rsidRPr="002B7AA6">
        <w:rPr>
          <w:noProof/>
        </w:rPr>
        <w:t>(26,38–41)</w:t>
      </w:r>
      <w:ins w:id="236" w:author="Cara Brook" w:date="2021-08-29T21:12:00Z">
        <w:r w:rsidR="00AD711A">
          <w:fldChar w:fldCharType="end"/>
        </w:r>
        <w:r w:rsidR="00DD6A2E">
          <w:t xml:space="preserve">, </w:t>
        </w:r>
      </w:ins>
      <w:ins w:id="237" w:author="Cara Brook" w:date="2021-08-29T21:16:00Z">
        <w:r w:rsidR="00DD6A2E">
          <w:t>emphasizing</w:t>
        </w:r>
      </w:ins>
      <w:ins w:id="238" w:author="Cara Brook" w:date="2021-08-29T21:12:00Z">
        <w:r w:rsidR="00DD6A2E">
          <w:t xml:space="preserve"> the importance of w</w:t>
        </w:r>
      </w:ins>
      <w:ins w:id="239" w:author="Cara Brook" w:date="2021-08-29T16:26:00Z">
        <w:r w:rsidR="00F2388E">
          <w:t xml:space="preserve">idespread surveillance </w:t>
        </w:r>
      </w:ins>
      <w:ins w:id="240" w:author="Cara Brook" w:date="2021-08-29T21:13:00Z">
        <w:r w:rsidR="00DD6A2E">
          <w:t xml:space="preserve">in characterizing the landscape of future zoonotic risks. </w:t>
        </w:r>
      </w:ins>
      <w:ins w:id="241" w:author="Cara Brook" w:date="2021-08-29T16:28:00Z">
        <w:r w:rsidR="0046245D">
          <w:t xml:space="preserve">Several factors, which have been reviewed at length elsewhere </w:t>
        </w:r>
      </w:ins>
      <w:ins w:id="242" w:author="Cara Brook" w:date="2021-08-29T16:31:00Z">
        <w:r w:rsidR="0046245D">
          <w:fldChar w:fldCharType="begin" w:fldLock="1"/>
        </w:r>
      </w:ins>
      <w:r w:rsidR="00772AA7">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(31,42,43)","plainTextFormattedCitation":"(31,42,43)","previouslyFormattedCitation":"(31,42,43)"},"properties":{"noteIndex":0},"schema":"https://github.com/citation-style-language/schema/raw/master/csl-citation.json"}</w:instrText>
      </w:r>
      <w:r w:rsidR="0046245D">
        <w:fldChar w:fldCharType="separate"/>
      </w:r>
      <w:r w:rsidR="002B7AA6" w:rsidRPr="002B7AA6">
        <w:rPr>
          <w:noProof/>
        </w:rPr>
        <w:t>(31,42,43)</w:t>
      </w:r>
      <w:ins w:id="243" w:author="Cara Brook" w:date="2021-08-29T16:31:00Z">
        <w:r w:rsidR="0046245D">
          <w:fldChar w:fldCharType="end"/>
        </w:r>
      </w:ins>
      <w:ins w:id="244" w:author="Cara Brook" w:date="2021-08-29T16:29:00Z">
        <w:r w:rsidR="0046245D">
          <w:t xml:space="preserve">, </w:t>
        </w:r>
      </w:ins>
      <w:ins w:id="245" w:author="Cara Brook" w:date="2021-08-29T16:28:00Z">
        <w:r w:rsidR="0046245D">
          <w:t>contribute</w:t>
        </w:r>
      </w:ins>
      <w:ins w:id="246" w:author="Cara Brook" w:date="2021-08-29T16:29:00Z">
        <w:r w:rsidR="0046245D">
          <w:t xml:space="preserve"> to the </w:t>
        </w:r>
        <w:proofErr w:type="spellStart"/>
        <w:r w:rsidR="0046245D">
          <w:t>CoV</w:t>
        </w:r>
        <w:proofErr w:type="spellEnd"/>
        <w:r w:rsidR="0046245D">
          <w:t xml:space="preserve"> affinity for recombination, </w:t>
        </w:r>
      </w:ins>
      <w:ins w:id="247" w:author="Cara Brook" w:date="2021-08-29T16:35:00Z">
        <w:r w:rsidR="0046245D">
          <w:t xml:space="preserve">including </w:t>
        </w:r>
      </w:ins>
      <w:ins w:id="248" w:author="Cara Brook" w:date="2021-08-29T16:36:00Z">
        <w:r w:rsidR="0046245D">
          <w:t xml:space="preserve">a </w:t>
        </w:r>
      </w:ins>
      <w:ins w:id="249" w:author="Cara Brook" w:date="2021-08-29T16:29:00Z">
        <w:r w:rsidR="0046245D">
          <w:t>large genome size</w:t>
        </w:r>
      </w:ins>
      <w:ins w:id="250" w:author="Cara Brook" w:date="2021-08-29T16:36:00Z">
        <w:r w:rsidR="0046245D">
          <w:t xml:space="preserve"> supported by a unique proofreading mechanism in the </w:t>
        </w:r>
        <w:proofErr w:type="spellStart"/>
        <w:r w:rsidR="0046245D">
          <w:t>CoV</w:t>
        </w:r>
        <w:proofErr w:type="spellEnd"/>
        <w:r w:rsidR="0046245D">
          <w:t xml:space="preserve"> RNA-dep</w:t>
        </w:r>
      </w:ins>
      <w:ins w:id="251" w:author="Cara Brook" w:date="2021-08-29T16:43:00Z">
        <w:r w:rsidR="00433461">
          <w:t>e</w:t>
        </w:r>
      </w:ins>
      <w:ins w:id="252" w:author="Cara Brook" w:date="2021-08-29T16:36:00Z">
        <w:r w:rsidR="0046245D">
          <w:t>n</w:t>
        </w:r>
      </w:ins>
      <w:ins w:id="253" w:author="Cara Brook" w:date="2021-08-29T16:37:00Z">
        <w:r w:rsidR="0046245D">
          <w:t>dent RNA polymerase</w:t>
        </w:r>
      </w:ins>
      <w:ins w:id="254" w:author="Cara Brook" w:date="2021-08-29T16:43:00Z">
        <w:r w:rsidR="00433461">
          <w:t xml:space="preserve"> </w:t>
        </w:r>
      </w:ins>
      <w:ins w:id="255" w:author="Cara Brook" w:date="2021-08-29T16:44:00Z">
        <w:r w:rsidR="00433461">
          <w:t>(</w:t>
        </w:r>
        <w:proofErr w:type="spellStart"/>
        <w:r w:rsidR="00433461">
          <w:t>RdRp</w:t>
        </w:r>
        <w:proofErr w:type="spellEnd"/>
        <w:r w:rsidR="00433461">
          <w:t>)</w:t>
        </w:r>
      </w:ins>
      <w:ins w:id="256" w:author="Cara Brook" w:date="2021-08-29T16:40:00Z">
        <w:r w:rsidR="00433461">
          <w:t xml:space="preserve"> </w:t>
        </w:r>
      </w:ins>
      <w:ins w:id="257" w:author="Cara Brook" w:date="2021-08-29T17:00:00Z">
        <w:r w:rsidR="001D1CE8">
          <w:fldChar w:fldCharType="begin" w:fldLock="1"/>
        </w:r>
      </w:ins>
      <w:r w:rsidR="00772AA7">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(44–47)","plainTextFormattedCitation":"(44–47)","previouslyFormattedCitation":"(44–47)"},"properties":{"noteIndex":0},"schema":"https://github.com/citation-style-language/schema/raw/master/csl-citation.json"}</w:instrText>
      </w:r>
      <w:r w:rsidR="001D1CE8">
        <w:fldChar w:fldCharType="separate"/>
      </w:r>
      <w:r w:rsidR="002B7AA6" w:rsidRPr="002B7AA6">
        <w:rPr>
          <w:noProof/>
        </w:rPr>
        <w:t>(44–47)</w:t>
      </w:r>
      <w:ins w:id="258" w:author="Cara Brook" w:date="2021-08-29T17:00:00Z">
        <w:r w:rsidR="001D1CE8">
          <w:fldChar w:fldCharType="end"/>
        </w:r>
      </w:ins>
      <w:ins w:id="259" w:author="Cara Brook" w:date="2021-08-29T16:37:00Z">
        <w:r w:rsidR="0046245D">
          <w:t xml:space="preserve">, as well as a </w:t>
        </w:r>
      </w:ins>
      <w:ins w:id="260" w:author="Cara Brook" w:date="2021-08-29T16:38:00Z">
        <w:r w:rsidR="00433461">
          <w:t xml:space="preserve">‘copy choice’ template switching mechanism of RNA replication whereby </w:t>
        </w:r>
        <w:proofErr w:type="spellStart"/>
        <w:r w:rsidR="00433461">
          <w:t>RdRp</w:t>
        </w:r>
        <w:proofErr w:type="spellEnd"/>
        <w:r w:rsidR="00433461">
          <w:t xml:space="preserve"> physically detaches from</w:t>
        </w:r>
      </w:ins>
      <w:ins w:id="261" w:author="Cara Brook" w:date="2021-08-29T16:39:00Z">
        <w:r w:rsidR="00433461">
          <w:t xml:space="preserve"> one RNA template during replication and reattaches to an adjacent template, thus facilitating recombination in cases where </w:t>
        </w:r>
      </w:ins>
      <w:ins w:id="262" w:author="Cara Brook" w:date="2021-08-29T16:44:00Z">
        <w:r w:rsidR="00433461">
          <w:t>multiple viruses</w:t>
        </w:r>
      </w:ins>
      <w:ins w:id="263" w:author="Cara Brook" w:date="2021-08-29T16:40:00Z">
        <w:r w:rsidR="00433461">
          <w:t xml:space="preserve"> may be coinfecting the same cell</w:t>
        </w:r>
      </w:ins>
      <w:ins w:id="264" w:author="Cara Brook" w:date="2021-08-29T17:01:00Z">
        <w:r w:rsidR="001D1CE8">
          <w:t xml:space="preserve"> </w:t>
        </w:r>
        <w:r w:rsidR="001D1CE8">
          <w:fldChar w:fldCharType="begin" w:fldLock="1"/>
        </w:r>
      </w:ins>
      <w:r w:rsidR="00772AA7">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(48)","plainTextFormattedCitation":"(48)","previouslyFormattedCitation":"(48)"},"properties":{"noteIndex":0},"schema":"https://github.com/citation-style-language/schema/raw/master/csl-citation.json"}</w:instrText>
      </w:r>
      <w:r w:rsidR="001D1CE8">
        <w:fldChar w:fldCharType="separate"/>
      </w:r>
      <w:r w:rsidR="002B7AA6" w:rsidRPr="002B7AA6">
        <w:rPr>
          <w:noProof/>
        </w:rPr>
        <w:t>(48)</w:t>
      </w:r>
      <w:ins w:id="265" w:author="Cara Brook" w:date="2021-08-29T17:01:00Z">
        <w:r w:rsidR="001D1CE8">
          <w:fldChar w:fldCharType="end"/>
        </w:r>
      </w:ins>
      <w:ins w:id="266" w:author="Cara Brook" w:date="2021-08-29T16:40:00Z">
        <w:r w:rsidR="00433461">
          <w:t xml:space="preserve">. </w:t>
        </w:r>
      </w:ins>
    </w:p>
    <w:p w14:paraId="4539792C" w14:textId="14C7FF35" w:rsidR="00F2388E" w:rsidRPr="006B3F44" w:rsidDel="0066376C" w:rsidRDefault="00F2388E" w:rsidP="00433461">
      <w:pPr>
        <w:rPr>
          <w:del w:id="267" w:author="Cara Brook" w:date="2021-08-29T16:56:00Z"/>
          <w:rPrChange w:id="268" w:author="Cara Brook" w:date="2021-08-29T14:07:00Z">
            <w:rPr>
              <w:del w:id="269" w:author="Cara Brook" w:date="2021-08-29T16:56:00Z"/>
              <w:rFonts w:ascii="Arial" w:hAnsi="Arial" w:cs="Arial"/>
            </w:rPr>
          </w:rPrChange>
        </w:rPr>
      </w:pPr>
    </w:p>
    <w:p w14:paraId="7E9539FB" w14:textId="77777777" w:rsidR="00CA6145" w:rsidRPr="006B3F44" w:rsidRDefault="00CA6145" w:rsidP="00A60EE4">
      <w:pPr>
        <w:rPr>
          <w:rPrChange w:id="270" w:author="Cara Brook" w:date="2021-08-29T14:07:00Z">
            <w:rPr>
              <w:rFonts w:ascii="Arial" w:hAnsi="Arial" w:cs="Arial"/>
            </w:rPr>
          </w:rPrChange>
        </w:rPr>
      </w:pPr>
    </w:p>
    <w:p w14:paraId="40F69338" w14:textId="6EDDCE40" w:rsidR="003B499D" w:rsidRPr="006B3F44" w:rsidDel="009B103C" w:rsidRDefault="00CA6145" w:rsidP="00A60EE4">
      <w:pPr>
        <w:rPr>
          <w:moveFrom w:id="271" w:author="Cara Brook" w:date="2021-08-29T17:13:00Z"/>
          <w:rPrChange w:id="272" w:author="Cara Brook" w:date="2021-08-29T14:07:00Z">
            <w:rPr>
              <w:moveFrom w:id="273" w:author="Cara Brook" w:date="2021-08-29T17:13:00Z"/>
              <w:rFonts w:ascii="Arial" w:hAnsi="Arial" w:cs="Arial"/>
            </w:rPr>
          </w:rPrChange>
        </w:rPr>
      </w:pPr>
      <w:moveFromRangeStart w:id="274" w:author="Cara Brook" w:date="2021-08-29T17:13:00Z" w:name="move81149598"/>
      <w:moveFrom w:id="275" w:author="Cara Brook" w:date="2021-08-29T17:13:00Z">
        <w:r w:rsidRPr="006B3F44" w:rsidDel="009B103C">
          <w:rPr>
            <w:rPrChange w:id="276"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77" w:author="Cara Brook" w:date="2021-08-29T17:13:00Z">
            <w:r w:rsidR="00AD5CD7" w:rsidRPr="006B3F44" w:rsidDel="009B103C">
              <w:rPr>
                <w:color w:val="000000"/>
                <w:rPrChange w:id="278" w:author="Cara Brook" w:date="2021-08-29T14:07:00Z">
                  <w:rPr>
                    <w:rFonts w:ascii="Arial" w:hAnsi="Arial" w:cs="Arial"/>
                    <w:color w:val="000000"/>
                  </w:rPr>
                </w:rPrChange>
              </w:rPr>
              <w:t>34–37</w:t>
            </w:r>
          </w:moveFrom>
        </w:sdtContent>
      </w:sdt>
      <w:moveFrom w:id="279" w:author="Cara Brook" w:date="2021-08-29T17:13:00Z">
        <w:r w:rsidRPr="006B3F44" w:rsidDel="009B103C">
          <w:rPr>
            <w:rPrChange w:id="280" w:author="Cara Brook" w:date="2021-08-29T14:07:00Z">
              <w:rPr>
                <w:rFonts w:ascii="Arial" w:hAnsi="Arial" w:cs="Arial"/>
              </w:rPr>
            </w:rPrChange>
          </w:rPr>
          <w:t xml:space="preserve">. </w:t>
        </w:r>
        <w:r w:rsidR="00C1757C" w:rsidRPr="006B3F44" w:rsidDel="009B103C">
          <w:rPr>
            <w:rPrChange w:id="281"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34–40</w:t>
            </w:r>
          </w:moveFrom>
        </w:sdtContent>
      </w:sdt>
      <w:moveFrom w:id="284" w:author="Cara Brook" w:date="2021-08-29T17:13:00Z">
        <w:r w:rsidR="00C1757C" w:rsidRPr="006B3F44" w:rsidDel="009B103C">
          <w:rPr>
            <w:rPrChange w:id="285" w:author="Cara Brook" w:date="2021-08-29T14:07:00Z">
              <w:rPr>
                <w:rFonts w:ascii="Arial" w:hAnsi="Arial" w:cs="Arial"/>
              </w:rPr>
            </w:rPrChange>
          </w:rPr>
          <w:t>.</w:t>
        </w:r>
        <w:r w:rsidR="00B0541E" w:rsidRPr="006B3F44" w:rsidDel="009B103C">
          <w:rPr>
            <w:rPrChange w:id="286"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87"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88" w:author="Cara Brook" w:date="2021-08-29T17:13:00Z">
            <w:r w:rsidR="00AD5CD7" w:rsidRPr="006B3F44" w:rsidDel="009B103C">
              <w:rPr>
                <w:color w:val="000000"/>
                <w:rPrChange w:id="289" w:author="Cara Brook" w:date="2021-08-29T14:07:00Z">
                  <w:rPr>
                    <w:rFonts w:ascii="Arial" w:hAnsi="Arial" w:cs="Arial"/>
                    <w:color w:val="000000"/>
                  </w:rPr>
                </w:rPrChange>
              </w:rPr>
              <w:t>23,41</w:t>
            </w:r>
          </w:moveFrom>
        </w:sdtContent>
      </w:sdt>
      <w:moveFrom w:id="290" w:author="Cara Brook" w:date="2021-08-29T17:13:00Z">
        <w:r w:rsidR="00B0541E" w:rsidRPr="006B3F44" w:rsidDel="009B103C">
          <w:rPr>
            <w:rPrChange w:id="291"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2" w:author="Cara Brook" w:date="2021-08-29T17:13:00Z">
            <w:r w:rsidR="00AD5CD7" w:rsidRPr="006B3F44" w:rsidDel="009B103C">
              <w:rPr>
                <w:color w:val="000000"/>
                <w:rPrChange w:id="293" w:author="Cara Brook" w:date="2021-08-29T14:07:00Z">
                  <w:rPr>
                    <w:rFonts w:ascii="Arial" w:hAnsi="Arial" w:cs="Arial"/>
                    <w:color w:val="000000"/>
                  </w:rPr>
                </w:rPrChange>
              </w:rPr>
              <w:t>25,26,32,33,42–45</w:t>
            </w:r>
          </w:moveFrom>
        </w:sdtContent>
      </w:sdt>
      <w:moveFrom w:id="294" w:author="Cara Brook" w:date="2021-08-29T17:13:00Z">
        <w:r w:rsidR="00B0541E" w:rsidRPr="006B3F44" w:rsidDel="009B103C">
          <w:rPr>
            <w:rPrChange w:id="295" w:author="Cara Brook" w:date="2021-08-29T14:07:00Z">
              <w:rPr>
                <w:rFonts w:ascii="Arial" w:hAnsi="Arial" w:cs="Arial"/>
              </w:rPr>
            </w:rPrChange>
          </w:rPr>
          <w:t xml:space="preserve">. </w:t>
        </w:r>
      </w:moveFrom>
    </w:p>
    <w:moveFromRangeEnd w:id="274"/>
    <w:p w14:paraId="3DB7FAD3" w14:textId="77777777" w:rsidR="003B499D" w:rsidRPr="006B3F44" w:rsidDel="009B103C" w:rsidRDefault="003B499D" w:rsidP="00A60EE4">
      <w:pPr>
        <w:rPr>
          <w:del w:id="296" w:author="Cara Brook" w:date="2021-08-29T17:13:00Z"/>
          <w:rPrChange w:id="297" w:author="Cara Brook" w:date="2021-08-29T14:07:00Z">
            <w:rPr>
              <w:del w:id="298" w:author="Cara Brook" w:date="2021-08-29T17:13:00Z"/>
              <w:rFonts w:ascii="Arial" w:hAnsi="Arial" w:cs="Arial"/>
            </w:rPr>
          </w:rPrChange>
        </w:rPr>
      </w:pPr>
    </w:p>
    <w:p w14:paraId="110D6AB0" w14:textId="4E37F749" w:rsidR="00A76044" w:rsidRDefault="00B0541E" w:rsidP="00A60EE4">
      <w:pPr>
        <w:rPr>
          <w:ins w:id="299" w:author="Cara Brook" w:date="2021-08-29T18:39:00Z"/>
        </w:rPr>
      </w:pPr>
      <w:r w:rsidRPr="006B3F44">
        <w:rPr>
          <w:rPrChange w:id="300" w:author="Cara Brook" w:date="2021-08-29T14:07:00Z">
            <w:rPr>
              <w:rFonts w:ascii="Arial" w:hAnsi="Arial" w:cs="Arial"/>
            </w:rPr>
          </w:rPrChange>
        </w:rPr>
        <w:t>Madagascar is an island country</w:t>
      </w:r>
      <w:ins w:id="301" w:author="Cara Brook" w:date="2021-08-29T17:13:00Z">
        <w:r w:rsidR="009B103C">
          <w:t xml:space="preserve"> in southeastern Sub-Sah</w:t>
        </w:r>
      </w:ins>
      <w:ins w:id="302" w:author="Cara Brook" w:date="2021-08-29T20:43:00Z">
        <w:r w:rsidR="002E3A7F">
          <w:t>a</w:t>
        </w:r>
      </w:ins>
      <w:ins w:id="303" w:author="Cara Brook" w:date="2021-08-29T17:13:00Z">
        <w:r w:rsidR="009B103C">
          <w:t xml:space="preserve">ran </w:t>
        </w:r>
      </w:ins>
      <w:ins w:id="304" w:author="Cara Brook" w:date="2021-08-29T17:14:00Z">
        <w:r w:rsidR="009B103C">
          <w:t>Africa</w:t>
        </w:r>
      </w:ins>
      <w:r w:rsidR="00D458BC" w:rsidRPr="006B3F44">
        <w:rPr>
          <w:rPrChange w:id="305" w:author="Cara Brook" w:date="2021-08-29T14:07:00Z">
            <w:rPr>
              <w:rFonts w:ascii="Arial" w:hAnsi="Arial" w:cs="Arial"/>
            </w:rPr>
          </w:rPrChange>
        </w:rPr>
        <w:t xml:space="preserve">, </w:t>
      </w:r>
      <w:ins w:id="306" w:author="Cara Brook" w:date="2021-08-29T17:13:00Z">
        <w:r w:rsidR="009B103C">
          <w:t xml:space="preserve">located </w:t>
        </w:r>
      </w:ins>
      <w:ins w:id="307" w:author="Cara Brook" w:date="2021-08-29T17:15:00Z">
        <w:r w:rsidR="009B103C">
          <w:t xml:space="preserve">in the Indian Ocean, </w:t>
        </w:r>
      </w:ins>
      <w:ins w:id="308" w:author="Cara Brook" w:date="2021-08-29T17:14:00Z">
        <w:r w:rsidR="009B103C">
          <w:t>~400</w:t>
        </w:r>
      </w:ins>
      <w:ins w:id="309" w:author="Cara Brook" w:date="2021-08-29T17:15:00Z">
        <w:r w:rsidR="009B103C">
          <w:t xml:space="preserve"> </w:t>
        </w:r>
      </w:ins>
      <w:ins w:id="310" w:author="Cara Brook" w:date="2021-08-29T17:14:00Z">
        <w:r w:rsidR="009B103C">
          <w:t>km off the</w:t>
        </w:r>
      </w:ins>
      <w:ins w:id="311" w:author="Cara Brook" w:date="2021-08-29T17:15:00Z">
        <w:r w:rsidR="009B103C">
          <w:t xml:space="preserve"> coast</w:t>
        </w:r>
      </w:ins>
      <w:ins w:id="312" w:author="Cara Brook" w:date="2021-08-29T17:14:00Z">
        <w:r w:rsidR="009B103C">
          <w:t xml:space="preserve"> </w:t>
        </w:r>
      </w:ins>
      <w:ins w:id="313" w:author="Cara Brook" w:date="2021-08-29T17:15:00Z">
        <w:r w:rsidR="009B103C">
          <w:t xml:space="preserve">from </w:t>
        </w:r>
      </w:ins>
      <w:del w:id="314" w:author="Cara Brook" w:date="2021-08-29T17:15:00Z">
        <w:r w:rsidR="00D458BC" w:rsidRPr="006B3F44" w:rsidDel="009B103C">
          <w:rPr>
            <w:rPrChange w:id="315" w:author="Cara Brook" w:date="2021-08-29T14:07:00Z">
              <w:rPr>
                <w:rFonts w:ascii="Arial" w:hAnsi="Arial" w:cs="Arial"/>
              </w:rPr>
            </w:rPrChange>
          </w:rPr>
          <w:delText xml:space="preserve">adjacent to </w:delText>
        </w:r>
      </w:del>
      <w:r w:rsidR="00D458BC" w:rsidRPr="006B3F44">
        <w:rPr>
          <w:rPrChange w:id="316" w:author="Cara Brook" w:date="2021-08-29T14:07:00Z">
            <w:rPr>
              <w:rFonts w:ascii="Arial" w:hAnsi="Arial" w:cs="Arial"/>
            </w:rPr>
          </w:rPrChange>
        </w:rPr>
        <w:t>Mozambique</w:t>
      </w:r>
      <w:del w:id="317" w:author="Cara Brook" w:date="2021-08-29T17:15:00Z">
        <w:r w:rsidR="00D458BC" w:rsidRPr="006B3F44" w:rsidDel="009B103C">
          <w:rPr>
            <w:rPrChange w:id="318" w:author="Cara Brook" w:date="2021-08-29T14:07:00Z">
              <w:rPr>
                <w:rFonts w:ascii="Arial" w:hAnsi="Arial" w:cs="Arial"/>
              </w:rPr>
            </w:rPrChange>
          </w:rPr>
          <w:delText xml:space="preserve"> in </w:delText>
        </w:r>
        <w:r w:rsidR="008C436F" w:rsidRPr="006B3F44" w:rsidDel="009B103C">
          <w:rPr>
            <w:rPrChange w:id="319" w:author="Cara Brook" w:date="2021-08-29T14:07:00Z">
              <w:rPr>
                <w:rFonts w:ascii="Arial" w:hAnsi="Arial" w:cs="Arial"/>
              </w:rPr>
            </w:rPrChange>
          </w:rPr>
          <w:delText xml:space="preserve">southwest </w:delText>
        </w:r>
        <w:r w:rsidR="00D458BC" w:rsidRPr="006B3F44" w:rsidDel="009B103C">
          <w:rPr>
            <w:rPrChange w:id="320" w:author="Cara Brook" w:date="2021-08-29T14:07:00Z">
              <w:rPr>
                <w:rFonts w:ascii="Arial" w:hAnsi="Arial" w:cs="Arial"/>
              </w:rPr>
            </w:rPrChange>
          </w:rPr>
          <w:delText>Africa</w:delText>
        </w:r>
      </w:del>
      <w:r w:rsidR="00D458BC" w:rsidRPr="006B3F44">
        <w:rPr>
          <w:rPrChange w:id="321" w:author="Cara Brook" w:date="2021-08-29T14:07:00Z">
            <w:rPr>
              <w:rFonts w:ascii="Arial" w:hAnsi="Arial" w:cs="Arial"/>
            </w:rPr>
          </w:rPrChange>
        </w:rPr>
        <w:t xml:space="preserve">. </w:t>
      </w:r>
      <w:ins w:id="322" w:author="Cara Brook" w:date="2021-08-29T17:20:00Z">
        <w:r w:rsidR="001002EA">
          <w:t>Madagascar has been isolated from the African continent</w:t>
        </w:r>
      </w:ins>
      <w:ins w:id="323" w:author="Cara Brook" w:date="2021-08-29T17:21:00Z">
        <w:r w:rsidR="001002EA">
          <w:t xml:space="preserve"> for 170 million years and all </w:t>
        </w:r>
      </w:ins>
      <w:ins w:id="324" w:author="Cara Brook" w:date="2021-08-29T17:20:00Z">
        <w:r w:rsidR="001002EA">
          <w:t>surrounding landmasses for</w:t>
        </w:r>
      </w:ins>
      <w:ins w:id="325"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6" w:author="Cara Brook" w:date="2021-08-29T17:37:00Z">
        <w:r w:rsidR="00F5230C">
          <w:t xml:space="preserve"> </w:t>
        </w:r>
      </w:ins>
      <w:ins w:id="327" w:author="Cara Brook" w:date="2021-08-29T17:36:00Z">
        <w:r w:rsidR="00F5230C">
          <w:fldChar w:fldCharType="begin" w:fldLock="1"/>
        </w:r>
      </w:ins>
      <w:r w:rsidR="002B7AA6">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(49)","plainTextFormattedCitation":"(49)","previouslyFormattedCitation":"(49)"},"properties":{"noteIndex":0},"schema":"https://github.com/citation-style-language/schema/raw/master/csl-citation.json"}</w:instrText>
      </w:r>
      <w:r w:rsidR="00F5230C">
        <w:fldChar w:fldCharType="separate"/>
      </w:r>
      <w:r w:rsidR="00AD711A" w:rsidRPr="00AD711A">
        <w:rPr>
          <w:noProof/>
        </w:rPr>
        <w:t>(49)</w:t>
      </w:r>
      <w:ins w:id="328" w:author="Cara Brook" w:date="2021-08-29T17:36:00Z">
        <w:r w:rsidR="00F5230C">
          <w:fldChar w:fldCharType="end"/>
        </w:r>
      </w:ins>
      <w:r w:rsidR="001002EA">
        <w:t>.</w:t>
      </w:r>
      <w:ins w:id="329" w:author="Cara Brook" w:date="2021-08-29T17:37:00Z">
        <w:r w:rsidR="00F5230C">
          <w:t xml:space="preserve"> The country is home to 51 species of bat</w:t>
        </w:r>
      </w:ins>
      <w:ins w:id="330" w:author="Cara Brook" w:date="2021-08-29T17:39:00Z">
        <w:r w:rsidR="00F5230C">
          <w:t xml:space="preserve"> </w:t>
        </w:r>
      </w:ins>
      <w:ins w:id="331" w:author="Cara Brook" w:date="2021-08-29T17:40:00Z">
        <w:r w:rsidR="00F5230C">
          <w:fldChar w:fldCharType="begin" w:fldLock="1"/>
        </w:r>
      </w:ins>
      <w:r w:rsidR="002B7AA6">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(50)","plainTextFormattedCitation":"(50)","previouslyFormattedCitation":"(50)"},"properties":{"noteIndex":0},"schema":"https://github.com/citation-style-language/schema/raw/master/csl-citation.json"}</w:instrText>
      </w:r>
      <w:r w:rsidR="00F5230C">
        <w:fldChar w:fldCharType="separate"/>
      </w:r>
      <w:r w:rsidR="00AD711A" w:rsidRPr="00AD711A">
        <w:rPr>
          <w:noProof/>
        </w:rPr>
        <w:t>(50)</w:t>
      </w:r>
      <w:ins w:id="332" w:author="Cara Brook" w:date="2021-08-29T17:40:00Z">
        <w:r w:rsidR="00F5230C">
          <w:fldChar w:fldCharType="end"/>
        </w:r>
      </w:ins>
      <w:ins w:id="333" w:author="Cara Brook" w:date="2021-08-29T17:37:00Z">
        <w:r w:rsidR="00F5230C">
          <w:t>, some three-quarters of which are endemic</w:t>
        </w:r>
      </w:ins>
      <w:ins w:id="334" w:author="Cara Brook" w:date="2021-08-29T17:39:00Z">
        <w:r w:rsidR="00F5230C">
          <w:t xml:space="preserve"> and</w:t>
        </w:r>
      </w:ins>
      <w:ins w:id="335" w:author="Cara Brook" w:date="2021-08-29T17:37:00Z">
        <w:r w:rsidR="00F5230C">
          <w:t xml:space="preserve"> boast long evolutionary divergence times with sister species on both the African and Asian continents </w:t>
        </w:r>
      </w:ins>
      <w:ins w:id="336" w:author="Cara Brook" w:date="2021-08-29T17:38:00Z">
        <w:r w:rsidR="00F5230C">
          <w:fldChar w:fldCharType="begin" w:fldLock="1"/>
        </w:r>
      </w:ins>
      <w:r w:rsidR="002B7AA6">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(51–53)","plainTextFormattedCitation":"(51–53)","previouslyFormattedCitation":"(51–53)"},"properties":{"noteIndex":0},"schema":"https://github.com/citation-style-language/schema/raw/master/csl-citation.json"}</w:instrText>
      </w:r>
      <w:r w:rsidR="00F5230C">
        <w:fldChar w:fldCharType="separate"/>
      </w:r>
      <w:r w:rsidR="00AD711A" w:rsidRPr="00AD711A">
        <w:rPr>
          <w:noProof/>
        </w:rPr>
        <w:t>(51–53)</w:t>
      </w:r>
      <w:ins w:id="337" w:author="Cara Brook" w:date="2021-08-29T17:38:00Z">
        <w:r w:rsidR="00F5230C">
          <w:fldChar w:fldCharType="end"/>
        </w:r>
      </w:ins>
      <w:ins w:id="338" w:author="Cara Brook" w:date="2021-08-29T17:39:00Z">
        <w:r w:rsidR="00F5230C">
          <w:t xml:space="preserve">. </w:t>
        </w:r>
      </w:ins>
      <w:ins w:id="339" w:author="Cara Brook" w:date="2021-08-29T17:41:00Z">
        <w:r w:rsidR="00F5230C">
          <w:t xml:space="preserve">A growing body of </w:t>
        </w:r>
      </w:ins>
      <w:ins w:id="340" w:author="Cara Brook" w:date="2021-08-29T17:40:00Z">
        <w:r w:rsidR="00F5230C">
          <w:t xml:space="preserve">work has characterized the landscape of </w:t>
        </w:r>
        <w:r w:rsidR="00F5230C">
          <w:lastRenderedPageBreak/>
          <w:t xml:space="preserve">potentially zoonotic </w:t>
        </w:r>
      </w:ins>
      <w:ins w:id="341" w:author="Cara Brook" w:date="2021-08-29T17:42:00Z">
        <w:r w:rsidR="00F5230C">
          <w:t>viruses</w:t>
        </w:r>
      </w:ins>
      <w:ins w:id="342" w:author="Cara Brook" w:date="2021-08-29T17:40:00Z">
        <w:r w:rsidR="00F5230C">
          <w:t xml:space="preserve"> in Madagascar bats, identifying </w:t>
        </w:r>
      </w:ins>
      <w:ins w:id="343" w:author="Cara Brook" w:date="2021-08-29T17:41:00Z">
        <w:r w:rsidR="00F5230C">
          <w:t>evidence of circulating infection (</w:t>
        </w:r>
      </w:ins>
      <w:ins w:id="344" w:author="Cara Brook" w:date="2021-08-29T17:42:00Z">
        <w:r w:rsidR="00F5230C">
          <w:t>through</w:t>
        </w:r>
      </w:ins>
      <w:ins w:id="345" w:author="Cara Brook" w:date="2021-08-29T17:41:00Z">
        <w:r w:rsidR="00F5230C">
          <w:t xml:space="preserve"> RNA detection or serology) with henipaviruses, f</w:t>
        </w:r>
      </w:ins>
      <w:ins w:id="346" w:author="Cara Brook" w:date="2021-08-29T17:42:00Z">
        <w:r w:rsidR="00F5230C">
          <w:t>iloviruses, lyssaviruses, and coronaviruses</w:t>
        </w:r>
      </w:ins>
      <w:ins w:id="347" w:author="Cara Brook" w:date="2021-08-29T17:45:00Z">
        <w:r w:rsidR="00F5230C">
          <w:t xml:space="preserve"> </w:t>
        </w:r>
      </w:ins>
      <w:ins w:id="348" w:author="Cara Brook" w:date="2021-08-29T17:49:00Z">
        <w:r w:rsidR="00F5230C">
          <w:fldChar w:fldCharType="begin" w:fldLock="1"/>
        </w:r>
      </w:ins>
      <w:r w:rsidR="002B7AA6">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(29,54–56)","plainTextFormattedCitation":"(29,54–56)","previouslyFormattedCitation":"(29,54–56)"},"properties":{"noteIndex":0},"schema":"https://github.com/citation-style-language/schema/raw/master/csl-citation.json"}</w:instrText>
      </w:r>
      <w:r w:rsidR="00F5230C">
        <w:fldChar w:fldCharType="separate"/>
      </w:r>
      <w:r w:rsidR="00AD711A" w:rsidRPr="00AD711A">
        <w:rPr>
          <w:noProof/>
        </w:rPr>
        <w:t>(29,54–56)</w:t>
      </w:r>
      <w:ins w:id="349" w:author="Cara Brook" w:date="2021-08-29T17:49:00Z">
        <w:r w:rsidR="00F5230C">
          <w:fldChar w:fldCharType="end"/>
        </w:r>
      </w:ins>
      <w:ins w:id="350" w:author="Cara Brook" w:date="2021-08-29T17:42:00Z">
        <w:r w:rsidR="00F5230C">
          <w:t xml:space="preserve">. Previously coronavirus surveillance </w:t>
        </w:r>
      </w:ins>
      <w:ins w:id="351" w:author="Cara Brook" w:date="2021-08-29T17:50:00Z">
        <w:r w:rsidR="00FD7485">
          <w:t xml:space="preserve">efforts </w:t>
        </w:r>
      </w:ins>
      <w:ins w:id="352" w:author="Cara Brook" w:date="2021-08-29T17:42:00Z">
        <w:r w:rsidR="00F5230C">
          <w:t>ha</w:t>
        </w:r>
      </w:ins>
      <w:ins w:id="353" w:author="Cara Brook" w:date="2021-08-29T17:50:00Z">
        <w:r w:rsidR="00FD7485">
          <w:t>ve</w:t>
        </w:r>
      </w:ins>
      <w:ins w:id="354" w:author="Cara Brook" w:date="2021-08-29T17:42:00Z">
        <w:r w:rsidR="00F5230C">
          <w:t xml:space="preserve"> </w:t>
        </w:r>
      </w:ins>
      <w:ins w:id="355" w:author="Cara Brook" w:date="2021-08-29T17:50:00Z">
        <w:r w:rsidR="00F5230C">
          <w:t xml:space="preserve">identified </w:t>
        </w:r>
        <w:r w:rsidR="00F5230C" w:rsidRPr="00FD7485">
          <w:rPr>
            <w:i/>
            <w:iCs/>
            <w:rPrChange w:id="356" w:author="Cara Brook" w:date="2021-08-29T17:51:00Z">
              <w:rPr/>
            </w:rPrChange>
          </w:rPr>
          <w:t>Alphacoronavirus</w:t>
        </w:r>
        <w:r w:rsidR="00F5230C">
          <w:t xml:space="preserve"> </w:t>
        </w:r>
        <w:r w:rsidR="00FD7485">
          <w:t xml:space="preserve">RNA in </w:t>
        </w:r>
      </w:ins>
      <w:ins w:id="357" w:author="Cara Brook" w:date="2021-08-29T17:51:00Z">
        <w:r w:rsidR="00FD7485">
          <w:t xml:space="preserve">the Malagasy insectivorous bat, </w:t>
        </w:r>
        <w:proofErr w:type="spellStart"/>
        <w:r w:rsidR="00FD7485">
          <w:rPr>
            <w:i/>
            <w:iCs/>
          </w:rPr>
          <w:t>Mormopterus</w:t>
        </w:r>
        <w:proofErr w:type="spellEnd"/>
        <w:r w:rsidR="00FD7485">
          <w:rPr>
            <w:i/>
            <w:iCs/>
          </w:rPr>
          <w:t xml:space="preserve"> </w:t>
        </w:r>
        <w:proofErr w:type="spellStart"/>
        <w:r w:rsidR="00FD7485">
          <w:rPr>
            <w:i/>
            <w:iCs/>
          </w:rPr>
          <w:t>jugalaris</w:t>
        </w:r>
        <w:proofErr w:type="spellEnd"/>
        <w:r w:rsidR="00FD7485">
          <w:rPr>
            <w:i/>
            <w:iCs/>
          </w:rPr>
          <w:t xml:space="preserve">, </w:t>
        </w:r>
        <w:r w:rsidR="00FD7485">
          <w:t xml:space="preserve">and </w:t>
        </w:r>
        <w:proofErr w:type="spellStart"/>
        <w:r w:rsidR="00FD7485" w:rsidRPr="00FD7485">
          <w:rPr>
            <w:i/>
            <w:iCs/>
            <w:rPrChange w:id="358" w:author="Cara Brook" w:date="2021-08-29T17:51:00Z">
              <w:rPr/>
            </w:rPrChange>
          </w:rPr>
          <w:t>Betacoronavirus</w:t>
        </w:r>
        <w:proofErr w:type="spellEnd"/>
        <w:r w:rsidR="00FD7485">
          <w:t xml:space="preserve"> RNA </w:t>
        </w:r>
      </w:ins>
      <w:ins w:id="359" w:author="Cara Brook" w:date="2021-08-29T17:52:00Z">
        <w:r w:rsidR="00FD7485">
          <w:t xml:space="preserve">in </w:t>
        </w:r>
      </w:ins>
      <w:ins w:id="360" w:author="Cara Brook" w:date="2021-08-29T17:55:00Z">
        <w:r w:rsidR="00FD7485">
          <w:t>all</w:t>
        </w:r>
      </w:ins>
      <w:ins w:id="361" w:author="Cara Brook" w:date="2021-08-29T17:52:00Z">
        <w:r w:rsidR="00FD7485">
          <w:t xml:space="preserve"> three endemic Malagasy fruit bat species: </w:t>
        </w:r>
        <w:proofErr w:type="spellStart"/>
        <w:r w:rsidR="00FD7485">
          <w:rPr>
            <w:i/>
          </w:rPr>
          <w:t>Pteropus</w:t>
        </w:r>
        <w:proofErr w:type="spellEnd"/>
        <w:r w:rsidR="00FD7485">
          <w:rPr>
            <w:i/>
          </w:rPr>
          <w:t xml:space="preserve"> rufus, Eidolon </w:t>
        </w:r>
        <w:proofErr w:type="spellStart"/>
        <w:r w:rsidR="00FD7485">
          <w:rPr>
            <w:i/>
          </w:rPr>
          <w:t>dupreanum</w:t>
        </w:r>
        <w:proofErr w:type="spellEnd"/>
        <w:r w:rsidR="00FD7485">
          <w:rPr>
            <w:i/>
          </w:rPr>
          <w:t xml:space="preserve">, </w:t>
        </w:r>
        <w:r w:rsidR="00FD7485" w:rsidRPr="00FD7485">
          <w:rPr>
            <w:iCs/>
            <w:rPrChange w:id="362" w:author="Cara Brook" w:date="2021-08-29T17:52:00Z">
              <w:rPr>
                <w:i/>
              </w:rPr>
            </w:rPrChange>
          </w:rPr>
          <w:t xml:space="preserve">and </w:t>
        </w:r>
        <w:r w:rsidR="00FD7485">
          <w:rPr>
            <w:i/>
          </w:rPr>
          <w:t xml:space="preserve">Rousettus </w:t>
        </w:r>
        <w:proofErr w:type="spellStart"/>
        <w:r w:rsidR="00FD7485">
          <w:rPr>
            <w:i/>
          </w:rPr>
          <w:t>madagascariensis</w:t>
        </w:r>
      </w:ins>
      <w:proofErr w:type="spellEnd"/>
      <w:ins w:id="363" w:author="Cara Brook" w:date="2021-08-29T17:53:00Z">
        <w:r w:rsidR="00FD7485">
          <w:t xml:space="preserve"> </w:t>
        </w:r>
        <w:r w:rsidR="00FD7485">
          <w:fldChar w:fldCharType="begin" w:fldLock="1"/>
        </w:r>
      </w:ins>
      <w:r w:rsidR="002B7AA6">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fldChar w:fldCharType="separate"/>
      </w:r>
      <w:r w:rsidR="00AD711A" w:rsidRPr="00AD711A">
        <w:rPr>
          <w:noProof/>
        </w:rPr>
        <w:t>(29,55)</w:t>
      </w:r>
      <w:ins w:id="364" w:author="Cara Brook" w:date="2021-08-29T17:53:00Z">
        <w:r w:rsidR="00FD7485">
          <w:fldChar w:fldCharType="end"/>
        </w:r>
        <w:r w:rsidR="00FD7485">
          <w:t xml:space="preserve">. </w:t>
        </w:r>
      </w:ins>
      <w:ins w:id="365" w:author="Cara Brook" w:date="2021-08-29T17:56:00Z">
        <w:r w:rsidR="00FD7485">
          <w:t>Previous</w:t>
        </w:r>
      </w:ins>
      <w:ins w:id="366" w:author="Cara Brook" w:date="2021-08-29T17:57:00Z">
        <w:r w:rsidR="00FD7485">
          <w:t xml:space="preserve"> studies have demonstrated that this</w:t>
        </w:r>
      </w:ins>
      <w:ins w:id="367" w:author="Cara Brook" w:date="2021-08-29T17:53:00Z">
        <w:r w:rsidR="00FD7485">
          <w:t xml:space="preserve"> latter </w:t>
        </w:r>
        <w:proofErr w:type="spellStart"/>
        <w:r w:rsidR="00FD7485" w:rsidRPr="00FD7485">
          <w:rPr>
            <w:i/>
            <w:iCs/>
            <w:rPrChange w:id="368" w:author="Cara Brook" w:date="2021-08-29T17:55:00Z">
              <w:rPr/>
            </w:rPrChange>
          </w:rPr>
          <w:t>Betacoronavirus</w:t>
        </w:r>
        <w:proofErr w:type="spellEnd"/>
        <w:r w:rsidR="00FD7485" w:rsidRPr="00FD7485">
          <w:rPr>
            <w:i/>
            <w:iCs/>
            <w:rPrChange w:id="369" w:author="Cara Brook" w:date="2021-08-29T17:55:00Z">
              <w:rPr/>
            </w:rPrChange>
          </w:rPr>
          <w:t xml:space="preserve"> </w:t>
        </w:r>
        <w:r w:rsidR="00FD7485">
          <w:t xml:space="preserve">RNA </w:t>
        </w:r>
      </w:ins>
      <w:ins w:id="370" w:author="Cara Brook" w:date="2021-08-29T17:55:00Z">
        <w:r w:rsidR="00FD7485">
          <w:t xml:space="preserve">clusters with subgenus </w:t>
        </w:r>
        <w:proofErr w:type="spellStart"/>
        <w:r w:rsidR="00FD7485">
          <w:rPr>
            <w:i/>
            <w:iCs/>
          </w:rPr>
          <w:t>Nobecovirus</w:t>
        </w:r>
      </w:ins>
      <w:proofErr w:type="spellEnd"/>
      <w:ins w:id="371" w:author="Cara Brook" w:date="2021-08-29T17:57:00Z">
        <w:r w:rsidR="00FD7485">
          <w:rPr>
            <w:i/>
            <w:iCs/>
          </w:rPr>
          <w:t xml:space="preserve"> </w:t>
        </w:r>
        <w:r w:rsidR="00FD7485">
          <w:rPr>
            <w:i/>
            <w:iCs/>
          </w:rPr>
          <w:fldChar w:fldCharType="begin" w:fldLock="1"/>
        </w:r>
      </w:ins>
      <w:r w:rsidR="002B7AA6">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rPr>
          <w:i/>
          <w:iCs/>
        </w:rPr>
        <w:fldChar w:fldCharType="separate"/>
      </w:r>
      <w:r w:rsidR="00AD711A" w:rsidRPr="00AD711A">
        <w:rPr>
          <w:iCs/>
          <w:noProof/>
        </w:rPr>
        <w:t>(29,55)</w:t>
      </w:r>
      <w:ins w:id="372" w:author="Cara Brook" w:date="2021-08-29T17:57:00Z">
        <w:r w:rsidR="00FD7485">
          <w:rPr>
            <w:i/>
            <w:iCs/>
          </w:rPr>
          <w:fldChar w:fldCharType="end"/>
        </w:r>
      </w:ins>
      <w:ins w:id="373" w:author="Cara Brook" w:date="2021-08-29T18:02:00Z">
        <w:r w:rsidR="0027774F" w:rsidRPr="0027774F">
          <w:rPr>
            <w:rPrChange w:id="374" w:author="Cara Brook" w:date="2021-08-29T18:02:00Z">
              <w:rPr>
                <w:i/>
                <w:iCs/>
              </w:rPr>
            </w:rPrChange>
          </w:rPr>
          <w:t>;</w:t>
        </w:r>
        <w:r w:rsidR="0027774F">
          <w:rPr>
            <w:i/>
            <w:iCs/>
          </w:rPr>
          <w:t xml:space="preserve"> </w:t>
        </w:r>
        <w:proofErr w:type="spellStart"/>
        <w:r w:rsidR="0027774F">
          <w:rPr>
            <w:i/>
            <w:iCs/>
          </w:rPr>
          <w:t>Nobecoviruses</w:t>
        </w:r>
        <w:proofErr w:type="spellEnd"/>
        <w:r w:rsidR="0027774F">
          <w:rPr>
            <w:i/>
            <w:iCs/>
          </w:rPr>
          <w:t xml:space="preserve"> </w:t>
        </w:r>
        <w:r w:rsidR="0027774F">
          <w:t xml:space="preserve">have </w:t>
        </w:r>
      </w:ins>
      <w:ins w:id="375" w:author="Cara Brook" w:date="2021-08-29T17:56:00Z">
        <w:r w:rsidR="00FD7485">
          <w:t xml:space="preserve">been </w:t>
        </w:r>
      </w:ins>
      <w:ins w:id="376" w:author="Cara Brook" w:date="2021-08-29T18:02:00Z">
        <w:r w:rsidR="0027774F">
          <w:t>previously described</w:t>
        </w:r>
      </w:ins>
      <w:ins w:id="377" w:author="Cara Brook" w:date="2021-08-29T18:03:00Z">
        <w:r w:rsidR="0027774F">
          <w:t xml:space="preserve"> in </w:t>
        </w:r>
      </w:ins>
      <w:proofErr w:type="spellStart"/>
      <w:ins w:id="378" w:author="Cara Brook" w:date="2021-08-29T17:56:00Z">
        <w:r w:rsidR="00FD7485">
          <w:t>Pter</w:t>
        </w:r>
      </w:ins>
      <w:ins w:id="379" w:author="Cara Brook" w:date="2021-08-29T17:57:00Z">
        <w:r w:rsidR="00FD7485">
          <w:t>odidae</w:t>
        </w:r>
        <w:proofErr w:type="spellEnd"/>
        <w:r w:rsidR="00FD7485">
          <w:t xml:space="preserve"> fruit bats </w:t>
        </w:r>
      </w:ins>
      <w:ins w:id="380" w:author="Cara Brook" w:date="2021-08-29T18:13:00Z">
        <w:r w:rsidR="00F040C8">
          <w:t xml:space="preserve">across Asia and in both East (Kenya) and West (Cameroon) Africa </w:t>
        </w:r>
      </w:ins>
      <w:ins w:id="381" w:author="Cara Brook" w:date="2021-08-29T18:07:00Z">
        <w:r w:rsidR="0027774F">
          <w:fldChar w:fldCharType="begin" w:fldLock="1"/>
        </w:r>
      </w:ins>
      <w:r w:rsidR="005B3F8C">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32c34c2-1e4b-496b-92b2-f4abe82f9c35"]},{"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b3e43ee6-cd18-4a4e-b966-9f98063e05b3"]}],"mendeley":{"formattedCitation":"(21,28,57–60)","plainTextFormattedCitation":"(21,28,57–60)","previouslyFormattedCitation":"(21,28,57–60)"},"properties":{"noteIndex":0},"schema":"https://github.com/citation-style-language/schema/raw/master/csl-citation.json"}</w:instrText>
      </w:r>
      <w:r w:rsidR="0027774F">
        <w:fldChar w:fldCharType="separate"/>
      </w:r>
      <w:r w:rsidR="00AD711A" w:rsidRPr="00AD711A">
        <w:rPr>
          <w:noProof/>
        </w:rPr>
        <w:t>(21,28,57–60)</w:t>
      </w:r>
      <w:ins w:id="382" w:author="Cara Brook" w:date="2021-08-29T18:07:00Z">
        <w:r w:rsidR="0027774F">
          <w:fldChar w:fldCharType="end"/>
        </w:r>
        <w:r w:rsidR="0027774F">
          <w:t>.</w:t>
        </w:r>
      </w:ins>
      <w:ins w:id="383" w:author="Cara Brook" w:date="2021-08-29T18:08:00Z">
        <w:r w:rsidR="00BE3A44">
          <w:t xml:space="preserve"> Though </w:t>
        </w:r>
      </w:ins>
      <w:proofErr w:type="spellStart"/>
      <w:ins w:id="384" w:author="Cara Brook" w:date="2021-08-29T18:09:00Z">
        <w:r w:rsidR="00BE3A44">
          <w:t>Nobecoviruses</w:t>
        </w:r>
        <w:proofErr w:type="spellEnd"/>
        <w:r w:rsidR="00BE3A44">
          <w:t xml:space="preserve"> are </w:t>
        </w:r>
      </w:ins>
      <w:ins w:id="385" w:author="Cara Brook" w:date="2021-08-29T18:08:00Z">
        <w:r w:rsidR="00BE3A44">
          <w:t xml:space="preserve">not known to be zoonotic, </w:t>
        </w:r>
      </w:ins>
      <w:ins w:id="386" w:author="Cara Brook" w:date="2021-08-29T18:09:00Z">
        <w:r w:rsidR="00BE3A44">
          <w:t xml:space="preserve">previous research has described widespread circulation of </w:t>
        </w:r>
      </w:ins>
      <w:ins w:id="387" w:author="Cara Brook" w:date="2021-08-29T18:14:00Z">
        <w:r w:rsidR="00F040C8">
          <w:t xml:space="preserve">a recombinant </w:t>
        </w:r>
      </w:ins>
      <w:proofErr w:type="spellStart"/>
      <w:ins w:id="388" w:author="Cara Brook" w:date="2021-08-29T18:09:00Z">
        <w:r w:rsidR="00BE3A44">
          <w:t>Nobecovirus</w:t>
        </w:r>
        <w:proofErr w:type="spellEnd"/>
        <w:r w:rsidR="00BE3A44">
          <w:t xml:space="preserve"> </w:t>
        </w:r>
      </w:ins>
      <w:ins w:id="389" w:author="Cara Brook" w:date="2021-08-29T18:14:00Z">
        <w:r w:rsidR="00F040C8">
          <w:t>carrying an</w:t>
        </w:r>
      </w:ins>
      <w:ins w:id="390" w:author="Cara Brook" w:date="2021-08-29T18:09:00Z">
        <w:r w:rsidR="00BE3A44">
          <w:t xml:space="preserve"> </w:t>
        </w:r>
        <w:proofErr w:type="spellStart"/>
        <w:r w:rsidR="00BE3A44">
          <w:t>orthoreovirus</w:t>
        </w:r>
      </w:ins>
      <w:proofErr w:type="spellEnd"/>
      <w:ins w:id="391" w:author="Cara Brook" w:date="2021-08-29T18:14:00Z">
        <w:r w:rsidR="00F040C8">
          <w:t xml:space="preserve"> insertion throughout Asia</w:t>
        </w:r>
      </w:ins>
      <w:ins w:id="392" w:author="Cara Brook" w:date="2021-08-29T18:12:00Z">
        <w:r w:rsidR="00BE3A44">
          <w:t xml:space="preserve"> </w:t>
        </w:r>
      </w:ins>
      <w:ins w:id="393" w:author="Cara Brook" w:date="2021-08-29T18:13:00Z">
        <w:r w:rsidR="00BE3A44">
          <w:fldChar w:fldCharType="begin" w:fldLock="1"/>
        </w:r>
      </w:ins>
      <w:r w:rsidR="005B3F8C">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b3e43ee6-cd18-4a4e-b966-9f98063e05b3"]}],"mendeley":{"formattedCitation":"(21,60,61)","plainTextFormattedCitation":"(21,60,61)","previouslyFormattedCitation":"(21,60,61)"},"properties":{"noteIndex":0},"schema":"https://github.com/citation-style-language/schema/raw/master/csl-citation.json"}</w:instrText>
      </w:r>
      <w:r w:rsidR="00BE3A44">
        <w:fldChar w:fldCharType="separate"/>
      </w:r>
      <w:r w:rsidR="00AD711A" w:rsidRPr="00AD711A">
        <w:rPr>
          <w:noProof/>
        </w:rPr>
        <w:t>(21,60,61)</w:t>
      </w:r>
      <w:ins w:id="394" w:author="Cara Brook" w:date="2021-08-29T18:13:00Z">
        <w:r w:rsidR="00BE3A44">
          <w:fldChar w:fldCharType="end"/>
        </w:r>
      </w:ins>
      <w:ins w:id="395" w:author="Cara Brook" w:date="2021-08-29T18:10:00Z">
        <w:r w:rsidR="00BE3A44">
          <w:t>,</w:t>
        </w:r>
      </w:ins>
      <w:ins w:id="396" w:author="Cara Brook" w:date="2021-08-29T18:14:00Z">
        <w:r w:rsidR="00F040C8">
          <w:t xml:space="preserve"> highlight</w:t>
        </w:r>
      </w:ins>
      <w:ins w:id="397" w:author="Cara Brook" w:date="2021-08-29T20:44:00Z">
        <w:r w:rsidR="002E3A7F">
          <w:t>ing</w:t>
        </w:r>
      </w:ins>
      <w:ins w:id="398" w:author="Cara Brook" w:date="2021-08-29T18:14:00Z">
        <w:r w:rsidR="00F040C8">
          <w:t xml:space="preserve">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 xml:space="preserve">olon </w:t>
        </w:r>
        <w:proofErr w:type="spellStart"/>
        <w:r w:rsidR="00CE4474" w:rsidRPr="00CE4474">
          <w:rPr>
            <w:i/>
            <w:iCs/>
            <w:rPrChange w:id="406" w:author="Cara Brook" w:date="2021-08-29T18:16:00Z">
              <w:rPr/>
            </w:rPrChange>
          </w:rPr>
          <w:t>du</w:t>
        </w:r>
      </w:ins>
      <w:ins w:id="407" w:author="Cara Brook" w:date="2021-08-29T18:16:00Z">
        <w:r w:rsidR="00CE4474" w:rsidRPr="00CE4474">
          <w:rPr>
            <w:i/>
            <w:iCs/>
            <w:rPrChange w:id="408" w:author="Cara Brook" w:date="2021-08-29T18:16:00Z">
              <w:rPr/>
            </w:rPrChange>
          </w:rPr>
          <w:t>preanum</w:t>
        </w:r>
        <w:proofErr w:type="spellEnd"/>
        <w:r w:rsidR="00CE4474">
          <w:t xml:space="preserve"> and </w:t>
        </w:r>
        <w:r w:rsidR="00CE4474" w:rsidRPr="00CE4474">
          <w:rPr>
            <w:i/>
            <w:iCs/>
            <w:rPrChange w:id="409" w:author="Cara Brook" w:date="2021-08-29T18:16:00Z">
              <w:rPr/>
            </w:rPrChange>
          </w:rPr>
          <w:t xml:space="preserve">Rousettus </w:t>
        </w:r>
        <w:proofErr w:type="spellStart"/>
        <w:r w:rsidR="00CE4474" w:rsidRPr="00CE4474">
          <w:rPr>
            <w:i/>
            <w:iCs/>
            <w:rPrChange w:id="410" w:author="Cara Brook" w:date="2021-08-29T18:16:00Z">
              <w:rPr/>
            </w:rPrChange>
          </w:rPr>
          <w:t>madagascariensis</w:t>
        </w:r>
        <w:proofErr w:type="spellEnd"/>
        <w:r w:rsidR="00CE4474">
          <w:t xml:space="preserve"> are known to co-roost with each other, </w:t>
        </w:r>
      </w:ins>
      <w:ins w:id="411" w:author="Cara Brook" w:date="2021-08-29T18:17:00Z">
        <w:r w:rsidR="00CE4474">
          <w:t xml:space="preserve">and with several species of </w:t>
        </w:r>
      </w:ins>
      <w:ins w:id="412" w:author="Cara Brook" w:date="2021-08-29T18:16:00Z">
        <w:r w:rsidR="00CE4474">
          <w:t xml:space="preserve">insectivorous bat </w:t>
        </w:r>
        <w:r w:rsidR="00CE4474">
          <w:fldChar w:fldCharType="begin" w:fldLock="1"/>
        </w:r>
      </w:ins>
      <w:r w:rsidR="002B7AA6">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(62)","plainTextFormattedCitation":"(62)","previouslyFormattedCitation":"(62)"},"properties":{"noteIndex":0},"schema":"https://github.com/citation-style-language/schema/raw/master/csl-citation.json"}</w:instrText>
      </w:r>
      <w:r w:rsidR="00CE4474">
        <w:fldChar w:fldCharType="separate"/>
      </w:r>
      <w:r w:rsidR="00AD711A" w:rsidRPr="00AD711A">
        <w:rPr>
          <w:noProof/>
        </w:rPr>
        <w:t>(62)</w:t>
      </w:r>
      <w:ins w:id="413" w:author="Cara Brook" w:date="2021-08-29T18:16:00Z">
        <w:r w:rsidR="00CE4474">
          <w:fldChar w:fldCharType="end"/>
        </w:r>
        <w:r w:rsidR="00CE4474">
          <w:t xml:space="preserve">, </w:t>
        </w:r>
      </w:ins>
      <w:ins w:id="414" w:author="Cara Brook" w:date="2021-08-29T18:17:00Z">
        <w:r w:rsidR="00CE4474">
          <w:t xml:space="preserve">recombination </w:t>
        </w:r>
      </w:ins>
      <w:ins w:id="415" w:author="Cara Brook" w:date="2021-08-29T18:18:00Z">
        <w:r w:rsidR="00CE4474">
          <w:t>is a distinct possibility in th</w:t>
        </w:r>
      </w:ins>
      <w:ins w:id="416" w:author="Cara Brook" w:date="2021-08-29T18:21:00Z">
        <w:r w:rsidR="00CE4474">
          <w:t xml:space="preserve">e Madagascar </w:t>
        </w:r>
        <w:proofErr w:type="spellStart"/>
        <w:r w:rsidR="00CE4474">
          <w:t>CoV</w:t>
        </w:r>
      </w:ins>
      <w:proofErr w:type="spellEnd"/>
      <w:ins w:id="417" w:author="Cara Brook" w:date="2021-08-29T18:18:00Z">
        <w:r w:rsidR="00CE4474">
          <w:t xml:space="preserve"> system. Though no </w:t>
        </w:r>
        <w:r w:rsidR="00CE4474">
          <w:rPr>
            <w:i/>
            <w:iCs/>
          </w:rPr>
          <w:t xml:space="preserve">Rhinolophus </w:t>
        </w:r>
        <w:r w:rsidR="00CE4474">
          <w:t>spp. bats</w:t>
        </w:r>
      </w:ins>
      <w:ins w:id="418" w:author="Cara Brook" w:date="2021-08-29T18:19:00Z">
        <w:r w:rsidR="00CE4474">
          <w:t xml:space="preserve">, the typical host for ACE2-using </w:t>
        </w:r>
        <w:proofErr w:type="spellStart"/>
        <w:r w:rsidR="00CE4474" w:rsidRPr="00CE4474">
          <w:rPr>
            <w:i/>
            <w:iCs/>
            <w:rPrChange w:id="419" w:author="Cara Brook" w:date="2021-08-29T18:19:00Z">
              <w:rPr/>
            </w:rPrChange>
          </w:rPr>
          <w:t>Sarbecoviruses</w:t>
        </w:r>
        <w:proofErr w:type="spellEnd"/>
        <w:r w:rsidR="00CE4474">
          <w:t xml:space="preserve">, inhabit </w:t>
        </w:r>
      </w:ins>
      <w:ins w:id="420" w:author="Cara Brook" w:date="2021-08-29T18:18:00Z">
        <w:r w:rsidR="00CE4474">
          <w:t>Madagascar</w:t>
        </w:r>
      </w:ins>
      <w:ins w:id="421" w:author="Cara Brook" w:date="2021-08-29T18:19:00Z">
        <w:r w:rsidR="00CE4474">
          <w:t xml:space="preserve">, the island is home to </w:t>
        </w:r>
      </w:ins>
      <w:ins w:id="422" w:author="Cara Brook" w:date="2021-08-29T18:20:00Z">
        <w:r w:rsidR="00CE4474">
          <w:t xml:space="preserve">several species </w:t>
        </w:r>
      </w:ins>
      <w:ins w:id="423" w:author="Cara Brook" w:date="2021-08-29T18:21:00Z">
        <w:r w:rsidR="00CE4474">
          <w:t xml:space="preserve">of bat in family </w:t>
        </w:r>
      </w:ins>
      <w:proofErr w:type="spellStart"/>
      <w:ins w:id="424" w:author="Cara Brook" w:date="2021-08-29T18:20:00Z">
        <w:r w:rsidR="00CE4474">
          <w:t>Hipposideridae</w:t>
        </w:r>
        <w:proofErr w:type="spellEnd"/>
        <w:r w:rsidR="00CE4474">
          <w:t xml:space="preserve">, which host the closely-related and </w:t>
        </w:r>
      </w:ins>
      <w:ins w:id="425" w:author="Cara Brook" w:date="2021-08-29T18:21:00Z">
        <w:r w:rsidR="00CE4474">
          <w:t xml:space="preserve">understudied </w:t>
        </w:r>
        <w:proofErr w:type="spellStart"/>
        <w:r w:rsidR="00CE4474">
          <w:rPr>
            <w:i/>
            <w:iCs/>
          </w:rPr>
          <w:t>Hibecoviruses</w:t>
        </w:r>
      </w:ins>
      <w:proofErr w:type="spellEnd"/>
      <w:ins w:id="426" w:author="Cara Brook" w:date="2021-08-29T18:22:00Z">
        <w:r w:rsidR="00CE4474">
          <w:rPr>
            <w:i/>
            <w:iCs/>
          </w:rPr>
          <w:t xml:space="preserve">, </w:t>
        </w:r>
        <w:r w:rsidR="00CE4474">
          <w:t xml:space="preserve">as well as several species of Vespertilionid bat, the most common hosts for </w:t>
        </w:r>
      </w:ins>
      <w:ins w:id="427" w:author="Cara Brook" w:date="2021-08-29T18:23:00Z">
        <w:r w:rsidR="00CE4474">
          <w:t xml:space="preserve">the zoonotic </w:t>
        </w:r>
      </w:ins>
      <w:proofErr w:type="spellStart"/>
      <w:ins w:id="428" w:author="Cara Brook" w:date="2021-08-29T18:22:00Z">
        <w:r w:rsidR="00CE4474" w:rsidRPr="00CE4474">
          <w:rPr>
            <w:i/>
            <w:iCs/>
            <w:rPrChange w:id="429" w:author="Cara Brook" w:date="2021-08-29T18:23:00Z">
              <w:rPr/>
            </w:rPrChange>
          </w:rPr>
          <w:t>Merbecoviruses</w:t>
        </w:r>
      </w:ins>
      <w:proofErr w:type="spellEnd"/>
      <w:ins w:id="430" w:author="Cara Brook" w:date="2021-08-29T18:23:00Z">
        <w:r w:rsidR="00CE4474">
          <w:t>.</w:t>
        </w:r>
      </w:ins>
    </w:p>
    <w:p w14:paraId="502CB7DA" w14:textId="77777777" w:rsidR="00A76044" w:rsidRDefault="00A76044" w:rsidP="00A60EE4">
      <w:pPr>
        <w:rPr>
          <w:ins w:id="431" w:author="Cara Brook" w:date="2021-08-29T18:39:00Z"/>
        </w:rPr>
      </w:pPr>
    </w:p>
    <w:p w14:paraId="6151A681" w14:textId="2FF683F2" w:rsidR="007720A4" w:rsidRPr="00CE4474" w:rsidDel="007D5C9B" w:rsidRDefault="00DD6A2E" w:rsidP="00A60EE4">
      <w:pPr>
        <w:rPr>
          <w:del w:id="432" w:author="Cara Brook" w:date="2021-08-29T18:35:00Z"/>
        </w:rPr>
      </w:pPr>
      <w:ins w:id="433" w:author="Cara Brook" w:date="2021-08-29T21:17:00Z">
        <w:r>
          <w:t>H</w:t>
        </w:r>
      </w:ins>
      <w:ins w:id="434" w:author="Cara Brook" w:date="2021-08-29T18:33:00Z">
        <w:r w:rsidR="005E5F1A">
          <w:t>uman-bat contact rates are high</w:t>
        </w:r>
      </w:ins>
      <w:ins w:id="435" w:author="Cara Brook" w:date="2021-08-29T21:18:00Z">
        <w:r>
          <w:t xml:space="preserve"> in Madagascar, where</w:t>
        </w:r>
      </w:ins>
      <w:ins w:id="436" w:author="Cara Brook" w:date="2021-08-29T18:33:00Z">
        <w:r w:rsidR="005E5F1A">
          <w:t xml:space="preserve"> </w:t>
        </w:r>
      </w:ins>
      <w:ins w:id="437" w:author="Cara Brook" w:date="2021-08-29T18:24:00Z">
        <w:r w:rsidR="005E5F1A">
          <w:t xml:space="preserve">bats </w:t>
        </w:r>
      </w:ins>
      <w:ins w:id="438" w:author="Cara Brook" w:date="2021-08-29T18:29:00Z">
        <w:r w:rsidR="005E5F1A">
          <w:t xml:space="preserve">are </w:t>
        </w:r>
      </w:ins>
      <w:ins w:id="439" w:author="Cara Brook" w:date="2021-08-29T18:24:00Z">
        <w:r w:rsidR="005E5F1A">
          <w:t>consumed widely as a source of human food</w:t>
        </w:r>
      </w:ins>
      <w:ins w:id="440" w:author="Cara Brook" w:date="2021-08-29T18:29:00Z">
        <w:r w:rsidR="005E5F1A">
          <w:t xml:space="preserve"> and frequently roost in close proximity to human settlements or tourist visitation sites</w:t>
        </w:r>
      </w:ins>
      <w:ins w:id="441" w:author="Cara Brook" w:date="2021-08-29T18:43:00Z">
        <w:r w:rsidR="00BF231C">
          <w:t xml:space="preserve"> </w:t>
        </w:r>
        <w:r w:rsidR="00BF231C">
          <w:fldChar w:fldCharType="begin" w:fldLock="1"/>
        </w:r>
      </w:ins>
      <w:r w:rsidR="005B3F8C">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Rousettus madagascariensis (Chiroptera: Pteropodidae) in the caves of Ankarana, northern Madagascar","type":"article-journal","volume":"14"},"uris":["http://www.mendeley.com/documents/?uuid=e79079dd-3564-4b15-ab38-26888c4ecc18"]}],"mendeley":{"formattedCitation":"(63–66)","plainTextFormattedCitation":"(63–66)","previouslyFormattedCitation":"(63–66)"},"properties":{"noteIndex":0},"schema":"https://github.com/citation-style-language/schema/raw/master/csl-citation.json"}</w:instrText>
      </w:r>
      <w:r w:rsidR="00BF231C">
        <w:fldChar w:fldCharType="separate"/>
      </w:r>
      <w:r w:rsidR="002B7AA6" w:rsidRPr="002B7AA6">
        <w:rPr>
          <w:noProof/>
        </w:rPr>
        <w:t>(63–66)</w:t>
      </w:r>
      <w:ins w:id="442" w:author="Cara Brook" w:date="2021-08-29T18:43:00Z">
        <w:r w:rsidR="00BF231C">
          <w:fldChar w:fldCharType="end"/>
        </w:r>
      </w:ins>
      <w:ins w:id="443" w:author="Cara Brook" w:date="2021-08-29T18:29:00Z">
        <w:r w:rsidR="005E5F1A">
          <w:t>.</w:t>
        </w:r>
      </w:ins>
      <w:ins w:id="444" w:author="Cara Brook" w:date="2021-08-29T21:18:00Z">
        <w:r>
          <w:t xml:space="preserve"> In addition to natural </w:t>
        </w:r>
        <w:proofErr w:type="spellStart"/>
        <w:r>
          <w:t>CoV</w:t>
        </w:r>
        <w:proofErr w:type="spellEnd"/>
        <w:r>
          <w:t xml:space="preserve"> diversity </w:t>
        </w:r>
      </w:ins>
      <w:ins w:id="445" w:author="Cara Brook" w:date="2021-08-29T21:19:00Z">
        <w:r>
          <w:t xml:space="preserve">circulating </w:t>
        </w:r>
      </w:ins>
      <w:ins w:id="446" w:author="Cara Brook" w:date="2021-08-29T21:18:00Z">
        <w:r>
          <w:t xml:space="preserve">in Malagasy bats, the </w:t>
        </w:r>
        <w:proofErr w:type="spellStart"/>
        <w:r>
          <w:t>Embecoviruses</w:t>
        </w:r>
        <w:proofErr w:type="spellEnd"/>
        <w:r>
          <w:t>, HCoV-OC43 and HCoV-HKU1, and</w:t>
        </w:r>
      </w:ins>
      <w:ins w:id="447" w:author="Cara Brook" w:date="2021-08-29T21:19:00Z">
        <w:r>
          <w:t xml:space="preserve">, more recently, the </w:t>
        </w:r>
        <w:proofErr w:type="spellStart"/>
        <w:r>
          <w:t>Sarbecovirus</w:t>
        </w:r>
        <w:proofErr w:type="spellEnd"/>
        <w:r>
          <w:t xml:space="preserve">, </w:t>
        </w:r>
      </w:ins>
      <w:ins w:id="448" w:author="Cara Brook" w:date="2021-08-29T21:18:00Z">
        <w:r>
          <w:t>SARS-CoV-2, are known to circulate widely</w:t>
        </w:r>
      </w:ins>
      <w:ins w:id="449" w:author="Cara Brook" w:date="2021-08-29T21:19:00Z">
        <w:r>
          <w:t xml:space="preserve"> among human hos</w:t>
        </w:r>
      </w:ins>
      <w:ins w:id="450" w:author="Cara Brook" w:date="2021-08-29T21:20:00Z">
        <w:r>
          <w:t>ts</w:t>
        </w:r>
      </w:ins>
      <w:ins w:id="451" w:author="Cara Brook" w:date="2021-08-29T21:18:00Z">
        <w:r>
          <w:t xml:space="preserve"> in Madagascar </w:t>
        </w:r>
        <w:r>
          <w:fldChar w:fldCharType="begin" w:fldLock="1"/>
        </w:r>
      </w:ins>
      <w:r w:rsidR="00772AA7">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(67–69)","plainTextFormattedCitation":"(67–69)","previouslyFormattedCitation":"(67–69)"},"properties":{"noteIndex":0},"schema":"https://github.com/citation-style-language/schema/raw/master/csl-citation.json"}</w:instrText>
      </w:r>
      <w:ins w:id="452" w:author="Cara Brook" w:date="2021-08-29T21:18:00Z">
        <w:r>
          <w:fldChar w:fldCharType="separate"/>
        </w:r>
      </w:ins>
      <w:r w:rsidR="002B7AA6" w:rsidRPr="002B7AA6">
        <w:rPr>
          <w:noProof/>
        </w:rPr>
        <w:t>(67–69)</w:t>
      </w:r>
      <w:ins w:id="453" w:author="Cara Brook" w:date="2021-08-29T21:18:00Z">
        <w:r>
          <w:fldChar w:fldCharType="end"/>
        </w:r>
      </w:ins>
      <w:ins w:id="454" w:author="Cara Brook" w:date="2021-08-29T21:20:00Z">
        <w:r>
          <w:t xml:space="preserve">. </w:t>
        </w:r>
      </w:ins>
      <w:ins w:id="455" w:author="Cara Brook" w:date="2021-08-29T18:34:00Z">
        <w:r w:rsidR="007D5C9B">
          <w:t xml:space="preserve">As </w:t>
        </w:r>
      </w:ins>
      <w:ins w:id="456" w:author="Cara Brook" w:date="2021-08-29T18:40:00Z">
        <w:r w:rsidR="00A76044">
          <w:t xml:space="preserve">spillback of SARS-CoV-2 into wildlife hosts and </w:t>
        </w:r>
      </w:ins>
      <w:ins w:id="457" w:author="Cara Brook" w:date="2021-08-29T21:20:00Z">
        <w:r>
          <w:t xml:space="preserve">possible recombination with wildlife viruses </w:t>
        </w:r>
      </w:ins>
      <w:ins w:id="458" w:author="Cara Brook" w:date="2021-08-29T18:40:00Z">
        <w:r w:rsidR="00A76044">
          <w:t>remains a global concern</w:t>
        </w:r>
      </w:ins>
      <w:ins w:id="459" w:author="Cara Brook" w:date="2021-08-29T18:44:00Z">
        <w:r w:rsidR="008D0F13">
          <w:t xml:space="preserve"> </w:t>
        </w:r>
      </w:ins>
      <w:ins w:id="460" w:author="Cara Brook" w:date="2021-08-29T18:43:00Z">
        <w:r w:rsidR="008D0F13">
          <w:fldChar w:fldCharType="begin" w:fldLock="1"/>
        </w:r>
      </w:ins>
      <w:r w:rsidR="002B7AA6">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(70)","plainTextFormattedCitation":"(70)","previouslyFormattedCitation":"(70)"},"properties":{"noteIndex":0},"schema":"https://github.com/citation-style-language/schema/raw/master/csl-citation.json"}</w:instrText>
      </w:r>
      <w:r w:rsidR="008D0F13">
        <w:fldChar w:fldCharType="separate"/>
      </w:r>
      <w:r w:rsidR="00AD711A" w:rsidRPr="00AD711A">
        <w:rPr>
          <w:noProof/>
        </w:rPr>
        <w:t>(70)</w:t>
      </w:r>
      <w:ins w:id="461" w:author="Cara Brook" w:date="2021-08-29T18:43:00Z">
        <w:r w:rsidR="008D0F13">
          <w:fldChar w:fldCharType="end"/>
        </w:r>
      </w:ins>
      <w:ins w:id="462" w:author="Cara Brook" w:date="2021-08-29T18:34:00Z">
        <w:r w:rsidR="007D5C9B">
          <w:t>, characterization of the genetic diversity of bat</w:t>
        </w:r>
      </w:ins>
      <w:ins w:id="463" w:author="Cara Brook" w:date="2021-08-29T18:35:00Z">
        <w:r w:rsidR="007D5C9B">
          <w:t xml:space="preserve">-borne coronaviruses in Madagascar and elsewhere in Africa is </w:t>
        </w:r>
      </w:ins>
      <w:ins w:id="464" w:author="Cara Brook" w:date="2021-08-29T21:21:00Z">
        <w:r>
          <w:t xml:space="preserve">a </w:t>
        </w:r>
      </w:ins>
      <w:ins w:id="465" w:author="Cara Brook" w:date="2021-08-29T18:35:00Z">
        <w:r w:rsidR="007D5C9B">
          <w:t xml:space="preserve">critical public health </w:t>
        </w:r>
      </w:ins>
      <w:ins w:id="466" w:author="Cara Brook" w:date="2021-08-29T21:21:00Z">
        <w:r>
          <w:t>priority</w:t>
        </w:r>
      </w:ins>
      <w:ins w:id="467" w:author="Cara Brook" w:date="2021-08-29T18:35:00Z">
        <w:r w:rsidR="007D5C9B">
          <w:t xml:space="preserve">. </w:t>
        </w:r>
      </w:ins>
    </w:p>
    <w:p w14:paraId="75608FB2" w14:textId="1AB72644" w:rsidR="001002EA" w:rsidDel="00CE4474" w:rsidRDefault="001002EA">
      <w:pPr>
        <w:rPr>
          <w:del w:id="468" w:author="Cara Brook" w:date="2021-08-29T18:23:00Z"/>
        </w:rPr>
      </w:pPr>
      <w:del w:id="469" w:author="Cara Brook" w:date="2021-08-29T18:35:00Z">
        <w:r w:rsidDel="007D5C9B">
          <w:delText xml:space="preserve"> </w:delText>
        </w:r>
      </w:del>
    </w:p>
    <w:p w14:paraId="6783F8BB" w14:textId="242E6024" w:rsidR="009B103C" w:rsidRPr="001B1B21" w:rsidDel="007D5C9B" w:rsidRDefault="00D458BC" w:rsidP="009B103C">
      <w:pPr>
        <w:rPr>
          <w:del w:id="470" w:author="Cara Brook" w:date="2021-08-29T18:35:00Z"/>
          <w:moveTo w:id="471" w:author="Cara Brook" w:date="2021-08-29T17:13:00Z"/>
        </w:rPr>
      </w:pPr>
      <w:del w:id="472" w:author="Cara Brook" w:date="2021-08-29T18:23:00Z">
        <w:r w:rsidRPr="006B3F44" w:rsidDel="00CE4474">
          <w:rPr>
            <w:rPrChange w:id="47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7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74"/>
          <w:del w:id="475" w:author="Cara Brook" w:date="2021-08-29T18:23:00Z">
            <w:r w:rsidR="00AD5CD7" w:rsidRPr="006B3F44" w:rsidDel="00CE4474">
              <w:rPr>
                <w:color w:val="000000"/>
                <w:rPrChange w:id="476" w:author="Cara Brook" w:date="2021-08-29T14:07:00Z">
                  <w:rPr>
                    <w:rFonts w:ascii="Arial" w:hAnsi="Arial" w:cs="Arial"/>
                    <w:color w:val="000000"/>
                  </w:rPr>
                </w:rPrChange>
              </w:rPr>
              <w:delText>46</w:delText>
            </w:r>
          </w:del>
          <w:customXmlDelRangeStart w:id="477" w:author="Cara Brook" w:date="2021-08-29T18:23:00Z"/>
        </w:sdtContent>
      </w:sdt>
      <w:customXmlDelRangeEnd w:id="477"/>
      <w:del w:id="478" w:author="Cara Brook" w:date="2021-08-29T18:23:00Z">
        <w:r w:rsidRPr="006B3F44" w:rsidDel="00CE4474">
          <w:rPr>
            <w:rPrChange w:id="479" w:author="Cara Brook" w:date="2021-08-29T14:07:00Z">
              <w:rPr>
                <w:rFonts w:ascii="Arial" w:hAnsi="Arial" w:cs="Arial"/>
              </w:rPr>
            </w:rPrChange>
          </w:rPr>
          <w:delText>. With many bat species and interactions with humans</w:delText>
        </w:r>
        <w:r w:rsidR="008C436F" w:rsidRPr="006B3F44" w:rsidDel="00CE4474">
          <w:rPr>
            <w:rPrChange w:id="480" w:author="Cara Brook" w:date="2021-08-29T14:07:00Z">
              <w:rPr>
                <w:rFonts w:ascii="Arial" w:hAnsi="Arial" w:cs="Arial"/>
              </w:rPr>
            </w:rPrChange>
          </w:rPr>
          <w:delText xml:space="preserve"> in Madagascar (such as hunting for bushmeat, habitat encroachment)</w:delText>
        </w:r>
      </w:del>
      <w:customXmlDelRangeStart w:id="48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81"/>
          <w:del w:id="482" w:author="Cara Brook" w:date="2021-08-29T18:23:00Z">
            <w:r w:rsidR="00AD5CD7" w:rsidRPr="006B3F44" w:rsidDel="00CE4474">
              <w:rPr>
                <w:color w:val="000000"/>
                <w:rPrChange w:id="483" w:author="Cara Brook" w:date="2021-08-29T14:07:00Z">
                  <w:rPr>
                    <w:rFonts w:ascii="Arial" w:hAnsi="Arial" w:cs="Arial"/>
                    <w:color w:val="000000"/>
                  </w:rPr>
                </w:rPrChange>
              </w:rPr>
              <w:delText>40,46–48</w:delText>
            </w:r>
          </w:del>
          <w:customXmlDelRangeStart w:id="484" w:author="Cara Brook" w:date="2021-08-29T18:23:00Z"/>
        </w:sdtContent>
      </w:sdt>
      <w:customXmlDelRangeEnd w:id="484"/>
      <w:del w:id="485" w:author="Cara Brook" w:date="2021-08-29T18:23:00Z">
        <w:r w:rsidRPr="006B3F44" w:rsidDel="00CE4474">
          <w:rPr>
            <w:rPrChange w:id="486" w:author="Cara Brook" w:date="2021-08-29T14:07:00Z">
              <w:rPr>
                <w:rFonts w:ascii="Arial" w:hAnsi="Arial" w:cs="Arial"/>
              </w:rPr>
            </w:rPrChange>
          </w:rPr>
          <w:delText>, it is important to sample bat populations for potential coronaviruses that may one day become zoonotic</w:delText>
        </w:r>
      </w:del>
      <w:customXmlDelRangeStart w:id="48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87"/>
          <w:del w:id="488" w:author="Cara Brook" w:date="2021-08-29T18:23:00Z">
            <w:r w:rsidR="00AD5CD7" w:rsidRPr="006B3F44" w:rsidDel="00CE4474">
              <w:rPr>
                <w:color w:val="000000"/>
                <w:rPrChange w:id="489" w:author="Cara Brook" w:date="2021-08-29T14:07:00Z">
                  <w:rPr>
                    <w:rFonts w:ascii="Arial" w:hAnsi="Arial" w:cs="Arial"/>
                    <w:color w:val="000000"/>
                  </w:rPr>
                </w:rPrChange>
              </w:rPr>
              <w:delText>34,36,37,39,43,</w:delText>
            </w:r>
            <w:commentRangeStart w:id="490"/>
            <w:r w:rsidR="00AD5CD7" w:rsidRPr="006B3F44" w:rsidDel="00CE4474">
              <w:rPr>
                <w:color w:val="000000"/>
                <w:rPrChange w:id="491" w:author="Cara Brook" w:date="2021-08-29T14:07:00Z">
                  <w:rPr>
                    <w:rFonts w:ascii="Arial" w:hAnsi="Arial" w:cs="Arial"/>
                    <w:color w:val="000000"/>
                  </w:rPr>
                </w:rPrChange>
              </w:rPr>
              <w:delText>49</w:delText>
            </w:r>
            <w:commentRangeEnd w:id="490"/>
            <w:r w:rsidR="003B499D" w:rsidRPr="006B3F44" w:rsidDel="00CE4474">
              <w:rPr>
                <w:rStyle w:val="CommentReference"/>
                <w:sz w:val="24"/>
                <w:szCs w:val="24"/>
                <w:rPrChange w:id="492" w:author="Cara Brook" w:date="2021-08-29T14:07:00Z">
                  <w:rPr>
                    <w:rStyle w:val="CommentReference"/>
                  </w:rPr>
                </w:rPrChange>
              </w:rPr>
              <w:commentReference w:id="490"/>
            </w:r>
          </w:del>
          <w:customXmlDelRangeStart w:id="493" w:author="Cara Brook" w:date="2021-08-29T18:23:00Z"/>
        </w:sdtContent>
      </w:sdt>
      <w:customXmlDelRangeEnd w:id="493"/>
      <w:del w:id="494" w:author="Cara Brook" w:date="2021-08-29T18:23:00Z">
        <w:r w:rsidRPr="006B3F44" w:rsidDel="00CE4474">
          <w:rPr>
            <w:rPrChange w:id="495" w:author="Cara Brook" w:date="2021-08-29T14:07:00Z">
              <w:rPr>
                <w:rFonts w:ascii="Arial" w:hAnsi="Arial" w:cs="Arial"/>
              </w:rPr>
            </w:rPrChange>
          </w:rPr>
          <w:delText xml:space="preserve">. </w:delText>
        </w:r>
      </w:del>
      <w:moveToRangeStart w:id="496" w:author="Cara Brook" w:date="2021-08-29T17:13:00Z" w:name="move81149598"/>
      <w:moveTo w:id="497" w:author="Cara Brook" w:date="2021-08-29T17:13:00Z">
        <w:del w:id="49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9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99"/>
          <w:moveTo w:id="500" w:author="Cara Brook" w:date="2021-08-29T17:13:00Z">
            <w:del w:id="501" w:author="Cara Brook" w:date="2021-08-29T18:35:00Z">
              <w:r w:rsidR="009B103C" w:rsidRPr="001B1B21" w:rsidDel="007D5C9B">
                <w:rPr>
                  <w:color w:val="000000"/>
                </w:rPr>
                <w:delText>34–37</w:delText>
              </w:r>
            </w:del>
          </w:moveTo>
          <w:customXmlDelRangeStart w:id="502" w:author="Cara Brook" w:date="2021-08-29T18:35:00Z"/>
        </w:sdtContent>
      </w:sdt>
      <w:customXmlDelRangeEnd w:id="502"/>
      <w:moveTo w:id="503" w:author="Cara Brook" w:date="2021-08-29T17:13:00Z">
        <w:del w:id="50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50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505"/>
          <w:moveTo w:id="506" w:author="Cara Brook" w:date="2021-08-29T17:13:00Z">
            <w:del w:id="507" w:author="Cara Brook" w:date="2021-08-29T18:35:00Z">
              <w:r w:rsidR="009B103C" w:rsidRPr="001B1B21" w:rsidDel="007D5C9B">
                <w:rPr>
                  <w:color w:val="000000"/>
                </w:rPr>
                <w:delText>34–40</w:delText>
              </w:r>
            </w:del>
          </w:moveTo>
          <w:customXmlDelRangeStart w:id="508" w:author="Cara Brook" w:date="2021-08-29T18:35:00Z"/>
        </w:sdtContent>
      </w:sdt>
      <w:customXmlDelRangeEnd w:id="508"/>
      <w:moveTo w:id="509" w:author="Cara Brook" w:date="2021-08-29T17:13:00Z">
        <w:del w:id="51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1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11"/>
          <w:moveTo w:id="512" w:author="Cara Brook" w:date="2021-08-29T17:13:00Z">
            <w:del w:id="513" w:author="Cara Brook" w:date="2021-08-29T18:35:00Z">
              <w:r w:rsidR="009B103C" w:rsidRPr="001B1B21" w:rsidDel="007D5C9B">
                <w:rPr>
                  <w:color w:val="000000"/>
                </w:rPr>
                <w:delText>23,41</w:delText>
              </w:r>
            </w:del>
          </w:moveTo>
          <w:customXmlDelRangeStart w:id="514" w:author="Cara Brook" w:date="2021-08-29T18:35:00Z"/>
        </w:sdtContent>
      </w:sdt>
      <w:customXmlDelRangeEnd w:id="514"/>
      <w:moveTo w:id="515" w:author="Cara Brook" w:date="2021-08-29T17:13:00Z">
        <w:del w:id="516" w:author="Cara Brook" w:date="2021-08-29T18:35:00Z">
          <w:r w:rsidR="009B103C" w:rsidRPr="001B1B21" w:rsidDel="007D5C9B">
            <w:delText>, although recent surveying has found coronavirus diversity in African and European bats as well</w:delText>
          </w:r>
        </w:del>
      </w:moveTo>
      <w:customXmlDelRangeStart w:id="51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17"/>
          <w:moveTo w:id="518" w:author="Cara Brook" w:date="2021-08-29T17:13:00Z">
            <w:del w:id="519" w:author="Cara Brook" w:date="2021-08-29T18:35:00Z">
              <w:r w:rsidR="009B103C" w:rsidRPr="001B1B21" w:rsidDel="007D5C9B">
                <w:rPr>
                  <w:color w:val="000000"/>
                </w:rPr>
                <w:delText>25,26,32,33,42–45</w:delText>
              </w:r>
            </w:del>
          </w:moveTo>
          <w:customXmlDelRangeStart w:id="520" w:author="Cara Brook" w:date="2021-08-29T18:35:00Z"/>
        </w:sdtContent>
      </w:sdt>
      <w:customXmlDelRangeEnd w:id="520"/>
      <w:moveTo w:id="521" w:author="Cara Brook" w:date="2021-08-29T17:13:00Z">
        <w:del w:id="522" w:author="Cara Brook" w:date="2021-08-29T18:35:00Z">
          <w:r w:rsidR="009B103C" w:rsidRPr="001B1B21" w:rsidDel="007D5C9B">
            <w:delText xml:space="preserve">. </w:delText>
          </w:r>
        </w:del>
      </w:moveTo>
    </w:p>
    <w:moveToRangeEnd w:id="496"/>
    <w:p w14:paraId="1F1B95E7" w14:textId="77777777" w:rsidR="009B103C" w:rsidRPr="006B3F44" w:rsidDel="007D5C9B" w:rsidRDefault="009B103C" w:rsidP="00A60EE4">
      <w:pPr>
        <w:rPr>
          <w:del w:id="523" w:author="Cara Brook" w:date="2021-08-29T18:35:00Z"/>
          <w:rPrChange w:id="524" w:author="Cara Brook" w:date="2021-08-29T14:07:00Z">
            <w:rPr>
              <w:del w:id="525" w:author="Cara Brook" w:date="2021-08-29T18:35:00Z"/>
              <w:rFonts w:ascii="Arial" w:hAnsi="Arial" w:cs="Arial"/>
            </w:rPr>
          </w:rPrChange>
        </w:rPr>
      </w:pPr>
    </w:p>
    <w:p w14:paraId="66813E17" w14:textId="77777777" w:rsidR="00CA6145" w:rsidRPr="006B3F44" w:rsidDel="007D5C9B" w:rsidRDefault="00CA6145" w:rsidP="00A60EE4">
      <w:pPr>
        <w:rPr>
          <w:del w:id="526" w:author="Cara Brook" w:date="2021-08-29T18:35:00Z"/>
          <w:rPrChange w:id="527" w:author="Cara Brook" w:date="2021-08-29T14:07:00Z">
            <w:rPr>
              <w:del w:id="528" w:author="Cara Brook" w:date="2021-08-29T18:35:00Z"/>
              <w:rFonts w:ascii="Arial" w:hAnsi="Arial" w:cs="Arial"/>
            </w:rPr>
          </w:rPrChange>
        </w:rPr>
      </w:pPr>
    </w:p>
    <w:p w14:paraId="20FB6AC9" w14:textId="3AA4ACDA" w:rsidR="00F47ABB" w:rsidRPr="006B3F44" w:rsidRDefault="00CB1E2D" w:rsidP="00A60EE4">
      <w:pPr>
        <w:rPr>
          <w:rPrChange w:id="529" w:author="Cara Brook" w:date="2021-08-29T14:07:00Z">
            <w:rPr>
              <w:rFonts w:ascii="Arial" w:hAnsi="Arial" w:cs="Arial"/>
            </w:rPr>
          </w:rPrChange>
        </w:rPr>
      </w:pPr>
      <w:r w:rsidRPr="006B3F44">
        <w:rPr>
          <w:rPrChange w:id="530" w:author="Cara Brook" w:date="2021-08-29T14:07:00Z">
            <w:rPr>
              <w:rFonts w:ascii="Arial" w:hAnsi="Arial" w:cs="Arial"/>
            </w:rPr>
          </w:rPrChange>
        </w:rPr>
        <w:t xml:space="preserve">Here we </w:t>
      </w:r>
      <w:ins w:id="531" w:author="Cara Brook" w:date="2021-08-29T18:35:00Z">
        <w:r w:rsidR="007D5C9B">
          <w:t>c</w:t>
        </w:r>
      </w:ins>
      <w:ins w:id="532" w:author="Cara Brook" w:date="2021-08-29T18:36:00Z">
        <w:r w:rsidR="007D5C9B">
          <w:t>ontribute and chara</w:t>
        </w:r>
      </w:ins>
      <w:ins w:id="533" w:author="Cara Brook" w:date="2021-08-29T18:37:00Z">
        <w:r w:rsidR="007D5C9B">
          <w:t>cterize</w:t>
        </w:r>
      </w:ins>
      <w:ins w:id="534" w:author="Cara Brook" w:date="2021-08-29T18:35:00Z">
        <w:r w:rsidR="007D5C9B">
          <w:t xml:space="preserve"> </w:t>
        </w:r>
      </w:ins>
      <w:del w:id="535" w:author="Cara Brook" w:date="2021-08-29T18:35:00Z">
        <w:r w:rsidR="00574C2F" w:rsidRPr="006B3F44" w:rsidDel="007D5C9B">
          <w:rPr>
            <w:rPrChange w:id="536" w:author="Cara Brook" w:date="2021-08-29T14:07:00Z">
              <w:rPr>
                <w:rFonts w:ascii="Arial" w:hAnsi="Arial" w:cs="Arial"/>
              </w:rPr>
            </w:rPrChange>
          </w:rPr>
          <w:delText xml:space="preserve">contribute </w:delText>
        </w:r>
      </w:del>
      <w:r w:rsidR="00574C2F" w:rsidRPr="006B3F44">
        <w:rPr>
          <w:rPrChange w:id="537" w:author="Cara Brook" w:date="2021-08-29T14:07:00Z">
            <w:rPr>
              <w:rFonts w:ascii="Arial" w:hAnsi="Arial" w:cs="Arial"/>
            </w:rPr>
          </w:rPrChange>
        </w:rPr>
        <w:t xml:space="preserve">three </w:t>
      </w:r>
      <w:ins w:id="538" w:author="Cara Brook" w:date="2021-08-29T18:35:00Z">
        <w:r w:rsidR="007D5C9B">
          <w:t>full genome seque</w:t>
        </w:r>
      </w:ins>
      <w:ins w:id="539" w:author="Cara Brook" w:date="2021-08-29T18:36:00Z">
        <w:r w:rsidR="007D5C9B">
          <w:t xml:space="preserve">nces of two </w:t>
        </w:r>
      </w:ins>
      <w:r w:rsidR="00574C2F" w:rsidRPr="006B3F44">
        <w:rPr>
          <w:rPrChange w:id="540" w:author="Cara Brook" w:date="2021-08-29T14:07:00Z">
            <w:rPr>
              <w:rFonts w:ascii="Arial" w:hAnsi="Arial" w:cs="Arial"/>
            </w:rPr>
          </w:rPrChange>
        </w:rPr>
        <w:t xml:space="preserve">novel </w:t>
      </w:r>
      <w:del w:id="541" w:author="Cara Brook" w:date="2021-08-29T18:36:00Z">
        <w:r w:rsidR="00574C2F" w:rsidRPr="006B3F44" w:rsidDel="007D5C9B">
          <w:rPr>
            <w:rPrChange w:id="542" w:author="Cara Brook" w:date="2021-08-29T14:07:00Z">
              <w:rPr>
                <w:rFonts w:ascii="Arial" w:hAnsi="Arial" w:cs="Arial"/>
              </w:rPr>
            </w:rPrChange>
          </w:rPr>
          <w:delText xml:space="preserve">nobecovirus </w:delText>
        </w:r>
      </w:del>
      <w:proofErr w:type="spellStart"/>
      <w:ins w:id="543" w:author="Cara Brook" w:date="2021-08-29T18:36:00Z">
        <w:r w:rsidR="007D5C9B">
          <w:t>N</w:t>
        </w:r>
        <w:r w:rsidR="007D5C9B" w:rsidRPr="006B3F44">
          <w:rPr>
            <w:rPrChange w:id="544" w:author="Cara Brook" w:date="2021-08-29T14:07:00Z">
              <w:rPr>
                <w:rFonts w:ascii="Arial" w:hAnsi="Arial" w:cs="Arial"/>
              </w:rPr>
            </w:rPrChange>
          </w:rPr>
          <w:t>obecovirus</w:t>
        </w:r>
        <w:r w:rsidR="007D5C9B">
          <w:t>es</w:t>
        </w:r>
        <w:proofErr w:type="spellEnd"/>
        <w:r w:rsidR="007D5C9B">
          <w:t xml:space="preserve">, derived </w:t>
        </w:r>
      </w:ins>
      <w:del w:id="545" w:author="Cara Brook" w:date="2021-08-29T18:36:00Z">
        <w:r w:rsidR="00BE1AD4" w:rsidRPr="006B3F44" w:rsidDel="007D5C9B">
          <w:rPr>
            <w:rPrChange w:id="546" w:author="Cara Brook" w:date="2021-08-29T14:07:00Z">
              <w:rPr>
                <w:rFonts w:ascii="Arial" w:hAnsi="Arial" w:cs="Arial"/>
              </w:rPr>
            </w:rPrChange>
          </w:rPr>
          <w:delText xml:space="preserve">full </w:delText>
        </w:r>
        <w:r w:rsidR="00574C2F" w:rsidRPr="006B3F44" w:rsidDel="007D5C9B">
          <w:rPr>
            <w:rPrChange w:id="547" w:author="Cara Brook" w:date="2021-08-29T14:07:00Z">
              <w:rPr>
                <w:rFonts w:ascii="Arial" w:hAnsi="Arial" w:cs="Arial"/>
              </w:rPr>
            </w:rPrChange>
          </w:rPr>
          <w:delText xml:space="preserve">genomes from Madagascar fruit bat fecal samples (two from </w:delText>
        </w:r>
      </w:del>
      <w:r w:rsidR="00574C2F" w:rsidRPr="006B3F44">
        <w:rPr>
          <w:i/>
          <w:iCs/>
          <w:rPrChange w:id="548" w:author="Cara Brook" w:date="2021-08-29T14:07:00Z">
            <w:rPr>
              <w:rFonts w:ascii="Arial" w:hAnsi="Arial" w:cs="Arial"/>
              <w:i/>
              <w:iCs/>
            </w:rPr>
          </w:rPrChange>
        </w:rPr>
        <w:t xml:space="preserve">R. </w:t>
      </w:r>
      <w:proofErr w:type="spellStart"/>
      <w:r w:rsidR="00574C2F" w:rsidRPr="006B3F44">
        <w:rPr>
          <w:i/>
          <w:iCs/>
          <w:rPrChange w:id="549" w:author="Cara Brook" w:date="2021-08-29T14:07:00Z">
            <w:rPr>
              <w:rFonts w:ascii="Arial" w:hAnsi="Arial" w:cs="Arial"/>
              <w:i/>
              <w:iCs/>
            </w:rPr>
          </w:rPrChange>
        </w:rPr>
        <w:t>madagascariensis</w:t>
      </w:r>
      <w:proofErr w:type="spellEnd"/>
      <w:ins w:id="550" w:author="Cara Brook" w:date="2021-08-29T18:36:00Z">
        <w:r w:rsidR="007D5C9B">
          <w:rPr>
            <w:i/>
            <w:iCs/>
          </w:rPr>
          <w:t xml:space="preserve"> </w:t>
        </w:r>
        <w:r w:rsidR="007D5C9B">
          <w:t>and</w:t>
        </w:r>
      </w:ins>
      <w:del w:id="551" w:author="Cara Brook" w:date="2021-08-29T18:36:00Z">
        <w:r w:rsidR="00574C2F" w:rsidRPr="006B3F44" w:rsidDel="007D5C9B">
          <w:rPr>
            <w:rPrChange w:id="552" w:author="Cara Brook" w:date="2021-08-29T14:07:00Z">
              <w:rPr>
                <w:rFonts w:ascii="Arial" w:hAnsi="Arial" w:cs="Arial"/>
              </w:rPr>
            </w:rPrChange>
          </w:rPr>
          <w:delText>, one from</w:delText>
        </w:r>
      </w:del>
      <w:r w:rsidR="00574C2F" w:rsidRPr="006B3F44">
        <w:rPr>
          <w:rPrChange w:id="553" w:author="Cara Brook" w:date="2021-08-29T14:07:00Z">
            <w:rPr>
              <w:rFonts w:ascii="Arial" w:hAnsi="Arial" w:cs="Arial"/>
            </w:rPr>
          </w:rPrChange>
        </w:rPr>
        <w:t xml:space="preserve"> </w:t>
      </w:r>
      <w:r w:rsidR="00574C2F" w:rsidRPr="006B3F44">
        <w:rPr>
          <w:i/>
          <w:iCs/>
          <w:rPrChange w:id="554" w:author="Cara Brook" w:date="2021-08-29T14:07:00Z">
            <w:rPr>
              <w:rFonts w:ascii="Arial" w:hAnsi="Arial" w:cs="Arial"/>
              <w:i/>
              <w:iCs/>
            </w:rPr>
          </w:rPrChange>
        </w:rPr>
        <w:t>P. rufus</w:t>
      </w:r>
      <w:ins w:id="555" w:author="Cara Brook" w:date="2021-08-29T18:36:00Z">
        <w:r w:rsidR="007D5C9B">
          <w:t xml:space="preserve"> hosts</w:t>
        </w:r>
      </w:ins>
      <w:ins w:id="556" w:author="Cara Brook" w:date="2021-08-29T18:37:00Z">
        <w:r w:rsidR="007D5C9B">
          <w:t>, assessing their past and future capacity for recombination and relatedness to</w:t>
        </w:r>
      </w:ins>
      <w:ins w:id="557" w:author="Cara Brook" w:date="2021-08-29T21:25:00Z">
        <w:r w:rsidR="005E45A1">
          <w:t xml:space="preserve"> previously described</w:t>
        </w:r>
      </w:ins>
      <w:ins w:id="558" w:author="Cara Brook" w:date="2021-08-29T18:37:00Z">
        <w:r w:rsidR="007D5C9B">
          <w:t xml:space="preserve"> </w:t>
        </w:r>
        <w:proofErr w:type="spellStart"/>
        <w:r w:rsidR="007D5C9B">
          <w:t>Nobecoviruses</w:t>
        </w:r>
      </w:ins>
      <w:proofErr w:type="spellEnd"/>
      <w:ins w:id="559" w:author="Cara Brook" w:date="2021-08-29T21:25:00Z">
        <w:r w:rsidR="005E45A1">
          <w:t xml:space="preserve"> from Asia and other parts o</w:t>
        </w:r>
      </w:ins>
      <w:ins w:id="560" w:author="Cara Brook" w:date="2021-08-29T21:26:00Z">
        <w:r w:rsidR="005E45A1">
          <w:t>f Africa.</w:t>
        </w:r>
      </w:ins>
      <w:del w:id="561" w:author="Cara Brook" w:date="2021-08-29T18:36:00Z">
        <w:r w:rsidR="00574C2F" w:rsidRPr="006B3F44" w:rsidDel="007D5C9B">
          <w:rPr>
            <w:rPrChange w:id="562" w:author="Cara Brook" w:date="2021-08-29T14:07:00Z">
              <w:rPr>
                <w:rFonts w:ascii="Arial" w:hAnsi="Arial" w:cs="Arial"/>
              </w:rPr>
            </w:rPrChange>
          </w:rPr>
          <w:delText>)</w:delText>
        </w:r>
      </w:del>
      <w:del w:id="563" w:author="Cara Brook" w:date="2021-08-29T21:26:00Z">
        <w:r w:rsidR="00574C2F" w:rsidRPr="006B3F44" w:rsidDel="005E45A1">
          <w:rPr>
            <w:rPrChange w:id="564" w:author="Cara Brook" w:date="2021-08-29T14:07:00Z">
              <w:rPr>
                <w:rFonts w:ascii="Arial" w:hAnsi="Arial" w:cs="Arial"/>
              </w:rPr>
            </w:rPrChange>
          </w:rPr>
          <w:delText>.</w:delText>
        </w:r>
        <w:r w:rsidR="00BE1AD4" w:rsidRPr="006B3F44" w:rsidDel="005E45A1">
          <w:rPr>
            <w:rPrChange w:id="565" w:author="Cara Brook" w:date="2021-08-29T14:07:00Z">
              <w:rPr>
                <w:rFonts w:ascii="Arial" w:hAnsi="Arial" w:cs="Arial"/>
              </w:rPr>
            </w:rPrChange>
          </w:rPr>
          <w:delText xml:space="preserve"> </w:delText>
        </w:r>
      </w:del>
      <w:del w:id="566" w:author="Cara Brook" w:date="2021-08-29T18:38:00Z">
        <w:r w:rsidR="00BE1AD4" w:rsidRPr="006B3F44" w:rsidDel="007D5C9B">
          <w:rPr>
            <w:rPrChange w:id="567" w:author="Cara Brook" w:date="2021-08-29T14:07:00Z">
              <w:rPr>
                <w:rFonts w:ascii="Arial" w:hAnsi="Arial" w:cs="Arial"/>
              </w:rPr>
            </w:rPrChange>
          </w:rPr>
          <w:delText xml:space="preserve">These </w:delText>
        </w:r>
      </w:del>
      <w:del w:id="568" w:author="Cara Brook" w:date="2021-08-29T18:37:00Z">
        <w:r w:rsidR="00BE1AD4" w:rsidRPr="006B3F44" w:rsidDel="007D5C9B">
          <w:rPr>
            <w:rPrChange w:id="569" w:author="Cara Brook" w:date="2021-08-29T14:07:00Z">
              <w:rPr>
                <w:rFonts w:ascii="Arial" w:hAnsi="Arial" w:cs="Arial"/>
              </w:rPr>
            </w:rPrChange>
          </w:rPr>
          <w:delText xml:space="preserve">additions </w:delText>
        </w:r>
      </w:del>
      <w:del w:id="570" w:author="Cara Brook" w:date="2021-08-29T18:38:00Z">
        <w:r w:rsidR="00BE1AD4" w:rsidRPr="006B3F44" w:rsidDel="007D5C9B">
          <w:rPr>
            <w:rPrChange w:id="571"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72" w:author="Cara Brook" w:date="2021-08-29T14:07:00Z">
              <w:rPr>
                <w:rFonts w:ascii="Arial" w:hAnsi="Arial" w:cs="Arial"/>
              </w:rPr>
            </w:rPrChange>
          </w:rPr>
          <w:delText>understand the zoonotic risk</w:delText>
        </w:r>
      </w:del>
      <w:del w:id="573" w:author="Cara Brook" w:date="2021-08-29T18:36:00Z">
        <w:r w:rsidR="0001530E" w:rsidRPr="006B3F44" w:rsidDel="007D5C9B">
          <w:rPr>
            <w:rPrChange w:id="574" w:author="Cara Brook" w:date="2021-08-29T14:07:00Z">
              <w:rPr>
                <w:rFonts w:ascii="Arial" w:hAnsi="Arial" w:cs="Arial"/>
              </w:rPr>
            </w:rPrChange>
          </w:rPr>
          <w:delText xml:space="preserve">, especially since </w:delText>
        </w:r>
        <w:r w:rsidR="0001530E" w:rsidRPr="006B3F44" w:rsidDel="007D5C9B">
          <w:rPr>
            <w:i/>
            <w:iCs/>
            <w:rPrChange w:id="575" w:author="Cara Brook" w:date="2021-08-29T14:07:00Z">
              <w:rPr>
                <w:rFonts w:ascii="Arial" w:hAnsi="Arial" w:cs="Arial"/>
                <w:i/>
                <w:iCs/>
              </w:rPr>
            </w:rPrChange>
          </w:rPr>
          <w:delText>R. madagascariensis</w:delText>
        </w:r>
        <w:r w:rsidR="0001530E" w:rsidRPr="006B3F44" w:rsidDel="007D5C9B">
          <w:rPr>
            <w:rPrChange w:id="576" w:author="Cara Brook" w:date="2021-08-29T14:07:00Z">
              <w:rPr>
                <w:rFonts w:ascii="Arial" w:hAnsi="Arial" w:cs="Arial"/>
              </w:rPr>
            </w:rPrChange>
          </w:rPr>
          <w:delText xml:space="preserve"> had not been previously </w:delText>
        </w:r>
        <w:r w:rsidR="003B3700" w:rsidRPr="006B3F44" w:rsidDel="007D5C9B">
          <w:rPr>
            <w:rPrChange w:id="577" w:author="Cara Brook" w:date="2021-08-29T14:07:00Z">
              <w:rPr>
                <w:rFonts w:ascii="Arial" w:hAnsi="Arial" w:cs="Arial"/>
              </w:rPr>
            </w:rPrChange>
          </w:rPr>
          <w:delText>identified as a potential coronavirus host.</w:delText>
        </w:r>
      </w:del>
      <w:del w:id="578" w:author="Cara Brook" w:date="2021-08-29T18:38:00Z">
        <w:r w:rsidR="003B3700" w:rsidRPr="006B3F44" w:rsidDel="007D5C9B">
          <w:rPr>
            <w:rPrChange w:id="579"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80" w:author="Cara Brook" w:date="2021-08-29T14:07:00Z">
            <w:rPr>
              <w:rFonts w:ascii="Arial" w:hAnsi="Arial" w:cs="Arial"/>
            </w:rPr>
          </w:rPrChange>
        </w:rPr>
      </w:pPr>
    </w:p>
    <w:p w14:paraId="5A5A4507" w14:textId="4E7587E6" w:rsidR="00A60EE4" w:rsidRPr="006B3F44" w:rsidRDefault="00CE7A74" w:rsidP="00A60EE4">
      <w:pPr>
        <w:rPr>
          <w:b/>
          <w:bCs/>
          <w:rPrChange w:id="581" w:author="Cara Brook" w:date="2021-08-29T14:07:00Z">
            <w:rPr>
              <w:rFonts w:ascii="Arial" w:hAnsi="Arial" w:cs="Arial"/>
              <w:b/>
              <w:bCs/>
            </w:rPr>
          </w:rPrChange>
        </w:rPr>
      </w:pPr>
      <w:r w:rsidRPr="006B3F44">
        <w:rPr>
          <w:b/>
          <w:bCs/>
          <w:rPrChange w:id="582" w:author="Cara Brook" w:date="2021-08-29T14:07:00Z">
            <w:rPr>
              <w:rFonts w:ascii="Arial" w:hAnsi="Arial" w:cs="Arial"/>
              <w:b/>
              <w:bCs/>
            </w:rPr>
          </w:rPrChange>
        </w:rPr>
        <w:t xml:space="preserve">Materials and </w:t>
      </w:r>
      <w:r w:rsidR="00D93F80" w:rsidRPr="006B3F44">
        <w:rPr>
          <w:b/>
          <w:bCs/>
          <w:rPrChange w:id="583" w:author="Cara Brook" w:date="2021-08-29T14:07:00Z">
            <w:rPr>
              <w:rFonts w:ascii="Arial" w:hAnsi="Arial" w:cs="Arial"/>
              <w:b/>
              <w:bCs/>
            </w:rPr>
          </w:rPrChange>
        </w:rPr>
        <w:t>Methods</w:t>
      </w:r>
    </w:p>
    <w:p w14:paraId="73BA643F" w14:textId="77777777" w:rsidR="00026E87" w:rsidRDefault="00026E87" w:rsidP="00A60EE4"/>
    <w:p w14:paraId="2637FE10" w14:textId="55178881" w:rsidR="00D93F80" w:rsidRDefault="00026E87" w:rsidP="00A60EE4">
      <w:r>
        <w:rPr>
          <w:i/>
          <w:iCs/>
        </w:rPr>
        <w:t>Bat Sampling</w:t>
      </w:r>
      <w:del w:id="584" w:author="Cara Brook" w:date="2021-08-29T21:27:00Z">
        <w:r w:rsidR="00E13B01" w:rsidRPr="006B3F44" w:rsidDel="00026E87">
          <w:rPr>
            <w:rPrChange w:id="585" w:author="Cara Brook" w:date="2021-08-29T14:07:00Z">
              <w:rPr>
                <w:rFonts w:ascii="Arial" w:hAnsi="Arial" w:cs="Arial"/>
              </w:rPr>
            </w:rPrChange>
          </w:rPr>
          <w:delText>Study sites</w:delText>
        </w:r>
        <w:r w:rsidR="00F36520" w:rsidRPr="006B3F44" w:rsidDel="00026E87">
          <w:rPr>
            <w:rPrChange w:id="586" w:author="Cara Brook" w:date="2021-08-29T14:07:00Z">
              <w:rPr>
                <w:rFonts w:ascii="Arial" w:hAnsi="Arial" w:cs="Arial"/>
              </w:rPr>
            </w:rPrChange>
          </w:rPr>
          <w:delText xml:space="preserve"> </w:delText>
        </w:r>
        <w:r w:rsidR="009C3163" w:rsidRPr="006B3F44" w:rsidDel="00026E87">
          <w:rPr>
            <w:rPrChange w:id="587" w:author="Cara Brook" w:date="2021-08-29T14:07:00Z">
              <w:rPr>
                <w:rFonts w:ascii="Arial" w:hAnsi="Arial" w:cs="Arial"/>
              </w:rPr>
            </w:rPrChange>
          </w:rPr>
          <w:delText>bat sampling</w:delText>
        </w:r>
      </w:del>
    </w:p>
    <w:p w14:paraId="24389824" w14:textId="795A5686" w:rsidR="002B7AA6" w:rsidRDefault="00026E87" w:rsidP="00A60EE4">
      <w:r>
        <w:t xml:space="preserve">As part of a </w:t>
      </w:r>
      <w:proofErr w:type="spellStart"/>
      <w:r>
        <w:t>longterm</w:t>
      </w:r>
      <w:proofErr w:type="spellEnd"/>
      <w:r>
        <w:t xml:space="preserve"> study characterizing the seasonal dynamics of potentially zoonotic viruses in wild Madagascar fruit bats, </w:t>
      </w:r>
      <w:r w:rsidR="002B7AA6">
        <w:t xml:space="preserve">monthly captures </w:t>
      </w:r>
      <w:r>
        <w:t>of Malagasy pteropodid bats</w:t>
      </w:r>
      <w:r w:rsidR="002B7AA6">
        <w:t xml:space="preserve"> were carried out</w:t>
      </w:r>
      <w:r>
        <w:t xml:space="preserve"> at species-specific roost sites </w:t>
      </w:r>
      <w:r w:rsidR="002B7AA6">
        <w:t xml:space="preserve">in the Districts of </w:t>
      </w:r>
      <w:proofErr w:type="spellStart"/>
      <w:r w:rsidR="002B7AA6">
        <w:t>Moramanga</w:t>
      </w:r>
      <w:proofErr w:type="spellEnd"/>
      <w:r w:rsidR="002B7AA6">
        <w:t xml:space="preserve"> and </w:t>
      </w:r>
      <w:proofErr w:type="spellStart"/>
      <w:r w:rsidR="002B7AA6">
        <w:t>Manjakandriana</w:t>
      </w:r>
      <w:proofErr w:type="spellEnd"/>
      <w:r w:rsidR="002B7AA6">
        <w:t xml:space="preserve">, Madagascar between 2018 and 2019 </w:t>
      </w:r>
      <w:r>
        <w:t>(</w:t>
      </w:r>
      <w:r>
        <w:rPr>
          <w:i/>
          <w:iCs/>
        </w:rPr>
        <w:t>P. rufus</w:t>
      </w:r>
      <w:r w:rsidR="002B7AA6">
        <w:rPr>
          <w:i/>
          <w:iCs/>
        </w:rPr>
        <w:t>:</w:t>
      </w:r>
      <w:r>
        <w:rPr>
          <w:i/>
          <w:iCs/>
        </w:rPr>
        <w:t xml:space="preserve"> </w:t>
      </w:r>
      <w:proofErr w:type="spellStart"/>
      <w:r>
        <w:t>Ambakoana</w:t>
      </w:r>
      <w:proofErr w:type="spellEnd"/>
      <w:r w:rsidR="002B7AA6">
        <w:t xml:space="preserve"> roost,</w:t>
      </w:r>
      <w:r>
        <w:t xml:space="preserve"> </w:t>
      </w:r>
      <w:r w:rsidRPr="00026E87">
        <w:t>-18.513</w:t>
      </w:r>
      <w:r>
        <w:t xml:space="preserve"> S</w:t>
      </w:r>
      <w:r w:rsidR="002B7AA6">
        <w:t>,</w:t>
      </w:r>
      <w:r>
        <w:t xml:space="preserve"> </w:t>
      </w:r>
      <w:r w:rsidRPr="00026E87">
        <w:t>48.16</w:t>
      </w:r>
      <w:r>
        <w:t xml:space="preserve">7 E; </w:t>
      </w:r>
      <w:r>
        <w:rPr>
          <w:i/>
          <w:iCs/>
        </w:rPr>
        <w:t xml:space="preserve">E. </w:t>
      </w:r>
      <w:proofErr w:type="spellStart"/>
      <w:r>
        <w:rPr>
          <w:i/>
          <w:iCs/>
        </w:rPr>
        <w:t>dupreanum</w:t>
      </w:r>
      <w:proofErr w:type="spellEnd"/>
      <w:r w:rsidR="002B7AA6" w:rsidRPr="002B7AA6">
        <w:rPr>
          <w:rPrChange w:id="588" w:author="Cara Brook" w:date="2021-08-29T21:39:00Z">
            <w:rPr>
              <w:i/>
              <w:iCs/>
            </w:rPr>
          </w:rPrChange>
        </w:rPr>
        <w:t>:</w:t>
      </w:r>
      <w:r>
        <w:t xml:space="preserve"> </w:t>
      </w:r>
      <w:proofErr w:type="spellStart"/>
      <w:r>
        <w:t>AngavoBe</w:t>
      </w:r>
      <w:proofErr w:type="spellEnd"/>
      <w:r w:rsidR="002B7AA6">
        <w:t xml:space="preserve"> Cave,</w:t>
      </w:r>
      <w:r>
        <w:t xml:space="preserve"> </w:t>
      </w:r>
      <w:r w:rsidRPr="00026E87">
        <w:t>-18.944</w:t>
      </w:r>
      <w:r>
        <w:t xml:space="preserve"> S, </w:t>
      </w:r>
      <w:r w:rsidRPr="00026E87">
        <w:t>47.949</w:t>
      </w:r>
      <w:r>
        <w:t xml:space="preserve"> E</w:t>
      </w:r>
      <w:r w:rsidR="002B7AA6">
        <w:t xml:space="preserve">; </w:t>
      </w:r>
      <w:proofErr w:type="spellStart"/>
      <w:r>
        <w:t>AngavoKely</w:t>
      </w:r>
      <w:proofErr w:type="spellEnd"/>
      <w:r w:rsidR="002B7AA6">
        <w:t xml:space="preserve"> Cave</w:t>
      </w:r>
      <w:r>
        <w:t xml:space="preserve"> = </w:t>
      </w:r>
      <w:r w:rsidRPr="00026E87">
        <w:t>-18.93</w:t>
      </w:r>
      <w:r w:rsidR="002B7AA6">
        <w:t xml:space="preserve">3 S, </w:t>
      </w:r>
      <w:r w:rsidR="002B7AA6" w:rsidRPr="002B7AA6">
        <w:t>47.75</w:t>
      </w:r>
      <w:r w:rsidR="002B7AA6">
        <w:t>8 E</w:t>
      </w:r>
      <w:r w:rsidR="002B7AA6" w:rsidRPr="002B7AA6">
        <w:rPr>
          <w:rPrChange w:id="589" w:author="Cara Brook" w:date="2021-08-29T21:39:00Z">
            <w:rPr>
              <w:i/>
              <w:iCs/>
            </w:rPr>
          </w:rPrChange>
        </w:rPr>
        <w:t>;</w:t>
      </w:r>
      <w:r>
        <w:t xml:space="preserve"> </w:t>
      </w:r>
      <w:r>
        <w:rPr>
          <w:i/>
          <w:iCs/>
        </w:rPr>
        <w:t xml:space="preserve">R. </w:t>
      </w:r>
      <w:proofErr w:type="spellStart"/>
      <w:r>
        <w:rPr>
          <w:i/>
          <w:iCs/>
        </w:rPr>
        <w:t>madagascariensis</w:t>
      </w:r>
      <w:proofErr w:type="spellEnd"/>
      <w:r w:rsidR="002B7AA6">
        <w:t>:</w:t>
      </w:r>
      <w:r w:rsidR="002B7AA6">
        <w:rPr>
          <w:i/>
          <w:iCs/>
        </w:rPr>
        <w:t xml:space="preserve"> </w:t>
      </w:r>
      <w:proofErr w:type="spellStart"/>
      <w:r w:rsidR="002B7AA6" w:rsidRPr="002B7AA6">
        <w:rPr>
          <w:rPrChange w:id="590" w:author="Cara Brook" w:date="2021-08-29T21:37:00Z">
            <w:rPr>
              <w:i/>
              <w:iCs/>
            </w:rPr>
          </w:rPrChange>
        </w:rPr>
        <w:t>Maromizaha</w:t>
      </w:r>
      <w:proofErr w:type="spellEnd"/>
      <w:r w:rsidR="002B7AA6">
        <w:t xml:space="preserve"> Cave,</w:t>
      </w:r>
      <w:r w:rsidR="002B7AA6">
        <w:rPr>
          <w:i/>
          <w:iCs/>
        </w:rPr>
        <w:t xml:space="preserve"> </w:t>
      </w:r>
      <w:r w:rsidR="002B7AA6" w:rsidRPr="002B7AA6">
        <w:rPr>
          <w:rPrChange w:id="591" w:author="Cara Brook" w:date="2021-08-29T21:37:00Z">
            <w:rPr>
              <w:i/>
              <w:iCs/>
            </w:rPr>
          </w:rPrChange>
        </w:rPr>
        <w:t>-18.9623 S</w:t>
      </w:r>
      <w:r w:rsidR="002B7AA6">
        <w:t>,</w:t>
      </w:r>
      <w:r w:rsidR="002B7AA6" w:rsidRPr="002B7AA6">
        <w:rPr>
          <w:rPrChange w:id="592" w:author="Cara Brook" w:date="2021-08-29T21:37:00Z">
            <w:rPr>
              <w:i/>
              <w:iCs/>
            </w:rPr>
          </w:rPrChange>
        </w:rPr>
        <w:t xml:space="preserve"> 48.4525 E</w:t>
      </w:r>
      <w:r>
        <w:t>)</w:t>
      </w:r>
      <w:r w:rsidR="002B7AA6">
        <w:t>. In brief, bats were captured in nets hung in the tree canopy (</w:t>
      </w:r>
      <w:r w:rsidR="002B7AA6">
        <w:rPr>
          <w:i/>
          <w:iCs/>
        </w:rPr>
        <w:t>P. rufus</w:t>
      </w:r>
      <w:r w:rsidR="002B7AA6">
        <w:t>) or over cave mouths (</w:t>
      </w:r>
      <w:r w:rsidR="002B7AA6">
        <w:rPr>
          <w:i/>
          <w:iCs/>
        </w:rPr>
        <w:t xml:space="preserve">E. </w:t>
      </w:r>
      <w:proofErr w:type="spellStart"/>
      <w:r w:rsidR="002B7AA6">
        <w:rPr>
          <w:i/>
          <w:iCs/>
        </w:rPr>
        <w:t>dupreanum</w:t>
      </w:r>
      <w:proofErr w:type="spellEnd"/>
      <w:r w:rsidR="002B7AA6">
        <w:rPr>
          <w:i/>
          <w:iCs/>
        </w:rPr>
        <w:t xml:space="preserve">, R. </w:t>
      </w:r>
      <w:proofErr w:type="spellStart"/>
      <w:r w:rsidR="002B7AA6">
        <w:rPr>
          <w:i/>
          <w:iCs/>
        </w:rPr>
        <w:t>madagascariensis</w:t>
      </w:r>
      <w:proofErr w:type="spellEnd"/>
      <w:r w:rsidR="002B7AA6">
        <w:rPr>
          <w:i/>
          <w:iCs/>
        </w:rPr>
        <w:t xml:space="preserve">) </w:t>
      </w:r>
      <w:r w:rsidR="002B7AA6">
        <w:t xml:space="preserve">at dusk (17:00-22:00) and dawn (03:00-07:00), removed from nets, and processed under manual restraint following methods that have been previously described </w:t>
      </w:r>
      <w:r w:rsidR="002B7AA6">
        <w:fldChar w:fldCharType="begin" w:fldLock="1"/>
      </w:r>
      <w:r w:rsidR="005B3F8C">
        <w:instrText>ADDIN CSL_CITATION {"citationItems":[{"id":"ITEM-1","itemData":{"DOI":"10.1186/s13071-019-3300-7","ISSN":"1756-3305","abstract":"Babesiae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K","non-dropping-particle":"","parse-names":false,"suffix":""},{"dropping-particle":"","family":"Telford","given":"Sam R","non-dropping-particle":"","parse-names":false,"suffix":""},{"dropping-particle":"","family":"Rabetafika","given":"Lydia","non-dropping-particle":"","parse-names":false,"suffix":""},{"dropping-particle":"","family":"Brook","given":"Cara E","non-dropping-particle":"","parse-names":false,"suffix":""}],"container-title":"Parasites &amp; Vectors","id":"ITEM-1","issue":"1","issued":{"date-parts":[["2019"]]},"page":"51","title":"Babesial infection in the Madagascan flying fox, Pteropus rufus É. Geoffroy, 1803","type":"article-journal","volume":"12"},"uris":["http://www.mendeley.com/documents/?uuid=dd3c4f38-1a56-3549-a6e5-b199233db73c"]},{"id":"ITEM-2","itemData":{"DOI":"https://doi.org/10.1111/1365-2656.12985","ISSN":"0021-8790","abstract":"Abstract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Ecology","id":"ITEM-2","issue":"7","issued":{"date-parts":[["2019","7","1"]]},"page":"1001-1016","publisher":"John Wiley &amp; Sons, Ltd","title":"Disentangling serology to elucidate henipa- and filovirus transmission in Madagascar fruit bats","type":"article-journal","volume":"88"},"uris":["http://www.mendeley.com/documents/?uuid=b941116f-12b8-3307-95f2-c10043e53a98"]},{"id":"ITEM-3","itemData":{"abstract":"Author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Y","non-dropping-particle":"","parse-names":false,"suffix":""},{"dropping-particle":"","family":"Dittmar","given":"Katharina","non-dropping-particle":"","parse-names":false,"suffix":""}],"container-title":"PLOS Neglected Tropical Diseases","id":"ITEM-3","issue":"2","issued":{"date-parts":[["2015","2","23"]]},"page":"e0003532-","publisher":"Public Library of Science","title":"&lt;i&gt;Bartonella&lt;/i&gt; spp. in fruit bats and blood-feeding ectoparasites in Madagascar","type":"article-journal","volume":"9"},"uris":["http://www.mendeley.com/documents/?uuid=4182f617-f083-3db8-b876-e7a836b220d5"]}],"mendeley":{"formattedCitation":"(54,71,72)","plainTextFormattedCitation":"(54,71,72)","previouslyFormattedCitation":"(54,71,72)"},"properties":{"noteIndex":0},"schema":"https://github.com/citation-style-language/schema/raw/master/csl-citation.json"}</w:instrText>
      </w:r>
      <w:r w:rsidR="002B7AA6">
        <w:fldChar w:fldCharType="separate"/>
      </w:r>
      <w:r w:rsidR="002B7AA6" w:rsidRPr="002B7AA6">
        <w:rPr>
          <w:noProof/>
        </w:rPr>
        <w:t>(54,71,72)</w:t>
      </w:r>
      <w:r w:rsidR="002B7AA6">
        <w:fldChar w:fldCharType="end"/>
      </w:r>
      <w:r w:rsidR="002B7AA6">
        <w:t xml:space="preserve">. </w:t>
      </w:r>
      <w:r w:rsidR="00EC511B">
        <w:t>Briefly, all animals were identified to species, sex, and age class (juvenile vs. adult), and f</w:t>
      </w:r>
      <w:r w:rsidR="00095ECF">
        <w:t>ecal</w:t>
      </w:r>
      <w:r w:rsidR="002B7AA6">
        <w:t>, throat, and ur</w:t>
      </w:r>
      <w:r w:rsidR="00095ECF">
        <w:t>ine</w:t>
      </w:r>
      <w:r w:rsidR="002B7AA6">
        <w:t xml:space="preserve"> swabs</w:t>
      </w:r>
      <w:r w:rsidR="00EC511B">
        <w:t xml:space="preserve"> were taken from each individual,</w:t>
      </w:r>
      <w:r w:rsidR="002B7AA6">
        <w:t xml:space="preserve"> collected into viral transport </w:t>
      </w:r>
      <w:r w:rsidR="002B7AA6">
        <w:lastRenderedPageBreak/>
        <w:t>medium,</w:t>
      </w:r>
      <w:r w:rsidR="00EC511B">
        <w:t xml:space="preserve"> and </w:t>
      </w:r>
      <w:r w:rsidR="002B7AA6">
        <w:t>frozen on site in liquid nitrogen</w:t>
      </w:r>
      <w:r w:rsidR="00EC511B">
        <w:t>. Post-sampling, swabs were</w:t>
      </w:r>
      <w:r w:rsidR="002B7AA6">
        <w:t xml:space="preserve"> transported to -80*C freezers for </w:t>
      </w:r>
      <w:proofErr w:type="spellStart"/>
      <w:r w:rsidR="002B7AA6">
        <w:t>longterm</w:t>
      </w:r>
      <w:proofErr w:type="spellEnd"/>
      <w:r w:rsidR="002B7AA6">
        <w:t xml:space="preserve"> storage</w:t>
      </w:r>
      <w:r w:rsidR="00042970">
        <w:t xml:space="preserve"> in the Virology Unit at </w:t>
      </w:r>
      <w:proofErr w:type="spellStart"/>
      <w:r w:rsidR="00042970">
        <w:t>Institut</w:t>
      </w:r>
      <w:proofErr w:type="spellEnd"/>
      <w:r w:rsidR="00042970">
        <w:t xml:space="preserve"> Pasteur of Madagascar</w:t>
      </w:r>
      <w:r w:rsidR="002B7AA6">
        <w:t>.</w:t>
      </w:r>
    </w:p>
    <w:p w14:paraId="604867E0" w14:textId="3EB81FBF" w:rsidR="00042970" w:rsidRDefault="00042970" w:rsidP="00A60EE4"/>
    <w:p w14:paraId="38A6B8C8" w14:textId="641C1A2B" w:rsidR="00042970" w:rsidRDefault="00042970">
      <w:pPr>
        <w:pStyle w:val="NormalWeb"/>
        <w:pPrChange w:id="593" w:author="Cara Brook" w:date="2021-08-29T21:54:00Z">
          <w:pPr/>
        </w:pPrChange>
      </w:pPr>
      <w:r>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UC Berkel</w:t>
      </w:r>
      <w:r w:rsidR="006B226B">
        <w:t>e</w:t>
      </w:r>
      <w:r>
        <w:t xml:space="preserve">y </w:t>
      </w:r>
      <w:r w:rsidRPr="00042970">
        <w:t xml:space="preserve">Animal Care and Use Committee (ACUC Protocol # </w:t>
      </w:r>
      <w:r w:rsidRPr="00042970">
        <w:rPr>
          <w:lang w:bidi="ar-SA"/>
          <w:rPrChange w:id="594" w:author="Cara Brook" w:date="2021-08-29T21:54:00Z">
            <w:rPr>
              <w:rFonts w:ascii="Helvetica" w:hAnsi="Helvetica"/>
              <w:b/>
              <w:bCs/>
              <w:sz w:val="20"/>
              <w:szCs w:val="20"/>
            </w:rPr>
          </w:rPrChange>
        </w:rPr>
        <w:t>AUP-2017-10-10393</w:t>
      </w:r>
      <w:r w:rsidRPr="00042970">
        <w:t>), and every effort was made to minimize discomfort to animals</w:t>
      </w:r>
      <w:r w:rsidR="003036D0">
        <w:t>.</w:t>
      </w:r>
    </w:p>
    <w:p w14:paraId="416D7DA5" w14:textId="5F394689" w:rsidR="00026E87" w:rsidDel="002B7AA6" w:rsidRDefault="00026E87" w:rsidP="00A60EE4">
      <w:pPr>
        <w:rPr>
          <w:del w:id="595" w:author="Cara Brook" w:date="2021-08-29T21:47:00Z"/>
        </w:rPr>
      </w:pPr>
    </w:p>
    <w:p w14:paraId="3353EE55" w14:textId="59C05278" w:rsidR="002B7AA6" w:rsidRDefault="002B7AA6" w:rsidP="00A60EE4">
      <w:pPr>
        <w:rPr>
          <w:i/>
          <w:iCs/>
        </w:rPr>
      </w:pPr>
    </w:p>
    <w:p w14:paraId="4228AA73" w14:textId="22C546DD" w:rsidR="00042970" w:rsidRPr="003036D0" w:rsidRDefault="00042970" w:rsidP="00A60EE4">
      <w:pPr>
        <w:rPr>
          <w:i/>
          <w:iCs/>
          <w:rPrChange w:id="596" w:author="Cara Brook" w:date="2021-08-29T21:57:00Z">
            <w:rPr>
              <w:rFonts w:ascii="Arial" w:hAnsi="Arial" w:cs="Arial"/>
            </w:rPr>
          </w:rPrChange>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0B93D1A" w14:textId="14651A6A" w:rsidR="00E13B01" w:rsidRDefault="003036D0" w:rsidP="00A60EE4">
      <w:r>
        <w:t xml:space="preserve">RNA was extracted from </w:t>
      </w:r>
      <w:r w:rsidR="006B226B">
        <w:t xml:space="preserve">a randomly selected subset of </w:t>
      </w:r>
      <w:r w:rsidR="00095ECF">
        <w:t>fecal (302)</w:t>
      </w:r>
      <w:r w:rsidR="006B226B">
        <w:t>, throat</w:t>
      </w:r>
      <w:r w:rsidR="00095ECF">
        <w:t xml:space="preserve"> (143)</w:t>
      </w:r>
      <w:r w:rsidR="006B226B">
        <w:t>, and ur</w:t>
      </w:r>
      <w:r w:rsidR="00095ECF">
        <w:t>ine (196)</w:t>
      </w:r>
      <w:r w:rsidR="006B226B">
        <w:t xml:space="preserve"> swabs samples in the Virology Unit at </w:t>
      </w:r>
      <w:proofErr w:type="spellStart"/>
      <w:r w:rsidR="006B226B">
        <w:t>Institut</w:t>
      </w:r>
      <w:proofErr w:type="spellEnd"/>
      <w:r w:rsidR="006B226B">
        <w:t xml:space="preserve"> Pasteur of Madagascar</w:t>
      </w:r>
      <w:r w:rsidR="00095ECF">
        <w:t xml:space="preserve">, with each sample corresponding to a unique individual </w:t>
      </w:r>
      <w:r w:rsidR="00EC511B">
        <w:t>from</w:t>
      </w:r>
      <w:r w:rsidR="00095ECF">
        <w:t xml:space="preserve"> the field dataset.</w:t>
      </w:r>
      <w:r w:rsidR="00AD5ACF">
        <w:t xml:space="preserve"> Samples undergoing </w:t>
      </w:r>
      <w:proofErr w:type="spellStart"/>
      <w:r w:rsidR="00AD5ACF">
        <w:t>mNGS</w:t>
      </w:r>
      <w:proofErr w:type="spellEnd"/>
      <w:r w:rsidR="00AD5ACF">
        <w:t xml:space="preserve"> corresponded to individuals captured in Feb-Apr, Jul-Sep and December 2018 or in January 2019.</w:t>
      </w:r>
      <w:r w:rsidR="00095ECF">
        <w:t xml:space="preserve"> </w:t>
      </w:r>
      <w:r w:rsidR="003747CC">
        <w:t xml:space="preserve">Water controls were extracted in conjunction with each unique extraction day. </w:t>
      </w:r>
      <w:r w:rsidR="00095ECF">
        <w:t xml:space="preserve">Extractions were conducted using </w:t>
      </w:r>
      <w:r w:rsidR="006B226B">
        <w:t xml:space="preserve">the </w:t>
      </w:r>
      <w:proofErr w:type="spellStart"/>
      <w:r w:rsidR="006B226B">
        <w:t>Zymo</w:t>
      </w:r>
      <w:proofErr w:type="spellEnd"/>
      <w:r w:rsidR="006B226B">
        <w:t xml:space="preserve"> Quick DNA/RNA </w:t>
      </w:r>
      <w:proofErr w:type="spellStart"/>
      <w:r w:rsidR="006B226B">
        <w:t>Microprep</w:t>
      </w:r>
      <w:proofErr w:type="spellEnd"/>
      <w:r w:rsidR="006B226B">
        <w:t xml:space="preserve"> Plus kit (ZYMO, Irvine, CA, USA), according to the manufacturer’s instructions and including the step for </w:t>
      </w:r>
      <w:proofErr w:type="spellStart"/>
      <w:r w:rsidR="006B226B">
        <w:t>DNAse</w:t>
      </w:r>
      <w:proofErr w:type="spellEnd"/>
      <w:r w:rsidR="006B226B">
        <w:t xml:space="preserve"> digestion. Post-extraction, RNA </w:t>
      </w:r>
      <w:r w:rsidR="00D04DA9">
        <w:t>quality was checked on a nanodrop</w:t>
      </w:r>
      <w:r w:rsidR="007E0A66">
        <w:t xml:space="preserve"> to ensure that all samples demonstrated </w:t>
      </w:r>
      <w:r w:rsidR="00D04DA9">
        <w:t xml:space="preserve">260/280 ratios </w:t>
      </w:r>
      <w:r w:rsidR="007E0A66">
        <w:t>exceeding 2 and quantifiable concentrations. Resulting extractions were stored in freezers</w:t>
      </w:r>
      <w:r w:rsidR="006B226B">
        <w:t xml:space="preserve"> at -80*C, then transported </w:t>
      </w:r>
      <w:r w:rsidR="00095ECF">
        <w:t xml:space="preserve">on </w:t>
      </w:r>
      <w:r w:rsidR="006B226B">
        <w:t>dry ice to the Chan</w:t>
      </w:r>
      <w:r w:rsidR="00095ECF">
        <w:t xml:space="preserve"> Zuckerberg Biohub (San Francisco, CA</w:t>
      </w:r>
      <w:r w:rsidR="00EC511B">
        <w:t>, USA</w:t>
      </w:r>
      <w:r w:rsidR="00095ECF">
        <w:t>) for library prep</w:t>
      </w:r>
      <w:r w:rsidR="00EC511B">
        <w:t>aration</w:t>
      </w:r>
      <w:r w:rsidR="00095ECF">
        <w:t xml:space="preserve"> and </w:t>
      </w:r>
      <w:r w:rsidR="00EC511B">
        <w:t>metagenomic Next Generation S</w:t>
      </w:r>
      <w:r w:rsidR="00095ECF">
        <w:t>equencing</w:t>
      </w:r>
      <w:r w:rsidR="00EC511B">
        <w:t xml:space="preserve"> (</w:t>
      </w:r>
      <w:proofErr w:type="spellStart"/>
      <w:r w:rsidR="00EC511B">
        <w:t>mNGS</w:t>
      </w:r>
      <w:proofErr w:type="spellEnd"/>
      <w:r w:rsidR="00EC511B">
        <w:t>)</w:t>
      </w:r>
      <w:r w:rsidR="00095ECF">
        <w:t>.</w:t>
      </w:r>
    </w:p>
    <w:p w14:paraId="5DDBB3C6" w14:textId="77777777" w:rsidR="00095ECF" w:rsidRDefault="00095ECF" w:rsidP="00A60EE4"/>
    <w:p w14:paraId="656DC15F" w14:textId="6FF3A99A" w:rsidR="006B226B" w:rsidRPr="00EC511B" w:rsidDel="006B226B" w:rsidRDefault="006B226B" w:rsidP="00A60EE4">
      <w:pPr>
        <w:rPr>
          <w:del w:id="597" w:author="Cara Brook" w:date="2021-08-29T22:03:00Z"/>
          <w:i/>
          <w:iCs/>
          <w:rPrChange w:id="598" w:author="Cara Brook" w:date="2021-08-29T22:16:00Z">
            <w:rPr>
              <w:del w:id="599" w:author="Cara Brook" w:date="2021-08-29T22:03:00Z"/>
              <w:rFonts w:ascii="Arial" w:hAnsi="Arial" w:cs="Arial"/>
            </w:rPr>
          </w:rPrChange>
        </w:rPr>
      </w:pPr>
      <w:commentRangeStart w:id="600"/>
    </w:p>
    <w:p w14:paraId="36687136" w14:textId="1F069CA9" w:rsidR="00E13B01" w:rsidRPr="00772AA7" w:rsidDel="00D04DA9" w:rsidRDefault="00EC511B" w:rsidP="00A60EE4">
      <w:pPr>
        <w:rPr>
          <w:del w:id="601" w:author="Cara Brook" w:date="2021-08-29T22:16:00Z"/>
          <w:i/>
          <w:iCs/>
        </w:rPr>
      </w:pPr>
      <w:ins w:id="602" w:author="Cara Brook" w:date="2021-08-29T22:16:00Z">
        <w:r>
          <w:rPr>
            <w:i/>
            <w:iCs/>
          </w:rPr>
          <w:t>Library Prep</w:t>
        </w:r>
      </w:ins>
      <w:ins w:id="603" w:author="Cara Brook" w:date="2021-08-29T22:21:00Z">
        <w:r>
          <w:rPr>
            <w:i/>
            <w:iCs/>
          </w:rPr>
          <w:t xml:space="preserve">aration and </w:t>
        </w:r>
      </w:ins>
      <w:proofErr w:type="spellStart"/>
      <w:ins w:id="604" w:author="Cara Brook" w:date="2021-08-29T22:22:00Z">
        <w:r>
          <w:rPr>
            <w:i/>
            <w:iCs/>
          </w:rPr>
          <w:t>mNGS</w:t>
        </w:r>
      </w:ins>
      <w:proofErr w:type="spellEnd"/>
      <w:del w:id="605" w:author="Cara Brook" w:date="2021-08-29T22:16:00Z">
        <w:r w:rsidR="00E13B01" w:rsidRPr="00772AA7" w:rsidDel="00095ECF">
          <w:rPr>
            <w:i/>
            <w:iCs/>
            <w:rPrChange w:id="606" w:author="Cara Brook" w:date="2021-08-30T05:32:00Z">
              <w:rPr>
                <w:rFonts w:ascii="Arial" w:hAnsi="Arial" w:cs="Arial"/>
              </w:rPr>
            </w:rPrChange>
          </w:rPr>
          <w:delText>RNA extraction</w:delText>
        </w:r>
      </w:del>
      <w:commentRangeEnd w:id="600"/>
      <w:r w:rsidR="00EB53F5" w:rsidRPr="00772AA7">
        <w:rPr>
          <w:rStyle w:val="CommentReference"/>
        </w:rPr>
        <w:commentReference w:id="600"/>
      </w:r>
    </w:p>
    <w:p w14:paraId="5BB4BA10" w14:textId="77777777" w:rsidR="00D04DA9" w:rsidRPr="00772AA7" w:rsidRDefault="00D04DA9" w:rsidP="00A60EE4">
      <w:pPr>
        <w:rPr>
          <w:rPrChange w:id="607" w:author="Cara Brook" w:date="2021-08-30T05:32:00Z">
            <w:rPr>
              <w:i/>
              <w:iCs/>
            </w:rPr>
          </w:rPrChange>
        </w:rPr>
      </w:pPr>
    </w:p>
    <w:p w14:paraId="63054A30" w14:textId="2987E51E" w:rsidR="003747CC" w:rsidRPr="003747CC" w:rsidRDefault="007E0A66" w:rsidP="003747CC">
      <w:pPr>
        <w:rPr>
          <w:rFonts w:ascii="Cambria" w:hAnsi="Cambria" w:cs="Noto Serif"/>
          <w:color w:val="212121"/>
          <w:shd w:val="clear" w:color="auto" w:fill="FFFFFF"/>
          <w:rPrChange w:id="608" w:author="Cara Brook" w:date="2021-08-30T05:27:00Z">
            <w:rPr/>
          </w:rPrChange>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w:t>
      </w:r>
      <w:r w:rsidR="003747CC" w:rsidRPr="00772AA7">
        <w:t xml:space="preserve">an </w:t>
      </w:r>
      <w:r w:rsidR="003747CC" w:rsidRPr="00772AA7">
        <w:rPr>
          <w:color w:val="212121"/>
          <w:shd w:val="clear" w:color="auto" w:fill="FFFFFF"/>
          <w:rPrChange w:id="609" w:author="Cara Brook" w:date="2021-08-30T05:32:00Z">
            <w:rPr>
              <w:rFonts w:ascii="Noto Serif" w:hAnsi="Noto Serif" w:cs="Noto Serif"/>
              <w:color w:val="212121"/>
              <w:shd w:val="clear" w:color="auto" w:fill="FFFFFF"/>
            </w:rPr>
          </w:rPrChange>
        </w:rPr>
        <w:t xml:space="preserve">Invitrogen Qubit 3.0 Fluorometer </w:t>
      </w:r>
      <w:r w:rsidR="003747CC" w:rsidRPr="00772AA7">
        <w:rPr>
          <w:color w:val="212121"/>
          <w:shd w:val="clear" w:color="auto" w:fill="FFFFFF"/>
          <w:rPrChange w:id="610" w:author="Cara Brook" w:date="2021-08-30T05:32:00Z">
            <w:rPr>
              <w:rFonts w:ascii="Cambria" w:hAnsi="Cambria" w:cs="Noto Serif"/>
              <w:color w:val="212121"/>
              <w:shd w:val="clear" w:color="auto" w:fill="FFFFFF"/>
            </w:rPr>
          </w:rPrChange>
        </w:rPr>
        <w:t>and</w:t>
      </w:r>
      <w:r w:rsidR="003747CC" w:rsidRPr="00772AA7">
        <w:rPr>
          <w:color w:val="212121"/>
          <w:shd w:val="clear" w:color="auto" w:fill="FFFFFF"/>
          <w:rPrChange w:id="611" w:author="Cara Brook" w:date="2021-08-30T05:32:00Z">
            <w:rPr>
              <w:rFonts w:ascii="Noto Serif" w:hAnsi="Noto Serif" w:cs="Noto Serif"/>
              <w:color w:val="212121"/>
              <w:shd w:val="clear" w:color="auto" w:fill="FFFFFF"/>
            </w:rPr>
          </w:rPrChange>
        </w:rPr>
        <w:t xml:space="preserve"> the Qubit RNA HS Assay Kit (</w:t>
      </w:r>
      <w:proofErr w:type="spellStart"/>
      <w:r w:rsidR="003747CC" w:rsidRPr="00772AA7">
        <w:rPr>
          <w:color w:val="212121"/>
          <w:shd w:val="clear" w:color="auto" w:fill="FFFFFF"/>
          <w:rPrChange w:id="612" w:author="Cara Brook" w:date="2021-08-30T05:32:00Z">
            <w:rPr>
              <w:rFonts w:ascii="Noto Serif" w:hAnsi="Noto Serif" w:cs="Noto Serif"/>
              <w:color w:val="212121"/>
              <w:shd w:val="clear" w:color="auto" w:fill="FFFFFF"/>
            </w:rPr>
          </w:rPrChange>
        </w:rPr>
        <w:t>ThermoFisher</w:t>
      </w:r>
      <w:proofErr w:type="spellEnd"/>
      <w:r w:rsidR="003747CC" w:rsidRPr="00772AA7">
        <w:rPr>
          <w:color w:val="212121"/>
          <w:shd w:val="clear" w:color="auto" w:fill="FFFFFF"/>
          <w:rPrChange w:id="613" w:author="Cara Brook" w:date="2021-08-30T05:32:00Z">
            <w:rPr>
              <w:rFonts w:ascii="Noto Serif" w:hAnsi="Noto Serif" w:cs="Noto Serif"/>
              <w:color w:val="212121"/>
              <w:shd w:val="clear" w:color="auto" w:fill="FFFFFF"/>
            </w:rPr>
          </w:rPrChange>
        </w:rPr>
        <w:t xml:space="preserve"> Scientific, Carlsbad, CA, USA)</w:t>
      </w:r>
      <w:r w:rsidR="003747CC" w:rsidRPr="00772AA7">
        <w:rPr>
          <w:color w:val="212121"/>
          <w:shd w:val="clear" w:color="auto" w:fill="FFFFFF"/>
          <w:rPrChange w:id="614" w:author="Cara Brook" w:date="2021-08-30T05:32:00Z">
            <w:rPr>
              <w:rFonts w:ascii="Cambria" w:hAnsi="Cambria" w:cs="Noto Serif"/>
              <w:color w:val="212121"/>
              <w:shd w:val="clear" w:color="auto" w:fill="FFFFFF"/>
            </w:rPr>
          </w:rPrChange>
        </w:rPr>
        <w:t xml:space="preserve">. </w:t>
      </w:r>
      <w:r w:rsidR="00772AA7" w:rsidRPr="00772AA7">
        <w:rPr>
          <w:color w:val="212121"/>
          <w:shd w:val="clear" w:color="auto" w:fill="FFFFFF"/>
          <w:rPrChange w:id="615" w:author="Cara Brook" w:date="2021-08-30T05:32:00Z">
            <w:rPr>
              <w:rFonts w:ascii="Cambria" w:hAnsi="Cambria" w:cs="Noto Serif"/>
              <w:color w:val="212121"/>
              <w:shd w:val="clear" w:color="auto" w:fill="FFFFFF"/>
            </w:rPr>
          </w:rPrChange>
        </w:rPr>
        <w:t xml:space="preserve">After quantification, </w:t>
      </w:r>
      <w:r w:rsidR="003747CC" w:rsidRPr="00772AA7">
        <w:t xml:space="preserve">5ul of </w:t>
      </w:r>
      <w:proofErr w:type="spellStart"/>
      <w:r w:rsidR="003747CC" w:rsidRPr="00772AA7">
        <w:t>of</w:t>
      </w:r>
      <w:proofErr w:type="spellEnd"/>
      <w:r w:rsidR="003747CC" w:rsidRPr="00772AA7">
        <w:t xml:space="preserve"> e</w:t>
      </w:r>
      <w:r w:rsidR="003747CC" w:rsidRPr="00584C2F">
        <w:t>a</w:t>
      </w:r>
      <w:r w:rsidR="003747CC" w:rsidRPr="0046763C">
        <w:t>c</w:t>
      </w:r>
      <w:r w:rsidR="003747CC" w:rsidRPr="00D10725">
        <w:t>h R</w:t>
      </w:r>
      <w:r w:rsidR="003747CC" w:rsidRPr="002F6772">
        <w:t>NA s</w:t>
      </w:r>
      <w:r w:rsidR="003747CC" w:rsidRPr="00C10014">
        <w:t>ample</w:t>
      </w:r>
      <w:r w:rsidR="00772AA7">
        <w:t xml:space="preserve">, plus water control, </w:t>
      </w:r>
      <w:r w:rsidR="003747CC" w:rsidRPr="00772AA7">
        <w:t xml:space="preserve">was diluted 5X and </w:t>
      </w:r>
      <w:r w:rsidR="003747CC" w:rsidRPr="00584C2F">
        <w:t>a</w:t>
      </w:r>
      <w:r w:rsidR="003747CC" w:rsidRPr="0046763C">
        <w:t>rr</w:t>
      </w:r>
      <w:r w:rsidR="003747CC" w:rsidRPr="00D10725">
        <w:t>ay</w:t>
      </w:r>
      <w:r w:rsidR="003747CC" w:rsidRPr="002F6772">
        <w:t>ed in</w:t>
      </w:r>
      <w:r w:rsidR="003747CC" w:rsidRPr="00C10014">
        <w:t xml:space="preserve"> 96</w:t>
      </w:r>
      <w:r w:rsidR="00772AA7" w:rsidRPr="00C10014">
        <w:t>-</w:t>
      </w:r>
      <w:r w:rsidR="00772AA7" w:rsidRPr="00F767CD">
        <w:t>to</w:t>
      </w:r>
      <w:r w:rsidR="00772AA7" w:rsidRPr="00673AB4">
        <w:t>-384</w:t>
      </w:r>
      <w:r w:rsidR="003747CC" w:rsidRPr="009376AC">
        <w:t xml:space="preserve"> well </w:t>
      </w:r>
      <w:r w:rsidR="003747CC" w:rsidRPr="00F8790D">
        <w:t>p</w:t>
      </w:r>
      <w:r w:rsidR="003747CC" w:rsidRPr="00AB0B4C">
        <w:t>la</w:t>
      </w:r>
      <w:r w:rsidR="003747CC" w:rsidRPr="00BA14F4">
        <w:t>te</w:t>
      </w:r>
      <w:r w:rsidR="00772AA7" w:rsidRPr="0017196E">
        <w:t xml:space="preserve"> forma</w:t>
      </w:r>
      <w:r w:rsidR="00772AA7" w:rsidRPr="004231BE">
        <w:t>t</w:t>
      </w:r>
      <w:r w:rsidR="00772AA7" w:rsidRPr="00204660">
        <w:t xml:space="preserve"> </w:t>
      </w:r>
      <w:r w:rsidR="00772AA7" w:rsidRPr="00772AA7">
        <w:t>using a</w:t>
      </w:r>
      <w:r w:rsidR="003747CC" w:rsidRPr="00772AA7">
        <w:t xml:space="preserve"> BRAVO Automated Liquid-Handling Platform and unique </w:t>
      </w:r>
      <w:proofErr w:type="spellStart"/>
      <w:r w:rsidR="003747CC" w:rsidRPr="00772AA7">
        <w:rPr>
          <w:color w:val="212121"/>
          <w:shd w:val="clear" w:color="auto" w:fill="FFFFFF"/>
          <w:rPrChange w:id="616" w:author="Cara Brook" w:date="2021-08-30T05:32:00Z">
            <w:rPr>
              <w:rFonts w:ascii="Noto Serif" w:hAnsi="Noto Serif" w:cs="Noto Serif"/>
              <w:color w:val="212121"/>
              <w:shd w:val="clear" w:color="auto" w:fill="FFFFFF"/>
            </w:rPr>
          </w:rPrChange>
        </w:rPr>
        <w:t>TruSeq</w:t>
      </w:r>
      <w:proofErr w:type="spellEnd"/>
      <w:r w:rsidR="003747CC" w:rsidRPr="00772AA7">
        <w:rPr>
          <w:color w:val="212121"/>
          <w:shd w:val="clear" w:color="auto" w:fill="FFFFFF"/>
          <w:rPrChange w:id="617" w:author="Cara Brook" w:date="2021-08-30T05:32:00Z">
            <w:rPr>
              <w:rFonts w:ascii="Noto Serif" w:hAnsi="Noto Serif" w:cs="Noto Serif"/>
              <w:color w:val="212121"/>
              <w:shd w:val="clear" w:color="auto" w:fill="FFFFFF"/>
            </w:rPr>
          </w:rPrChange>
        </w:rPr>
        <w:t xml:space="preserve"> Index PCR Primer barcodes (Illumina, San Diego, CA, USA)</w:t>
      </w:r>
      <w:r w:rsidR="00772AA7" w:rsidRPr="00772AA7">
        <w:rPr>
          <w:color w:val="212121"/>
          <w:shd w:val="clear" w:color="auto" w:fill="FFFFFF"/>
          <w:rPrChange w:id="618" w:author="Cara Brook" w:date="2021-08-30T05:32:00Z">
            <w:rPr>
              <w:rFonts w:ascii="Cambria" w:hAnsi="Cambria" w:cs="Noto Serif"/>
              <w:color w:val="212121"/>
              <w:shd w:val="clear" w:color="auto" w:fill="FFFFFF"/>
            </w:rPr>
          </w:rPrChange>
        </w:rPr>
        <w:t>. Samples were subsequently</w:t>
      </w:r>
      <w:r w:rsidR="003747CC" w:rsidRPr="00772AA7">
        <w:rPr>
          <w:color w:val="212121"/>
          <w:shd w:val="clear" w:color="auto" w:fill="FFFFFF"/>
          <w:rPrChange w:id="619" w:author="Cara Brook" w:date="2021-08-30T05:32:00Z">
            <w:rPr>
              <w:rFonts w:ascii="Cambria" w:hAnsi="Cambria" w:cs="Noto Serif"/>
              <w:color w:val="212121"/>
              <w:shd w:val="clear" w:color="auto" w:fill="FFFFFF"/>
            </w:rPr>
          </w:rPrChange>
        </w:rPr>
        <w:t xml:space="preserve"> prepped into libraries </w:t>
      </w:r>
      <w:r w:rsidR="00772AA7" w:rsidRPr="00772AA7">
        <w:rPr>
          <w:color w:val="212121"/>
          <w:shd w:val="clear" w:color="auto" w:fill="FFFFFF"/>
          <w:rPrChange w:id="620" w:author="Cara Brook" w:date="2021-08-30T05:32:00Z">
            <w:rPr>
              <w:rFonts w:ascii="Cambria" w:hAnsi="Cambria" w:cs="Noto Serif"/>
              <w:color w:val="212121"/>
              <w:shd w:val="clear" w:color="auto" w:fill="FFFFFF"/>
            </w:rPr>
          </w:rPrChange>
        </w:rPr>
        <w:t>using</w:t>
      </w:r>
      <w:r w:rsidR="003747CC" w:rsidRPr="00772AA7">
        <w:rPr>
          <w:color w:val="212121"/>
          <w:shd w:val="clear" w:color="auto" w:fill="FFFFFF"/>
          <w:rPrChange w:id="621" w:author="Cara Brook" w:date="2021-08-30T05:32:00Z">
            <w:rPr>
              <w:rFonts w:ascii="Cambria" w:hAnsi="Cambria" w:cs="Noto Serif"/>
              <w:color w:val="212121"/>
              <w:shd w:val="clear" w:color="auto" w:fill="FFFFFF"/>
            </w:rPr>
          </w:rPrChange>
        </w:rPr>
        <w:t xml:space="preserve"> the </w:t>
      </w:r>
      <w:proofErr w:type="spellStart"/>
      <w:r w:rsidR="003747CC" w:rsidRPr="00772AA7">
        <w:rPr>
          <w:color w:val="212121"/>
          <w:shd w:val="clear" w:color="auto" w:fill="FFFFFF"/>
          <w:rPrChange w:id="622" w:author="Cara Brook" w:date="2021-08-30T05:32:00Z">
            <w:rPr>
              <w:rFonts w:ascii="Noto Serif" w:hAnsi="Noto Serif" w:cs="Noto Serif"/>
              <w:color w:val="212121"/>
              <w:shd w:val="clear" w:color="auto" w:fill="FFFFFF"/>
            </w:rPr>
          </w:rPrChange>
        </w:rPr>
        <w:t>NEBNext</w:t>
      </w:r>
      <w:proofErr w:type="spellEnd"/>
      <w:r w:rsidR="003747CC" w:rsidRPr="00772AA7">
        <w:rPr>
          <w:color w:val="212121"/>
          <w:shd w:val="clear" w:color="auto" w:fill="FFFFFF"/>
          <w:rPrChange w:id="623" w:author="Cara Brook" w:date="2021-08-30T05:32:00Z">
            <w:rPr>
              <w:rFonts w:ascii="Noto Serif" w:hAnsi="Noto Serif" w:cs="Noto Serif"/>
              <w:color w:val="212121"/>
              <w:shd w:val="clear" w:color="auto" w:fill="FFFFFF"/>
            </w:rPr>
          </w:rPrChange>
        </w:rPr>
        <w:t xml:space="preserve"> Directional RNA Library Prep Kit (Purified mRNA or rRNA Depleted RNA protocol; New England </w:t>
      </w:r>
      <w:proofErr w:type="spellStart"/>
      <w:r w:rsidR="003747CC" w:rsidRPr="00772AA7">
        <w:rPr>
          <w:color w:val="212121"/>
          <w:shd w:val="clear" w:color="auto" w:fill="FFFFFF"/>
          <w:rPrChange w:id="624" w:author="Cara Brook" w:date="2021-08-30T05:32:00Z">
            <w:rPr>
              <w:rFonts w:ascii="Noto Serif" w:hAnsi="Noto Serif" w:cs="Noto Serif"/>
              <w:color w:val="212121"/>
              <w:shd w:val="clear" w:color="auto" w:fill="FFFFFF"/>
            </w:rPr>
          </w:rPrChange>
        </w:rPr>
        <w:t>BioLabs</w:t>
      </w:r>
      <w:proofErr w:type="spellEnd"/>
      <w:r w:rsidR="003747CC" w:rsidRPr="00772AA7">
        <w:rPr>
          <w:color w:val="212121"/>
          <w:shd w:val="clear" w:color="auto" w:fill="FFFFFF"/>
          <w:rPrChange w:id="625" w:author="Cara Brook" w:date="2021-08-30T05:32:00Z">
            <w:rPr>
              <w:rFonts w:ascii="Noto Serif" w:hAnsi="Noto Serif" w:cs="Noto Serif"/>
              <w:color w:val="212121"/>
              <w:shd w:val="clear" w:color="auto" w:fill="FFFFFF"/>
            </w:rPr>
          </w:rPrChange>
        </w:rPr>
        <w:t>, Beverly, MA, USA)</w:t>
      </w:r>
      <w:r w:rsidR="00772AA7" w:rsidRPr="00772AA7">
        <w:rPr>
          <w:color w:val="212121"/>
          <w:shd w:val="clear" w:color="auto" w:fill="FFFFFF"/>
          <w:rPrChange w:id="626" w:author="Cara Brook" w:date="2021-08-30T05:32:00Z">
            <w:rPr>
              <w:rFonts w:ascii="Cambria" w:hAnsi="Cambria" w:cs="Noto Serif"/>
              <w:color w:val="212121"/>
              <w:shd w:val="clear" w:color="auto" w:fill="FFFFFF"/>
            </w:rPr>
          </w:rPrChange>
        </w:rPr>
        <w:t>, following the manufacturer’s instructions and according to previously published modifications (</w:t>
      </w:r>
      <w:r w:rsidR="00772AA7" w:rsidRPr="00F8790D">
        <w:rPr>
          <w:color w:val="FF0000"/>
          <w:shd w:val="clear" w:color="auto" w:fill="FFFFFF"/>
        </w:rPr>
        <w:t>XXX</w:t>
      </w:r>
      <w:r w:rsidR="00772AA7" w:rsidRPr="00772AA7">
        <w:rPr>
          <w:color w:val="212121"/>
          <w:shd w:val="clear" w:color="auto" w:fill="FFFFFF"/>
          <w:rPrChange w:id="627" w:author="Cara Brook" w:date="2021-08-30T05:32:00Z">
            <w:rPr>
              <w:rFonts w:ascii="Cambria" w:hAnsi="Cambria" w:cs="Noto Serif"/>
              <w:color w:val="212121"/>
              <w:shd w:val="clear" w:color="auto" w:fill="FFFFFF"/>
            </w:rPr>
          </w:rPrChange>
        </w:rPr>
        <w:t>)</w:t>
      </w:r>
      <w:r w:rsidR="003747CC" w:rsidRPr="00772AA7">
        <w:rPr>
          <w:color w:val="212121"/>
          <w:shd w:val="clear" w:color="auto" w:fill="FFFFFF"/>
          <w:rPrChange w:id="628" w:author="Cara Brook" w:date="2021-08-30T05:32:00Z">
            <w:rPr>
              <w:rFonts w:ascii="Cambria" w:hAnsi="Cambria" w:cs="Noto Serif"/>
              <w:color w:val="212121"/>
              <w:shd w:val="clear" w:color="auto" w:fill="FFFFFF"/>
            </w:rPr>
          </w:rPrChange>
        </w:rPr>
        <w:t xml:space="preserve">. </w:t>
      </w:r>
      <w:commentRangeStart w:id="629"/>
      <w:r w:rsidR="003747CC" w:rsidRPr="00772AA7">
        <w:rPr>
          <w:color w:val="212121"/>
          <w:shd w:val="clear" w:color="auto" w:fill="FFFFFF"/>
          <w:rPrChange w:id="630" w:author="Cara Brook" w:date="2021-08-30T05:32:00Z">
            <w:rPr>
              <w:rFonts w:ascii="Cambria" w:hAnsi="Cambria" w:cs="Noto Serif"/>
              <w:color w:val="212121"/>
              <w:shd w:val="clear" w:color="auto" w:fill="FFFFFF"/>
            </w:rPr>
          </w:rPrChange>
        </w:rPr>
        <w:t>Q</w:t>
      </w:r>
      <w:r w:rsidR="003747CC" w:rsidRPr="00772AA7">
        <w:rPr>
          <w:color w:val="212121"/>
          <w:shd w:val="clear" w:color="auto" w:fill="FFFFFF"/>
          <w:rPrChange w:id="631" w:author="Cara Brook" w:date="2021-08-30T05:32:00Z">
            <w:rPr>
              <w:rFonts w:ascii="Noto Serif" w:hAnsi="Noto Serif" w:cs="Noto Serif"/>
              <w:color w:val="212121"/>
              <w:shd w:val="clear" w:color="auto" w:fill="FFFFFF"/>
            </w:rPr>
          </w:rPrChange>
        </w:rPr>
        <w:t xml:space="preserve">uality and quantity of resulting individual and pooled </w:t>
      </w:r>
      <w:proofErr w:type="spellStart"/>
      <w:r w:rsidR="003747CC" w:rsidRPr="00772AA7">
        <w:rPr>
          <w:color w:val="212121"/>
          <w:shd w:val="clear" w:color="auto" w:fill="FFFFFF"/>
          <w:rPrChange w:id="632" w:author="Cara Brook" w:date="2021-08-30T05:32:00Z">
            <w:rPr>
              <w:rFonts w:ascii="Noto Serif" w:hAnsi="Noto Serif" w:cs="Noto Serif"/>
              <w:color w:val="212121"/>
              <w:shd w:val="clear" w:color="auto" w:fill="FFFFFF"/>
            </w:rPr>
          </w:rPrChange>
        </w:rPr>
        <w:t>mNGS</w:t>
      </w:r>
      <w:proofErr w:type="spellEnd"/>
      <w:r w:rsidR="003747CC" w:rsidRPr="00772AA7">
        <w:rPr>
          <w:color w:val="212121"/>
          <w:shd w:val="clear" w:color="auto" w:fill="FFFFFF"/>
          <w:rPrChange w:id="633" w:author="Cara Brook" w:date="2021-08-30T05:32:00Z">
            <w:rPr>
              <w:rFonts w:ascii="Noto Serif" w:hAnsi="Noto Serif" w:cs="Noto Serif"/>
              <w:color w:val="212121"/>
              <w:shd w:val="clear" w:color="auto" w:fill="FFFFFF"/>
            </w:rPr>
          </w:rPrChange>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003747CC" w:rsidRPr="00772AA7">
        <w:rPr>
          <w:color w:val="212121"/>
          <w:shd w:val="clear" w:color="auto" w:fill="FFFFFF"/>
          <w:rPrChange w:id="634" w:author="Cara Brook" w:date="2021-08-30T05:32:00Z">
            <w:rPr>
              <w:rFonts w:ascii="Noto Serif" w:hAnsi="Noto Serif" w:cs="Noto Serif"/>
              <w:color w:val="212121"/>
              <w:shd w:val="clear" w:color="auto" w:fill="FFFFFF"/>
            </w:rPr>
          </w:rPrChange>
        </w:rPr>
        <w:t>PhiX</w:t>
      </w:r>
      <w:proofErr w:type="spellEnd"/>
      <w:r w:rsidR="003747CC" w:rsidRPr="00772AA7">
        <w:rPr>
          <w:color w:val="212121"/>
          <w:shd w:val="clear" w:color="auto" w:fill="FFFFFF"/>
          <w:rPrChange w:id="635" w:author="Cara Brook" w:date="2021-08-30T05:32:00Z">
            <w:rPr>
              <w:rFonts w:ascii="Noto Serif" w:hAnsi="Noto Serif" w:cs="Noto Serif"/>
              <w:color w:val="212121"/>
              <w:shd w:val="clear" w:color="auto" w:fill="FFFFFF"/>
            </w:rPr>
          </w:rPrChange>
        </w:rPr>
        <w:t xml:space="preserve"> control library (Illumina, San Diego, CA, USA). Pair-end sequencing (2 </w:t>
      </w:r>
      <w:r w:rsidR="003747CC" w:rsidRPr="00772AA7">
        <w:rPr>
          <w:color w:val="212121"/>
          <w:shd w:val="clear" w:color="auto" w:fill="FFFFFF"/>
          <w:rPrChange w:id="636" w:author="Cara Brook" w:date="2021-08-30T05:32:00Z">
            <w:rPr>
              <w:rFonts w:ascii="Cambria" w:hAnsi="Cambria" w:cs="Cambria"/>
              <w:color w:val="212121"/>
              <w:shd w:val="clear" w:color="auto" w:fill="FFFFFF"/>
            </w:rPr>
          </w:rPrChange>
        </w:rPr>
        <w:t>×</w:t>
      </w:r>
      <w:r w:rsidR="003747CC" w:rsidRPr="00772AA7">
        <w:rPr>
          <w:color w:val="212121"/>
          <w:shd w:val="clear" w:color="auto" w:fill="FFFFFF"/>
          <w:rPrChange w:id="637" w:author="Cara Brook" w:date="2021-08-30T05:32:00Z">
            <w:rPr>
              <w:rFonts w:ascii="Noto Serif" w:hAnsi="Noto Serif" w:cs="Noto Serif"/>
              <w:color w:val="212121"/>
              <w:shd w:val="clear" w:color="auto" w:fill="FFFFFF"/>
            </w:rPr>
          </w:rPrChange>
        </w:rPr>
        <w:t xml:space="preserve"> 150 bp) was performed using an Illumina </w:t>
      </w:r>
      <w:proofErr w:type="spellStart"/>
      <w:r w:rsidR="003747CC" w:rsidRPr="00772AA7">
        <w:rPr>
          <w:color w:val="212121"/>
          <w:shd w:val="clear" w:color="auto" w:fill="FFFFFF"/>
          <w:rPrChange w:id="638" w:author="Cara Brook" w:date="2021-08-30T05:32:00Z">
            <w:rPr>
              <w:rFonts w:ascii="Noto Serif" w:hAnsi="Noto Serif" w:cs="Noto Serif"/>
              <w:color w:val="212121"/>
              <w:shd w:val="clear" w:color="auto" w:fill="FFFFFF"/>
            </w:rPr>
          </w:rPrChange>
        </w:rPr>
        <w:t>NovaSeq</w:t>
      </w:r>
      <w:proofErr w:type="spellEnd"/>
      <w:r w:rsidR="003747CC" w:rsidRPr="00772AA7">
        <w:rPr>
          <w:color w:val="212121"/>
          <w:shd w:val="clear" w:color="auto" w:fill="FFFFFF"/>
          <w:rPrChange w:id="639" w:author="Cara Brook" w:date="2021-08-30T05:32:00Z">
            <w:rPr>
              <w:rFonts w:ascii="Noto Serif" w:hAnsi="Noto Serif" w:cs="Noto Serif"/>
              <w:color w:val="212121"/>
              <w:shd w:val="clear" w:color="auto" w:fill="FFFFFF"/>
            </w:rPr>
          </w:rPrChange>
        </w:rPr>
        <w:t xml:space="preserve"> sequencing system (Illumina, San Diego, CA, USA). The pipeline used to separate the sequencing output into 150-base-pair pair-end read FASTQ files by library and to load files onto an Amazon Web Service (AWS) S3 bucket is available on GitHub at </w:t>
      </w:r>
      <w:r w:rsidR="003747CC" w:rsidRPr="00772AA7">
        <w:fldChar w:fldCharType="begin"/>
      </w:r>
      <w:r w:rsidR="003747CC" w:rsidRPr="00772AA7">
        <w:instrText xml:space="preserve"> HYPERLINK "https://github.com/czbiohub/utilities" </w:instrText>
      </w:r>
      <w:r w:rsidR="003747CC" w:rsidRPr="00772AA7">
        <w:rPr>
          <w:rPrChange w:id="640" w:author="Cara Brook" w:date="2021-08-30T05:32:00Z">
            <w:rPr/>
          </w:rPrChange>
        </w:rPr>
        <w:fldChar w:fldCharType="separate"/>
      </w:r>
      <w:r w:rsidR="003747CC" w:rsidRPr="00772AA7">
        <w:rPr>
          <w:color w:val="212121"/>
          <w:u w:val="single"/>
          <w:shd w:val="clear" w:color="auto" w:fill="FFFFFF"/>
          <w:rPrChange w:id="641" w:author="Cara Brook" w:date="2021-08-30T05:32:00Z">
            <w:rPr>
              <w:rFonts w:ascii="Noto Serif" w:hAnsi="Noto Serif" w:cs="Noto Serif"/>
              <w:color w:val="212121"/>
              <w:u w:val="single"/>
              <w:shd w:val="clear" w:color="auto" w:fill="FFFFFF"/>
            </w:rPr>
          </w:rPrChange>
        </w:rPr>
        <w:t>https://github.com/czbiohub/utilities</w:t>
      </w:r>
      <w:r w:rsidR="003747CC" w:rsidRPr="00772AA7">
        <w:fldChar w:fldCharType="end"/>
      </w:r>
      <w:r w:rsidR="003747CC" w:rsidRPr="003747CC">
        <w:rPr>
          <w:rFonts w:ascii="Noto Serif" w:hAnsi="Noto Serif" w:cs="Noto Serif"/>
          <w:color w:val="212121"/>
          <w:shd w:val="clear" w:color="auto" w:fill="FFFFFF"/>
        </w:rPr>
        <w:t>.</w:t>
      </w:r>
      <w:commentRangeEnd w:id="629"/>
      <w:r w:rsidR="00772AA7">
        <w:rPr>
          <w:rStyle w:val="CommentReference"/>
          <w:rFonts w:cs="Mangal"/>
          <w:lang w:bidi="hi-IN"/>
        </w:rPr>
        <w:commentReference w:id="629"/>
      </w:r>
    </w:p>
    <w:p w14:paraId="116B193B" w14:textId="77777777" w:rsidR="003747CC" w:rsidRDefault="003747CC" w:rsidP="00A60EE4">
      <w:pPr>
        <w:rPr>
          <w:rFonts w:ascii="Cambria" w:hAnsi="Cambria" w:cs="Noto Serif"/>
          <w:color w:val="212121"/>
          <w:shd w:val="clear" w:color="auto" w:fill="FFFFFF"/>
        </w:rPr>
      </w:pPr>
    </w:p>
    <w:p w14:paraId="5E9B6EB8" w14:textId="77777777" w:rsidR="003747CC" w:rsidRDefault="003747CC" w:rsidP="00A60EE4">
      <w:pPr>
        <w:rPr>
          <w:rFonts w:ascii="Cambria" w:hAnsi="Cambria" w:cs="Noto Serif"/>
          <w:color w:val="212121"/>
          <w:shd w:val="clear" w:color="auto" w:fill="FFFFFF"/>
        </w:rPr>
      </w:pPr>
    </w:p>
    <w:p w14:paraId="693086AF" w14:textId="1A497BB8" w:rsidR="00EC511B" w:rsidRDefault="00EC511B" w:rsidP="00A60EE4">
      <w:pPr>
        <w:rPr>
          <w:i/>
          <w:iCs/>
        </w:rPr>
      </w:pPr>
      <w:proofErr w:type="spellStart"/>
      <w:r>
        <w:rPr>
          <w:i/>
          <w:iCs/>
        </w:rPr>
        <w:t>IDSeq</w:t>
      </w:r>
      <w:proofErr w:type="spellEnd"/>
    </w:p>
    <w:p w14:paraId="54F5CE94" w14:textId="785A8935" w:rsidR="00772AA7" w:rsidRDefault="003747CC" w:rsidP="00772AA7">
      <w:r>
        <w:t>Raw reads from Illumina sequencing were</w:t>
      </w:r>
      <w:r w:rsidR="00772AA7">
        <w:t xml:space="preserve"> host-filtered, quality-filtered, and assembled on the </w:t>
      </w:r>
      <w:proofErr w:type="spellStart"/>
      <w:r w:rsidR="00772AA7">
        <w:t>IDseq</w:t>
      </w:r>
      <w:proofErr w:type="spellEnd"/>
      <w:r w:rsidR="00772AA7">
        <w:t xml:space="preserve"> (v3.2) platform, a cloud-based, open-source bioinformatics platform designed for microbe detection from metagenomic data </w:t>
      </w:r>
      <w:r w:rsidR="00772AA7">
        <w:fldChar w:fldCharType="begin" w:fldLock="1"/>
      </w:r>
      <w:r w:rsidR="00D10725">
        <w:instrText>ADDIN CSL_CITATION {"citationItems":[{"id":"ITEM-1","itemData":{"DOI":"10.1093/GIGASCIENCE/GIAA111","ISBN":"0000000302814","ISSN":"2047217X","PMID":"33057676","abstract":"Background: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pathogens.","author":[{"dropping-particle":"","family":"Kalantar","given":"Katrina L.","non-dropping-particle":"","parse-names":false,"suffix":""},{"dropping-particle":"","family":"Carvalho","given":"Tiago","non-dropping-particle":"","parse-names":false,"suffix":""},{"dropping-particle":"","family":"Bourcy","given":"Charles F.A.","non-dropping-particle":"De","parse-names":false,"suffix":""},{"dropping-particle":"","family":"Dimitrov","given":"Boris","non-dropping-particle":"","parse-names":false,"suffix":""},{"dropping-particle":"","family":"Dingle","given":"Greg","non-dropping-particle":"","parse-names":false,"suffix":""},{"dropping-particle":"","family":"Egger","given":"Rebecca","non-dropping-particle":"","parse-names":false,"suffix":""},{"dropping-particle":"","family":"Han","given":"Julie","non-dropping-particle":"","parse-names":false,"suffix":""},{"dropping-particle":"","family":"Holmes","given":"Olivia B.","non-dropping-particle":"","parse-names":false,"suffix":""},{"dropping-particle":"","family":"Juan","given":"Yun Fang","non-dropping-particle":"","parse-names":false,"suffix":""},{"dropping-particle":"","family":"King","given":"Ryan","non-dropping-particle":"","parse-names":false,"suffix":""},{"dropping-particle":"","family":"Kislyuk","given":"Andrey","non-dropping-particle":"","parse-names":false,"suffix":""},{"dropping-particle":"","family":"Lin","given":"Michael F.","non-dropping-particle":"","parse-names":false,"suffix":""},{"dropping-particle":"","family":"Mariano","given":"Maria","non-dropping-particle":"","parse-names":false,"suffix":""},{"dropping-particle":"","family":"Morse","given":"Todd","non-dropping-particle":"","parse-names":false,"suffix":""},{"dropping-particle":"V.","family":"Reynoso","given":"Lucia","non-dropping-particle":"","parse-names":false,"suffix":""},{"dropping-particle":"","family":"Cruz","given":"David Rissato","non-dropping-particle":"","parse-names":false,"suffix":""},{"dropping-particle":"","family":"Sheu","given":"Jonathan","non-dropping-particle":"","parse-names":false,"suffix":""},{"dropping-particle":"","family":"Tang","given":"Jennifer","non-dropping-particle":"","parse-names":false,"suffix":""},{"dropping-particle":"","family":"Wang","given":"James","non-dropping-particle":"","parse-names":false,"suffix":""},{"dropping-particle":"","family":"Zhang","given":"Mark A.","non-dropping-particle":"","parse-names":false,"suffix":""},{"dropping-particle":"","family":"Zhong","given":"Emily","non-dropping-particle":"","parse-names":false,"suffix":""},{"dropping-particle":"","family":"Ahyong","given":"Vida","non-dropping-particle":"","parse-names":false,"suffix":""},{"dropping-particle":"","family":"Lay","given":"Sreyngim","non-dropping-particle":"","parse-names":false,"suffix":""},{"dropping-particle":"","family":"Chea","given":"Sophana","non-dropping-particle":"","parse-names":false,"suffix":""},{"dropping-particle":"","family":"Bohl","given":"Jennifer A.","non-dropping-particle":"","parse-names":false,"suffix":""},{"dropping-particle":"","family":"Manning","given":"Jessica E.","non-dropping-particle":"","parse-names":false,"suffix":""},{"dropping-particle":"","family":"Tato","given":"Cristina M.","non-dropping-particle":"","parse-names":false,"suffix":""},{"dropping-particle":"","family":"DeRisi","given":"Joseph L.","non-dropping-particle":"","parse-names":false,"suffix":""}],"container-title":"GigaScience","id":"ITEM-1","issue":"10","issued":{"date-parts":[["2021"]]},"page":"1-14","publisher":"Oxford University Press","title":"IDseq-An open source cloud-based pipeline and analysis service for metagenomic pathogen detection and monitoring","type":"article-journal","volume":"9"},"uris":["http://www.mendeley.com/documents/?uuid=ea279ab2-d732-454d-be80-a647d382dd08"]}],"mendeley":{"formattedCitation":"(73)","plainTextFormattedCitation":"(73)","previouslyFormattedCitation":"(73)"},"properties":{"noteIndex":0},"schema":"https://github.com/citation-style-language/schema/raw/master/csl-citation.json"}</w:instrText>
      </w:r>
      <w:r w:rsidR="00772AA7">
        <w:fldChar w:fldCharType="separate"/>
      </w:r>
      <w:r w:rsidR="00772AA7" w:rsidRPr="00772AA7">
        <w:rPr>
          <w:noProof/>
        </w:rPr>
        <w:t>(73)</w:t>
      </w:r>
      <w:r w:rsidR="00772AA7">
        <w:fldChar w:fldCharType="end"/>
      </w:r>
      <w:r w:rsidR="00772AA7">
        <w:t xml:space="preserve">, using a host background model of “bat” compiled from all publicly full-length bat genomes in GenBank. Samples were deemed “positive” for coronavirus infection if </w:t>
      </w:r>
      <w:proofErr w:type="spellStart"/>
      <w:r w:rsidR="00772AA7">
        <w:t>IDseq</w:t>
      </w:r>
      <w:proofErr w:type="spellEnd"/>
      <w:r w:rsidR="00772AA7">
        <w:t xml:space="preserve"> successfully assembled at least </w:t>
      </w:r>
      <w:r w:rsidR="00AD5ACF">
        <w:t>two</w:t>
      </w:r>
      <w:r w:rsidR="00772AA7">
        <w:t xml:space="preserve"> nucleotide or protein</w:t>
      </w:r>
      <w:r w:rsidR="00584C2F">
        <w:t>-BLAST derived contig</w:t>
      </w:r>
      <w:r w:rsidR="00AD5ACF">
        <w:t>s with an average read depth &gt; 2 reads/nucleotide,</w:t>
      </w:r>
      <w:r w:rsidR="00584C2F">
        <w:t xml:space="preserve"> mapping to any </w:t>
      </w:r>
      <w:proofErr w:type="spellStart"/>
      <w:r w:rsidR="00584C2F">
        <w:t>CoV</w:t>
      </w:r>
      <w:proofErr w:type="spellEnd"/>
      <w:r w:rsidR="00584C2F">
        <w:t xml:space="preserve"> reference accession number. To clarify that no positives were missed from </w:t>
      </w:r>
      <w:proofErr w:type="spellStart"/>
      <w:r w:rsidR="00584C2F">
        <w:t>IDseq</w:t>
      </w:r>
      <w:proofErr w:type="spellEnd"/>
      <w:r w:rsidR="00584C2F">
        <w:t xml:space="preserve">, all non-host contigs assembled in </w:t>
      </w:r>
      <w:proofErr w:type="spellStart"/>
      <w:r w:rsidR="00584C2F">
        <w:t>IDseq</w:t>
      </w:r>
      <w:proofErr w:type="spellEnd"/>
      <w:r w:rsidR="00584C2F">
        <w:t xml:space="preserve"> underwent offline blast against a reference database constructed from all full-length reference sequences for </w:t>
      </w:r>
      <w:r w:rsidR="00584C2F" w:rsidRPr="00584C2F">
        <w:rPr>
          <w:i/>
          <w:iCs/>
          <w:rPrChange w:id="642" w:author="Cara Brook" w:date="2021-08-30T05:42:00Z">
            <w:rPr/>
          </w:rPrChange>
        </w:rPr>
        <w:t>Alpha-</w:t>
      </w:r>
      <w:r w:rsidR="00584C2F">
        <w:t xml:space="preserve"> and </w:t>
      </w:r>
      <w:proofErr w:type="spellStart"/>
      <w:r w:rsidR="00584C2F" w:rsidRPr="00584C2F">
        <w:rPr>
          <w:i/>
          <w:iCs/>
          <w:rPrChange w:id="643" w:author="Cara Brook" w:date="2021-08-30T05:43:00Z">
            <w:rPr/>
          </w:rPrChange>
        </w:rPr>
        <w:t>Betacoronavirus</w:t>
      </w:r>
      <w:proofErr w:type="spellEnd"/>
      <w:r w:rsidR="00584C2F">
        <w:t xml:space="preserve"> available in GenBank. Step-by-step instructions for our offline BLAST protocol can be accessed in our </w:t>
      </w:r>
      <w:proofErr w:type="spellStart"/>
      <w:r w:rsidR="00584C2F">
        <w:t>publically</w:t>
      </w:r>
      <w:proofErr w:type="spellEnd"/>
      <w:r w:rsidR="00584C2F">
        <w:t xml:space="preserve"> available GitHub repository at: </w:t>
      </w:r>
      <w:r w:rsidR="00584C2F" w:rsidRPr="00584C2F">
        <w:t>https://github.com/brooklabteam/Mada-Bat-CoV/</w:t>
      </w:r>
      <w:r w:rsidR="00584C2F">
        <w:t>.</w:t>
      </w:r>
    </w:p>
    <w:p w14:paraId="47E2094E" w14:textId="18792D33" w:rsidR="00EE4ABB" w:rsidRDefault="00EE4ABB" w:rsidP="00A60EE4">
      <w:pPr>
        <w:rPr>
          <w:i/>
          <w:iCs/>
        </w:rPr>
      </w:pPr>
    </w:p>
    <w:p w14:paraId="11E9565C" w14:textId="73E3DE1E" w:rsidR="00F767CD" w:rsidRDefault="00F767CD" w:rsidP="00A60EE4">
      <w:pPr>
        <w:rPr>
          <w:i/>
          <w:iCs/>
        </w:rPr>
      </w:pPr>
      <w:r>
        <w:rPr>
          <w:i/>
          <w:iCs/>
        </w:rPr>
        <w:t>Genome Annotation and BLAST</w:t>
      </w:r>
    </w:p>
    <w:p w14:paraId="07CD0D0D" w14:textId="19280320" w:rsidR="00F767CD" w:rsidRPr="00DB7355" w:rsidRDefault="00845F76" w:rsidP="00A60EE4">
      <w:pPr>
        <w:rPr>
          <w:rPrChange w:id="644" w:author="Cara Brook" w:date="2021-08-30T11:16:00Z">
            <w:rPr>
              <w:i/>
              <w:iCs/>
            </w:rPr>
          </w:rPrChange>
        </w:rPr>
      </w:pPr>
      <w:r>
        <w:t>Three f</w:t>
      </w:r>
      <w:r w:rsidR="00673AB4">
        <w:t xml:space="preserve">ull genome-length </w:t>
      </w:r>
      <w:proofErr w:type="spellStart"/>
      <w:r w:rsidR="00673AB4">
        <w:t>Nobecovirus</w:t>
      </w:r>
      <w:proofErr w:type="spellEnd"/>
      <w:r w:rsidR="00673AB4">
        <w:t xml:space="preserve"> contigs returned from </w:t>
      </w:r>
      <w:proofErr w:type="spellStart"/>
      <w:r w:rsidR="00673AB4">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w:t>
      </w:r>
      <w:r w:rsidR="00673AB4">
        <w:t xml:space="preserve"> were aligned with </w:t>
      </w:r>
      <w:proofErr w:type="spellStart"/>
      <w:r w:rsidR="00673AB4">
        <w:t>Nobecovirus</w:t>
      </w:r>
      <w:proofErr w:type="spellEnd"/>
      <w:r w:rsidR="00673AB4">
        <w:t xml:space="preserve"> homologs from GenBank (see ‘Phylogenetic Analysis’) and annotated in the program </w:t>
      </w:r>
      <w:proofErr w:type="spellStart"/>
      <w:r w:rsidR="00673AB4" w:rsidRPr="00BF30D2">
        <w:t>Geneious</w:t>
      </w:r>
      <w:proofErr w:type="spellEnd"/>
      <w:r w:rsidR="00673AB4" w:rsidRPr="00BF30D2">
        <w:t xml:space="preserve"> Prime </w:t>
      </w:r>
      <w:r w:rsidR="00673AB4">
        <w:t>(</w:t>
      </w:r>
      <w:r w:rsidR="00673AB4" w:rsidRPr="00BF30D2">
        <w:t>2020.0.5</w:t>
      </w:r>
      <w:r w:rsidR="00673AB4">
        <w:t>)</w:t>
      </w:r>
      <w:r w:rsidR="00333979">
        <w:t xml:space="preserve">. </w:t>
      </w:r>
      <w:r w:rsidR="00DB7355">
        <w:t xml:space="preserve">We then used NCBI BLAST and </w:t>
      </w:r>
      <w:proofErr w:type="spellStart"/>
      <w:r w:rsidR="00DB7355">
        <w:t>BLASTx</w:t>
      </w:r>
      <w:proofErr w:type="spellEnd"/>
      <w:r w:rsidR="00DB7355">
        <w:t xml:space="preserve"> to query identity of our full length recovered genomes and their respective translated proteins to publicly available sequences in GenBank</w:t>
      </w:r>
      <w:r w:rsidR="009376AC">
        <w:t xml:space="preserve"> </w:t>
      </w:r>
      <w:r w:rsidR="009376AC">
        <w:fldChar w:fldCharType="begin" w:fldLock="1"/>
      </w:r>
      <w:r w:rsidR="00AB0B4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Biology","id":"ITEM-1","issue":"3","issued":{"date-parts":[["1990"]]},"page":"403-410","title":"Basic local alignment search tool","type":"article-journal","volume":"215"},"uris":["http://www.mendeley.com/documents/?uuid=f00f02d3-1fcc-433b-8454-a3048aad5c75"]}],"mendeley":{"formattedCitation":"(74)","plainTextFormattedCitation":"(74)","previouslyFormattedCitation":"(74)"},"properties":{"noteIndex":0},"schema":"https://github.com/citation-style-language/schema/raw/master/csl-citation.json"}</w:instrText>
      </w:r>
      <w:r w:rsidR="009376AC">
        <w:fldChar w:fldCharType="separate"/>
      </w:r>
      <w:r w:rsidR="009376AC" w:rsidRPr="009376AC">
        <w:rPr>
          <w:noProof/>
        </w:rPr>
        <w:t>(74)</w:t>
      </w:r>
      <w:r w:rsidR="009376AC">
        <w:fldChar w:fldCharType="end"/>
      </w:r>
      <w:r w:rsidR="00DB7355">
        <w:t xml:space="preserve">. We queried identity to reference sequences for four previously described </w:t>
      </w:r>
      <w:proofErr w:type="spellStart"/>
      <w:r w:rsidR="00DB7355">
        <w:rPr>
          <w:i/>
          <w:iCs/>
        </w:rPr>
        <w:t>Nobecovirus</w:t>
      </w:r>
      <w:proofErr w:type="spellEnd"/>
      <w:r w:rsidR="00DB7355">
        <w:t xml:space="preserve"> strains (accession numbers: xx (HKU9), xx (GCCDC1),  xx</w:t>
      </w:r>
      <w:r w:rsidR="009376AC">
        <w:t xml:space="preserve"> (GX2018), and xx (</w:t>
      </w:r>
      <w:r w:rsidR="009376AC">
        <w:rPr>
          <w:i/>
          <w:iCs/>
        </w:rPr>
        <w:t xml:space="preserve">Eidolon </w:t>
      </w:r>
      <w:proofErr w:type="spellStart"/>
      <w:r w:rsidR="009376AC">
        <w:rPr>
          <w:i/>
          <w:iCs/>
        </w:rPr>
        <w:t>helvum</w:t>
      </w:r>
      <w:proofErr w:type="spellEnd"/>
      <w:r w:rsidR="009376AC">
        <w:rPr>
          <w:i/>
          <w:iCs/>
        </w:rPr>
        <w:t xml:space="preserve"> </w:t>
      </w:r>
      <w:r w:rsidR="009376AC">
        <w:t>sequences), as well as to the to</w:t>
      </w:r>
      <w:r w:rsidR="00F8790D">
        <w:t>p BLAST hit overall.</w:t>
      </w:r>
      <w:r w:rsidR="001D6A49">
        <w:t xml:space="preserve"> In one instance where a putative gene recovered no hits to homologs via </w:t>
      </w:r>
      <w:proofErr w:type="spellStart"/>
      <w:r w:rsidR="001D6A49">
        <w:t>BLASTx</w:t>
      </w:r>
      <w:proofErr w:type="spellEnd"/>
      <w:r w:rsidR="001D6A49">
        <w:t xml:space="preserve">, we </w:t>
      </w:r>
      <w:r w:rsidR="009B67EB">
        <w:t xml:space="preserve">instead queried the </w:t>
      </w:r>
      <w:proofErr w:type="spellStart"/>
      <w:r w:rsidR="009B67EB">
        <w:t>HHPred</w:t>
      </w:r>
      <w:proofErr w:type="spellEnd"/>
      <w:r w:rsidR="009B67EB">
        <w:t xml:space="preserve"> interactive server for protein and homology detection </w:t>
      </w:r>
      <w:r w:rsidR="009B67EB">
        <w:fldChar w:fldCharType="begin" w:fldLock="1"/>
      </w:r>
      <w:r w:rsidR="009B67EB">
        <w:instrText>ADDIN CSL_CITATION {"citationItems":[{"id":"ITEM-1","itemData":{"DOI":"10.1093/nar/gki408","ISSN":"03051048","PMID":"15980461","abstract":"HHpred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author":[{"dropping-particle":"","family":"Söding","given":"Johannes","non-dropping-particle":"","parse-names":false,"suffix":""},{"dropping-particle":"","family":"Biegert","given":"Andreas","non-dropping-particle":"","parse-names":false,"suffix":""},{"dropping-particle":"","family":"Lupas","given":"Andrei N.","non-dropping-particle":"","parse-names":false,"suffix":""}],"container-title":"Nucleic Acids Research","id":"ITEM-1","issue":"SUPPL. 2","issued":{"date-parts":[["2005"]]},"page":"244-248","title":"The HHpred interactive server for protein homology detection and structure prediction","type":"article-journal","volume":"33"},"uris":["http://www.mendeley.com/documents/?uuid=71aeee66-6b55-4f75-b43e-0f30e32c349f"]}],"mendeley":{"formattedCitation":"(75)","plainTextFormattedCitation":"(75)","previouslyFormattedCitation":"(75)"},"properties":{"noteIndex":0},"schema":"https://github.com/citation-style-language/schema/raw/master/csl-citation.json"}</w:instrText>
      </w:r>
      <w:r w:rsidR="009B67EB">
        <w:fldChar w:fldCharType="separate"/>
      </w:r>
      <w:r w:rsidR="009B67EB" w:rsidRPr="009B67EB">
        <w:rPr>
          <w:noProof/>
        </w:rPr>
        <w:t>(75)</w:t>
      </w:r>
      <w:r w:rsidR="009B67EB">
        <w:fldChar w:fldCharType="end"/>
      </w:r>
      <w:r w:rsidR="009B67EB">
        <w:t>.</w:t>
      </w:r>
    </w:p>
    <w:p w14:paraId="612698D1" w14:textId="77777777" w:rsidR="00F767CD" w:rsidRDefault="00F767CD" w:rsidP="00A60EE4">
      <w:pPr>
        <w:rPr>
          <w:i/>
          <w:iCs/>
        </w:rPr>
      </w:pPr>
    </w:p>
    <w:p w14:paraId="73846A53" w14:textId="4B706F3D" w:rsidR="00A831DA" w:rsidRDefault="00EE4ABB" w:rsidP="00A60EE4">
      <w:pPr>
        <w:rPr>
          <w:i/>
          <w:iCs/>
        </w:rPr>
      </w:pPr>
      <w:r>
        <w:rPr>
          <w:i/>
          <w:iCs/>
        </w:rPr>
        <w:t>Phylogenetic Analysis</w:t>
      </w:r>
    </w:p>
    <w:p w14:paraId="0FC57530" w14:textId="36477B3A" w:rsidR="00FC67D6" w:rsidRPr="002F6772" w:rsidRDefault="00A831DA" w:rsidP="00FC67D6">
      <w:r>
        <w:t xml:space="preserve">Contigs </w:t>
      </w:r>
      <w:r w:rsidR="0046763C">
        <w:t>returned</w:t>
      </w:r>
      <w:r>
        <w:t xml:space="preserve"> from </w:t>
      </w:r>
      <w:proofErr w:type="spellStart"/>
      <w:r>
        <w:t>ID</w:t>
      </w:r>
      <w:r w:rsidR="0046763C">
        <w:t>s</w:t>
      </w:r>
      <w:r>
        <w:t>eq</w:t>
      </w:r>
      <w:proofErr w:type="spellEnd"/>
      <w:r>
        <w:t xml:space="preserve"> were </w:t>
      </w:r>
      <w:r w:rsidR="00F8790D">
        <w:t xml:space="preserve">next </w:t>
      </w:r>
      <w:r>
        <w:t xml:space="preserve">combined with </w:t>
      </w:r>
      <w:r w:rsidR="00CD394A">
        <w:t xml:space="preserve">publicly available </w:t>
      </w:r>
      <w:r w:rsidR="0046763C">
        <w:t xml:space="preserve">coronavirus </w:t>
      </w:r>
      <w:r w:rsidR="00CD394A">
        <w:t xml:space="preserve">sequences in GenBank to </w:t>
      </w:r>
      <w:r w:rsidR="00CD394A" w:rsidRPr="00BF30D2">
        <w:t>u</w:t>
      </w:r>
      <w:r w:rsidR="00CD394A" w:rsidRPr="00A75EBF">
        <w:t>nd</w:t>
      </w:r>
      <w:r w:rsidR="00CD394A" w:rsidRPr="002F6772">
        <w:t>ertake phylogenetic a</w:t>
      </w:r>
      <w:r w:rsidR="00CD394A" w:rsidRPr="00C10014">
        <w:t>nalysis</w:t>
      </w:r>
      <w:r w:rsidR="0046763C" w:rsidRPr="00C10014">
        <w:t>.</w:t>
      </w:r>
      <w:r w:rsidR="0046763C" w:rsidRPr="00F767CD">
        <w:t xml:space="preserve"> We carried</w:t>
      </w:r>
      <w:r w:rsidR="0046763C" w:rsidRPr="00673AB4">
        <w:t xml:space="preserve"> out three</w:t>
      </w:r>
      <w:r w:rsidR="0046763C" w:rsidRPr="00845F76">
        <w:t xml:space="preserve"> </w:t>
      </w:r>
      <w:r w:rsidR="0046763C" w:rsidRPr="00333979">
        <w:t>m</w:t>
      </w:r>
      <w:r w:rsidR="0046763C" w:rsidRPr="00DB7355">
        <w:t>aj</w:t>
      </w:r>
      <w:r w:rsidR="0046763C" w:rsidRPr="009376AC">
        <w:t xml:space="preserve">or </w:t>
      </w:r>
      <w:r w:rsidR="00FC67D6" w:rsidRPr="009376AC">
        <w:t>phylo</w:t>
      </w:r>
      <w:r w:rsidR="00FC67D6" w:rsidRPr="00F8790D">
        <w:t>gene</w:t>
      </w:r>
      <w:r w:rsidR="00FC67D6" w:rsidRPr="00094278">
        <w:t>t</w:t>
      </w:r>
      <w:r w:rsidR="00FC67D6" w:rsidRPr="00AB0B4C">
        <w:t>ic</w:t>
      </w:r>
      <w:r w:rsidR="00FC67D6" w:rsidRPr="00BA14F4">
        <w:t xml:space="preserve"> </w:t>
      </w:r>
      <w:r w:rsidR="0046763C" w:rsidRPr="00BA14F4">
        <w:t>a</w:t>
      </w:r>
      <w:r w:rsidR="0046763C" w:rsidRPr="0017196E">
        <w:t>nalyses, bu</w:t>
      </w:r>
      <w:r w:rsidR="0046763C" w:rsidRPr="004231BE">
        <w:t>il</w:t>
      </w:r>
      <w:r w:rsidR="0046763C" w:rsidRPr="00204660">
        <w:t>din</w:t>
      </w:r>
      <w:r w:rsidR="0046763C" w:rsidRPr="00BF30D2">
        <w:t xml:space="preserve">g (a) a full-genome </w:t>
      </w:r>
      <w:proofErr w:type="spellStart"/>
      <w:r w:rsidR="0046763C" w:rsidRPr="00BF30D2">
        <w:rPr>
          <w:i/>
          <w:iCs/>
          <w:rPrChange w:id="645" w:author="Cara Brook" w:date="2021-08-30T09:25:00Z">
            <w:rPr/>
          </w:rPrChange>
        </w:rPr>
        <w:t>Betacoronvirus</w:t>
      </w:r>
      <w:proofErr w:type="spellEnd"/>
      <w:r w:rsidR="0046763C" w:rsidRPr="00BF30D2">
        <w:t xml:space="preserve"> p</w:t>
      </w:r>
      <w:r w:rsidR="0046763C" w:rsidRPr="00A75EBF">
        <w:t>hy</w:t>
      </w:r>
      <w:r w:rsidR="0046763C" w:rsidRPr="002F6772">
        <w:t>logeny</w:t>
      </w:r>
      <w:r w:rsidR="00FC67D6" w:rsidRPr="002F6772">
        <w:t>,</w:t>
      </w:r>
      <w:r w:rsidR="0046763C" w:rsidRPr="002F6772">
        <w:t xml:space="preserve"> (b) </w:t>
      </w:r>
      <w:r w:rsidR="0046763C" w:rsidRPr="00C10014">
        <w:t>a</w:t>
      </w:r>
      <w:r w:rsidR="00D10725" w:rsidRPr="00C10014">
        <w:t xml:space="preserve"> </w:t>
      </w:r>
      <w:proofErr w:type="spellStart"/>
      <w:r w:rsidR="00D10725" w:rsidRPr="00C10014">
        <w:rPr>
          <w:i/>
          <w:iCs/>
        </w:rPr>
        <w:t>Betac</w:t>
      </w:r>
      <w:r w:rsidR="00D10725" w:rsidRPr="00F767CD">
        <w:rPr>
          <w:i/>
          <w:iCs/>
        </w:rPr>
        <w:t>oronavirus</w:t>
      </w:r>
      <w:proofErr w:type="spellEnd"/>
      <w:r w:rsidR="00FC67D6" w:rsidRPr="00F767CD">
        <w:t xml:space="preserve"> </w:t>
      </w:r>
      <w:proofErr w:type="spellStart"/>
      <w:r w:rsidR="00FC67D6" w:rsidRPr="00F767CD">
        <w:t>R</w:t>
      </w:r>
      <w:r w:rsidR="00FC67D6" w:rsidRPr="00673AB4">
        <w:t>dRp</w:t>
      </w:r>
      <w:proofErr w:type="spellEnd"/>
      <w:r w:rsidR="0046763C" w:rsidRPr="00673AB4">
        <w:t xml:space="preserve"> </w:t>
      </w:r>
      <w:r w:rsidR="0046763C" w:rsidRPr="00845F76">
        <w:t>p</w:t>
      </w:r>
      <w:r w:rsidR="0046763C" w:rsidRPr="00333979">
        <w:t>h</w:t>
      </w:r>
      <w:r w:rsidR="0046763C" w:rsidRPr="00DB7355">
        <w:t>y</w:t>
      </w:r>
      <w:r w:rsidR="0046763C" w:rsidRPr="009376AC">
        <w:t xml:space="preserve">logeny </w:t>
      </w:r>
      <w:r w:rsidR="00FC67D6" w:rsidRPr="009376AC">
        <w:t>cor</w:t>
      </w:r>
      <w:r w:rsidR="00FC67D6" w:rsidRPr="00F8790D">
        <w:t>res</w:t>
      </w:r>
      <w:r w:rsidR="00FC67D6" w:rsidRPr="00094278">
        <w:t>p</w:t>
      </w:r>
      <w:r w:rsidR="00FC67D6" w:rsidRPr="00AB0B4C">
        <w:t>on</w:t>
      </w:r>
      <w:r w:rsidR="00FC67D6" w:rsidRPr="00BA14F4">
        <w:t>di</w:t>
      </w:r>
      <w:r w:rsidR="00FC67D6" w:rsidRPr="0017196E">
        <w:t xml:space="preserve">ng to </w:t>
      </w:r>
      <w:r w:rsidR="0046763C" w:rsidRPr="0017196E">
        <w:t>a</w:t>
      </w:r>
      <w:r w:rsidR="00FC67D6" w:rsidRPr="0017196E">
        <w:t xml:space="preserve"> c</w:t>
      </w:r>
      <w:r w:rsidR="00FC67D6" w:rsidRPr="004231BE">
        <w:t>o</w:t>
      </w:r>
      <w:r w:rsidR="00FC67D6" w:rsidRPr="00204660">
        <w:t>n</w:t>
      </w:r>
      <w:r w:rsidR="00FC67D6" w:rsidRPr="00BF30D2">
        <w:t>served</w:t>
      </w:r>
      <w:r w:rsidR="0046763C" w:rsidRPr="00BF30D2">
        <w:t xml:space="preserve"> 259</w:t>
      </w:r>
      <w:r w:rsidR="00C9340A">
        <w:t xml:space="preserve"> bp</w:t>
      </w:r>
      <w:r w:rsidR="0046763C" w:rsidRPr="00BF30D2">
        <w:t xml:space="preserve"> fragment of the</w:t>
      </w:r>
      <w:r w:rsidR="00FC67D6" w:rsidRPr="00BF30D2">
        <w:t xml:space="preserve"> RNA-dependent RNA polymerase gene encapsulated in the </w:t>
      </w:r>
      <w:proofErr w:type="spellStart"/>
      <w:r w:rsidR="00FC67D6" w:rsidRPr="00BF30D2">
        <w:t>CoV</w:t>
      </w:r>
      <w:proofErr w:type="spellEnd"/>
      <w:r w:rsidR="00FC67D6"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r w:rsidR="00FC67D6" w:rsidRPr="00A75EBF">
        <w:fldChar w:fldCharType="begin"/>
      </w:r>
      <w:r w:rsidR="00FC67D6" w:rsidRPr="00BF30D2">
        <w:instrText xml:space="preserve"> HYPERLINK "https://github.com/brooklabteam/Mada-Bat-CoV/" </w:instrText>
      </w:r>
      <w:r w:rsidR="00FC67D6" w:rsidRPr="00A75EBF">
        <w:rPr>
          <w:rPrChange w:id="646" w:author="Cara Brook" w:date="2021-08-30T09:25:00Z">
            <w:rPr/>
          </w:rPrChange>
        </w:rPr>
        <w:fldChar w:fldCharType="separate"/>
      </w:r>
      <w:r w:rsidR="00FC67D6" w:rsidRPr="00A75EBF">
        <w:rPr>
          <w:rStyle w:val="Hyperlink"/>
        </w:rPr>
        <w:t>https://github.com/brooklabteam/Mada-Bat-CoV/</w:t>
      </w:r>
      <w:r w:rsidR="00FC67D6" w:rsidRPr="00A75EBF">
        <w:fldChar w:fldCharType="end"/>
      </w:r>
      <w:r w:rsidR="00FC67D6" w:rsidRPr="00BF30D2">
        <w:t>.</w:t>
      </w:r>
      <w:r w:rsidR="00FC67D6" w:rsidRPr="00A75EBF">
        <w:t xml:space="preserve"> </w:t>
      </w:r>
    </w:p>
    <w:p w14:paraId="5135B43B" w14:textId="77777777" w:rsidR="00FC67D6" w:rsidRPr="002F6772" w:rsidRDefault="00FC67D6" w:rsidP="00FC67D6"/>
    <w:p w14:paraId="42D89AEF" w14:textId="61A680FE" w:rsidR="00FC67D6" w:rsidRPr="00BF30D2" w:rsidRDefault="00FC67D6"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d of 122 unique GenBank records, corresponding to all</w:t>
      </w:r>
      <w:r w:rsidR="00D10725" w:rsidRPr="00BF30D2">
        <w:t xml:space="preserve"> available</w:t>
      </w:r>
      <w:r w:rsidRPr="00BF30D2">
        <w:t xml:space="preserve"> full genome sequences w</w:t>
      </w:r>
      <w:r w:rsidR="00D10725" w:rsidRPr="00BF30D2">
        <w:t xml:space="preserve">ith bat hosts under GenBank taxon ids, </w:t>
      </w:r>
      <w:proofErr w:type="spellStart"/>
      <w:r w:rsidR="00D10725" w:rsidRPr="00BF30D2">
        <w:rPr>
          <w:i/>
          <w:iCs/>
        </w:rPr>
        <w:t>Betacoronavirus</w:t>
      </w:r>
      <w:proofErr w:type="spellEnd"/>
      <w:r w:rsidR="00D10725" w:rsidRPr="00BF30D2">
        <w:rPr>
          <w:i/>
          <w:iCs/>
        </w:rPr>
        <w:t xml:space="preserve"> </w:t>
      </w:r>
      <w:r w:rsidR="00D10725" w:rsidRPr="00BF30D2">
        <w:t>(</w:t>
      </w:r>
      <w:r w:rsidR="00D10725" w:rsidRPr="00BF30D2">
        <w:rPr>
          <w:color w:val="24292F"/>
          <w:shd w:val="clear" w:color="auto" w:fill="FFFFFF"/>
          <w:rPrChange w:id="647" w:author="Cara Brook" w:date="2021-08-30T09:25:00Z">
            <w:rPr>
              <w:rFonts w:ascii="Segoe UI" w:hAnsi="Segoe UI" w:cs="Segoe UI"/>
              <w:color w:val="24292F"/>
              <w:shd w:val="clear" w:color="auto" w:fill="FFFFFF"/>
            </w:rPr>
          </w:rPrChange>
        </w:rPr>
        <w:t xml:space="preserve">694002), unclassified </w:t>
      </w:r>
      <w:proofErr w:type="spellStart"/>
      <w:r w:rsidR="00D10725" w:rsidRPr="00BF30D2">
        <w:rPr>
          <w:i/>
          <w:iCs/>
          <w:color w:val="24292F"/>
          <w:shd w:val="clear" w:color="auto" w:fill="FFFFFF"/>
          <w:rPrChange w:id="648"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49" w:author="Cara Brook" w:date="2021-08-30T09:25:00Z">
            <w:rPr>
              <w:rFonts w:ascii="Segoe UI" w:hAnsi="Segoe UI" w:cs="Segoe UI"/>
              <w:color w:val="24292F"/>
              <w:shd w:val="clear" w:color="auto" w:fill="FFFFFF"/>
            </w:rPr>
          </w:rPrChange>
        </w:rPr>
        <w:t xml:space="preserve"> (696098</w:t>
      </w:r>
      <w:r w:rsidR="00D10725" w:rsidRPr="00BF30D2">
        <w:t>)</w:t>
      </w:r>
      <w:r w:rsidR="00D10725" w:rsidRPr="00A75EBF">
        <w:t>,</w:t>
      </w:r>
      <w:r w:rsidR="00D10725" w:rsidRPr="002F6772">
        <w:t xml:space="preserve"> </w:t>
      </w:r>
      <w:proofErr w:type="spellStart"/>
      <w:r w:rsidR="00D10725" w:rsidRPr="00BF30D2">
        <w:rPr>
          <w:i/>
          <w:iCs/>
          <w:color w:val="24292F"/>
          <w:shd w:val="clear" w:color="auto" w:fill="FFFFFF"/>
          <w:rPrChange w:id="650" w:author="Cara Brook" w:date="2021-08-30T09:25:00Z">
            <w:rPr>
              <w:rFonts w:ascii="Segoe UI" w:hAnsi="Segoe UI" w:cs="Segoe UI"/>
              <w:color w:val="24292F"/>
              <w:shd w:val="clear" w:color="auto" w:fill="FFFFFF"/>
            </w:rPr>
          </w:rPrChange>
        </w:rPr>
        <w:t>Betacoronavirus</w:t>
      </w:r>
      <w:proofErr w:type="spellEnd"/>
      <w:r w:rsidR="00D10725" w:rsidRPr="00BF30D2">
        <w:rPr>
          <w:color w:val="24292F"/>
          <w:shd w:val="clear" w:color="auto" w:fill="FFFFFF"/>
          <w:rPrChange w:id="651" w:author="Cara Brook" w:date="2021-08-30T09:25:00Z">
            <w:rPr>
              <w:rFonts w:ascii="Segoe UI" w:hAnsi="Segoe UI" w:cs="Segoe UI"/>
              <w:color w:val="24292F"/>
              <w:shd w:val="clear" w:color="auto" w:fill="FFFFFF"/>
            </w:rPr>
          </w:rPrChange>
        </w:rPr>
        <w:t xml:space="preserve"> sp. (1928434), unclassified </w:t>
      </w:r>
      <w:proofErr w:type="spellStart"/>
      <w:r w:rsidR="00D10725" w:rsidRPr="00BF30D2">
        <w:rPr>
          <w:color w:val="24292F"/>
          <w:shd w:val="clear" w:color="auto" w:fill="FFFFFF"/>
          <w:rPrChange w:id="652" w:author="Cara Brook" w:date="2021-08-30T09:25:00Z">
            <w:rPr>
              <w:rFonts w:ascii="Segoe UI" w:hAnsi="Segoe UI" w:cs="Segoe UI"/>
              <w:color w:val="24292F"/>
              <w:shd w:val="clear" w:color="auto" w:fill="FFFFFF"/>
            </w:rPr>
          </w:rPrChange>
        </w:rPr>
        <w:t>Coronaviridae</w:t>
      </w:r>
      <w:proofErr w:type="spellEnd"/>
      <w:r w:rsidR="00D10725" w:rsidRPr="00BF30D2">
        <w:rPr>
          <w:color w:val="24292F"/>
          <w:shd w:val="clear" w:color="auto" w:fill="FFFFFF"/>
          <w:rPrChange w:id="653" w:author="Cara Brook" w:date="2021-08-30T09:25:00Z">
            <w:rPr>
              <w:rFonts w:ascii="Segoe UI" w:hAnsi="Segoe UI" w:cs="Segoe UI"/>
              <w:color w:val="24292F"/>
              <w:shd w:val="clear" w:color="auto" w:fill="FFFFFF"/>
            </w:rPr>
          </w:rPrChange>
        </w:rPr>
        <w:t xml:space="preserve"> (1986197), or unclassified </w:t>
      </w:r>
      <w:proofErr w:type="spellStart"/>
      <w:r w:rsidR="00D10725" w:rsidRPr="00BF30D2">
        <w:rPr>
          <w:color w:val="24292F"/>
          <w:shd w:val="clear" w:color="auto" w:fill="FFFFFF"/>
          <w:rPrChange w:id="654" w:author="Cara Brook" w:date="2021-08-30T09:25:00Z">
            <w:rPr>
              <w:rFonts w:ascii="Segoe UI" w:hAnsi="Segoe UI" w:cs="Segoe UI"/>
              <w:color w:val="24292F"/>
              <w:shd w:val="clear" w:color="auto" w:fill="FFFFFF"/>
            </w:rPr>
          </w:rPrChange>
        </w:rPr>
        <w:t>Coronavirinae</w:t>
      </w:r>
      <w:proofErr w:type="spellEnd"/>
      <w:r w:rsidR="00D10725" w:rsidRPr="00BF30D2">
        <w:rPr>
          <w:color w:val="24292F"/>
          <w:shd w:val="clear" w:color="auto" w:fill="FFFFFF"/>
          <w:rPrChange w:id="655" w:author="Cara Brook" w:date="2021-08-30T09:25:00Z">
            <w:rPr>
              <w:rFonts w:ascii="Segoe UI" w:hAnsi="Segoe UI" w:cs="Segoe UI"/>
              <w:color w:val="24292F"/>
              <w:shd w:val="clear" w:color="auto" w:fill="FFFFFF"/>
            </w:rPr>
          </w:rPrChange>
        </w:rPr>
        <w:t xml:space="preserve"> (2664420)</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107 records)</w:t>
      </w:r>
      <w:r w:rsidR="00D10725" w:rsidRPr="00BF30D2">
        <w:rPr>
          <w:color w:val="24292F"/>
          <w:shd w:val="clear" w:color="auto" w:fill="FFFFFF"/>
          <w:rPrChange w:id="656" w:author="Cara Brook" w:date="2021-08-30T09:25:00Z">
            <w:rPr>
              <w:rFonts w:ascii="Segoe UI" w:hAnsi="Segoe UI" w:cs="Segoe UI"/>
              <w:color w:val="24292F"/>
              <w:shd w:val="clear" w:color="auto" w:fill="FFFFFF"/>
            </w:rPr>
          </w:rPrChange>
        </w:rPr>
        <w:t xml:space="preserve">, in addition to all full genome </w:t>
      </w:r>
      <w:proofErr w:type="spellStart"/>
      <w:r w:rsidR="00D10725" w:rsidRPr="00BF30D2">
        <w:rPr>
          <w:i/>
          <w:iCs/>
        </w:rPr>
        <w:t>B</w:t>
      </w:r>
      <w:r w:rsidR="00D10725" w:rsidRPr="00A75EBF">
        <w:rPr>
          <w:i/>
          <w:iCs/>
        </w:rPr>
        <w:t>e</w:t>
      </w:r>
      <w:r w:rsidR="00D10725" w:rsidRPr="002F6772">
        <w:rPr>
          <w:i/>
          <w:iCs/>
        </w:rPr>
        <w:t>tacoronavi</w:t>
      </w:r>
      <w:r w:rsidR="00D10725" w:rsidRPr="00C10014">
        <w:rPr>
          <w:i/>
          <w:iCs/>
        </w:rPr>
        <w:t>rus</w:t>
      </w:r>
      <w:proofErr w:type="spellEnd"/>
      <w:r w:rsidR="00D10725" w:rsidRPr="00C10014">
        <w:rPr>
          <w:i/>
          <w:iCs/>
        </w:rPr>
        <w:t xml:space="preserve"> </w:t>
      </w:r>
      <w:r w:rsidR="00D10725" w:rsidRPr="00C10014">
        <w:t>(</w:t>
      </w:r>
      <w:r w:rsidR="00D10725" w:rsidRPr="00C10014">
        <w:rPr>
          <w:color w:val="24292F"/>
          <w:shd w:val="clear" w:color="auto" w:fill="FFFFFF"/>
        </w:rPr>
        <w:t>69400</w:t>
      </w:r>
      <w:r w:rsidR="00D10725" w:rsidRPr="00F767CD">
        <w:rPr>
          <w:color w:val="24292F"/>
          <w:shd w:val="clear" w:color="auto" w:fill="FFFFFF"/>
        </w:rPr>
        <w:t>2)</w:t>
      </w:r>
      <w:r w:rsidR="00D10725" w:rsidRPr="00BF30D2">
        <w:rPr>
          <w:i/>
          <w:iCs/>
          <w:color w:val="24292F"/>
          <w:shd w:val="clear" w:color="auto" w:fill="FFFFFF"/>
          <w:rPrChange w:id="657" w:author="Cara Brook" w:date="2021-08-30T09:25:00Z">
            <w:rPr>
              <w:rFonts w:ascii="Segoe UI" w:hAnsi="Segoe UI" w:cs="Segoe UI"/>
              <w:i/>
              <w:iCs/>
              <w:color w:val="24292F"/>
              <w:shd w:val="clear" w:color="auto" w:fill="FFFFFF"/>
            </w:rPr>
          </w:rPrChange>
        </w:rPr>
        <w:t xml:space="preserve"> </w:t>
      </w:r>
      <w:r w:rsidR="00D10725" w:rsidRPr="00BF30D2">
        <w:rPr>
          <w:rStyle w:val="Strong"/>
          <w:b w:val="0"/>
          <w:bCs w:val="0"/>
          <w:color w:val="24292F"/>
          <w:shd w:val="clear" w:color="auto" w:fill="FFFFFF"/>
          <w:rPrChange w:id="658" w:author="Cara Brook" w:date="2021-08-30T09:25:00Z">
            <w:rPr>
              <w:rStyle w:val="Strong"/>
              <w:rFonts w:ascii="Segoe UI" w:hAnsi="Segoe UI" w:cs="Segoe UI"/>
              <w:color w:val="24292F"/>
              <w:shd w:val="clear" w:color="auto" w:fill="FFFFFF"/>
            </w:rPr>
          </w:rPrChange>
        </w:rPr>
        <w:t>reference</w:t>
      </w:r>
      <w:r w:rsidR="00D10725" w:rsidRPr="00BF30D2">
        <w:rPr>
          <w:color w:val="24292F"/>
          <w:shd w:val="clear" w:color="auto" w:fill="FFFFFF"/>
          <w:rPrChange w:id="659" w:author="Cara Brook" w:date="2021-08-30T09:25:00Z">
            <w:rPr>
              <w:rFonts w:ascii="Segoe UI" w:hAnsi="Segoe UI" w:cs="Segoe UI"/>
              <w:color w:val="24292F"/>
              <w:shd w:val="clear" w:color="auto" w:fill="FFFFFF"/>
            </w:rPr>
          </w:rPrChange>
        </w:rPr>
        <w:t> sequences with a non-bat host</w:t>
      </w:r>
      <w:r w:rsidR="00E43076" w:rsidRPr="00BF30D2">
        <w:rPr>
          <w:color w:val="24292F"/>
          <w:shd w:val="clear" w:color="auto" w:fill="FFFFFF"/>
        </w:rPr>
        <w:t xml:space="preserve"> </w:t>
      </w:r>
      <w:r w:rsidR="00E43076" w:rsidRPr="00A75EBF">
        <w:rPr>
          <w:color w:val="24292F"/>
          <w:shd w:val="clear" w:color="auto" w:fill="FFFFFF"/>
        </w:rPr>
        <w:t>(</w:t>
      </w:r>
      <w:r w:rsidR="00E43076" w:rsidRPr="002F6772">
        <w:rPr>
          <w:color w:val="24292F"/>
          <w:shd w:val="clear" w:color="auto" w:fill="FFFFFF"/>
        </w:rPr>
        <w:t>14 records)</w:t>
      </w:r>
      <w:r w:rsidR="00D10725" w:rsidRPr="00BF30D2">
        <w:rPr>
          <w:color w:val="24292F"/>
          <w:shd w:val="clear" w:color="auto" w:fill="FFFFFF"/>
          <w:rPrChange w:id="660" w:author="Cara Brook" w:date="2021-08-30T09:25:00Z">
            <w:rPr>
              <w:rFonts w:ascii="Segoe UI" w:hAnsi="Segoe UI" w:cs="Segoe UI"/>
              <w:color w:val="24292F"/>
              <w:shd w:val="clear" w:color="auto" w:fill="FFFFFF"/>
            </w:rPr>
          </w:rPrChange>
        </w:rPr>
        <w:t xml:space="preserve">, </w:t>
      </w:r>
      <w:r w:rsidR="00D10725" w:rsidRPr="00BF30D2">
        <w:rPr>
          <w:color w:val="24292F"/>
          <w:shd w:val="clear" w:color="auto" w:fill="FFFFFF"/>
        </w:rPr>
        <w:t>pl</w:t>
      </w:r>
      <w:r w:rsidR="00D10725" w:rsidRPr="00A75EBF">
        <w:rPr>
          <w:color w:val="24292F"/>
          <w:shd w:val="clear" w:color="auto" w:fill="FFFFFF"/>
        </w:rPr>
        <w:t>u</w:t>
      </w:r>
      <w:r w:rsidR="00D10725" w:rsidRPr="002F6772">
        <w:rPr>
          <w:color w:val="24292F"/>
          <w:shd w:val="clear" w:color="auto" w:fill="FFFFFF"/>
        </w:rPr>
        <w:t>s</w:t>
      </w:r>
      <w:r w:rsidR="00D10725" w:rsidRPr="00BF30D2">
        <w:rPr>
          <w:color w:val="24292F"/>
          <w:shd w:val="clear" w:color="auto" w:fill="FFFFFF"/>
          <w:rPrChange w:id="661" w:author="Cara Brook" w:date="2021-08-30T09:25:00Z">
            <w:rPr>
              <w:rFonts w:ascii="Segoe UI" w:hAnsi="Segoe UI" w:cs="Segoe UI"/>
              <w:color w:val="24292F"/>
              <w:shd w:val="clear" w:color="auto" w:fill="FFFFFF"/>
            </w:rPr>
          </w:rPrChange>
        </w:rPr>
        <w:t xml:space="preserve"> one </w:t>
      </w:r>
      <w:proofErr w:type="spellStart"/>
      <w:r w:rsidR="00D10725" w:rsidRPr="00BF30D2">
        <w:rPr>
          <w:i/>
          <w:iCs/>
          <w:color w:val="24292F"/>
          <w:shd w:val="clear" w:color="auto" w:fill="FFFFFF"/>
          <w:rPrChange w:id="662" w:author="Cara Brook" w:date="2021-08-30T09:25:00Z">
            <w:rPr>
              <w:rFonts w:ascii="Segoe UI" w:hAnsi="Segoe UI" w:cs="Segoe UI"/>
              <w:i/>
              <w:iCs/>
              <w:color w:val="24292F"/>
              <w:shd w:val="clear" w:color="auto" w:fill="FFFFFF"/>
            </w:rPr>
          </w:rPrChange>
        </w:rPr>
        <w:t>Gammacoronavirus</w:t>
      </w:r>
      <w:proofErr w:type="spellEnd"/>
      <w:r w:rsidR="00D10725" w:rsidRPr="00BF30D2">
        <w:rPr>
          <w:i/>
          <w:iCs/>
          <w:color w:val="24292F"/>
          <w:shd w:val="clear" w:color="auto" w:fill="FFFFFF"/>
          <w:rPrChange w:id="663" w:author="Cara Brook" w:date="2021-08-30T09:25:00Z">
            <w:rPr>
              <w:rFonts w:ascii="Segoe UI" w:hAnsi="Segoe UI" w:cs="Segoe UI"/>
              <w:i/>
              <w:iCs/>
              <w:color w:val="24292F"/>
              <w:shd w:val="clear" w:color="auto" w:fill="FFFFFF"/>
            </w:rPr>
          </w:rPrChange>
        </w:rPr>
        <w:t xml:space="preserve"> </w:t>
      </w:r>
      <w:r w:rsidR="00D10725" w:rsidRPr="00BF30D2">
        <w:rPr>
          <w:color w:val="24292F"/>
          <w:shd w:val="clear" w:color="auto" w:fill="FFFFFF"/>
          <w:rPrChange w:id="664" w:author="Cara Brook" w:date="2021-08-30T09:25:00Z">
            <w:rPr>
              <w:rFonts w:ascii="Segoe UI" w:hAnsi="Segoe UI" w:cs="Segoe UI"/>
              <w:color w:val="24292F"/>
              <w:shd w:val="clear" w:color="auto" w:fill="FFFFFF"/>
            </w:rPr>
          </w:rPrChange>
        </w:rPr>
        <w:t xml:space="preserve">outgroup (accession number NC_010800.1). </w:t>
      </w:r>
      <w:r w:rsidR="00D10725" w:rsidRPr="00BF30D2">
        <w:rPr>
          <w:color w:val="24292F"/>
          <w:shd w:val="clear" w:color="auto" w:fill="FFFFFF"/>
        </w:rPr>
        <w:t>T</w:t>
      </w:r>
      <w:r w:rsidR="00D10725" w:rsidRPr="00A75EBF">
        <w:rPr>
          <w:color w:val="24292F"/>
          <w:shd w:val="clear" w:color="auto" w:fill="FFFFFF"/>
        </w:rPr>
        <w:t>h</w:t>
      </w:r>
      <w:r w:rsidR="00D10725" w:rsidRPr="002F6772">
        <w:rPr>
          <w:color w:val="24292F"/>
          <w:shd w:val="clear" w:color="auto" w:fill="FFFFFF"/>
        </w:rPr>
        <w:t>e full genome ph</w:t>
      </w:r>
      <w:r w:rsidR="00D10725" w:rsidRPr="00C10014">
        <w:rPr>
          <w:color w:val="24292F"/>
          <w:shd w:val="clear" w:color="auto" w:fill="FFFFFF"/>
        </w:rPr>
        <w:t>ylogeny</w:t>
      </w:r>
      <w:r w:rsidR="00D10725" w:rsidRPr="00F767CD">
        <w:rPr>
          <w:color w:val="24292F"/>
          <w:shd w:val="clear" w:color="auto" w:fill="FFFFFF"/>
        </w:rPr>
        <w:t xml:space="preserve"> addit</w:t>
      </w:r>
      <w:r w:rsidR="00D10725" w:rsidRPr="00673AB4">
        <w:rPr>
          <w:color w:val="24292F"/>
          <w:shd w:val="clear" w:color="auto" w:fill="FFFFFF"/>
        </w:rPr>
        <w:t>ional</w:t>
      </w:r>
      <w:r w:rsidR="00D10725" w:rsidRPr="00845F76">
        <w:rPr>
          <w:color w:val="24292F"/>
          <w:shd w:val="clear" w:color="auto" w:fill="FFFFFF"/>
        </w:rPr>
        <w:t>l</w:t>
      </w:r>
      <w:r w:rsidR="00D10725" w:rsidRPr="00333979">
        <w:rPr>
          <w:color w:val="24292F"/>
          <w:shd w:val="clear" w:color="auto" w:fill="FFFFFF"/>
        </w:rPr>
        <w:t>y</w:t>
      </w:r>
      <w:r w:rsidR="00D10725" w:rsidRPr="00DB7355">
        <w:rPr>
          <w:color w:val="24292F"/>
          <w:shd w:val="clear" w:color="auto" w:fill="FFFFFF"/>
        </w:rPr>
        <w:t xml:space="preserve"> </w:t>
      </w:r>
      <w:r w:rsidR="00D10725"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w:t>
      </w:r>
      <w:r w:rsidR="00D10725" w:rsidRPr="00BF30D2">
        <w:t xml:space="preserve"> </w:t>
      </w:r>
      <w:r w:rsidR="00E43076" w:rsidRPr="00BF30D2">
        <w:t xml:space="preserve">which are </w:t>
      </w:r>
      <w:r w:rsidR="00D10725" w:rsidRPr="00BF30D2">
        <w:t>described in this paper for the first time.</w:t>
      </w:r>
    </w:p>
    <w:p w14:paraId="41402D9C" w14:textId="5D3D9B21" w:rsidR="00D10725" w:rsidRPr="00BF30D2" w:rsidRDefault="00D10725" w:rsidP="00A60EE4"/>
    <w:p w14:paraId="03C18AB3" w14:textId="78D30955" w:rsidR="00E43076" w:rsidRPr="00BF30D2" w:rsidRDefault="00D10725"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r w:rsidRPr="00A75EBF">
        <w:fldChar w:fldCharType="begin" w:fldLock="1"/>
      </w:r>
      <w:r w:rsidR="002F6772">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mendeley":{"formattedCitation":"(55)","plainTextFormattedCitation":"(55)","previouslyFormattedCitation":"(55)"},"properties":{"noteIndex":0},"schema":"https://github.com/citation-style-language/schema/raw/master/csl-citation.json"}</w:instrText>
      </w:r>
      <w:r w:rsidRPr="00A75EBF">
        <w:rPr>
          <w:rPrChange w:id="665" w:author="Cara Brook" w:date="2021-08-30T09:25:00Z">
            <w:rPr/>
          </w:rPrChange>
        </w:rPr>
        <w:fldChar w:fldCharType="separate"/>
      </w:r>
      <w:r w:rsidRPr="00A75EBF">
        <w:rPr>
          <w:noProof/>
        </w:rPr>
        <w:t>(55)</w:t>
      </w:r>
      <w:r w:rsidRPr="00A75EBF">
        <w:fldChar w:fldCharType="end"/>
      </w:r>
      <w:r w:rsidR="00E43076" w:rsidRPr="00BF30D2">
        <w:t xml:space="preserve"> </w:t>
      </w:r>
      <w:r w:rsidR="00E43076" w:rsidRPr="00A75EBF">
        <w:t>(</w:t>
      </w:r>
      <w:r w:rsidR="00E43076" w:rsidRPr="002F6772">
        <w:t>7 records)</w:t>
      </w:r>
      <w:r w:rsidRPr="002F6772">
        <w:t>,</w:t>
      </w:r>
      <w:r w:rsidRPr="00C10014">
        <w:t xml:space="preserve"> in ad</w:t>
      </w:r>
      <w:r w:rsidRPr="00F767CD">
        <w:t>dition t</w:t>
      </w:r>
      <w:r w:rsidRPr="00673AB4">
        <w:t xml:space="preserve">o </w:t>
      </w:r>
      <w:r w:rsidR="00E43076" w:rsidRPr="00673AB4">
        <w:t>the</w:t>
      </w:r>
      <w:r w:rsidR="00E43076" w:rsidRPr="00845F76">
        <w:t xml:space="preserve"> </w:t>
      </w:r>
      <w:r w:rsidR="00E43076" w:rsidRPr="00333979">
        <w:t>sa</w:t>
      </w:r>
      <w:r w:rsidR="00E43076" w:rsidRPr="00DB7355">
        <w:t>m</w:t>
      </w:r>
      <w:r w:rsidR="00E43076" w:rsidRPr="009376AC">
        <w:t xml:space="preserve">e </w:t>
      </w:r>
      <w:proofErr w:type="spellStart"/>
      <w:r w:rsidR="00E43076" w:rsidRPr="009376AC">
        <w:t>R</w:t>
      </w:r>
      <w:r w:rsidR="00E43076" w:rsidRPr="00F8790D">
        <w:t>dRp</w:t>
      </w:r>
      <w:proofErr w:type="spellEnd"/>
      <w:r w:rsidR="00E43076" w:rsidRPr="00F8790D">
        <w:t xml:space="preserve"> </w:t>
      </w:r>
      <w:r w:rsidR="00E43076" w:rsidRPr="00094278">
        <w:t>f</w:t>
      </w:r>
      <w:r w:rsidR="00E43076" w:rsidRPr="00AB0B4C">
        <w:t xml:space="preserve">ragment </w:t>
      </w:r>
      <w:r w:rsidR="00E43076" w:rsidRPr="00BA14F4">
        <w:t>extract</w:t>
      </w:r>
      <w:r w:rsidR="00E43076" w:rsidRPr="0017196E">
        <w:t xml:space="preserve">ed from </w:t>
      </w:r>
      <w:r w:rsidRPr="0017196E">
        <w:t>1</w:t>
      </w:r>
      <w:r w:rsidR="00BF30D2" w:rsidRPr="0017196E">
        <w:t>7</w:t>
      </w:r>
      <w:r w:rsidRPr="0017196E">
        <w:t xml:space="preserve"> </w:t>
      </w:r>
      <w:r w:rsidRPr="00BF30D2">
        <w:rPr>
          <w:color w:val="24292F"/>
          <w:shd w:val="clear" w:color="auto" w:fill="FFFFFF"/>
          <w:rPrChange w:id="666" w:author="Cara Brook" w:date="2021-08-30T09:25:00Z">
            <w:rPr>
              <w:rFonts w:ascii="Segoe UI" w:hAnsi="Segoe UI" w:cs="Segoe UI"/>
              <w:color w:val="24292F"/>
              <w:shd w:val="clear" w:color="auto" w:fill="FFFFFF"/>
            </w:rPr>
          </w:rPrChange>
        </w:rPr>
        <w:t xml:space="preserve">near-full length </w:t>
      </w:r>
      <w:proofErr w:type="spellStart"/>
      <w:r w:rsidRPr="00BF30D2">
        <w:rPr>
          <w:color w:val="24292F"/>
          <w:shd w:val="clear" w:color="auto" w:fill="FFFFFF"/>
          <w:rPrChange w:id="667" w:author="Cara Brook" w:date="2021-08-30T09:25:00Z">
            <w:rPr>
              <w:rFonts w:ascii="Segoe UI" w:hAnsi="Segoe UI" w:cs="Segoe UI"/>
              <w:color w:val="24292F"/>
              <w:shd w:val="clear" w:color="auto" w:fill="FFFFFF"/>
            </w:rPr>
          </w:rPrChange>
        </w:rPr>
        <w:t>Nobecovirus</w:t>
      </w:r>
      <w:proofErr w:type="spellEnd"/>
      <w:r w:rsidRPr="00BF30D2">
        <w:rPr>
          <w:color w:val="24292F"/>
          <w:shd w:val="clear" w:color="auto" w:fill="FFFFFF"/>
          <w:rPrChange w:id="668" w:author="Cara Brook" w:date="2021-08-30T09:25:00Z">
            <w:rPr>
              <w:rFonts w:ascii="Segoe UI" w:hAnsi="Segoe UI" w:cs="Segoe UI"/>
              <w:color w:val="24292F"/>
              <w:shd w:val="clear" w:color="auto" w:fill="FFFFFF"/>
            </w:rPr>
          </w:rPrChange>
        </w:rPr>
        <w:t xml:space="preserve"> sequences</w:t>
      </w:r>
      <w:r w:rsidR="00BF30D2" w:rsidRPr="00BF30D2">
        <w:rPr>
          <w:color w:val="24292F"/>
          <w:shd w:val="clear" w:color="auto" w:fill="FFFFFF"/>
          <w:rPrChange w:id="669" w:author="Cara Brook" w:date="2021-08-30T09:25:00Z">
            <w:rPr>
              <w:rFonts w:ascii="Segoe UI" w:hAnsi="Segoe UI" w:cs="Segoe UI"/>
              <w:color w:val="24292F"/>
              <w:shd w:val="clear" w:color="auto" w:fill="FFFFFF"/>
            </w:rPr>
          </w:rPrChange>
        </w:rPr>
        <w:t xml:space="preserve">, two </w:t>
      </w:r>
      <w:proofErr w:type="spellStart"/>
      <w:r w:rsidR="00BF30D2" w:rsidRPr="00BF30D2">
        <w:rPr>
          <w:color w:val="24292F"/>
          <w:shd w:val="clear" w:color="auto" w:fill="FFFFFF"/>
          <w:rPrChange w:id="670" w:author="Cara Brook" w:date="2021-08-30T09:25:00Z">
            <w:rPr>
              <w:rFonts w:ascii="Segoe UI" w:hAnsi="Segoe UI" w:cs="Segoe UI"/>
              <w:color w:val="24292F"/>
              <w:shd w:val="clear" w:color="auto" w:fill="FFFFFF"/>
            </w:rPr>
          </w:rPrChange>
        </w:rPr>
        <w:t>RdRp</w:t>
      </w:r>
      <w:proofErr w:type="spellEnd"/>
      <w:r w:rsidR="00BF30D2" w:rsidRPr="00BF30D2">
        <w:rPr>
          <w:color w:val="24292F"/>
          <w:shd w:val="clear" w:color="auto" w:fill="FFFFFF"/>
          <w:rPrChange w:id="671" w:author="Cara Brook" w:date="2021-08-30T09:25:00Z">
            <w:rPr>
              <w:rFonts w:ascii="Segoe UI" w:hAnsi="Segoe UI" w:cs="Segoe UI"/>
              <w:color w:val="24292F"/>
              <w:shd w:val="clear" w:color="auto" w:fill="FFFFFF"/>
            </w:rPr>
          </w:rPrChange>
        </w:rPr>
        <w:t xml:space="preserve"> </w:t>
      </w:r>
      <w:proofErr w:type="spellStart"/>
      <w:r w:rsidR="00BF30D2" w:rsidRPr="00BF30D2">
        <w:rPr>
          <w:color w:val="24292F"/>
          <w:shd w:val="clear" w:color="auto" w:fill="FFFFFF"/>
          <w:rPrChange w:id="672" w:author="Cara Brook" w:date="2021-08-30T09:25:00Z">
            <w:rPr>
              <w:rFonts w:ascii="Segoe UI" w:hAnsi="Segoe UI" w:cs="Segoe UI"/>
              <w:color w:val="24292F"/>
              <w:shd w:val="clear" w:color="auto" w:fill="FFFFFF"/>
            </w:rPr>
          </w:rPrChange>
        </w:rPr>
        <w:t>Nobecovirus</w:t>
      </w:r>
      <w:proofErr w:type="spellEnd"/>
      <w:r w:rsidR="00BF30D2" w:rsidRPr="00BF30D2">
        <w:rPr>
          <w:color w:val="24292F"/>
          <w:shd w:val="clear" w:color="auto" w:fill="FFFFFF"/>
          <w:rPrChange w:id="673" w:author="Cara Brook" w:date="2021-08-30T09:25:00Z">
            <w:rPr>
              <w:rFonts w:ascii="Segoe UI" w:hAnsi="Segoe UI" w:cs="Segoe UI"/>
              <w:color w:val="24292F"/>
              <w:shd w:val="clear" w:color="auto" w:fill="FFFFFF"/>
            </w:rPr>
          </w:rPrChange>
        </w:rPr>
        <w:t xml:space="preserve"> fragments,</w:t>
      </w:r>
      <w:r w:rsidRPr="00BF30D2">
        <w:rPr>
          <w:color w:val="24292F"/>
          <w:shd w:val="clear" w:color="auto" w:fill="FFFFFF"/>
          <w:rPrChange w:id="674" w:author="Cara Brook" w:date="2021-08-30T09:25:00Z">
            <w:rPr>
              <w:rFonts w:ascii="Segoe UI" w:hAnsi="Segoe UI" w:cs="Segoe UI"/>
              <w:color w:val="24292F"/>
              <w:shd w:val="clear" w:color="auto" w:fill="FFFFFF"/>
            </w:rPr>
          </w:rPrChange>
        </w:rPr>
        <w:t xml:space="preserve"> </w:t>
      </w:r>
      <w:r w:rsidR="00E43076" w:rsidRPr="00BF30D2">
        <w:rPr>
          <w:color w:val="24292F"/>
          <w:shd w:val="clear" w:color="auto" w:fill="FFFFFF"/>
          <w:rPrChange w:id="675" w:author="Cara Brook" w:date="2021-08-30T09:25:00Z">
            <w:rPr>
              <w:rFonts w:ascii="Segoe UI" w:hAnsi="Segoe UI" w:cs="Segoe UI"/>
              <w:color w:val="24292F"/>
              <w:shd w:val="clear" w:color="auto" w:fill="FFFFFF"/>
            </w:rPr>
          </w:rPrChange>
        </w:rPr>
        <w:t xml:space="preserve">and </w:t>
      </w:r>
      <w:r w:rsidR="00D80B22" w:rsidRPr="00BF30D2">
        <w:rPr>
          <w:color w:val="24292F"/>
          <w:shd w:val="clear" w:color="auto" w:fill="FFFFFF"/>
          <w:rPrChange w:id="676" w:author="Cara Brook" w:date="2021-08-30T09:25:00Z">
            <w:rPr>
              <w:rFonts w:ascii="Segoe UI" w:hAnsi="Segoe UI" w:cs="Segoe UI"/>
              <w:color w:val="24292F"/>
              <w:shd w:val="clear" w:color="auto" w:fill="FFFFFF"/>
            </w:rPr>
          </w:rPrChange>
        </w:rPr>
        <w:t>17</w:t>
      </w:r>
      <w:r w:rsidRPr="00BF30D2">
        <w:rPr>
          <w:color w:val="24292F"/>
          <w:shd w:val="clear" w:color="auto" w:fill="FFFFFF"/>
          <w:rPrChange w:id="677" w:author="Cara Brook" w:date="2021-08-30T09:25:00Z">
            <w:rPr>
              <w:rFonts w:ascii="Segoe UI" w:hAnsi="Segoe UI" w:cs="Segoe UI"/>
              <w:color w:val="24292F"/>
              <w:shd w:val="clear" w:color="auto" w:fill="FFFFFF"/>
            </w:rPr>
          </w:rPrChange>
        </w:rPr>
        <w:t xml:space="preserve"> full length reference </w:t>
      </w:r>
      <w:r w:rsidR="00E43076" w:rsidRPr="00BF30D2">
        <w:rPr>
          <w:color w:val="24292F"/>
          <w:shd w:val="clear" w:color="auto" w:fill="FFFFFF"/>
          <w:rPrChange w:id="678" w:author="Cara Brook" w:date="2021-08-30T09:25:00Z">
            <w:rPr>
              <w:rFonts w:ascii="Segoe UI" w:hAnsi="Segoe UI" w:cs="Segoe UI"/>
              <w:color w:val="24292F"/>
              <w:shd w:val="clear" w:color="auto" w:fill="FFFFFF"/>
            </w:rPr>
          </w:rPrChange>
        </w:rPr>
        <w:t xml:space="preserve">sequences for other </w:t>
      </w:r>
      <w:proofErr w:type="spellStart"/>
      <w:r w:rsidR="00E43076" w:rsidRPr="00BF30D2">
        <w:rPr>
          <w:i/>
          <w:iCs/>
          <w:color w:val="24292F"/>
          <w:shd w:val="clear" w:color="auto" w:fill="FFFFFF"/>
          <w:rPrChange w:id="679" w:author="Cara Brook" w:date="2021-08-30T09:25:00Z">
            <w:rPr>
              <w:rFonts w:ascii="Segoe UI" w:hAnsi="Segoe UI" w:cs="Segoe UI"/>
              <w:i/>
              <w:iCs/>
              <w:color w:val="24292F"/>
              <w:shd w:val="clear" w:color="auto" w:fill="FFFFFF"/>
            </w:rPr>
          </w:rPrChange>
        </w:rPr>
        <w:t>Betacoronavirus</w:t>
      </w:r>
      <w:proofErr w:type="spellEnd"/>
      <w:r w:rsidR="00E43076" w:rsidRPr="00BF30D2">
        <w:rPr>
          <w:i/>
          <w:iCs/>
          <w:color w:val="24292F"/>
          <w:shd w:val="clear" w:color="auto" w:fill="FFFFFF"/>
          <w:rPrChange w:id="680" w:author="Cara Brook" w:date="2021-08-30T09:25:00Z">
            <w:rPr>
              <w:rFonts w:ascii="Segoe UI" w:hAnsi="Segoe UI" w:cs="Segoe UI"/>
              <w:i/>
              <w:iCs/>
              <w:color w:val="24292F"/>
              <w:shd w:val="clear" w:color="auto" w:fill="FFFFFF"/>
            </w:rPr>
          </w:rPrChange>
        </w:rPr>
        <w:t xml:space="preserve"> </w:t>
      </w:r>
      <w:r w:rsidR="00E43076" w:rsidRPr="00BF30D2">
        <w:rPr>
          <w:color w:val="24292F"/>
          <w:shd w:val="clear" w:color="auto" w:fill="FFFFFF"/>
          <w:rPrChange w:id="681" w:author="Cara Brook" w:date="2021-08-30T09:25:00Z">
            <w:rPr>
              <w:rFonts w:ascii="Segoe UI" w:hAnsi="Segoe UI" w:cs="Segoe UI"/>
              <w:color w:val="24292F"/>
              <w:shd w:val="clear" w:color="auto" w:fill="FFFFFF"/>
            </w:rPr>
          </w:rPrChange>
        </w:rPr>
        <w:t xml:space="preserve">subgenera available in GenBank. Finally, this phylogeny also included </w:t>
      </w:r>
      <w:r w:rsidR="00FC67D6" w:rsidRPr="00BF30D2">
        <w:t>s</w:t>
      </w:r>
      <w:r w:rsidR="00FC67D6" w:rsidRPr="00A75EBF">
        <w:t>e</w:t>
      </w:r>
      <w:r w:rsidR="00FC67D6" w:rsidRPr="002F6772">
        <w:t>ven Madagasc</w:t>
      </w:r>
      <w:r w:rsidR="00FC67D6" w:rsidRPr="00C10014">
        <w:t xml:space="preserve">ar </w:t>
      </w:r>
      <w:proofErr w:type="spellStart"/>
      <w:r w:rsidR="00FC67D6" w:rsidRPr="00C10014">
        <w:t>Nob</w:t>
      </w:r>
      <w:r w:rsidR="00FC67D6" w:rsidRPr="00F767CD">
        <w:t>ecovir</w:t>
      </w:r>
      <w:r w:rsidR="00FC67D6" w:rsidRPr="00673AB4">
        <w:t>us</w:t>
      </w:r>
      <w:proofErr w:type="spellEnd"/>
      <w:r w:rsidR="00FC67D6" w:rsidRPr="00673AB4">
        <w:t xml:space="preserve"> seq</w:t>
      </w:r>
      <w:r w:rsidR="00FC67D6" w:rsidRPr="00845F76">
        <w:t>u</w:t>
      </w:r>
      <w:r w:rsidR="00FC67D6" w:rsidRPr="00333979">
        <w:t>en</w:t>
      </w:r>
      <w:r w:rsidR="00FC67D6" w:rsidRPr="00DB7355">
        <w:t xml:space="preserve">ces </w:t>
      </w:r>
      <w:r w:rsidR="00E43076" w:rsidRPr="009376AC">
        <w:t>e</w:t>
      </w:r>
      <w:r w:rsidR="00E43076" w:rsidRPr="00F8790D">
        <w:t>nc</w:t>
      </w:r>
      <w:r w:rsidR="00E43076" w:rsidRPr="00094278">
        <w:t>o</w:t>
      </w:r>
      <w:r w:rsidR="00E43076" w:rsidRPr="00AB0B4C">
        <w:t>mpassing th</w:t>
      </w:r>
      <w:r w:rsidR="00E43076" w:rsidRPr="00BA14F4">
        <w:t xml:space="preserve">e </w:t>
      </w:r>
      <w:proofErr w:type="spellStart"/>
      <w:r w:rsidR="00E43076" w:rsidRPr="00BA14F4">
        <w:t>RdRp</w:t>
      </w:r>
      <w:proofErr w:type="spellEnd"/>
      <w:r w:rsidR="00E43076" w:rsidRPr="00BA14F4">
        <w:t xml:space="preserve"> </w:t>
      </w:r>
      <w:r w:rsidR="00E43076" w:rsidRPr="0017196E">
        <w:t>fragment of interest,</w:t>
      </w:r>
      <w:r w:rsidR="00E43076" w:rsidRPr="003A7470">
        <w:t xml:space="preserve"> wh</w:t>
      </w:r>
      <w:r w:rsidR="00E43076" w:rsidRPr="004231BE">
        <w:t>ich</w:t>
      </w:r>
      <w:r w:rsidR="00E43076" w:rsidRPr="00204660">
        <w:t xml:space="preserve"> </w:t>
      </w:r>
      <w:r w:rsidR="00E43076" w:rsidRPr="00BF30D2">
        <w:t xml:space="preserve">were </w:t>
      </w:r>
      <w:r w:rsidR="00FC67D6" w:rsidRPr="00BF30D2">
        <w:t>returned from</w:t>
      </w:r>
      <w:r w:rsidR="00E43076" w:rsidRPr="00BF30D2">
        <w:t xml:space="preserve"> the assembly in</w:t>
      </w:r>
      <w:r w:rsidR="00FC67D6" w:rsidRPr="00BF30D2">
        <w:t xml:space="preserve"> </w:t>
      </w:r>
      <w:proofErr w:type="spellStart"/>
      <w:r w:rsidR="00FC67D6" w:rsidRPr="00BF30D2">
        <w:t>IDseq</w:t>
      </w:r>
      <w:proofErr w:type="spellEnd"/>
      <w:r w:rsidR="00FC67D6" w:rsidRPr="00BF30D2">
        <w:t xml:space="preserve"> (four from </w:t>
      </w:r>
      <w:r w:rsidR="00FC67D6" w:rsidRPr="00BF30D2">
        <w:rPr>
          <w:i/>
          <w:iCs/>
        </w:rPr>
        <w:t xml:space="preserve">R. </w:t>
      </w:r>
      <w:proofErr w:type="spellStart"/>
      <w:r w:rsidR="00FC67D6" w:rsidRPr="00BF30D2">
        <w:rPr>
          <w:i/>
          <w:iCs/>
        </w:rPr>
        <w:t>madagascariensis</w:t>
      </w:r>
      <w:proofErr w:type="spellEnd"/>
      <w:r w:rsidR="00FC67D6" w:rsidRPr="00BF30D2">
        <w:rPr>
          <w:i/>
          <w:iCs/>
        </w:rPr>
        <w:t xml:space="preserve">, </w:t>
      </w:r>
      <w:r w:rsidR="00FC67D6" w:rsidRPr="00BF30D2">
        <w:t xml:space="preserve">two from </w:t>
      </w:r>
      <w:r w:rsidR="00FC67D6" w:rsidRPr="00BF30D2">
        <w:rPr>
          <w:i/>
          <w:iCs/>
        </w:rPr>
        <w:t xml:space="preserve">P. rufus, </w:t>
      </w:r>
      <w:r w:rsidR="00FC67D6" w:rsidRPr="00BF30D2">
        <w:t xml:space="preserve">and one from </w:t>
      </w:r>
      <w:r w:rsidR="00FC67D6" w:rsidRPr="00BF30D2">
        <w:rPr>
          <w:i/>
          <w:iCs/>
        </w:rPr>
        <w:t xml:space="preserve">E. </w:t>
      </w:r>
      <w:proofErr w:type="spellStart"/>
      <w:r w:rsidR="00FC67D6" w:rsidRPr="00BF30D2">
        <w:rPr>
          <w:i/>
          <w:iCs/>
        </w:rPr>
        <w:t>dupreanum</w:t>
      </w:r>
      <w:proofErr w:type="spellEnd"/>
      <w:r w:rsidR="00FC67D6" w:rsidRPr="00BF30D2">
        <w:t>)</w:t>
      </w:r>
      <w:r w:rsidR="00D80B22" w:rsidRPr="00BF30D2">
        <w:t xml:space="preserve">, in addition to the </w:t>
      </w:r>
      <w:proofErr w:type="spellStart"/>
      <w:r w:rsidR="00D80B22" w:rsidRPr="00BF30D2">
        <w:t>RdRp</w:t>
      </w:r>
      <w:proofErr w:type="spellEnd"/>
      <w:r w:rsidR="00D80B22" w:rsidRPr="00BF30D2">
        <w:t xml:space="preserve"> fragment of our </w:t>
      </w:r>
      <w:proofErr w:type="spellStart"/>
      <w:r w:rsidR="00D80B22" w:rsidRPr="00BF30D2">
        <w:t>Gammacoronvirus</w:t>
      </w:r>
      <w:proofErr w:type="spellEnd"/>
      <w:r w:rsidR="00D80B22" w:rsidRPr="00BF30D2">
        <w:t xml:space="preserve"> outgroup.</w:t>
      </w:r>
    </w:p>
    <w:p w14:paraId="71728D6C" w14:textId="77777777" w:rsidR="00E43076" w:rsidRPr="00BF30D2" w:rsidRDefault="00E43076" w:rsidP="00E43076"/>
    <w:p w14:paraId="69D0A426" w14:textId="7AB02186" w:rsidR="00E43076" w:rsidRDefault="00D80B22" w:rsidP="00E43076">
      <w:r w:rsidRPr="00BF30D2">
        <w:t>Lastly, our amino acid phylogenies consisted of S, E, M, and N gene extractions from the same representative set of near-full genome length</w:t>
      </w:r>
      <w:r>
        <w:t xml:space="preserve"> sequences</w:t>
      </w:r>
      <w:r w:rsidR="00A75EBF">
        <w:t xml:space="preserve"> used in the </w:t>
      </w:r>
      <w:proofErr w:type="spellStart"/>
      <w:r w:rsidR="00A75EBF">
        <w:t>RdRp</w:t>
      </w:r>
      <w:proofErr w:type="spellEnd"/>
      <w:r w:rsidR="00A75EBF">
        <w:t xml:space="preserve"> analysis</w:t>
      </w:r>
      <w:r>
        <w:t xml:space="preserve">: the same 17 full-length </w:t>
      </w:r>
      <w:proofErr w:type="spellStart"/>
      <w:r>
        <w:rPr>
          <w:i/>
        </w:rPr>
        <w:t>Betacoronavirus</w:t>
      </w:r>
      <w:proofErr w:type="spellEnd"/>
      <w:r>
        <w:rPr>
          <w:i/>
        </w:rPr>
        <w:t xml:space="preserve"> </w:t>
      </w:r>
      <w:r>
        <w:t>reference sequences, 1</w:t>
      </w:r>
      <w:r w:rsidR="00BF30D2">
        <w:t>7</w:t>
      </w:r>
      <w:r>
        <w:t xml:space="preserve"> near full-length </w:t>
      </w:r>
      <w:proofErr w:type="spellStart"/>
      <w:r>
        <w:t>Nobecovirus</w:t>
      </w:r>
      <w:proofErr w:type="spellEnd"/>
      <w:r>
        <w:t xml:space="preserve"> sequences, and</w:t>
      </w:r>
      <w:r w:rsidR="00BF30D2">
        <w:t xml:space="preserve"> the one </w:t>
      </w:r>
      <w:proofErr w:type="spellStart"/>
      <w:r w:rsidR="00BF30D2">
        <w:rPr>
          <w:i/>
          <w:iCs/>
        </w:rPr>
        <w:t>Gammacoronavirus</w:t>
      </w:r>
      <w:proofErr w:type="spellEnd"/>
      <w:r w:rsidR="00BF30D2">
        <w:rPr>
          <w:i/>
          <w:iCs/>
        </w:rPr>
        <w:t xml:space="preserve"> </w:t>
      </w:r>
      <w:r w:rsidR="00BF30D2">
        <w:t xml:space="preserve">outgroup, in addition to our three full genome Madagascar sequences derived from </w:t>
      </w:r>
      <w:r w:rsidR="00BF30D2">
        <w:rPr>
          <w:i/>
          <w:iCs/>
        </w:rPr>
        <w:t xml:space="preserve">R. </w:t>
      </w:r>
      <w:proofErr w:type="spellStart"/>
      <w:r w:rsidR="00BF30D2">
        <w:rPr>
          <w:i/>
          <w:iCs/>
        </w:rPr>
        <w:t>madagascariensis</w:t>
      </w:r>
      <w:proofErr w:type="spellEnd"/>
      <w:r w:rsidR="00BF30D2">
        <w:t xml:space="preserve"> and </w:t>
      </w:r>
      <w:r w:rsidR="00BF30D2" w:rsidRPr="00BF30D2">
        <w:rPr>
          <w:i/>
          <w:iCs/>
          <w:rPrChange w:id="682" w:author="Cara Brook" w:date="2021-08-30T09:22:00Z">
            <w:rPr/>
          </w:rPrChange>
        </w:rPr>
        <w:t>P. rufus</w:t>
      </w:r>
      <w:r w:rsidR="00BF30D2">
        <w:t xml:space="preserve">. Gene extractions were derived from annotation tracks reported in GenBank or manual annotation in </w:t>
      </w:r>
      <w:proofErr w:type="spellStart"/>
      <w:r w:rsidR="00BF30D2" w:rsidRPr="00BF30D2">
        <w:t>Geneious</w:t>
      </w:r>
      <w:proofErr w:type="spellEnd"/>
      <w:r w:rsidR="00BF30D2" w:rsidRPr="00BF30D2">
        <w:t xml:space="preserve"> Prime </w:t>
      </w:r>
      <w:r w:rsidR="00BF30D2">
        <w:t>based on alignment to homologs</w:t>
      </w:r>
      <w:r w:rsidR="00A75EBF">
        <w:t>. After nucleotide extraction, genes were translated prior to alignment.</w:t>
      </w:r>
    </w:p>
    <w:p w14:paraId="153B39AA" w14:textId="3E9AD836" w:rsidR="00BF30D2" w:rsidRDefault="00BF30D2" w:rsidP="00E43076"/>
    <w:p w14:paraId="6A88D851" w14:textId="7DFADEFD" w:rsidR="00A75EBF" w:rsidRDefault="00BF30D2" w:rsidP="00E43076">
      <w:r>
        <w:t>After compiling sequences for each disparate</w:t>
      </w:r>
      <w:r w:rsidR="00A75EBF">
        <w:t xml:space="preserve"> phylogenetic analysis, sequence subsets for the full-length, </w:t>
      </w:r>
      <w:proofErr w:type="spellStart"/>
      <w:r w:rsidR="00A75EBF">
        <w:t>RdRp</w:t>
      </w:r>
      <w:proofErr w:type="spellEnd"/>
      <w:r w:rsidR="00A75EBF">
        <w:t>, and four amino acid trees were aligned in MAFFT v7</w:t>
      </w:r>
      <w:r w:rsidR="002F6772">
        <w:t xml:space="preserve"> </w:t>
      </w:r>
      <w:r w:rsidR="002F6772">
        <w:fldChar w:fldCharType="begin" w:fldLock="1"/>
      </w:r>
      <w:r w:rsidR="009B67EB">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(76,77)","plainTextFormattedCitation":"(76,77)","previouslyFormattedCitation":"(76,77)"},"properties":{"noteIndex":0},"schema":"https://github.com/citation-style-language/schema/raw/master/csl-citation.json"}</w:instrText>
      </w:r>
      <w:r w:rsidR="002F6772">
        <w:fldChar w:fldCharType="separate"/>
      </w:r>
      <w:r w:rsidR="009B67EB" w:rsidRPr="009B67EB">
        <w:rPr>
          <w:noProof/>
        </w:rPr>
        <w:t>(76,77)</w:t>
      </w:r>
      <w:r w:rsidR="002F6772">
        <w:fldChar w:fldCharType="end"/>
      </w:r>
      <w:r w:rsidR="00F767CD">
        <w:t xml:space="preserve"> using default parameter values</w:t>
      </w:r>
      <w:r w:rsidR="00A75EBF">
        <w:t xml:space="preserve">. Alignments were checked manually for quality in </w:t>
      </w:r>
      <w:proofErr w:type="spellStart"/>
      <w:r w:rsidR="00A75EBF">
        <w:t>Geneious</w:t>
      </w:r>
      <w:proofErr w:type="spellEnd"/>
      <w:r w:rsidR="00A75EBF">
        <w:t xml:space="preserve"> Prime, and the </w:t>
      </w:r>
      <w:proofErr w:type="spellStart"/>
      <w:r w:rsidR="00A75EBF">
        <w:t>RdRp</w:t>
      </w:r>
      <w:proofErr w:type="spellEnd"/>
      <w:r w:rsidR="00A75EBF">
        <w:t xml:space="preserve"> </w:t>
      </w:r>
      <w:proofErr w:type="spellStart"/>
      <w:r w:rsidR="00A75EBF">
        <w:t>aligment</w:t>
      </w:r>
      <w:proofErr w:type="spellEnd"/>
      <w:r w:rsidR="00A75EBF">
        <w:t xml:space="preserve"> was trimmed to a 259 bp fragment conserved across all sequences in the subset. All sequence subsets and alignment files are available for </w:t>
      </w:r>
      <w:r w:rsidR="002F6772">
        <w:t xml:space="preserve">public access </w:t>
      </w:r>
      <w:r w:rsidR="00A75EBF">
        <w:t xml:space="preserve">in our </w:t>
      </w:r>
      <w:proofErr w:type="spellStart"/>
      <w:r w:rsidR="00A75EBF">
        <w:t>Github</w:t>
      </w:r>
      <w:proofErr w:type="spellEnd"/>
      <w:r w:rsidR="00A75EBF">
        <w:t xml:space="preserve"> repository: </w:t>
      </w:r>
      <w:hyperlink r:id="rId11" w:history="1">
        <w:r w:rsidR="00A75EBF" w:rsidRPr="00A75EBF">
          <w:rPr>
            <w:rStyle w:val="Hyperlink"/>
          </w:rPr>
          <w:t>https://github.com/brooklabteam/Mada-Bat-CoV/</w:t>
        </w:r>
      </w:hyperlink>
      <w:r w:rsidR="00A75EBF" w:rsidRPr="00BF30D2">
        <w:t>.</w:t>
      </w:r>
    </w:p>
    <w:p w14:paraId="023CCD75" w14:textId="77777777" w:rsidR="00A75EBF" w:rsidRDefault="00A75EBF" w:rsidP="00E43076"/>
    <w:p w14:paraId="3E2C2063" w14:textId="5D9A28AE" w:rsidR="00AB0B4C" w:rsidRDefault="00A75EBF" w:rsidP="00673AB4">
      <w:r>
        <w:t xml:space="preserve">After quality control, alignments were sent </w:t>
      </w:r>
      <w:r w:rsidR="002F6772">
        <w:t xml:space="preserve">to </w:t>
      </w:r>
      <w:proofErr w:type="spellStart"/>
      <w:r w:rsidR="002F6772">
        <w:t>Modeltest</w:t>
      </w:r>
      <w:proofErr w:type="spellEnd"/>
      <w:r w:rsidR="002F6772">
        <w:t xml:space="preserve">-NG </w:t>
      </w:r>
      <w:r w:rsidR="002F6772">
        <w:fldChar w:fldCharType="begin" w:fldLock="1"/>
      </w:r>
      <w:r w:rsidR="009B67EB">
        <w:instrText>ADDIN CSL_CITATION {"citationItems":[{"id":"ITEM-1","itemData":{"DOI":"10.1093/molbev/msz189","ISSN":"15371719","PMID":"31432070","abstract":"ModelTest-NG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author":[{"dropping-particle":"","family":"Darriba","given":"DIego","non-dropping-particle":"","parse-names":false,"suffix":""},{"dropping-particle":"","family":"Posada","given":"David","non-dropping-particle":"","parse-names":false,"suffix":""},{"dropping-particle":"","family":"Kozlov","given":"Alexey M.","non-dropping-particle":"","parse-names":false,"suffix":""},{"dropping-particle":"","family":"Stamatakis","given":"Alexandros","non-dropping-particle":"","parse-names":false,"suffix":""},{"dropping-particle":"","family":"Morel","given":"Benoit","non-dropping-particle":"","parse-names":false,"suffix":""},{"dropping-particle":"","family":"Flouri","given":"Tomas","non-dropping-particle":"","parse-names":false,"suffix":""}],"container-title":"Molecular Biology and Evolution","id":"ITEM-1","issue":"1","issued":{"date-parts":[["2020"]]},"page":"291-294","title":"ModelTest-NG: A new and scalable tool for the selection of DNA and protein evolutionary models","type":"article-journal","volume":"37"},"uris":["http://www.mendeley.com/documents/?uuid=7f0c97c2-438d-480e-b35b-058893e77785"]}],"mendeley":{"formattedCitation":"(78)","plainTextFormattedCitation":"(78)","previouslyFormattedCitation":"(78)"},"properties":{"noteIndex":0},"schema":"https://github.com/citation-style-language/schema/raw/master/csl-citation.json"}</w:instrText>
      </w:r>
      <w:r w:rsidR="002F6772">
        <w:fldChar w:fldCharType="separate"/>
      </w:r>
      <w:r w:rsidR="009B67EB" w:rsidRPr="009B67EB">
        <w:rPr>
          <w:noProof/>
        </w:rPr>
        <w:t>(78)</w:t>
      </w:r>
      <w:r w:rsidR="002F6772">
        <w:fldChar w:fldCharType="end"/>
      </w:r>
      <w:r w:rsidR="00C10014">
        <w:t xml:space="preserve"> </w:t>
      </w:r>
      <w:r w:rsidR="002F6772">
        <w:t xml:space="preserve">to assess the best fit nucleotide or amino acid substitution model appropriate for the data, then to </w:t>
      </w:r>
      <w:proofErr w:type="spellStart"/>
      <w:r w:rsidR="002F6772">
        <w:t>RAxML</w:t>
      </w:r>
      <w:proofErr w:type="spellEnd"/>
      <w:r w:rsidR="002F6772">
        <w:t xml:space="preserve">-NG </w:t>
      </w:r>
      <w:r w:rsidR="00C10014">
        <w:fldChar w:fldCharType="begin" w:fldLock="1"/>
      </w:r>
      <w:r w:rsidR="009B67EB">
        <w:instrText>ADDIN CSL_CITATION {"citationItems":[{"id":"ITEM-1","itemData":{"DOI":"10.1093/bioinformatics/btz305","ISSN":"14602059","PMID":"31070718","abstract":"Motivation: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online.","author":[{"dropping-particle":"","family":"Kozlov","given":"Alexey M.","non-dropping-particle":"","parse-names":false,"suffix":""},{"dropping-particle":"","family":"Darriba","given":"Diego","non-dropping-particle":"","parse-names":false,"suffix":""},{"dropping-particle":"","family":"Flouri","given":"Tomáš","non-dropping-particle":"","parse-names":false,"suffix":""},{"dropping-particle":"","family":"Morel","given":"Benoit","non-dropping-particle":"","parse-names":false,"suffix":""},{"dropping-particle":"","family":"Stamatakis","given":"Alexandros","non-dropping-particle":"","parse-names":false,"suffix":""}],"container-title":"Bioinformatics","id":"ITEM-1","issue":"21","issued":{"date-parts":[["2019"]]},"page":"4453-4455","title":"RAxML-NG: A fast, scalable and user-friendly tool for maximum likelihood phylogenetic inference","type":"article-journal","volume":"35"},"uris":["http://www.mendeley.com/documents/?uuid=0394cc1c-69a0-4170-80e1-11e9288a9dbd"]}],"mendeley":{"formattedCitation":"(79)","plainTextFormattedCitation":"(79)","previouslyFormattedCitation":"(79)"},"properties":{"noteIndex":0},"schema":"https://github.com/citation-style-language/schema/raw/master/csl-citation.json"}</w:instrText>
      </w:r>
      <w:r w:rsidR="00C10014">
        <w:fldChar w:fldCharType="separate"/>
      </w:r>
      <w:r w:rsidR="009B67EB" w:rsidRPr="009B67EB">
        <w:rPr>
          <w:noProof/>
        </w:rPr>
        <w:t>(79)</w:t>
      </w:r>
      <w:r w:rsidR="00C10014">
        <w:fldChar w:fldCharType="end"/>
      </w:r>
      <w:r w:rsidR="00C10014">
        <w:t xml:space="preserve"> </w:t>
      </w:r>
      <w:r w:rsidR="002F6772">
        <w:t xml:space="preserve">to construct the corresponding maximum likelihood </w:t>
      </w:r>
      <w:r w:rsidR="00F767CD">
        <w:t xml:space="preserve">(ML) </w:t>
      </w:r>
      <w:r w:rsidR="002F6772">
        <w:t>tree.</w:t>
      </w:r>
      <w:r w:rsidR="00F767CD">
        <w:t xml:space="preserve"> Following best practices outlined in the </w:t>
      </w:r>
      <w:proofErr w:type="spellStart"/>
      <w:r w:rsidR="00F767CD">
        <w:t>RAxML</w:t>
      </w:r>
      <w:proofErr w:type="spellEnd"/>
      <w:r w:rsidR="00F767CD">
        <w:t>-NG manual, twenty ML inferences were made on each original alignment</w:t>
      </w:r>
      <w:r w:rsidR="00673AB4">
        <w:t xml:space="preserve"> and </w:t>
      </w:r>
      <w:r w:rsidR="00F767CD">
        <w:t xml:space="preserve">bootstrap replicate trees were inferred using </w:t>
      </w:r>
      <w:proofErr w:type="spellStart"/>
      <w:r w:rsidR="00F767CD">
        <w:t>Felsenstein’s</w:t>
      </w:r>
      <w:proofErr w:type="spellEnd"/>
      <w:r w:rsidR="00F767CD">
        <w:t xml:space="preserve"> method</w:t>
      </w:r>
      <w:r w:rsidR="00673AB4">
        <w:t xml:space="preserve"> </w:t>
      </w:r>
      <w:r w:rsidR="00673AB4">
        <w:fldChar w:fldCharType="begin" w:fldLock="1"/>
      </w:r>
      <w:r w:rsidR="009B67EB">
        <w:instrText>ADDIN CSL_CITATION {"citationItems":[{"id":"ITEM-1","itemData":{"DOI":"10.1111/j.1558-5646.1985.tb00420.x","ISSN":"0014-3820","PMID":"28561359","abstract":"The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characters.","author":[{"dropping-particle":"","family":"Felsenstein","given":"Joseph","non-dropping-particle":"","parse-names":false,"suffix":""}],"container-title":"Evolution","id":"ITEM-1","issue":"4","issued":{"date-parts":[["1985"]]},"page":"783-791","title":"Confidence limits on phylogenies: An approach using the bootstrap","type":"article-journal","volume":"39"},"uris":["http://www.mendeley.com/documents/?uuid=b064e8a3-ff35-4d22-864f-6621fb43e00f"]}],"mendeley":{"formattedCitation":"(80)","plainTextFormattedCitation":"(80)","previouslyFormattedCitation":"(80)"},"properties":{"noteIndex":0},"schema":"https://github.com/citation-style-language/schema/raw/master/csl-citation.json"}</w:instrText>
      </w:r>
      <w:r w:rsidR="00673AB4">
        <w:fldChar w:fldCharType="separate"/>
      </w:r>
      <w:r w:rsidR="009B67EB" w:rsidRPr="009B67EB">
        <w:rPr>
          <w:noProof/>
        </w:rPr>
        <w:t>(80)</w:t>
      </w:r>
      <w:r w:rsidR="00673AB4">
        <w:fldChar w:fldCharType="end"/>
      </w:r>
      <w:r w:rsidR="00673AB4">
        <w:t xml:space="preserve">, with the MRE-based </w:t>
      </w:r>
      <w:proofErr w:type="spellStart"/>
      <w:r w:rsidR="00673AB4">
        <w:t>boo</w:t>
      </w:r>
      <w:r w:rsidR="00AB0B4C">
        <w:t>t</w:t>
      </w:r>
      <w:r w:rsidR="00673AB4">
        <w:t>stopping</w:t>
      </w:r>
      <w:proofErr w:type="spellEnd"/>
      <w:r w:rsidR="00673AB4">
        <w:t xml:space="preserve"> test applied after every 50 replicates </w:t>
      </w:r>
      <w:r w:rsidR="00673AB4">
        <w:fldChar w:fldCharType="begin" w:fldLock="1"/>
      </w:r>
      <w:r w:rsidR="009B67EB">
        <w:instrText>ADDIN CSL_CITATION {"citationItems":[{"id":"ITEM-1","itemData":{"DOI":"10.1089/cmb.2009.0179","ISSN":"10665277","PMID":"20377449","abstract":"Phylogenetic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A…","author":[{"dropping-particle":"","family":"Pattengale","given":"Nicholas D.","non-dropping-particle":"","parse-names":false,"suffix":""},{"dropping-particle":"","family":"Alipour","given":"Masoud","non-dropping-particle":"","parse-names":false,"suffix":""},{"dropping-particle":"","family":"Bininda-Emonds","given":"Olaf R.P.","non-dropping-particle":"","parse-names":false,"suffix":""},{"dropping-particle":"","family":"Moret","given":"Bernard M.E.","non-dropping-particle":"","parse-names":false,"suffix":""},{"dropping-particle":"","family":"Stamatakis","given":"Alexandros","non-dropping-particle":"","parse-names":false,"suffix":""}],"container-title":"Journal of Computational Biology","id":"ITEM-1","issue":"3","issued":{"date-parts":[["2010"]]},"page":"337-354","title":"How many bootstrap replicates are necessary?","type":"article-journal","volume":"17"},"uris":["http://www.mendeley.com/documents/?uuid=6b3e1cac-f1cd-4b47-aa23-cba0fbdb892d"]}],"mendeley":{"formattedCitation":"(81)","plainTextFormattedCitation":"(81)","previouslyFormattedCitation":"(81)"},"properties":{"noteIndex":0},"schema":"https://github.com/citation-style-language/schema/raw/master/csl-citation.json"}</w:instrText>
      </w:r>
      <w:r w:rsidR="00673AB4">
        <w:fldChar w:fldCharType="separate"/>
      </w:r>
      <w:r w:rsidR="009B67EB" w:rsidRPr="009B67EB">
        <w:rPr>
          <w:noProof/>
        </w:rPr>
        <w:t>(81)</w:t>
      </w:r>
      <w:r w:rsidR="00673AB4">
        <w:fldChar w:fldCharType="end"/>
      </w:r>
      <w:r w:rsidR="00673AB4">
        <w:t>. Boots</w:t>
      </w:r>
      <w:r w:rsidR="00094278">
        <w:t>t</w:t>
      </w:r>
      <w:r w:rsidR="00673AB4">
        <w:t xml:space="preserve">rapping was terminated once diagnostic statistics dropped below the threshold value </w:t>
      </w:r>
      <w:r w:rsidR="00F767CD">
        <w:t xml:space="preserve">and support values were drawn on the best-scoring tree. </w:t>
      </w:r>
      <w:r w:rsidR="00AB0B4C">
        <w:t xml:space="preserve">Resulting phylogenies were visualized in R v.4.0.3 for MacIntosh, using the package </w:t>
      </w:r>
      <w:proofErr w:type="spellStart"/>
      <w:r w:rsidR="00AB0B4C">
        <w:t>ggtree</w:t>
      </w:r>
      <w:proofErr w:type="spellEnd"/>
      <w:r w:rsidR="00AB0B4C">
        <w:t xml:space="preserve"> </w:t>
      </w:r>
      <w:r w:rsidR="00AB0B4C">
        <w:fldChar w:fldCharType="begin" w:fldLock="1"/>
      </w:r>
      <w:r w:rsidR="009B67EB">
        <w:instrText>ADDIN CSL_CITATION {"citationItems":[{"id":"ITEM-1","itemData":{"DOI":"10.1111/2041-210X.12628","ISSN":"2041210X","abstract":"We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(http://www.bioconductor.org/packages/ggtree).","author":[{"dropping-particle":"","family":"Yu","given":"Guangchuang","non-dropping-particle":"","parse-names":false,"suffix":""},{"dropping-particle":"","family":"Smith","given":"David K.","non-dropping-particle":"","parse-names":false,"suffix":""},{"dropping-particle":"","family":"Zhu","given":"Huachen","non-dropping-particle":"","parse-names":false,"suffix":""},{"dropping-particle":"","family":"Guan","given":"Yi","non-dropping-particle":"","parse-names":false,"suffix":""},{"dropping-particle":"","family":"Lam","given":"Tommy Tsan Yuk","non-dropping-particle":"","parse-names":false,"suffix":""}],"container-title":"Methods in Ecology and Evolution","id":"ITEM-1","issue":"1","issued":{"date-parts":[["2017"]]},"page":"28-36","title":"Ggtree: an R Package for visualization and annotation of phylogenetic trees with their covariates and other associated data","type":"article-journal","volume":"8"},"uris":["http://www.mendeley.com/documents/?uuid=935ce2d1-5a37-459b-b146-34a096e43f4b"]}],"mendeley":{"formattedCitation":"(82)","plainTextFormattedCitation":"(82)","previouslyFormattedCitation":"(82)"},"properties":{"noteIndex":0},"schema":"https://github.com/citation-style-language/schema/raw/master/csl-citation.json"}</w:instrText>
      </w:r>
      <w:r w:rsidR="00AB0B4C">
        <w:fldChar w:fldCharType="separate"/>
      </w:r>
      <w:r w:rsidR="009B67EB" w:rsidRPr="009B67EB">
        <w:rPr>
          <w:noProof/>
        </w:rPr>
        <w:t>(82)</w:t>
      </w:r>
      <w:r w:rsidR="00AB0B4C">
        <w:fldChar w:fldCharType="end"/>
      </w:r>
      <w:r w:rsidR="00AB0B4C">
        <w:t>.</w:t>
      </w:r>
    </w:p>
    <w:p w14:paraId="257624F7" w14:textId="77777777" w:rsidR="00673AB4" w:rsidRDefault="00673AB4" w:rsidP="00673AB4">
      <w:pPr>
        <w:rPr>
          <w:i/>
          <w:iCs/>
        </w:rPr>
      </w:pPr>
    </w:p>
    <w:p w14:paraId="2E5A2455" w14:textId="2711B514" w:rsidR="005649C1" w:rsidRDefault="005649C1" w:rsidP="00A60EE4">
      <w:pPr>
        <w:rPr>
          <w:i/>
          <w:iCs/>
        </w:rPr>
      </w:pPr>
      <w:r>
        <w:rPr>
          <w:i/>
          <w:iCs/>
        </w:rPr>
        <w:t>Recombination Analysis</w:t>
      </w:r>
    </w:p>
    <w:p w14:paraId="490D1ED0" w14:textId="397B7B94" w:rsidR="0017196E" w:rsidRDefault="00AB0B4C"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w:t>
      </w:r>
      <w:r w:rsidR="0017196E">
        <w:rPr>
          <w:iCs/>
        </w:rPr>
        <w:t xml:space="preserve">. </w:t>
      </w:r>
      <w:r w:rsidR="00BA14F4">
        <w:rPr>
          <w:iCs/>
        </w:rPr>
        <w:t xml:space="preserve">Sequences were first aligned </w:t>
      </w:r>
      <w:r w:rsidR="0017196E">
        <w:t xml:space="preserve">in MAFFT v7 </w:t>
      </w:r>
      <w:r w:rsidR="0017196E">
        <w:fldChar w:fldCharType="begin" w:fldLock="1"/>
      </w:r>
      <w:r w:rsidR="009B67EB">
        <w:instrText>ADDIN CSL_CITATION {"citationItems":[{"id":"ITEM-1","itemData":{"DOI":"10.1093/nar/gkt389","ISSN":"13624962","PMID":"23677614","abstract":"We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biology.","author":[{"dropping-particle":"","family":"Kuraku","given":"Shigehiro","non-dropping-particle":"","parse-names":false,"suffix":""},{"dropping-particle":"","family":"Zmasek","given":"Christian M.","non-dropping-particle":"","parse-names":false,"suffix":""},{"dropping-particle":"","family":"Nishimura","given":"Osamu","non-dropping-particle":"","parse-names":false,"suffix":""},{"dropping-particle":"","family":"Katoh","given":"Kazutaka","non-dropping-particle":"","parse-names":false,"suffix":""}],"container-title":"Nucleic acids research","id":"ITEM-1","issue":"Web Server issue","issued":{"date-parts":[["2013"]]},"page":"22-28","title":"aLeaves facilitates on-demand exploration of metazoan gene family trees on MAFFT sequence alignment server with enhanced interactivity.","type":"article-journal","volume":"41"},"uris":["http://www.mendeley.com/documents/?uuid=d0423704-ad9e-4c13-9265-17f7d7550c09"]},{"id":"ITEM-2","itemData":{"DOI":"10.1093/bib/bbx108","ISSN":"14774054","PMID":"28968734","abstract":"This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author":[{"dropping-particle":"","family":"Katoh","given":"Kazutaka","non-dropping-particle":"","parse-names":false,"suffix":""},{"dropping-particle":"","family":"Rozewicki","given":"John","non-dropping-particle":"","parse-names":false,"suffix":""},{"dropping-particle":"","family":"Yamada","given":"Kazunori D.","non-dropping-particle":"","parse-names":false,"suffix":""}],"container-title":"Briefings in Bioinformatics","id":"ITEM-2","issue":"4","issued":{"date-parts":[["2018"]]},"page":"1160-1166","title":"MAFFT online service: Multiple sequence alignment, interactive sequence choice and visualization","type":"article-journal","volume":"20"},"uris":["http://www.mendeley.com/documents/?uuid=65781c14-9a21-4781-9b14-e33849f46c8a"]}],"mendeley":{"formattedCitation":"(76,77)","plainTextFormattedCitation":"(76,77)","previouslyFormattedCitation":"(76,77)"},"properties":{"noteIndex":0},"schema":"https://github.com/citation-style-language/schema/raw/master/csl-citation.json"}</w:instrText>
      </w:r>
      <w:r w:rsidR="0017196E">
        <w:fldChar w:fldCharType="separate"/>
      </w:r>
      <w:r w:rsidR="009B67EB" w:rsidRPr="009B67EB">
        <w:rPr>
          <w:noProof/>
        </w:rPr>
        <w:t>(76,77)</w:t>
      </w:r>
      <w:r w:rsidR="0017196E">
        <w:fldChar w:fldCharType="end"/>
      </w:r>
      <w:r w:rsidR="0017196E">
        <w:t xml:space="preserve"> using default parameter values</w:t>
      </w:r>
      <w:r w:rsidR="0017196E">
        <w:rPr>
          <w:iCs/>
        </w:rPr>
        <w:t xml:space="preserve"> </w:t>
      </w:r>
      <w:r w:rsidR="00BA14F4">
        <w:rPr>
          <w:iCs/>
        </w:rPr>
        <w:t xml:space="preserve">with full genome sequences corresponding to two disparate </w:t>
      </w:r>
      <w:proofErr w:type="spellStart"/>
      <w:r w:rsidR="00BA14F4">
        <w:rPr>
          <w:i/>
        </w:rPr>
        <w:t>Nobecovirus</w:t>
      </w:r>
      <w:proofErr w:type="spellEnd"/>
      <w:r w:rsidR="00BA14F4">
        <w:rPr>
          <w:i/>
        </w:rPr>
        <w:t xml:space="preserve"> </w:t>
      </w:r>
      <w:r w:rsidR="00BA14F4">
        <w:rPr>
          <w:iCs/>
        </w:rPr>
        <w:t xml:space="preserve">genotypes, </w:t>
      </w:r>
      <w:r w:rsidR="0017196E">
        <w:rPr>
          <w:iCs/>
        </w:rPr>
        <w:t>the HKU9 (</w:t>
      </w:r>
      <w:r w:rsidR="0017196E" w:rsidRPr="00BA14F4">
        <w:rPr>
          <w:iCs/>
        </w:rPr>
        <w:t>EF065514</w:t>
      </w:r>
      <w:r w:rsidR="0017196E">
        <w:rPr>
          <w:iCs/>
        </w:rPr>
        <w:t>-</w:t>
      </w:r>
      <w:r w:rsidR="0017196E" w:rsidRPr="00BA14F4">
        <w:rPr>
          <w:iCs/>
        </w:rPr>
        <w:t>EF06551</w:t>
      </w:r>
      <w:r w:rsidR="0017196E">
        <w:rPr>
          <w:iCs/>
        </w:rPr>
        <w:t xml:space="preserve">6, </w:t>
      </w:r>
      <w:r w:rsidR="0017196E" w:rsidRPr="00BA14F4">
        <w:rPr>
          <w:iCs/>
        </w:rPr>
        <w:t>HM21109</w:t>
      </w:r>
      <w:r w:rsidR="0017196E">
        <w:rPr>
          <w:iCs/>
        </w:rPr>
        <w:t>8-</w:t>
      </w:r>
      <w:r w:rsidR="0017196E" w:rsidRPr="00BA14F4">
        <w:rPr>
          <w:iCs/>
        </w:rPr>
        <w:t>HM211</w:t>
      </w:r>
      <w:r w:rsidR="0017196E">
        <w:rPr>
          <w:iCs/>
        </w:rPr>
        <w:t xml:space="preserve">100, </w:t>
      </w:r>
      <w:r w:rsidR="0017196E" w:rsidRPr="00BA14F4">
        <w:rPr>
          <w:iCs/>
        </w:rPr>
        <w:t>MG693170</w:t>
      </w:r>
      <w:r w:rsidR="0017196E">
        <w:rPr>
          <w:iCs/>
        </w:rPr>
        <w:t xml:space="preserve">, </w:t>
      </w:r>
      <w:r w:rsidR="0017196E" w:rsidRPr="00BA14F4">
        <w:rPr>
          <w:iCs/>
        </w:rPr>
        <w:t>NC_009021</w:t>
      </w:r>
      <w:r w:rsidR="0017196E">
        <w:rPr>
          <w:iCs/>
        </w:rPr>
        <w:t xml:space="preserve">, </w:t>
      </w:r>
      <w:r w:rsidR="0017196E" w:rsidRPr="00BA14F4">
        <w:rPr>
          <w:iCs/>
        </w:rPr>
        <w:t>MG762674</w:t>
      </w:r>
      <w:r w:rsidR="0017196E">
        <w:rPr>
          <w:iCs/>
        </w:rPr>
        <w:t xml:space="preserve">) and the </w:t>
      </w:r>
      <w:r w:rsidR="0017196E">
        <w:rPr>
          <w:i/>
        </w:rPr>
        <w:t xml:space="preserve">Eidolon </w:t>
      </w:r>
      <w:proofErr w:type="spellStart"/>
      <w:r w:rsidR="0017196E">
        <w:rPr>
          <w:i/>
        </w:rPr>
        <w:t>helvum</w:t>
      </w:r>
      <w:proofErr w:type="spellEnd"/>
      <w:r w:rsidR="0017196E">
        <w:rPr>
          <w:i/>
        </w:rPr>
        <w:t xml:space="preserve"> </w:t>
      </w:r>
      <w:r w:rsidR="0017196E">
        <w:rPr>
          <w:iCs/>
        </w:rPr>
        <w:t>genotypes (</w:t>
      </w:r>
      <w:r w:rsidR="0017196E" w:rsidRPr="00BA14F4">
        <w:rPr>
          <w:iCs/>
        </w:rPr>
        <w:t>MG693169</w:t>
      </w:r>
      <w:r w:rsidR="0017196E">
        <w:rPr>
          <w:iCs/>
        </w:rPr>
        <w:t xml:space="preserve">, </w:t>
      </w:r>
      <w:r w:rsidR="0017196E" w:rsidRPr="00BA14F4">
        <w:rPr>
          <w:iCs/>
        </w:rPr>
        <w:t>MG69317</w:t>
      </w:r>
      <w:r w:rsidR="0017196E">
        <w:rPr>
          <w:iCs/>
        </w:rPr>
        <w:t>1-</w:t>
      </w:r>
      <w:r w:rsidR="0017196E" w:rsidRPr="00BA14F4">
        <w:rPr>
          <w:iCs/>
        </w:rPr>
        <w:t>MG693172</w:t>
      </w:r>
      <w:r w:rsidR="0017196E">
        <w:rPr>
          <w:iCs/>
        </w:rPr>
        <w:t xml:space="preserve">, </w:t>
      </w:r>
      <w:r w:rsidR="0017196E" w:rsidRPr="00BA14F4">
        <w:rPr>
          <w:iCs/>
        </w:rPr>
        <w:t>NC_048212</w:t>
      </w:r>
      <w:r w:rsidR="0017196E">
        <w:rPr>
          <w:iCs/>
        </w:rPr>
        <w:t xml:space="preserve">). </w:t>
      </w:r>
      <w:proofErr w:type="spellStart"/>
      <w:r w:rsidR="0017196E">
        <w:rPr>
          <w:i/>
        </w:rPr>
        <w:t>Nobecovirus</w:t>
      </w:r>
      <w:proofErr w:type="spellEnd"/>
      <w:r w:rsidR="0017196E">
        <w:rPr>
          <w:i/>
        </w:rPr>
        <w:t xml:space="preserve"> </w:t>
      </w:r>
      <w:r w:rsidR="0017196E">
        <w:rPr>
          <w:iCs/>
        </w:rPr>
        <w:t xml:space="preserve">sequences corresponding to the GCCDC1 </w:t>
      </w:r>
      <w:r w:rsidR="0017196E">
        <w:rPr>
          <w:iCs/>
        </w:rPr>
        <w:fldChar w:fldCharType="begin" w:fldLock="1"/>
      </w:r>
      <w:r w:rsidR="005B3F8C">
        <w:rPr>
          <w:iCs/>
        </w:rPr>
        <w:instrText>ADDIN CSL_CITATION {"citationItems":[{"id":"ITEM-1","itemData":{"DOI":"10.1371/journal.ppat.1005883","author":[{"dropping-particle":"","family":"Huang","given":"Canping","non-dropping-particle":"","parse-names":false,"suffix":""},{"dropping-particle":"","family":"Liu","given":"William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Pathogens","id":"ITEM-1","issue":"9","issued":{"date-parts":[["2016"]]},"page":"1-25","title":"A bat-derived putative cross-family recombinant coronavirus with a reovirus gene","type":"article-journal","volume":"12"},"uris":["http://www.mendeley.com/documents/?uuid=b3e43ee6-cd18-4a4e-b966-9f98063e05b3"]},{"id":"ITEM-2","itemData":{"DOI":"10.3390/v12050539","ISSN":"1999-4915","PMID":"32422932","abstract":"Rousettus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A","non-dropping-particle":"","parse-names":false,"suffix":""}],"container-title":"Viruses","id":"ITEM-2","issue":"5","issued":{"date-parts":[["2020","5","14"]]},"language":"eng","page":"539","publisher":"MDPI","title":"Detection of recombinant Rousettus bat coronavirus GCCDC1 in lesser dawn bats (Eonycteris spelaea) in Singapore","type":"article-journal","volume":"12"},"uris":["http://www.mendeley.com/documents/?uuid=787bf8c6-16c5-3ab1-8cb6-cbfb42ee366f"]}],"mendeley":{"formattedCitation":"(21,60)","plainTextFormattedCitation":"(21,60)","previouslyFormattedCitation":"(21,60)"},"properties":{"noteIndex":0},"schema":"https://github.com/citation-style-language/schema/raw/master/csl-citation.json"}</w:instrText>
      </w:r>
      <w:r w:rsidR="0017196E">
        <w:rPr>
          <w:iCs/>
        </w:rPr>
        <w:fldChar w:fldCharType="separate"/>
      </w:r>
      <w:r w:rsidR="0017196E" w:rsidRPr="0017196E">
        <w:rPr>
          <w:iCs/>
          <w:noProof/>
        </w:rPr>
        <w:t>(21,60)</w:t>
      </w:r>
      <w:r w:rsidR="0017196E">
        <w:rPr>
          <w:iCs/>
        </w:rPr>
        <w:fldChar w:fldCharType="end"/>
      </w:r>
      <w:r w:rsidR="0017196E">
        <w:rPr>
          <w:iCs/>
        </w:rPr>
        <w:t xml:space="preserve"> and GX2018/BatCoV92 </w:t>
      </w:r>
      <w:r w:rsidR="0017196E">
        <w:rPr>
          <w:iCs/>
        </w:rPr>
        <w:fldChar w:fldCharType="begin" w:fldLock="1"/>
      </w:r>
      <w:r w:rsidR="009B67EB">
        <w:rPr>
          <w:iCs/>
        </w:rPr>
        <w:instrText>ADDIN CSL_CITATION {"citationItems":[{"id":"ITEM-1","itemData":{"ISSN":"1664-302X","abstract":"Outbreaks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Microbiology","id":"ITEM-1","issued":{"date-parts":[["2019"]]},"page":"1900","title":"Identification of diverse bat Alphacoronaviruses and Betacoronaviruses in China provides new insights into the evolution and origin of coronavirus-related diseases","type":"article-journal","volume":"10"},"uris":["http://www.mendeley.com/documents/?uuid=188081cc-e6f4-3f4f-927a-97812b4b692f"]},{"id":"ITEM-2","itemData":{"DOI":"10.1099/JGV.0.001307","ISSN":"14652099","PMID":"31418677","abstract":"Bats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Virology","id":"ITEM-2","issue":"10","issued":{"date-parts":[["2019"]]},"page":"1363-1374","title":"Detection and characterization of a novel bat-borne coronavirus in Singapore using multiple molecular approaches","type":"article-journal","volume":"100"},"uris":["http://www.mendeley.com/documents/?uuid=44dfe39f-dc32-4cf6-97b3-ab39e69bd6b9"]}],"mendeley":{"formattedCitation":"(58,83)","plainTextFormattedCitation":"(58,83)","previouslyFormattedCitation":"(58,83)"},"properties":{"noteIndex":0},"schema":"https://github.com/citation-style-language/schema/raw/master/csl-citation.json"}</w:instrText>
      </w:r>
      <w:r w:rsidR="0017196E">
        <w:rPr>
          <w:iCs/>
        </w:rPr>
        <w:fldChar w:fldCharType="separate"/>
      </w:r>
      <w:r w:rsidR="009B67EB" w:rsidRPr="009B67EB">
        <w:rPr>
          <w:iCs/>
          <w:noProof/>
        </w:rPr>
        <w:t>(58,83)</w:t>
      </w:r>
      <w:r w:rsidR="0017196E">
        <w:rPr>
          <w:iCs/>
        </w:rPr>
        <w:fldChar w:fldCharType="end"/>
      </w:r>
      <w:r w:rsidR="0017196E">
        <w:rPr>
          <w:iCs/>
        </w:rPr>
        <w:t xml:space="preserve"> genotypes were left out of recombination analyses due to the presence of inserted genes and/or genetic material upstream from N in the corresponding genomes, which interfered with the alignment. </w:t>
      </w:r>
    </w:p>
    <w:p w14:paraId="771D8F49" w14:textId="77777777" w:rsidR="0017196E" w:rsidRDefault="0017196E" w:rsidP="0017196E">
      <w:pPr>
        <w:rPr>
          <w:iCs/>
        </w:rPr>
      </w:pPr>
    </w:p>
    <w:p w14:paraId="538F72E8" w14:textId="3A4C69BC" w:rsidR="0017196E" w:rsidRDefault="0017196E" w:rsidP="0017196E">
      <w:pPr>
        <w:rPr>
          <w:iCs/>
        </w:rPr>
      </w:pPr>
      <w:r>
        <w:rPr>
          <w:iCs/>
        </w:rPr>
        <w:lastRenderedPageBreak/>
        <w:t xml:space="preserve">After alignment, genomes were analyzed for recombination in the program </w:t>
      </w:r>
      <w:proofErr w:type="spellStart"/>
      <w:r>
        <w:rPr>
          <w:iCs/>
        </w:rPr>
        <w:t>SimPlot</w:t>
      </w:r>
      <w:proofErr w:type="spellEnd"/>
      <w:r>
        <w:rPr>
          <w:iCs/>
        </w:rPr>
        <w:t xml:space="preserve"> (version 3.5.1). Similarity plots</w:t>
      </w:r>
      <w:r w:rsidR="003A7470">
        <w:rPr>
          <w:iCs/>
        </w:rPr>
        <w:t xml:space="preserve">, which </w:t>
      </w:r>
      <w:r>
        <w:rPr>
          <w:iCs/>
        </w:rPr>
        <w:t>comput</w:t>
      </w:r>
      <w:r w:rsidR="003A7470">
        <w:rPr>
          <w:iCs/>
        </w:rPr>
        <w:t>e</w:t>
      </w:r>
      <w:r>
        <w:rPr>
          <w:iCs/>
        </w:rPr>
        <w:t xml:space="preserve"> identity across all genomic positions</w:t>
      </w:r>
      <w:r w:rsidR="003A7470">
        <w:rPr>
          <w:iCs/>
        </w:rPr>
        <w:t xml:space="preserve"> in an alignment</w:t>
      </w:r>
      <w:r>
        <w:rPr>
          <w:iCs/>
        </w:rPr>
        <w:t xml:space="preserve">,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Pr>
          <w:i/>
        </w:rPr>
        <w:t xml:space="preserve"> </w:t>
      </w:r>
      <w:r>
        <w:rPr>
          <w:iCs/>
        </w:rPr>
        <w:t>clades as references, and the corresponding Madagascar sequence as the alternative</w:t>
      </w:r>
      <w:r w:rsidR="003A7470">
        <w:rPr>
          <w:iCs/>
        </w:rPr>
        <w:t xml:space="preserve">. </w:t>
      </w:r>
      <w:proofErr w:type="spellStart"/>
      <w:r>
        <w:rPr>
          <w:iCs/>
        </w:rPr>
        <w:t>Bootscan</w:t>
      </w:r>
      <w:proofErr w:type="spellEnd"/>
      <w:r>
        <w:rPr>
          <w:iCs/>
        </w:rPr>
        <w:t xml:space="preserve"> analys</w:t>
      </w:r>
      <w:r w:rsidR="003A7470">
        <w:rPr>
          <w:iCs/>
        </w:rPr>
        <w:t xml:space="preserve">es were also conducted on the same alignment, using the same query and reference inputs. Both Similarity and </w:t>
      </w:r>
      <w:proofErr w:type="spellStart"/>
      <w:r w:rsidR="003A7470">
        <w:rPr>
          <w:iCs/>
        </w:rPr>
        <w:t>Bootscan</w:t>
      </w:r>
      <w:proofErr w:type="spellEnd"/>
      <w:r w:rsidR="003A7470">
        <w:rPr>
          <w:iCs/>
        </w:rPr>
        <w:t xml:space="preserve"> analyses were carried out using a window size of 200bp and a step size of 20bp.</w:t>
      </w:r>
    </w:p>
    <w:p w14:paraId="33C66094" w14:textId="77777777" w:rsidR="005649C1" w:rsidRPr="00094278" w:rsidRDefault="005649C1" w:rsidP="00A60EE4">
      <w:pPr>
        <w:rPr>
          <w:i/>
          <w:iCs/>
        </w:rPr>
      </w:pPr>
    </w:p>
    <w:p w14:paraId="3B4FD41D" w14:textId="57E4D7FF" w:rsidR="009C3163" w:rsidRDefault="009C3163" w:rsidP="00A60EE4">
      <w:pPr>
        <w:rPr>
          <w:i/>
          <w:iCs/>
        </w:rPr>
      </w:pPr>
      <w:r w:rsidRPr="00F8790D">
        <w:rPr>
          <w:i/>
          <w:iCs/>
        </w:rPr>
        <w:t xml:space="preserve">Nucleotide </w:t>
      </w:r>
      <w:r w:rsidR="005649C1" w:rsidRPr="00F8790D">
        <w:rPr>
          <w:i/>
          <w:iCs/>
        </w:rPr>
        <w:t>S</w:t>
      </w:r>
      <w:r w:rsidRPr="00F8790D">
        <w:rPr>
          <w:i/>
          <w:iCs/>
        </w:rPr>
        <w:t xml:space="preserve">equence </w:t>
      </w:r>
      <w:r w:rsidR="005649C1" w:rsidRPr="00F8790D">
        <w:rPr>
          <w:i/>
          <w:iCs/>
        </w:rPr>
        <w:t>A</w:t>
      </w:r>
      <w:r w:rsidRPr="00F8790D">
        <w:rPr>
          <w:i/>
          <w:iCs/>
        </w:rPr>
        <w:t xml:space="preserve">ccession </w:t>
      </w:r>
      <w:r w:rsidR="005649C1" w:rsidRPr="00F8790D">
        <w:rPr>
          <w:i/>
          <w:iCs/>
        </w:rPr>
        <w:t>N</w:t>
      </w:r>
      <w:r w:rsidRPr="00F8790D">
        <w:rPr>
          <w:i/>
          <w:iCs/>
        </w:rPr>
        <w:t>umbers</w:t>
      </w:r>
    </w:p>
    <w:p w14:paraId="7A2A7857" w14:textId="4C7622F2" w:rsidR="00F8790D" w:rsidRPr="00F8790D" w:rsidRDefault="00F8790D"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one from </w:t>
      </w:r>
      <w:r>
        <w:rPr>
          <w:i/>
          <w:iCs/>
        </w:rPr>
        <w:t xml:space="preserve">E. </w:t>
      </w:r>
      <w:proofErr w:type="spellStart"/>
      <w:r>
        <w:rPr>
          <w:i/>
          <w:iCs/>
        </w:rPr>
        <w:t>dupreanum</w:t>
      </w:r>
      <w:proofErr w:type="spellEnd"/>
      <w:r>
        <w:t xml:space="preserve"> were submitted to GenBank and assigned accession numbers </w:t>
      </w:r>
      <w:r w:rsidRPr="00F8790D">
        <w:rPr>
          <w:color w:val="FF0000"/>
        </w:rPr>
        <w:t xml:space="preserve">XXXXX-XXXX </w:t>
      </w:r>
      <w:r>
        <w:t>(pending).</w:t>
      </w:r>
    </w:p>
    <w:p w14:paraId="4F564EAA" w14:textId="77777777" w:rsidR="00F47ABB" w:rsidRPr="009B67EB" w:rsidRDefault="00F47ABB" w:rsidP="00A60EE4">
      <w:pPr>
        <w:rPr>
          <w:b/>
          <w:bCs/>
        </w:rPr>
      </w:pPr>
    </w:p>
    <w:p w14:paraId="75A2392A" w14:textId="7A479D6D" w:rsidR="00D93F80" w:rsidRDefault="00D93F80" w:rsidP="00A60EE4">
      <w:pPr>
        <w:rPr>
          <w:b/>
          <w:bCs/>
        </w:rPr>
      </w:pPr>
      <w:r w:rsidRPr="009B67EB">
        <w:rPr>
          <w:b/>
          <w:bCs/>
        </w:rPr>
        <w:t>Results</w:t>
      </w:r>
    </w:p>
    <w:p w14:paraId="0DAF482F" w14:textId="77777777" w:rsidR="00AD5ACF" w:rsidRDefault="00AD5ACF" w:rsidP="004231BE">
      <w:pPr>
        <w:rPr>
          <w:i/>
          <w:iCs/>
        </w:rPr>
      </w:pPr>
    </w:p>
    <w:p w14:paraId="2EF68BBB" w14:textId="6CE525F1" w:rsidR="00AD5ACF" w:rsidRPr="009B67EB" w:rsidRDefault="004231BE" w:rsidP="004231BE">
      <w:pPr>
        <w:rPr>
          <w:i/>
          <w:iCs/>
        </w:rPr>
      </w:pPr>
      <w:r>
        <w:rPr>
          <w:i/>
          <w:iCs/>
        </w:rPr>
        <w:t>C</w:t>
      </w:r>
      <w:r w:rsidR="00503B99">
        <w:rPr>
          <w:i/>
          <w:iCs/>
        </w:rPr>
        <w:t>oronavirus</w:t>
      </w:r>
      <w:r>
        <w:rPr>
          <w:i/>
          <w:iCs/>
        </w:rPr>
        <w:t xml:space="preserve"> Prevalence</w:t>
      </w:r>
      <w:r w:rsidR="00503B99">
        <w:rPr>
          <w:i/>
          <w:iCs/>
        </w:rPr>
        <w:t xml:space="preserve"> in Field Samples</w:t>
      </w:r>
    </w:p>
    <w:p w14:paraId="39E2ADBC" w14:textId="204B9E08" w:rsidR="002F7901" w:rsidRDefault="00AD5ACF" w:rsidP="004231BE">
      <w:proofErr w:type="spellStart"/>
      <w:r>
        <w:t>IDseq</w:t>
      </w:r>
      <w:proofErr w:type="spellEnd"/>
      <w:r>
        <w:t xml:space="preserve"> assembly generated </w:t>
      </w:r>
      <w:r>
        <w:t xml:space="preserve">at least two nucleotide or protein-BLAST derived contigs with an average read depth &gt; 2 reads/nucleotide, mapping to any </w:t>
      </w:r>
      <w:proofErr w:type="spellStart"/>
      <w:r>
        <w:t>CoV</w:t>
      </w:r>
      <w:proofErr w:type="spellEnd"/>
      <w:r>
        <w:t xml:space="preserve"> reference accession number</w:t>
      </w:r>
      <w:r>
        <w:t>, in 28/</w:t>
      </w:r>
      <w:r w:rsidR="002F7901">
        <w:t>285</w:t>
      </w:r>
      <w:r>
        <w:t xml:space="preserve"> </w:t>
      </w:r>
      <w:r>
        <w:t>(9.</w:t>
      </w:r>
      <w:r w:rsidR="002F7901">
        <w:t>82</w:t>
      </w:r>
      <w:r>
        <w:t xml:space="preserve">%) </w:t>
      </w:r>
      <w:r>
        <w:t>of fecal samples</w:t>
      </w:r>
      <w:r w:rsidR="00D43C84">
        <w:t xml:space="preserve"> </w:t>
      </w:r>
      <w:r>
        <w:t>and in 2/</w:t>
      </w:r>
      <w:r w:rsidR="00B6342B">
        <w:t>196 (1.00%) of urine samples</w:t>
      </w:r>
      <w:r>
        <w:t>.</w:t>
      </w:r>
      <w:r w:rsidR="00B6342B">
        <w:t xml:space="preserve"> Given low prevalence, the latter urine positives likely signified field contamination with fecal excrement upon urine swab collection, as </w:t>
      </w:r>
      <w:r w:rsidR="00D43C84">
        <w:t xml:space="preserve">bats </w:t>
      </w:r>
      <w:r w:rsidR="00B6342B">
        <w:t>often excrete both substances simultaneously under manual restraint. No</w:t>
      </w:r>
      <w:r w:rsidR="00D43C84">
        <w:t xml:space="preserve">ne of the 143 throat swabs assayed demonstrated evidence of </w:t>
      </w:r>
      <w:proofErr w:type="spellStart"/>
      <w:r w:rsidR="00D43C84">
        <w:t>CoV</w:t>
      </w:r>
      <w:proofErr w:type="spellEnd"/>
      <w:r w:rsidR="00D43C84">
        <w:t xml:space="preserve"> infection. </w:t>
      </w:r>
    </w:p>
    <w:p w14:paraId="53C54396" w14:textId="77777777" w:rsidR="002F7901" w:rsidRDefault="002F7901" w:rsidP="004231BE"/>
    <w:p w14:paraId="73422F15" w14:textId="2A4A6031" w:rsidR="00D43C84" w:rsidRPr="007B63F0" w:rsidRDefault="00D43C84" w:rsidP="004231BE">
      <w:pPr>
        <w:rPr>
          <w:i/>
          <w:iCs/>
        </w:rPr>
      </w:pPr>
      <w:r>
        <w:t xml:space="preserve">Prevalence in </w:t>
      </w:r>
      <w:r w:rsidR="002F7901">
        <w:t>feces</w:t>
      </w:r>
      <w:r>
        <w:t xml:space="preserve"> varied slightly across species, with </w:t>
      </w:r>
      <w:r>
        <w:t>4/44 (9.09%)</w:t>
      </w:r>
      <w:r w:rsidR="002F7901">
        <w:t xml:space="preserve"> </w:t>
      </w:r>
      <w:r>
        <w:rPr>
          <w:i/>
          <w:iCs/>
        </w:rPr>
        <w:t>P. rufus</w:t>
      </w:r>
      <w:r w:rsidR="002F7901">
        <w:rPr>
          <w:i/>
          <w:iCs/>
        </w:rPr>
        <w:t xml:space="preserve"> </w:t>
      </w:r>
      <w:r w:rsidR="002F7901">
        <w:t>samples</w:t>
      </w:r>
      <w:r>
        <w:rPr>
          <w:i/>
          <w:iCs/>
        </w:rPr>
        <w:t>,</w:t>
      </w:r>
      <w:r>
        <w:t xml:space="preserve"> 16/145 (11.03%)</w:t>
      </w:r>
      <w:r w:rsidR="002F7901">
        <w:t xml:space="preserve"> </w:t>
      </w:r>
      <w:r>
        <w:rPr>
          <w:i/>
          <w:iCs/>
        </w:rPr>
        <w:t xml:space="preserve">E. </w:t>
      </w:r>
      <w:proofErr w:type="spellStart"/>
      <w:r>
        <w:rPr>
          <w:i/>
          <w:iCs/>
        </w:rPr>
        <w:t>dupreanum</w:t>
      </w:r>
      <w:proofErr w:type="spellEnd"/>
      <w:r w:rsidR="002F7901">
        <w:rPr>
          <w:i/>
          <w:iCs/>
        </w:rPr>
        <w:t xml:space="preserve"> </w:t>
      </w:r>
      <w:r w:rsidR="002F7901">
        <w:t xml:space="preserve">samples, </w:t>
      </w:r>
      <w:r>
        <w:t xml:space="preserve">and 8/96 (8.33%) </w:t>
      </w:r>
      <w:r>
        <w:rPr>
          <w:i/>
          <w:iCs/>
        </w:rPr>
        <w:t xml:space="preserve">R. </w:t>
      </w:r>
      <w:proofErr w:type="spellStart"/>
      <w:r>
        <w:rPr>
          <w:i/>
          <w:iCs/>
        </w:rPr>
        <w:t>madagascariensis</w:t>
      </w:r>
      <w:proofErr w:type="spellEnd"/>
      <w:r>
        <w:rPr>
          <w:i/>
          <w:iCs/>
        </w:rPr>
        <w:t xml:space="preserve"> </w:t>
      </w:r>
      <w:r>
        <w:t>samples test</w:t>
      </w:r>
      <w:r w:rsidR="002F7901">
        <w:t xml:space="preserve">ing positive for </w:t>
      </w:r>
      <w:proofErr w:type="spellStart"/>
      <w:r w:rsidR="002F7901">
        <w:t>CoV</w:t>
      </w:r>
      <w:proofErr w:type="spellEnd"/>
      <w:r w:rsidR="002F7901">
        <w:t xml:space="preserve"> infection. Juveniles demonstrated higher </w:t>
      </w:r>
      <w:proofErr w:type="spellStart"/>
      <w:r w:rsidR="002F7901">
        <w:t>CoV</w:t>
      </w:r>
      <w:proofErr w:type="spellEnd"/>
      <w:r w:rsidR="002F7901">
        <w:t xml:space="preserve"> prevalence than adults for </w:t>
      </w:r>
      <w:r w:rsidR="002F7901">
        <w:rPr>
          <w:i/>
          <w:iCs/>
        </w:rPr>
        <w:t xml:space="preserve">P. rufus </w:t>
      </w:r>
      <w:r w:rsidR="002F7901">
        <w:t xml:space="preserve">and </w:t>
      </w:r>
      <w:r w:rsidR="002F7901">
        <w:rPr>
          <w:i/>
          <w:iCs/>
        </w:rPr>
        <w:t xml:space="preserve">E. </w:t>
      </w:r>
      <w:proofErr w:type="spellStart"/>
      <w:r w:rsidR="002F7901">
        <w:rPr>
          <w:i/>
          <w:iCs/>
        </w:rPr>
        <w:t>dupreanum</w:t>
      </w:r>
      <w:proofErr w:type="spellEnd"/>
      <w:r w:rsidR="007B63F0">
        <w:rPr>
          <w:i/>
          <w:iCs/>
        </w:rPr>
        <w:t xml:space="preserve"> </w:t>
      </w:r>
      <w:r w:rsidR="007B63F0">
        <w:t xml:space="preserve">but not for </w:t>
      </w:r>
      <w:r w:rsidR="007B63F0">
        <w:rPr>
          <w:i/>
          <w:iCs/>
        </w:rPr>
        <w:t xml:space="preserve">R. </w:t>
      </w:r>
      <w:proofErr w:type="spellStart"/>
      <w:r w:rsidR="007B63F0">
        <w:rPr>
          <w:i/>
          <w:iCs/>
        </w:rPr>
        <w:t>madagascariensis</w:t>
      </w:r>
      <w:proofErr w:type="spellEnd"/>
      <w:r w:rsidR="002F7901">
        <w:t xml:space="preserve">. Juvenile vs. adult prevalence was 3/15 (20%) vs. 1/29 (3.45%) for </w:t>
      </w:r>
      <w:r w:rsidR="002F7901">
        <w:rPr>
          <w:i/>
          <w:iCs/>
        </w:rPr>
        <w:t xml:space="preserve">P. rufus, </w:t>
      </w:r>
      <w:r w:rsidR="002F7901">
        <w:t xml:space="preserve"> 5/13 (38.46%) vs. 11/132 (8.33%) for </w:t>
      </w:r>
      <w:r w:rsidR="002F7901">
        <w:rPr>
          <w:i/>
          <w:iCs/>
        </w:rPr>
        <w:t xml:space="preserve">E. </w:t>
      </w:r>
      <w:proofErr w:type="spellStart"/>
      <w:r w:rsidR="002F7901">
        <w:rPr>
          <w:i/>
          <w:iCs/>
        </w:rPr>
        <w:t>dupreanum</w:t>
      </w:r>
      <w:proofErr w:type="spellEnd"/>
      <w:r w:rsidR="002F7901">
        <w:t>, and 0/13 (0%) vs</w:t>
      </w:r>
      <w:r w:rsidR="007B63F0">
        <w:t>.</w:t>
      </w:r>
      <w:r w:rsidR="002F7901">
        <w:t xml:space="preserve"> 8/83</w:t>
      </w:r>
      <w:r w:rsidR="007B63F0">
        <w:t xml:space="preserve"> (9.64%) for </w:t>
      </w:r>
      <w:r w:rsidR="007B63F0">
        <w:rPr>
          <w:i/>
          <w:iCs/>
        </w:rPr>
        <w:t xml:space="preserve">R. </w:t>
      </w:r>
      <w:proofErr w:type="spellStart"/>
      <w:r w:rsidR="007B63F0">
        <w:rPr>
          <w:i/>
          <w:iCs/>
        </w:rPr>
        <w:t>madagascaiensis</w:t>
      </w:r>
      <w:proofErr w:type="spellEnd"/>
      <w:r w:rsidR="005558D4">
        <w:rPr>
          <w:i/>
          <w:iCs/>
        </w:rPr>
        <w:t xml:space="preserve"> </w:t>
      </w:r>
      <w:r w:rsidR="005558D4">
        <w:t>(</w:t>
      </w:r>
      <w:r w:rsidR="005558D4" w:rsidRPr="005B3F8C">
        <w:rPr>
          <w:b/>
          <w:bCs/>
        </w:rPr>
        <w:t>Figure 1</w:t>
      </w:r>
      <w:r w:rsidR="005558D4">
        <w:t>)</w:t>
      </w:r>
      <w:r w:rsidR="007B63F0">
        <w:rPr>
          <w:i/>
          <w:iCs/>
        </w:rPr>
        <w:t>.</w:t>
      </w:r>
    </w:p>
    <w:p w14:paraId="504A620A" w14:textId="0A4DC835" w:rsidR="00D43C84" w:rsidRDefault="00D43C84" w:rsidP="004231BE"/>
    <w:p w14:paraId="6E86E569" w14:textId="720FBA2D" w:rsidR="004231BE" w:rsidRDefault="004231BE" w:rsidP="004231BE">
      <w:pPr>
        <w:rPr>
          <w:i/>
          <w:iCs/>
        </w:rPr>
      </w:pPr>
      <w:r>
        <w:rPr>
          <w:i/>
          <w:iCs/>
        </w:rPr>
        <w:t>Genome Annotation and BLAST</w:t>
      </w:r>
    </w:p>
    <w:p w14:paraId="3929F4A3" w14:textId="1DAAAEFF" w:rsidR="005B3F8C" w:rsidRDefault="005558D4"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w:t>
      </w:r>
      <w:r w:rsidR="00C9340A">
        <w:t>bp</w:t>
      </w:r>
      <w:r>
        <w:t xml:space="preserve">s in length) and </w:t>
      </w:r>
      <w:r>
        <w:rPr>
          <w:i/>
          <w:iCs/>
        </w:rPr>
        <w:t xml:space="preserve">P. rufus </w:t>
      </w:r>
      <w:r>
        <w:t xml:space="preserve">(one genome: 29,122 </w:t>
      </w:r>
      <w:r w:rsidR="00C9340A">
        <w:t>bp</w:t>
      </w:r>
      <w:r>
        <w:t>s in length). In all three genomes, we successfully annotated ORF1ab</w:t>
      </w:r>
      <w:r w:rsidR="001D6A49">
        <w:t xml:space="preserve"> (including </w:t>
      </w:r>
      <w:proofErr w:type="spellStart"/>
      <w:r w:rsidR="001D6A49">
        <w:t>RdRp</w:t>
      </w:r>
      <w:proofErr w:type="spellEnd"/>
      <w:r w:rsidR="001D6A49">
        <w:t>)</w:t>
      </w:r>
      <w:r>
        <w:t xml:space="preserve"> and structural proteins S (spike), E (envelope), M (matrix), and N (nucleocapsid)</w:t>
      </w:r>
      <w:r w:rsidR="001D6A49">
        <w:t>, in addition to accessory genes</w:t>
      </w:r>
      <w:r>
        <w:t xml:space="preserve"> NS3, </w:t>
      </w:r>
      <w:r w:rsidR="001D6A49">
        <w:t>NS7a, and NS7b (</w:t>
      </w:r>
      <w:r w:rsidR="001D6A49" w:rsidRPr="005B3F8C">
        <w:rPr>
          <w:b/>
          <w:bCs/>
        </w:rPr>
        <w:t>Figure 2</w:t>
      </w:r>
      <w:r w:rsidR="001D6A49">
        <w:t xml:space="preserve">). Genomes derived from </w:t>
      </w:r>
      <w:r w:rsidR="001D6A49">
        <w:rPr>
          <w:i/>
          <w:iCs/>
        </w:rPr>
        <w:t xml:space="preserve">R. </w:t>
      </w:r>
      <w:proofErr w:type="spellStart"/>
      <w:r w:rsidR="001D6A49">
        <w:rPr>
          <w:i/>
          <w:iCs/>
        </w:rPr>
        <w:t>madagascariensis</w:t>
      </w:r>
      <w:proofErr w:type="spellEnd"/>
      <w:r w:rsidR="001D6A49">
        <w:rPr>
          <w:i/>
          <w:iCs/>
        </w:rPr>
        <w:t xml:space="preserve"> </w:t>
      </w:r>
      <w:r w:rsidR="001D6A49">
        <w:t xml:space="preserve">appeared slightly more complex than </w:t>
      </w:r>
      <w:r w:rsidR="009B67EB">
        <w:t xml:space="preserve">those derived from </w:t>
      </w:r>
      <w:r w:rsidR="009B67EB">
        <w:rPr>
          <w:i/>
          <w:iCs/>
        </w:rPr>
        <w:t xml:space="preserve">P. rufus, </w:t>
      </w:r>
      <w:r w:rsidR="009B67EB">
        <w:t>allowing for annotation of</w:t>
      </w:r>
      <w:r w:rsidR="005B3F8C">
        <w:t xml:space="preserve"> one</w:t>
      </w:r>
      <w:r w:rsidR="009B67EB">
        <w:t xml:space="preserve"> additional</w:t>
      </w:r>
      <w:r w:rsidR="005B3F8C">
        <w:t xml:space="preserve"> accessory gene,</w:t>
      </w:r>
      <w:r w:rsidR="009B67EB">
        <w:t xml:space="preserve"> NS7c, </w:t>
      </w:r>
      <w:r w:rsidR="005B3F8C">
        <w:t>which</w:t>
      </w:r>
      <w:r w:rsidR="009B67EB">
        <w:t xml:space="preserve"> has been described previously in recombinant </w:t>
      </w:r>
      <w:proofErr w:type="spellStart"/>
      <w:r w:rsidR="009B67EB">
        <w:rPr>
          <w:i/>
          <w:iCs/>
        </w:rPr>
        <w:t>Nobecovirus</w:t>
      </w:r>
      <w:proofErr w:type="spellEnd"/>
      <w:r w:rsidR="009B67EB">
        <w:rPr>
          <w:i/>
          <w:iCs/>
        </w:rPr>
        <w:t xml:space="preserve"> </w:t>
      </w:r>
      <w:r w:rsidR="009B67EB">
        <w:t xml:space="preserve">sequences of the GCCDC1 lineage </w:t>
      </w:r>
      <w:r w:rsidR="009B67EB">
        <w:fldChar w:fldCharType="begin" w:fldLock="1"/>
      </w:r>
      <w:r w:rsidR="005B3F8C">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Pathogens","id":"ITEM-2","issue":"9","issued":{"date-parts":[["2016"]]},"page":"1-25","title":"A bat-derived putative cross-family recombinant coronavirus with a reovirus gene","type":"article-journal","volume":"12"},"uris":["http://www.mendeley.com/documents/?uuid=b3e43ee6-cd18-4a4e-b966-9f98063e05b3"]}],"mendeley":{"formattedCitation":"(21,60)","plainTextFormattedCitation":"(21,60)","previouslyFormattedCitation":"(21,60)"},"properties":{"noteIndex":0},"schema":"https://github.com/citation-style-language/schema/raw/master/csl-citation.json"}</w:instrText>
      </w:r>
      <w:r w:rsidR="009B67EB">
        <w:fldChar w:fldCharType="separate"/>
      </w:r>
      <w:r w:rsidR="009B67EB" w:rsidRPr="009B67EB">
        <w:rPr>
          <w:noProof/>
        </w:rPr>
        <w:t>(21,60)</w:t>
      </w:r>
      <w:r w:rsidR="009B67EB">
        <w:fldChar w:fldCharType="end"/>
      </w:r>
      <w:r w:rsidR="005B3F8C">
        <w:t xml:space="preserve">. </w:t>
      </w:r>
    </w:p>
    <w:p w14:paraId="612FD152" w14:textId="77777777" w:rsidR="005B3F8C" w:rsidRDefault="005B3F8C" w:rsidP="004231BE"/>
    <w:p w14:paraId="66B892CF" w14:textId="3BB991CB" w:rsidR="00B223BC" w:rsidRDefault="005B3F8C" w:rsidP="004231BE">
      <w:r>
        <w:t xml:space="preserve">In addition to major proteins, we successfully identified several </w:t>
      </w:r>
      <w:r w:rsidR="00C9340A">
        <w:t xml:space="preserve">6 bp </w:t>
      </w:r>
      <w:r>
        <w:t xml:space="preserve">motifs corresponding to the </w:t>
      </w:r>
      <w:r w:rsidR="00B223BC">
        <w:t>5’-</w:t>
      </w:r>
      <w:r>
        <w:t>ACGAAC</w:t>
      </w:r>
      <w:r w:rsidR="00B223BC">
        <w:t>-3’</w:t>
      </w:r>
      <w:r>
        <w:t xml:space="preserve"> </w:t>
      </w:r>
      <w:r w:rsidR="00B223BC">
        <w:t xml:space="preserve">core </w:t>
      </w:r>
      <w:r>
        <w:t xml:space="preserve">Transcription Regulatory Sequence (TRS) </w:t>
      </w:r>
      <w:r w:rsidR="00B223BC">
        <w:t xml:space="preserve">common to many </w:t>
      </w:r>
      <w:proofErr w:type="spellStart"/>
      <w:r w:rsidR="00B223BC">
        <w:rPr>
          <w:i/>
          <w:iCs/>
        </w:rPr>
        <w:t>Be</w:t>
      </w:r>
      <w:r w:rsidR="00C9340A">
        <w:rPr>
          <w:i/>
          <w:iCs/>
        </w:rPr>
        <w:t>t</w:t>
      </w:r>
      <w:r w:rsidR="00B223BC">
        <w:rPr>
          <w:i/>
          <w:iCs/>
        </w:rPr>
        <w:t>acoronaviruses</w:t>
      </w:r>
      <w:proofErr w:type="spellEnd"/>
      <w:r w:rsidR="00B223BC">
        <w:rPr>
          <w:i/>
          <w:iCs/>
        </w:rPr>
        <w:t xml:space="preserve">, </w:t>
      </w:r>
      <w:r w:rsidR="00B223BC">
        <w:t>including SARS-</w:t>
      </w:r>
      <w:proofErr w:type="spellStart"/>
      <w:r w:rsidR="00B223BC">
        <w:t>CoV</w:t>
      </w:r>
      <w:proofErr w:type="spellEnd"/>
      <w:r w:rsidR="00C9340A">
        <w:t xml:space="preserve"> and </w:t>
      </w:r>
      <w:r>
        <w:t xml:space="preserve">previously described in </w:t>
      </w:r>
      <w:proofErr w:type="spellStart"/>
      <w:r>
        <w:rPr>
          <w:i/>
          <w:iCs/>
        </w:rPr>
        <w:t>Nobecoviruses</w:t>
      </w:r>
      <w:proofErr w:type="spellEnd"/>
      <w:r>
        <w:rPr>
          <w:i/>
          <w:iCs/>
        </w:rPr>
        <w:t xml:space="preserve"> </w:t>
      </w:r>
      <w:r>
        <w:t xml:space="preserve">of the GCCDC1 and GX2018/BatCoV92 lineages </w:t>
      </w:r>
      <w:r>
        <w:fldChar w:fldCharType="begin" w:fldLock="1"/>
      </w:r>
      <w:r w:rsidR="00C9340A">
        <w:instrText>ADDIN CSL_CITATION {"citationItems":[{"id":"ITEM-1","itemData":{"abstract":"Author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Pathogens","id":"ITEM-1","issue":"9","issued":{"date-parts":[["2016","9","27"]]},"page":"e1005883-","publisher":"Public Library of Science","title":"A bat-derived putative cross-family recombinant coronavirus with a reovirus gene","type":"article-journal","volume":"12"},"uris":["http://www.mendeley.com/documents/?uuid=7d7f5ffb-8c87-3128-96ed-69e73c444d69"]},{"id":"ITEM-2","itemData":{"ISSN":"1664-302X","abstract":"Outbreaks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Microbiology","id":"ITEM-2","issued":{"date-parts":[["2019"]]},"page":"1900","title":"Identification of diverse bat Alphacoronaviruses and Betacoronaviruses in China provides new insights into the evolution and origin of coronavirus-related diseases","type":"article-journal","volume":"10"},"uris":["http://www.mendeley.com/documents/?uuid=188081cc-e6f4-3f4f-927a-97812b4b692f"]},{"id":"ITEM-3","itemData":{"DOI":"10.1016/S1672-0229(03)01028-3","ISSN":"16720229","PMID":"15629035","abstract":"Annotation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author":[{"dropping-particle":"","family":"Xu","given":"Jing","non-dropping-particle":"","parse-names":false,"suffix":""},{"dropping-particle":"","family":"Hu","given":"Jianfei","non-dropping-particle":"","parse-names":false,"suffix":""},{"dropping-particle":"","family":"Wang","given":"Jing","non-dropping-particle":"","parse-names":false,"suffix":""},{"dropping-particle":"","family":"Han","given":"Yujun","non-dropping-particle":"","parse-names":false,"suffix":""},{"dropping-particle":"","family":"Hu","given":"Yongwu","non-dropping-particle":"","parse-names":false,"suffix":""},{"dropping-particle":"","family":"Wen","given":"Jie","non-dropping-particle":"","parse-names":false,"suffix":""},{"dropping-particle":"","family":"Li","given":"Yan","non-dropping-particle":"","parse-names":false,"suffix":""},{"dropping-particle":"","family":"Ji","given":"Jia","non-dropping-particle":"","parse-names":false,"suffix":""},{"dropping-particle":"","family":"Ye","given":"Jia","non-dropping-particle":"","parse-names":false,"suffix":""},{"dropping-particle":"","family":"Zhang","given":"Zizhang","non-dropping-particle":"","parse-names":false,"suffix":""},{"dropping-particle":"","family":"Wei","given":"Wei","non-dropping-particle":"","parse-names":false,"suffix":""},{"dropping-particle":"","family":"Li","given":"Songgang","non-dropping-particle":"","parse-names":false,"suffix":""},{"dropping-particle":"","family":"Wang","given":"Jun","non-dropping-particle":"","parse-names":false,"suffix":""},{"dropping-particle":"","family":"Wang","given":"Jian","non-dropping-particle":"","parse-names":false,"suffix":""},{"dropping-particle":"","family":"Yu","given":"Jun","non-dropping-particle":"","parse-names":false,"suffix":""},{"dropping-particle":"","family":"Yang","given":"Huanming","non-dropping-particle":"","parse-names":false,"suffix":""}],"container-title":"Genomics, Proteomics &amp; Bioinformatics","id":"ITEM-3","issue":"3","issued":{"date-parts":[["2003"]]},"page":"226-235","publisher":"Science Press","title":"Genome organization of the SARS-CoV.","type":"article-journal","volume":"1"},"uris":["http://www.mendeley.com/documents/?uuid=9d1d7d30-7eea-45f8-b127-87737ef05d08"]}],"mendeley":{"formattedCitation":"(83–85)","plainTextFormattedCitation":"(83–85)","previouslyFormattedCitation":"(83–85)"},"properties":{"noteIndex":0},"schema":"https://github.com/citation-style-language/schema/raw/master/csl-citation.json"}</w:instrText>
      </w:r>
      <w:r>
        <w:fldChar w:fldCharType="separate"/>
      </w:r>
      <w:r w:rsidR="00C9340A" w:rsidRPr="00C9340A">
        <w:rPr>
          <w:noProof/>
        </w:rPr>
        <w:t>(83–85)</w:t>
      </w:r>
      <w:r>
        <w:fldChar w:fldCharType="end"/>
      </w:r>
      <w:r>
        <w:t xml:space="preserve">. For most genes, these TRS elements were located a short distance upstream from the corresponding gene (Table 1). Elements identified in </w:t>
      </w:r>
      <w:r>
        <w:lastRenderedPageBreak/>
        <w:t xml:space="preserve">the two </w:t>
      </w:r>
      <w:r>
        <w:rPr>
          <w:i/>
          <w:iCs/>
        </w:rPr>
        <w:t xml:space="preserve">R. </w:t>
      </w:r>
      <w:proofErr w:type="spellStart"/>
      <w:r>
        <w:rPr>
          <w:i/>
          <w:iCs/>
        </w:rPr>
        <w:t>madagascariensis</w:t>
      </w:r>
      <w:proofErr w:type="spellEnd"/>
      <w:r>
        <w:rPr>
          <w:i/>
          <w:iCs/>
        </w:rPr>
        <w:t xml:space="preserve"> </w:t>
      </w:r>
      <w:r>
        <w:t>genomes were largely comparable (</w:t>
      </w:r>
      <w:r w:rsidRPr="00BC542E">
        <w:rPr>
          <w:b/>
          <w:bCs/>
        </w:rPr>
        <w:t>Table 1</w:t>
      </w:r>
      <w:r>
        <w:t xml:space="preserve">), suggesting that these two sequences could represent slight variations in the same virus lineage—though the intergenic region for one </w:t>
      </w:r>
      <w:r w:rsidR="00C9340A">
        <w:t xml:space="preserve">putative </w:t>
      </w:r>
      <w:r>
        <w:rPr>
          <w:i/>
          <w:iCs/>
        </w:rPr>
        <w:t xml:space="preserve">R. </w:t>
      </w:r>
      <w:proofErr w:type="spellStart"/>
      <w:r>
        <w:rPr>
          <w:i/>
          <w:iCs/>
        </w:rPr>
        <w:t>madagascariensis</w:t>
      </w:r>
      <w:proofErr w:type="spellEnd"/>
      <w:r>
        <w:rPr>
          <w:i/>
          <w:iCs/>
        </w:rPr>
        <w:t xml:space="preserve"> </w:t>
      </w:r>
      <w:r>
        <w:t xml:space="preserve">TRS </w:t>
      </w:r>
      <w:r w:rsidR="00C9340A">
        <w:t xml:space="preserve">located </w:t>
      </w:r>
      <w:r>
        <w:t xml:space="preserve">upstream from the N gene </w:t>
      </w:r>
      <w:r w:rsidRPr="005B3F8C">
        <w:t xml:space="preserve">was </w:t>
      </w:r>
      <w:r w:rsidR="00B223BC">
        <w:t>substantially longer</w:t>
      </w:r>
      <w:r w:rsidR="00C9340A">
        <w:t xml:space="preserve"> than the other</w:t>
      </w:r>
      <w:r w:rsidR="00B223BC">
        <w:t xml:space="preserve">,  highlighting the dynamic nature of the </w:t>
      </w:r>
      <w:proofErr w:type="spellStart"/>
      <w:r w:rsidR="00B223BC">
        <w:t>CoV</w:t>
      </w:r>
      <w:proofErr w:type="spellEnd"/>
      <w:r w:rsidR="00B223BC">
        <w:t xml:space="preserve"> genome</w:t>
      </w:r>
      <w:r w:rsidR="00C9340A">
        <w:t xml:space="preserve"> in this region</w:t>
      </w:r>
      <w:r w:rsidR="00317419">
        <w:t xml:space="preserve"> (</w:t>
      </w:r>
      <w:r w:rsidR="00B223BC">
        <w:t xml:space="preserve">the site of previously described </w:t>
      </w:r>
      <w:proofErr w:type="spellStart"/>
      <w:r w:rsidR="00B223BC">
        <w:t>orthoreovirus</w:t>
      </w:r>
      <w:proofErr w:type="spellEnd"/>
      <w:r w:rsidR="00B223BC">
        <w:t xml:space="preserve"> recombination in genotype GCCDC1 </w:t>
      </w:r>
      <w:r w:rsidR="00B223BC">
        <w:fldChar w:fldCharType="begin" w:fldLock="1"/>
      </w:r>
      <w:r w:rsidR="00C9340A">
        <w:instrText>ADDIN CSL_CITATION {"citationItems":[{"id":"ITEM-1","itemData":{"abstract":"Author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Pathogens","id":"ITEM-1","issue":"9","issued":{"date-parts":[["2016","9","27"]]},"page":"e1005883-","publisher":"Public Library of Science","title":"A bat-derived putative cross-family recombinant coronavirus with a reovirus gene","type":"article-journal","volume":"12"},"uris":["http://www.mendeley.com/documents/?uuid=7d7f5ffb-8c87-3128-96ed-69e73c444d69"]}],"mendeley":{"formattedCitation":"(84)","plainTextFormattedCitation":"(84)","previouslyFormattedCitation":"(84)"},"properties":{"noteIndex":0},"schema":"https://github.com/citation-style-language/schema/raw/master/csl-citation.json"}</w:instrText>
      </w:r>
      <w:r w:rsidR="00B223BC">
        <w:fldChar w:fldCharType="separate"/>
      </w:r>
      <w:r w:rsidR="00B223BC" w:rsidRPr="00B223BC">
        <w:rPr>
          <w:noProof/>
        </w:rPr>
        <w:t>(84)</w:t>
      </w:r>
      <w:r w:rsidR="00B223BC">
        <w:fldChar w:fldCharType="end"/>
      </w:r>
      <w:r w:rsidR="00317419">
        <w:t>)</w:t>
      </w:r>
      <w:r w:rsidR="00B223BC">
        <w:t>. Some putative TRS elements</w:t>
      </w:r>
      <w:r w:rsidR="00C9340A">
        <w:t xml:space="preserve"> </w:t>
      </w:r>
      <w:r w:rsidR="00B223BC">
        <w:t xml:space="preserve">showed variation from the </w:t>
      </w:r>
      <w:r w:rsidR="00C9340A">
        <w:t>5’-ACGAAC-3’ core</w:t>
      </w:r>
      <w:r w:rsidR="00B223BC">
        <w:t xml:space="preserve"> motif</w:t>
      </w:r>
      <w:r w:rsidR="00C9340A">
        <w:t xml:space="preserve"> (including some which recapitulated the </w:t>
      </w:r>
      <w:r w:rsidR="00C9340A">
        <w:t>5’-A</w:t>
      </w:r>
      <w:r w:rsidR="00C9340A">
        <w:t>A</w:t>
      </w:r>
      <w:r w:rsidR="00C9340A">
        <w:t>GAA-3’</w:t>
      </w:r>
      <w:r w:rsidR="00C9340A">
        <w:t xml:space="preserve"> motif common to SARS-CoV-2 </w:t>
      </w:r>
      <w:r w:rsidR="00C9340A">
        <w:fldChar w:fldCharType="begin" w:fldLock="1"/>
      </w:r>
      <w:r w:rsidR="007E2917">
        <w:instrText>ADDIN CSL_CITATION {"citationItems":[{"id":"ITEM-1","itemData":{"DOI":"10.1016/j.cell.2020.04.011","ISSN":"10974172","PMID":"32330414","abstract":"SARS-CoV-2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modifications.","author":[{"dropping-particle":"","family":"Kim","given":"Dongwan","non-dropping-particle":"","parse-names":false,"suffix":""},{"dropping-particle":"","family":"Lee","given":"Joo Yeon","non-dropping-particle":"","parse-names":false,"suffix":""},{"dropping-particle":"","family":"Yang","given":"Jeong Sun","non-dropping-particle":"","parse-names":false,"suffix":""},{"dropping-particle":"","family":"Kim","given":"Jun Won","non-dropping-particle":"","parse-names":false,"suffix":""},{"dropping-particle":"","family":"Kim","given":"V. Narry","non-dropping-particle":"","parse-names":false,"suffix":""},{"dropping-particle":"","family":"Chang","given":"Hyeshik","non-dropping-particle":"","parse-names":false,"suffix":""}],"container-title":"Cell","id":"ITEM-1","issue":"4","issued":{"date-parts":[["2020"]]},"page":"914-921.e10","publisher":"Elsevier Inc.","title":"The architecture of SARS-CoV-2 transcriptome","type":"article-journal","volume":"181"},"uris":["http://www.mendeley.com/documents/?uuid=46cd7bd4-7c2f-4a65-8703-743ff333acce"]}],"mendeley":{"formattedCitation":"(86)","plainTextFormattedCitation":"(86)","previouslyFormattedCitation":"(86)"},"properties":{"noteIndex":0},"schema":"https://github.com/citation-style-language/schema/raw/master/csl-citation.json"}</w:instrText>
      </w:r>
      <w:r w:rsidR="00C9340A">
        <w:fldChar w:fldCharType="separate"/>
      </w:r>
      <w:r w:rsidR="00C9340A" w:rsidRPr="00C9340A">
        <w:rPr>
          <w:noProof/>
        </w:rPr>
        <w:t>(86)</w:t>
      </w:r>
      <w:r w:rsidR="00C9340A">
        <w:fldChar w:fldCharType="end"/>
      </w:r>
      <w:r w:rsidR="00C9340A">
        <w:t>),</w:t>
      </w:r>
      <w:r w:rsidR="00C9340A">
        <w:t xml:space="preserve"> </w:t>
      </w:r>
      <w:r w:rsidR="00B223BC">
        <w:t xml:space="preserve"> which could </w:t>
      </w:r>
      <w:r w:rsidR="00C9340A">
        <w:t>be indicative of variation in gene expression across individual bats and/or species.</w:t>
      </w:r>
    </w:p>
    <w:p w14:paraId="756A60D7" w14:textId="0B31DCCE" w:rsidR="005B3F8C" w:rsidRDefault="00B223BC" w:rsidP="004231BE">
      <w:r>
        <w:t xml:space="preserve"> </w:t>
      </w:r>
    </w:p>
    <w:p w14:paraId="53F82FB9" w14:textId="2367967E" w:rsidR="005B3F8C" w:rsidRPr="00317419" w:rsidRDefault="00BB404D" w:rsidP="004231BE">
      <w:r>
        <w:t xml:space="preserve">All Madagascar </w:t>
      </w:r>
      <w:proofErr w:type="spellStart"/>
      <w:r>
        <w:rPr>
          <w:i/>
          <w:iCs/>
        </w:rPr>
        <w:t>Nobecovirus</w:t>
      </w:r>
      <w:proofErr w:type="spellEnd"/>
      <w:r>
        <w:rPr>
          <w:i/>
          <w:iCs/>
        </w:rPr>
        <w:t xml:space="preserve"> </w:t>
      </w:r>
      <w:r>
        <w:t>sequences appeared highly divergent</w:t>
      </w:r>
      <w:r>
        <w:t xml:space="preserve">, with </w:t>
      </w:r>
      <w:r>
        <w:t>BLAST</w:t>
      </w:r>
      <w:r>
        <w:t xml:space="preserve"> </w:t>
      </w:r>
      <w:r w:rsidR="00BC542E">
        <w:t>analysis</w:t>
      </w:r>
      <w:r w:rsidR="00317419">
        <w:t xml:space="preserve"> </w:t>
      </w:r>
      <w:r w:rsidR="00317419">
        <w:t xml:space="preserve">of the full genome </w:t>
      </w:r>
      <w:r w:rsidR="00317419">
        <w:rPr>
          <w:i/>
          <w:iCs/>
        </w:rPr>
        <w:t xml:space="preserve">P. </w:t>
      </w:r>
      <w:r w:rsidR="00317419" w:rsidRPr="00317419">
        <w:rPr>
          <w:i/>
          <w:iCs/>
        </w:rPr>
        <w:t xml:space="preserve">rufus </w:t>
      </w:r>
      <w:proofErr w:type="spellStart"/>
      <w:r w:rsidR="00317419" w:rsidRPr="00317419">
        <w:rPr>
          <w:i/>
          <w:iCs/>
        </w:rPr>
        <w:t>Nobecovirus</w:t>
      </w:r>
      <w:proofErr w:type="spellEnd"/>
      <w:r w:rsidR="00BC542E">
        <w:t xml:space="preserve"> demonstrat</w:t>
      </w:r>
      <w:r>
        <w:t xml:space="preserve">ing </w:t>
      </w:r>
      <w:r w:rsidR="0018581D">
        <w:t xml:space="preserve">the highest identity at </w:t>
      </w:r>
      <w:r>
        <w:t>only</w:t>
      </w:r>
      <w:r w:rsidR="00BC542E">
        <w:t xml:space="preserve"> </w:t>
      </w:r>
      <w:r w:rsidR="00317419">
        <w:t xml:space="preserve">XX% to previously described </w:t>
      </w:r>
      <w:proofErr w:type="spellStart"/>
      <w:r w:rsidR="00317419">
        <w:rPr>
          <w:i/>
          <w:iCs/>
        </w:rPr>
        <w:t>Nobecoviruses</w:t>
      </w:r>
      <w:proofErr w:type="spellEnd"/>
      <w:r w:rsidR="00317419">
        <w:rPr>
          <w:i/>
          <w:iCs/>
        </w:rPr>
        <w:t xml:space="preserve"> </w:t>
      </w:r>
      <w:r w:rsidR="00317419">
        <w:t>in the HKU9 lineage circulating in Asia</w:t>
      </w:r>
      <w:r>
        <w:t xml:space="preserve"> and </w:t>
      </w:r>
      <w:r w:rsidR="00317419">
        <w:rPr>
          <w:i/>
          <w:iCs/>
        </w:rPr>
        <w:t xml:space="preserve">R. </w:t>
      </w:r>
      <w:proofErr w:type="spellStart"/>
      <w:r w:rsidR="00317419">
        <w:rPr>
          <w:i/>
          <w:iCs/>
        </w:rPr>
        <w:t>madagascariensis</w:t>
      </w:r>
      <w:proofErr w:type="spellEnd"/>
      <w:r w:rsidR="00317419">
        <w:rPr>
          <w:i/>
          <w:iCs/>
        </w:rPr>
        <w:t xml:space="preserve"> </w:t>
      </w:r>
      <w:r w:rsidR="00317419">
        <w:t>genom</w:t>
      </w:r>
      <w:r w:rsidR="00317419">
        <w:t>es</w:t>
      </w:r>
      <w:r w:rsidR="0018581D">
        <w:t xml:space="preserve"> </w:t>
      </w:r>
      <w:r w:rsidR="0018581D">
        <w:t xml:space="preserve">demonstrating the highest identity at </w:t>
      </w:r>
      <w:r w:rsidR="0018581D">
        <w:t xml:space="preserve">only </w:t>
      </w:r>
      <w:r w:rsidR="00317419">
        <w:t xml:space="preserve">XX% to </w:t>
      </w:r>
      <w:r w:rsidR="00317419">
        <w:rPr>
          <w:i/>
          <w:iCs/>
        </w:rPr>
        <w:t xml:space="preserve">Eidolon </w:t>
      </w:r>
      <w:proofErr w:type="spellStart"/>
      <w:r w:rsidR="00317419">
        <w:rPr>
          <w:i/>
          <w:iCs/>
        </w:rPr>
        <w:t>helvum</w:t>
      </w:r>
      <w:proofErr w:type="spellEnd"/>
      <w:r w:rsidR="00317419">
        <w:rPr>
          <w:i/>
          <w:iCs/>
        </w:rPr>
        <w:t xml:space="preserve"> </w:t>
      </w:r>
      <w:proofErr w:type="spellStart"/>
      <w:r w:rsidR="00317419">
        <w:rPr>
          <w:i/>
          <w:iCs/>
        </w:rPr>
        <w:t>Nobecovirus</w:t>
      </w:r>
      <w:proofErr w:type="spellEnd"/>
      <w:r w:rsidR="00317419">
        <w:rPr>
          <w:i/>
          <w:iCs/>
        </w:rPr>
        <w:t xml:space="preserve"> </w:t>
      </w:r>
      <w:r w:rsidR="00317419">
        <w:t>lineages circulating in Africa (</w:t>
      </w:r>
      <w:r w:rsidR="00317419" w:rsidRPr="00317419">
        <w:rPr>
          <w:b/>
          <w:bCs/>
        </w:rPr>
        <w:t>Table S1</w:t>
      </w:r>
      <w:r w:rsidR="00317419">
        <w:t>).</w:t>
      </w:r>
      <w:r>
        <w:t xml:space="preserve"> </w:t>
      </w:r>
      <w:proofErr w:type="spellStart"/>
      <w:r>
        <w:t>BLASTx</w:t>
      </w:r>
      <w:proofErr w:type="spellEnd"/>
      <w:r>
        <w:t xml:space="preserve"> analysis</w:t>
      </w:r>
      <w:r w:rsidR="0018581D">
        <w:t xml:space="preserve"> of individual genes from viruses derived from both Madagascar species </w:t>
      </w:r>
      <w:r>
        <w:t xml:space="preserve">demonstrated the highest </w:t>
      </w:r>
      <w:r w:rsidR="00317419">
        <w:t xml:space="preserve">identity with previously described </w:t>
      </w:r>
      <w:proofErr w:type="spellStart"/>
      <w:r w:rsidR="00317419">
        <w:rPr>
          <w:i/>
          <w:iCs/>
        </w:rPr>
        <w:t>Nobebecovirus</w:t>
      </w:r>
      <w:proofErr w:type="spellEnd"/>
      <w:r w:rsidR="00317419">
        <w:rPr>
          <w:i/>
          <w:iCs/>
        </w:rPr>
        <w:t xml:space="preserve"> </w:t>
      </w:r>
      <w:r w:rsidR="00317419">
        <w:t xml:space="preserve">sequences in </w:t>
      </w:r>
      <w:r>
        <w:t xml:space="preserve">the </w:t>
      </w:r>
      <w:r w:rsidR="00317419">
        <w:t>Orf1b</w:t>
      </w:r>
      <w:r>
        <w:t xml:space="preserve"> region, which </w:t>
      </w:r>
      <w:r w:rsidR="00317419">
        <w:t>includ</w:t>
      </w:r>
      <w:r>
        <w:t>es</w:t>
      </w:r>
      <w:r w:rsidR="00317419">
        <w:t xml:space="preserve"> </w:t>
      </w:r>
      <w:proofErr w:type="spellStart"/>
      <w:r w:rsidR="00317419">
        <w:t>RdRp</w:t>
      </w:r>
      <w:proofErr w:type="spellEnd"/>
      <w:r>
        <w:t xml:space="preserve"> (</w:t>
      </w:r>
      <w:r w:rsidR="0018581D">
        <w:t>XX</w:t>
      </w:r>
      <w:r>
        <w:t xml:space="preserve">% </w:t>
      </w:r>
      <w:r>
        <w:t xml:space="preserve">identity </w:t>
      </w:r>
      <w:r>
        <w:t xml:space="preserve">for </w:t>
      </w:r>
      <w:r>
        <w:rPr>
          <w:i/>
          <w:iCs/>
        </w:rPr>
        <w:t xml:space="preserve">P. rufus </w:t>
      </w:r>
      <w:r>
        <w:t>to HKU9</w:t>
      </w:r>
      <w:r>
        <w:rPr>
          <w:i/>
          <w:iCs/>
        </w:rPr>
        <w:t xml:space="preserve"> </w:t>
      </w:r>
      <w:r>
        <w:t xml:space="preserve">and </w:t>
      </w:r>
      <w:r w:rsidR="0018581D">
        <w:t>XX</w:t>
      </w:r>
      <w:r>
        <w:t>%</w:t>
      </w:r>
      <w:r>
        <w:t xml:space="preserve"> identity</w:t>
      </w:r>
      <w:r>
        <w:t xml:space="preserve"> for </w:t>
      </w:r>
      <w:r>
        <w:rPr>
          <w:i/>
          <w:iCs/>
        </w:rPr>
        <w:t xml:space="preserve">R. </w:t>
      </w:r>
      <w:proofErr w:type="spellStart"/>
      <w:r>
        <w:rPr>
          <w:i/>
          <w:iCs/>
        </w:rPr>
        <w:t>madagascariensis</w:t>
      </w:r>
      <w:proofErr w:type="spellEnd"/>
      <w:r>
        <w:rPr>
          <w:i/>
          <w:iCs/>
        </w:rPr>
        <w:t xml:space="preserve"> </w:t>
      </w:r>
      <w:r>
        <w:t xml:space="preserve">to </w:t>
      </w:r>
      <w:r>
        <w:rPr>
          <w:i/>
          <w:iCs/>
        </w:rPr>
        <w:t xml:space="preserve">E. </w:t>
      </w:r>
      <w:proofErr w:type="spellStart"/>
      <w:r>
        <w:rPr>
          <w:i/>
          <w:iCs/>
        </w:rPr>
        <w:t>helvum</w:t>
      </w:r>
      <w:proofErr w:type="spellEnd"/>
      <w:r>
        <w:t>)</w:t>
      </w:r>
      <w:r>
        <w:t xml:space="preserve">. By contrast,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demonstrated substantial divergence from </w:t>
      </w:r>
      <w:r w:rsidR="0018581D">
        <w:t xml:space="preserve">all known </w:t>
      </w:r>
      <w:r>
        <w:t>homologs in the S, N, and NS7 regions of the</w:t>
      </w:r>
      <w:r w:rsidR="0018581D">
        <w:t>ir</w:t>
      </w:r>
      <w:r>
        <w:t xml:space="preserve"> genome</w:t>
      </w:r>
      <w:r w:rsidR="0018581D">
        <w:t>s</w:t>
      </w:r>
      <w:r>
        <w:t>, showing only XX-XX% identity to the closest hit</w:t>
      </w:r>
      <w:r w:rsidR="0018581D">
        <w:t>s</w:t>
      </w:r>
      <w:r>
        <w:t xml:space="preserve"> across these regions.</w:t>
      </w:r>
      <w:r w:rsidR="00317419">
        <w:t xml:space="preserve"> </w:t>
      </w:r>
    </w:p>
    <w:p w14:paraId="09D2B7A1" w14:textId="7CD71B2B" w:rsidR="004231BE" w:rsidRDefault="004231BE" w:rsidP="004231BE"/>
    <w:p w14:paraId="633A4D69" w14:textId="76383C95" w:rsidR="004231BE" w:rsidRDefault="004231BE" w:rsidP="004231BE">
      <w:pPr>
        <w:rPr>
          <w:i/>
          <w:iCs/>
        </w:rPr>
      </w:pPr>
      <w:r>
        <w:rPr>
          <w:i/>
          <w:iCs/>
        </w:rPr>
        <w:t>Phylogenetic Analysis</w:t>
      </w:r>
    </w:p>
    <w:p w14:paraId="667926D9" w14:textId="0AAF2EDB" w:rsidR="00EE4469" w:rsidRDefault="00EE446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subgenus</w:t>
      </w:r>
      <w:r w:rsidR="0018581D">
        <w:t xml:space="preserve"> of the </w:t>
      </w:r>
      <w:proofErr w:type="spellStart"/>
      <w:r w:rsidR="0018581D">
        <w:rPr>
          <w:i/>
          <w:iCs/>
        </w:rPr>
        <w:t>Betacoronaviruses</w:t>
      </w:r>
      <w:proofErr w:type="spellEnd"/>
      <w:r>
        <w:t>, with</w:t>
      </w:r>
      <w:r w:rsidR="0018581D">
        <w:t xml:space="preserve"> the divergent</w:t>
      </w:r>
      <w:r>
        <w:t xml:space="preserve"> </w:t>
      </w:r>
      <w:r w:rsidR="0018581D">
        <w:rPr>
          <w:i/>
          <w:iCs/>
        </w:rPr>
        <w:t xml:space="preserve">P. rufus </w:t>
      </w:r>
      <w:r w:rsidR="0018581D">
        <w:t xml:space="preserve">forming its own distinct clade and both </w:t>
      </w:r>
      <w:r w:rsidR="0018581D">
        <w:rPr>
          <w:i/>
          <w:iCs/>
        </w:rPr>
        <w:t xml:space="preserve">R. </w:t>
      </w:r>
      <w:proofErr w:type="spellStart"/>
      <w:r w:rsidR="0018581D">
        <w:rPr>
          <w:i/>
          <w:iCs/>
        </w:rPr>
        <w:t>madagascariensis</w:t>
      </w:r>
      <w:proofErr w:type="spellEnd"/>
      <w:r w:rsidR="0018581D">
        <w:rPr>
          <w:i/>
          <w:iCs/>
        </w:rPr>
        <w:t xml:space="preserve"> </w:t>
      </w:r>
      <w:r w:rsidR="0018581D">
        <w:t xml:space="preserve">genomes </w:t>
      </w:r>
      <w:r w:rsidR="007E2917">
        <w:t xml:space="preserve">grouping </w:t>
      </w:r>
      <w:r w:rsidR="0018581D">
        <w:t>with</w:t>
      </w:r>
      <w:r w:rsidR="007E2917">
        <w:t xml:space="preserve"> </w:t>
      </w:r>
      <w:r w:rsidR="0018581D">
        <w:t>the</w:t>
      </w:r>
      <w:r w:rsidR="007E2917">
        <w:t xml:space="preserve"> previously described</w:t>
      </w:r>
      <w:r w:rsidR="0018581D">
        <w:t xml:space="preserve"> </w:t>
      </w:r>
      <w:r w:rsidR="0018581D">
        <w:rPr>
          <w:i/>
          <w:iCs/>
        </w:rPr>
        <w:t xml:space="preserve">Eidolon </w:t>
      </w:r>
      <w:proofErr w:type="spellStart"/>
      <w:r w:rsidR="0018581D">
        <w:rPr>
          <w:i/>
          <w:iCs/>
        </w:rPr>
        <w:t>helvum</w:t>
      </w:r>
      <w:proofErr w:type="spellEnd"/>
      <w:r w:rsidR="0018581D">
        <w:rPr>
          <w:i/>
          <w:iCs/>
        </w:rPr>
        <w:t xml:space="preserve"> </w:t>
      </w:r>
      <w:r w:rsidR="007E2917">
        <w:t xml:space="preserve">reference sequence from Cameroon </w:t>
      </w:r>
      <w:r w:rsidR="007E2917">
        <w:fldChar w:fldCharType="begin" w:fldLock="1"/>
      </w:r>
      <w:r w:rsidR="007E2917">
        <w:instrText>ADDIN CSL_CITATION {"citationItems":[{"id":"ITEM-1","itemData":{"DOI":"10.1093/ve/vey008","ISSN":"2057-1577","PMID":"29644096","abstract":"Most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Evolution","id":"ITEM-1","issue":"1","issued":{"date-parts":[["2018"]]},"page":"1-15","title":"Cameroonian fruit bats harbor divergent viruses, including rotavirus H, bastroviruses, and picobirnaviruses using an alternative genetic code","type":"article-journal","volume":"4"},"uris":["http://www.mendeley.com/documents/?uuid=ec4e1a61-7808-40cf-844b-a1681b5cf931"]}],"mendeley":{"formattedCitation":"(57)","plainTextFormattedCitation":"(57)","previouslyFormattedCitation":"(57)"},"properties":{"noteIndex":0},"schema":"https://github.com/citation-style-language/schema/raw/master/csl-citation.json"}</w:instrText>
      </w:r>
      <w:r w:rsidR="007E2917">
        <w:fldChar w:fldCharType="separate"/>
      </w:r>
      <w:r w:rsidR="007E2917" w:rsidRPr="007E2917">
        <w:rPr>
          <w:noProof/>
        </w:rPr>
        <w:t>(57)</w:t>
      </w:r>
      <w:r w:rsidR="007E2917">
        <w:fldChar w:fldCharType="end"/>
      </w:r>
      <w:r w:rsidR="007E2917">
        <w:t xml:space="preserve"> (</w:t>
      </w:r>
      <w:r w:rsidR="007E2917" w:rsidRPr="007E2917">
        <w:rPr>
          <w:b/>
          <w:bCs/>
        </w:rPr>
        <w:t>Figure 3</w:t>
      </w:r>
      <w:r w:rsidR="007E2917">
        <w:rPr>
          <w:b/>
          <w:bCs/>
        </w:rPr>
        <w:t>A</w:t>
      </w:r>
      <w:r w:rsidR="007E2917">
        <w:t>).</w:t>
      </w:r>
      <w:r w:rsidR="005F11E2">
        <w:t xml:space="preserve"> We observed </w:t>
      </w:r>
      <w:r w:rsidR="005F11E2">
        <w:t xml:space="preserve">distinct groupings of five main </w:t>
      </w:r>
      <w:proofErr w:type="spellStart"/>
      <w:r w:rsidR="005F11E2">
        <w:rPr>
          <w:i/>
          <w:iCs/>
        </w:rPr>
        <w:t>Nobecovirus</w:t>
      </w:r>
      <w:proofErr w:type="spellEnd"/>
      <w:r w:rsidR="005F11E2">
        <w:rPr>
          <w:i/>
          <w:iCs/>
        </w:rPr>
        <w:t xml:space="preserve"> </w:t>
      </w:r>
      <w:r w:rsidR="005F11E2">
        <w:t xml:space="preserve">lineages: (a) the largely Asian-derived HKU9 sequences, (b) the African </w:t>
      </w:r>
      <w:r w:rsidR="005F11E2">
        <w:rPr>
          <w:i/>
          <w:iCs/>
        </w:rPr>
        <w:t xml:space="preserve">E. </w:t>
      </w:r>
      <w:proofErr w:type="spellStart"/>
      <w:r w:rsidR="005F11E2">
        <w:rPr>
          <w:i/>
          <w:iCs/>
        </w:rPr>
        <w:t>helvum</w:t>
      </w:r>
      <w:proofErr w:type="spellEnd"/>
      <w:r w:rsidR="005F11E2">
        <w:rPr>
          <w:i/>
          <w:iCs/>
        </w:rPr>
        <w:t xml:space="preserve"> </w:t>
      </w:r>
      <w:r w:rsidR="005F11E2">
        <w:t>sequences (</w:t>
      </w:r>
      <w:r w:rsidR="005F11E2">
        <w:t>including new</w:t>
      </w:r>
      <w:r w:rsidR="005F11E2">
        <w:t xml:space="preserve"> </w:t>
      </w:r>
      <w:r w:rsidR="005F11E2">
        <w:rPr>
          <w:i/>
          <w:iCs/>
        </w:rPr>
        <w:t xml:space="preserve">R. </w:t>
      </w:r>
      <w:proofErr w:type="spellStart"/>
      <w:r w:rsidR="005F11E2">
        <w:rPr>
          <w:i/>
          <w:iCs/>
        </w:rPr>
        <w:t>madagascariensis</w:t>
      </w:r>
      <w:proofErr w:type="spellEnd"/>
      <w:r w:rsidR="005F11E2">
        <w:rPr>
          <w:i/>
          <w:iCs/>
        </w:rPr>
        <w:t xml:space="preserve"> </w:t>
      </w:r>
      <w:r w:rsidR="005F11E2">
        <w:t xml:space="preserve">genomes), (c) the </w:t>
      </w:r>
      <w:proofErr w:type="spellStart"/>
      <w:r w:rsidR="005F11E2">
        <w:t>orthereovirus</w:t>
      </w:r>
      <w:proofErr w:type="spellEnd"/>
      <w:r w:rsidR="005F11E2">
        <w:t xml:space="preserve"> recombinant GCCDC1 genomes, (d) the GX2018/BatCoV92 genomes described from China and Singapore, and (e) the divergent </w:t>
      </w:r>
      <w:r w:rsidR="005F11E2">
        <w:rPr>
          <w:i/>
          <w:iCs/>
        </w:rPr>
        <w:t xml:space="preserve">P. rufus </w:t>
      </w:r>
      <w:r w:rsidR="005F11E2">
        <w:t xml:space="preserve">genomes contributed here from </w:t>
      </w:r>
      <w:r w:rsidR="005F11E2">
        <w:t>Madagascar</w:t>
      </w:r>
      <w:r w:rsidR="005F11E2">
        <w:t>.</w:t>
      </w:r>
      <w:r w:rsidR="007E2917">
        <w:t xml:space="preserve"> </w:t>
      </w:r>
      <w:commentRangeStart w:id="683"/>
      <w:r w:rsidR="007E2917">
        <w:t xml:space="preserve">Intriguingly, the </w:t>
      </w:r>
      <w:r w:rsidR="007E2917">
        <w:rPr>
          <w:i/>
          <w:iCs/>
        </w:rPr>
        <w:t xml:space="preserve">P. rufus </w:t>
      </w:r>
      <w:r w:rsidR="007E2917">
        <w:t xml:space="preserve">genome groups ancestral to all other </w:t>
      </w:r>
      <w:proofErr w:type="spellStart"/>
      <w:r w:rsidR="007E2917">
        <w:rPr>
          <w:i/>
        </w:rPr>
        <w:t>Nobecoviruses</w:t>
      </w:r>
      <w:proofErr w:type="spellEnd"/>
      <w:r w:rsidR="005F11E2">
        <w:rPr>
          <w:i/>
        </w:rPr>
        <w:t xml:space="preserve">, </w:t>
      </w:r>
      <w:r w:rsidR="007E2917">
        <w:rPr>
          <w:iCs/>
        </w:rPr>
        <w:t xml:space="preserve">followed by the </w:t>
      </w:r>
      <w:r w:rsidR="007E2917">
        <w:rPr>
          <w:i/>
        </w:rPr>
        <w:t xml:space="preserve">E. </w:t>
      </w:r>
      <w:proofErr w:type="spellStart"/>
      <w:r w:rsidR="007E2917">
        <w:rPr>
          <w:i/>
        </w:rPr>
        <w:t>helvum</w:t>
      </w:r>
      <w:proofErr w:type="spellEnd"/>
      <w:r w:rsidR="007E2917">
        <w:rPr>
          <w:i/>
        </w:rPr>
        <w:t xml:space="preserve">/R. </w:t>
      </w:r>
      <w:proofErr w:type="spellStart"/>
      <w:r w:rsidR="007E2917">
        <w:rPr>
          <w:i/>
        </w:rPr>
        <w:t>madagascariensis</w:t>
      </w:r>
      <w:proofErr w:type="spellEnd"/>
      <w:r w:rsidR="007E2917">
        <w:rPr>
          <w:i/>
        </w:rPr>
        <w:t xml:space="preserve"> </w:t>
      </w:r>
      <w:r w:rsidR="005F11E2" w:rsidRPr="005F11E2">
        <w:rPr>
          <w:iCs/>
        </w:rPr>
        <w:t xml:space="preserve">African </w:t>
      </w:r>
      <w:r w:rsidR="007E2917">
        <w:rPr>
          <w:iCs/>
        </w:rPr>
        <w:t>lineage, with the Asian genotypes forming three distinct (and more recent) clades corresponding to genotypes HKU9, GCCDC1, and Gx2018/BatCoV92</w:t>
      </w:r>
      <w:commentRangeEnd w:id="683"/>
      <w:r w:rsidR="007E2917">
        <w:rPr>
          <w:rStyle w:val="CommentReference"/>
          <w:rFonts w:cs="Mangal"/>
          <w:lang w:bidi="hi-IN"/>
        </w:rPr>
        <w:commentReference w:id="683"/>
      </w:r>
      <w:r w:rsidR="007E2917">
        <w:t>.</w:t>
      </w:r>
      <w:r w:rsidR="007E2917">
        <w:rPr>
          <w:i/>
          <w:iCs/>
        </w:rPr>
        <w:t xml:space="preserve"> </w:t>
      </w:r>
      <w:r w:rsidR="007E2917">
        <w:t xml:space="preserve">Further phylogenetic analysis of a 259bp fragment of the </w:t>
      </w:r>
      <w:proofErr w:type="spellStart"/>
      <w:r w:rsidR="007E2917">
        <w:t>RdRp</w:t>
      </w:r>
      <w:proofErr w:type="spellEnd"/>
      <w:r w:rsidR="007E2917">
        <w:t xml:space="preserve"> gene reconfirmed these groupings and suggested the presence of at least two distinct genetic variants within the </w:t>
      </w:r>
      <w:r w:rsidR="007E2917">
        <w:rPr>
          <w:i/>
          <w:iCs/>
        </w:rPr>
        <w:t xml:space="preserve">P. rufus </w:t>
      </w:r>
      <w:r w:rsidR="007E2917">
        <w:t>lineage (</w:t>
      </w:r>
      <w:r w:rsidR="007E2917">
        <w:rPr>
          <w:b/>
          <w:bCs/>
        </w:rPr>
        <w:t>Figure 3B</w:t>
      </w:r>
      <w:r w:rsidR="007E2917">
        <w:t xml:space="preserve">). One </w:t>
      </w:r>
      <w:proofErr w:type="spellStart"/>
      <w:r w:rsidR="007E2917">
        <w:t>RdRp</w:t>
      </w:r>
      <w:proofErr w:type="spellEnd"/>
      <w:r w:rsidR="007E2917">
        <w:t xml:space="preserve"> fragment </w:t>
      </w:r>
      <w:r w:rsidR="00A710A7">
        <w:t xml:space="preserve">derived </w:t>
      </w:r>
      <w:r w:rsidR="007E2917">
        <w:t>from</w:t>
      </w:r>
      <w:r w:rsidR="00A710A7">
        <w:t xml:space="preserve"> feces of</w:t>
      </w:r>
      <w:r w:rsidR="007E2917">
        <w:t xml:space="preserve"> the third Malagasy fruit bat, </w:t>
      </w:r>
      <w:r w:rsidR="007E2917">
        <w:rPr>
          <w:i/>
          <w:iCs/>
        </w:rPr>
        <w:t xml:space="preserve">Eidolon </w:t>
      </w:r>
      <w:proofErr w:type="spellStart"/>
      <w:r w:rsidR="007E2917">
        <w:rPr>
          <w:i/>
          <w:iCs/>
        </w:rPr>
        <w:t>dupreanum</w:t>
      </w:r>
      <w:proofErr w:type="spellEnd"/>
      <w:r w:rsidR="007E2917">
        <w:rPr>
          <w:i/>
          <w:iCs/>
        </w:rPr>
        <w:t xml:space="preserve">, </w:t>
      </w:r>
      <w:r w:rsidR="007E2917">
        <w:t>groupe</w:t>
      </w:r>
      <w:r w:rsidR="00A710A7">
        <w:t>d</w:t>
      </w:r>
      <w:r w:rsidR="007E2917">
        <w:t xml:space="preserve"> within the </w:t>
      </w:r>
      <w:r w:rsidR="007E2917" w:rsidRPr="007E2917">
        <w:rPr>
          <w:i/>
          <w:iCs/>
        </w:rPr>
        <w:t xml:space="preserve">E. </w:t>
      </w:r>
      <w:proofErr w:type="spellStart"/>
      <w:r w:rsidR="007E2917" w:rsidRPr="007E2917">
        <w:rPr>
          <w:i/>
          <w:iCs/>
        </w:rPr>
        <w:t>helvum</w:t>
      </w:r>
      <w:proofErr w:type="spellEnd"/>
      <w:r w:rsidR="007E2917" w:rsidRPr="007E2917">
        <w:rPr>
          <w:i/>
          <w:iCs/>
        </w:rPr>
        <w:t xml:space="preserve">/R. </w:t>
      </w:r>
      <w:proofErr w:type="spellStart"/>
      <w:r w:rsidR="007E2917" w:rsidRPr="007E2917">
        <w:rPr>
          <w:i/>
          <w:iCs/>
        </w:rPr>
        <w:t>madagascariensis</w:t>
      </w:r>
      <w:proofErr w:type="spellEnd"/>
      <w:r w:rsidR="00A710A7">
        <w:rPr>
          <w:i/>
          <w:iCs/>
        </w:rPr>
        <w:t xml:space="preserve"> </w:t>
      </w:r>
      <w:r w:rsidR="005F11E2">
        <w:t xml:space="preserve">African </w:t>
      </w:r>
      <w:proofErr w:type="spellStart"/>
      <w:r w:rsidR="00A710A7">
        <w:rPr>
          <w:i/>
          <w:iCs/>
        </w:rPr>
        <w:t>Nobecovirus</w:t>
      </w:r>
      <w:proofErr w:type="spellEnd"/>
      <w:r w:rsidR="00A710A7">
        <w:rPr>
          <w:i/>
          <w:iCs/>
        </w:rPr>
        <w:t xml:space="preserve"> </w:t>
      </w:r>
      <w:r w:rsidR="00A710A7">
        <w:t>lineage</w:t>
      </w:r>
      <w:r w:rsidR="007E2917">
        <w:rPr>
          <w:i/>
          <w:iCs/>
        </w:rPr>
        <w:t xml:space="preserve">, </w:t>
      </w:r>
      <w:r w:rsidR="007E2917">
        <w:t xml:space="preserve">consistent with previous reporting </w:t>
      </w:r>
      <w:r w:rsidR="007E2917">
        <w:fldChar w:fldCharType="begin" w:fldLock="1"/>
      </w:r>
      <w:r w:rsidR="00961688">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mendeley":{"formattedCitation":"(55)","plainTextFormattedCitation":"(55)","previouslyFormattedCitation":"(55)"},"properties":{"noteIndex":0},"schema":"https://github.com/citation-style-language/schema/raw/master/csl-citation.json"}</w:instrText>
      </w:r>
      <w:r w:rsidR="007E2917">
        <w:fldChar w:fldCharType="separate"/>
      </w:r>
      <w:r w:rsidR="007E2917" w:rsidRPr="007E2917">
        <w:rPr>
          <w:noProof/>
        </w:rPr>
        <w:t>(55)</w:t>
      </w:r>
      <w:r w:rsidR="007E2917">
        <w:fldChar w:fldCharType="end"/>
      </w:r>
      <w:r w:rsidR="00A710A7">
        <w:t xml:space="preserve">. Characterization of the full length genome of this virus will be needed to clarify whether it represents a genetic variant of or distinct genotype from the </w:t>
      </w:r>
      <w:r w:rsidR="00A710A7">
        <w:rPr>
          <w:i/>
          <w:iCs/>
        </w:rPr>
        <w:t xml:space="preserve">R. </w:t>
      </w:r>
      <w:proofErr w:type="spellStart"/>
      <w:r w:rsidR="00A710A7">
        <w:rPr>
          <w:i/>
          <w:iCs/>
        </w:rPr>
        <w:t>madagascariensis</w:t>
      </w:r>
      <w:proofErr w:type="spellEnd"/>
      <w:r w:rsidR="00A710A7">
        <w:rPr>
          <w:i/>
          <w:iCs/>
        </w:rPr>
        <w:t xml:space="preserve"> </w:t>
      </w:r>
      <w:r w:rsidR="00A710A7">
        <w:t xml:space="preserve">virus. Phylogenetic analysis of the </w:t>
      </w:r>
      <w:proofErr w:type="spellStart"/>
      <w:r w:rsidR="00A710A7">
        <w:t>RdRp</w:t>
      </w:r>
      <w:proofErr w:type="spellEnd"/>
      <w:r w:rsidR="00A710A7">
        <w:t xml:space="preserve"> fragment allowed for inclusion of one partial </w:t>
      </w:r>
      <w:proofErr w:type="spellStart"/>
      <w:r w:rsidR="00A710A7">
        <w:rPr>
          <w:i/>
          <w:iCs/>
        </w:rPr>
        <w:t>Nobecovirus</w:t>
      </w:r>
      <w:proofErr w:type="spellEnd"/>
      <w:r w:rsidR="00A710A7">
        <w:rPr>
          <w:i/>
          <w:iCs/>
        </w:rPr>
        <w:t xml:space="preserve"> </w:t>
      </w:r>
      <w:r w:rsidR="00A710A7">
        <w:t xml:space="preserve">sequence derived from </w:t>
      </w:r>
      <w:r w:rsidR="00A710A7">
        <w:rPr>
          <w:i/>
          <w:iCs/>
        </w:rPr>
        <w:t xml:space="preserve">E. </w:t>
      </w:r>
      <w:proofErr w:type="spellStart"/>
      <w:r w:rsidR="00A710A7">
        <w:rPr>
          <w:i/>
          <w:iCs/>
        </w:rPr>
        <w:t>helvum</w:t>
      </w:r>
      <w:proofErr w:type="spellEnd"/>
      <w:r w:rsidR="00A710A7">
        <w:rPr>
          <w:i/>
          <w:iCs/>
        </w:rPr>
        <w:t xml:space="preserve"> </w:t>
      </w:r>
      <w:r w:rsidR="00A710A7">
        <w:t>bats in Kenya (HQ728482), which also grouped with</w:t>
      </w:r>
      <w:r w:rsidR="005F11E2">
        <w:t xml:space="preserve">in the </w:t>
      </w:r>
      <w:r w:rsidR="005F11E2">
        <w:rPr>
          <w:i/>
        </w:rPr>
        <w:t xml:space="preserve">E. </w:t>
      </w:r>
      <w:proofErr w:type="spellStart"/>
      <w:r w:rsidR="005F11E2">
        <w:rPr>
          <w:i/>
        </w:rPr>
        <w:t>helvum</w:t>
      </w:r>
      <w:proofErr w:type="spellEnd"/>
      <w:r w:rsidR="005F11E2">
        <w:rPr>
          <w:i/>
        </w:rPr>
        <w:t xml:space="preserve">/R. </w:t>
      </w:r>
      <w:proofErr w:type="spellStart"/>
      <w:r w:rsidR="005F11E2">
        <w:rPr>
          <w:i/>
        </w:rPr>
        <w:t>madagascariensis</w:t>
      </w:r>
      <w:proofErr w:type="spellEnd"/>
      <w:r w:rsidR="005F11E2">
        <w:rPr>
          <w:i/>
        </w:rPr>
        <w:t xml:space="preserve"> </w:t>
      </w:r>
      <w:r w:rsidR="005F11E2" w:rsidRPr="005F11E2">
        <w:rPr>
          <w:iCs/>
        </w:rPr>
        <w:t xml:space="preserve">African </w:t>
      </w:r>
      <w:r w:rsidR="005F11E2">
        <w:rPr>
          <w:iCs/>
        </w:rPr>
        <w:t>clade</w:t>
      </w:r>
      <w:r w:rsidR="005F11E2">
        <w:t>, confirming the distribution of this genotype across West and East Africa and into the Indian Ocean</w:t>
      </w:r>
      <w:r w:rsidR="00844559">
        <w:rPr>
          <w:i/>
          <w:iCs/>
        </w:rPr>
        <w:t xml:space="preserve">. </w:t>
      </w:r>
      <w:r w:rsidR="00844559">
        <w:t xml:space="preserve">Notably, one partial Cameroonian </w:t>
      </w:r>
      <w:r w:rsidR="00844559">
        <w:rPr>
          <w:i/>
          <w:iCs/>
        </w:rPr>
        <w:t xml:space="preserve">E. </w:t>
      </w:r>
      <w:proofErr w:type="spellStart"/>
      <w:r w:rsidR="00844559">
        <w:rPr>
          <w:i/>
          <w:iCs/>
        </w:rPr>
        <w:t>helvum</w:t>
      </w:r>
      <w:proofErr w:type="spellEnd"/>
      <w:r w:rsidR="00844559">
        <w:rPr>
          <w:i/>
          <w:iCs/>
        </w:rPr>
        <w:t xml:space="preserve"> </w:t>
      </w:r>
      <w:r w:rsidR="00844559">
        <w:t xml:space="preserve">sequence (MG693170) clustered with HKU9 sequences from Asia, </w:t>
      </w:r>
      <w:r w:rsidR="00E84487">
        <w:t xml:space="preserve">rather than within the </w:t>
      </w:r>
      <w:r w:rsidR="00E84487">
        <w:rPr>
          <w:i/>
        </w:rPr>
        <w:t xml:space="preserve">E. </w:t>
      </w:r>
      <w:proofErr w:type="spellStart"/>
      <w:r w:rsidR="00E84487">
        <w:rPr>
          <w:i/>
        </w:rPr>
        <w:lastRenderedPageBreak/>
        <w:t>helvum</w:t>
      </w:r>
      <w:proofErr w:type="spellEnd"/>
      <w:r w:rsidR="00E84487">
        <w:rPr>
          <w:i/>
        </w:rPr>
        <w:t xml:space="preserve">/R. </w:t>
      </w:r>
      <w:proofErr w:type="spellStart"/>
      <w:r w:rsidR="00E84487">
        <w:rPr>
          <w:i/>
        </w:rPr>
        <w:t>madagascariensis</w:t>
      </w:r>
      <w:proofErr w:type="spellEnd"/>
      <w:r w:rsidR="00E84487">
        <w:rPr>
          <w:i/>
        </w:rPr>
        <w:t xml:space="preserve"> </w:t>
      </w:r>
      <w:r w:rsidR="00E84487" w:rsidRPr="005F11E2">
        <w:rPr>
          <w:iCs/>
        </w:rPr>
        <w:t xml:space="preserve">African </w:t>
      </w:r>
      <w:proofErr w:type="spellStart"/>
      <w:r w:rsidR="00E84487">
        <w:rPr>
          <w:iCs/>
        </w:rPr>
        <w:t>clad</w:t>
      </w:r>
      <w:r w:rsidR="00E84487">
        <w:rPr>
          <w:iCs/>
        </w:rPr>
        <w:t xml:space="preserve">e. </w:t>
      </w:r>
      <w:proofErr w:type="spellEnd"/>
      <w:r w:rsidR="00E84487">
        <w:t xml:space="preserve">These findings </w:t>
      </w:r>
      <w:r w:rsidR="00844559">
        <w:t xml:space="preserve">suggest that both “African” and “Asian” </w:t>
      </w:r>
      <w:proofErr w:type="spellStart"/>
      <w:r w:rsidR="00844559">
        <w:rPr>
          <w:i/>
          <w:iCs/>
        </w:rPr>
        <w:t>Nobecovirus</w:t>
      </w:r>
      <w:proofErr w:type="spellEnd"/>
      <w:r w:rsidR="00844559">
        <w:rPr>
          <w:i/>
          <w:iCs/>
        </w:rPr>
        <w:t xml:space="preserve"> </w:t>
      </w:r>
      <w:r w:rsidR="00844559">
        <w:t xml:space="preserve">lineages are likely broadly geographically distributed. </w:t>
      </w:r>
    </w:p>
    <w:p w14:paraId="4DED53DE" w14:textId="3719A77E" w:rsidR="00844559" w:rsidRDefault="00844559" w:rsidP="004231BE"/>
    <w:p w14:paraId="6E3B6569" w14:textId="37C2732D" w:rsidR="00844559" w:rsidRPr="00E84487" w:rsidRDefault="00844559" w:rsidP="004231BE">
      <w:r>
        <w:t xml:space="preserve">Amino acid phylogenies computed from translated protein alignments of the S, E, M, and N </w:t>
      </w:r>
      <w:proofErr w:type="spellStart"/>
      <w:r>
        <w:rPr>
          <w:i/>
          <w:iCs/>
        </w:rPr>
        <w:t>Betecoronavirus</w:t>
      </w:r>
      <w:proofErr w:type="spellEnd"/>
      <w:r>
        <w:rPr>
          <w:i/>
          <w:iCs/>
        </w:rPr>
        <w:t xml:space="preserve"> </w:t>
      </w:r>
      <w:r>
        <w:t>structural genes (</w:t>
      </w:r>
      <w:r w:rsidRPr="00844559">
        <w:rPr>
          <w:b/>
          <w:bCs/>
        </w:rPr>
        <w:t>Figure 4 A-D</w:t>
      </w:r>
      <w:r>
        <w:t xml:space="preserve">, respectively) further confirmed evolutionary relationships suggested in Figure 3. </w:t>
      </w:r>
      <w:r w:rsidR="005F11E2">
        <w:t xml:space="preserve">S, M, and N </w:t>
      </w:r>
      <w:r>
        <w:t>gene phylogenies demonstrated distinct groupings of f</w:t>
      </w:r>
      <w:r w:rsidR="005F11E2">
        <w:t>ive</w:t>
      </w:r>
      <w:r>
        <w:t xml:space="preserve"> main </w:t>
      </w:r>
      <w:proofErr w:type="spellStart"/>
      <w:r>
        <w:rPr>
          <w:i/>
          <w:iCs/>
        </w:rPr>
        <w:t>Nobecovirus</w:t>
      </w:r>
      <w:proofErr w:type="spellEnd"/>
      <w:r>
        <w:rPr>
          <w:i/>
          <w:iCs/>
        </w:rPr>
        <w:t xml:space="preserve"> </w:t>
      </w:r>
      <w:r>
        <w:t>lineages</w:t>
      </w:r>
      <w:r w:rsidR="00E84487">
        <w:t xml:space="preserve"> outlined above, while the E gene phylogeny grouped the </w:t>
      </w:r>
      <w:r w:rsidR="00E84487">
        <w:rPr>
          <w:i/>
          <w:iCs/>
        </w:rPr>
        <w:t>P. rufus</w:t>
      </w:r>
      <w:r w:rsidR="00E84487">
        <w:t xml:space="preserve"> sequence adjacent to the one Cameroonian</w:t>
      </w:r>
      <w:r w:rsidR="00AC61DE">
        <w:t>-</w:t>
      </w:r>
      <w:r w:rsidR="00E84487">
        <w:t xml:space="preserve">derived sequence within the HKU9 </w:t>
      </w:r>
      <w:r w:rsidR="00961688">
        <w:t>clade</w:t>
      </w:r>
      <w:r w:rsidR="00E84487">
        <w:t xml:space="preserve">. </w:t>
      </w:r>
    </w:p>
    <w:p w14:paraId="132C069A" w14:textId="24A1C28F" w:rsidR="004231BE" w:rsidRDefault="004231BE" w:rsidP="00A60EE4">
      <w:pPr>
        <w:rPr>
          <w:b/>
          <w:bCs/>
        </w:rPr>
      </w:pPr>
    </w:p>
    <w:p w14:paraId="6CB1B739" w14:textId="18EDF274" w:rsidR="004231BE" w:rsidRDefault="004231BE" w:rsidP="00A60EE4">
      <w:pPr>
        <w:rPr>
          <w:i/>
          <w:iCs/>
        </w:rPr>
      </w:pPr>
      <w:r w:rsidRPr="00AC61DE">
        <w:rPr>
          <w:i/>
          <w:iCs/>
        </w:rPr>
        <w:t xml:space="preserve">Recombination </w:t>
      </w:r>
      <w:r>
        <w:rPr>
          <w:i/>
          <w:iCs/>
        </w:rPr>
        <w:t>A</w:t>
      </w:r>
      <w:r w:rsidRPr="00AC61DE">
        <w:rPr>
          <w:i/>
          <w:iCs/>
        </w:rPr>
        <w:t>naly</w:t>
      </w:r>
      <w:r>
        <w:rPr>
          <w:i/>
          <w:iCs/>
        </w:rPr>
        <w:t>sis</w:t>
      </w:r>
    </w:p>
    <w:p w14:paraId="7B7B14BE" w14:textId="367600BA" w:rsidR="004231BE" w:rsidRPr="00AC61DE" w:rsidRDefault="00D40F9A" w:rsidP="00A60EE4">
      <w:proofErr w:type="spellStart"/>
      <w:r>
        <w:t>SimPlot</w:t>
      </w:r>
      <w:proofErr w:type="spellEnd"/>
      <w:r>
        <w:t xml:space="preserve"> analysis confirmed the evolutionary distinctiveness of the </w:t>
      </w:r>
      <w:r>
        <w:rPr>
          <w:i/>
          <w:iCs/>
        </w:rPr>
        <w:t xml:space="preserve">P. rufus </w:t>
      </w:r>
      <w:proofErr w:type="spellStart"/>
      <w:r w:rsidR="006551B0">
        <w:rPr>
          <w:i/>
          <w:iCs/>
        </w:rPr>
        <w:t>Nobecovirus</w:t>
      </w:r>
      <w:proofErr w:type="spellEnd"/>
      <w:r w:rsidR="006551B0">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sidR="006551B0">
        <w:rPr>
          <w:i/>
          <w:iCs/>
        </w:rPr>
        <w:t xml:space="preserve">P. rufus </w:t>
      </w:r>
      <w:proofErr w:type="spellStart"/>
      <w:r w:rsidR="006551B0">
        <w:rPr>
          <w:i/>
          <w:iCs/>
        </w:rPr>
        <w:t>Nobecovirus</w:t>
      </w:r>
      <w:proofErr w:type="spellEnd"/>
      <w:r w:rsidR="006551B0">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sidR="006551B0">
        <w:rPr>
          <w:i/>
          <w:iCs/>
        </w:rPr>
        <w:t>Nobecovirus</w:t>
      </w:r>
      <w:r w:rsidR="006551B0">
        <w:rPr>
          <w:i/>
          <w:iCs/>
        </w:rPr>
        <w:t>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004D3B53" w:rsidRPr="004D3B53">
        <w:t xml:space="preserve">African </w:t>
      </w:r>
      <w:r>
        <w:t xml:space="preserve">lineage </w:t>
      </w:r>
      <w:r w:rsidR="00961688">
        <w:t xml:space="preserve">throughout Orf1ab, but both </w:t>
      </w:r>
      <w:r w:rsidR="006551B0">
        <w:rPr>
          <w:i/>
          <w:iCs/>
        </w:rPr>
        <w:t xml:space="preserve">P. rufus </w:t>
      </w:r>
      <w:r w:rsidR="006551B0" w:rsidRPr="006551B0">
        <w:t xml:space="preserve">and </w:t>
      </w:r>
      <w:r w:rsidR="006551B0">
        <w:rPr>
          <w:i/>
          <w:iCs/>
        </w:rPr>
        <w:t xml:space="preserve">R. </w:t>
      </w:r>
      <w:proofErr w:type="spellStart"/>
      <w:r w:rsidR="006551B0">
        <w:rPr>
          <w:i/>
          <w:iCs/>
        </w:rPr>
        <w:t>madagascariensis</w:t>
      </w:r>
      <w:proofErr w:type="spellEnd"/>
      <w:r w:rsidR="006551B0">
        <w:rPr>
          <w:i/>
          <w:iCs/>
        </w:rPr>
        <w:t xml:space="preserve"> </w:t>
      </w:r>
      <w:r w:rsidR="00961688">
        <w:t xml:space="preserve">sequences diverged from all other reference genomes in the </w:t>
      </w:r>
      <w:commentRangeStart w:id="684"/>
      <w:r w:rsidR="00961688">
        <w:t>S1 subunit (first half) of the spike protein</w:t>
      </w:r>
      <w:commentRangeEnd w:id="684"/>
      <w:r w:rsidR="008A0D11">
        <w:rPr>
          <w:rStyle w:val="CommentReference"/>
          <w:rFonts w:cs="Mangal"/>
          <w:lang w:bidi="hi-IN"/>
        </w:rPr>
        <w:commentReference w:id="684"/>
      </w:r>
      <w:r w:rsidR="00961688">
        <w:t xml:space="preserve">, which includes the receptor binding domain that mediates viral entry into host cells </w:t>
      </w:r>
      <w:r w:rsidR="00961688">
        <w:fldChar w:fldCharType="begin" w:fldLock="1"/>
      </w:r>
      <w:r w:rsidR="00961688">
        <w:instrText>ADDIN CSL_CITATION {"citationItems":[{"id":"ITEM-1","itemData":{"DOI":"10.1016/j.antiviral.2013.08.014","ISSN":"0166-3542","author":[{"dropping-particle":"","family":"Li","given":"Fang","non-dropping-particle":"","parse-names":false,"suffix":""}],"container-title":"Antiviral Research","id":"ITEM-1","issue":"1","issued":{"date-parts":[["2013"]]},"page":"246-254","publisher":"Elsevier B.V.","title":"Receptor recognition and cross-species infections of SARS coronavirus","type":"article-journal","volume":"100"},"uris":["http://www.mendeley.com/documents/?uuid=4db6b980-9aa4-4da3-95eb-54f22b5884b2"]}],"mendeley":{"formattedCitation":"(87)","plainTextFormattedCitation":"(87)"},"properties":{"noteIndex":0},"schema":"https://github.com/citation-style-language/schema/raw/master/csl-citation.json"}</w:instrText>
      </w:r>
      <w:r w:rsidR="00961688">
        <w:fldChar w:fldCharType="separate"/>
      </w:r>
      <w:r w:rsidR="00961688" w:rsidRPr="00961688">
        <w:rPr>
          <w:noProof/>
        </w:rPr>
        <w:t>(87)</w:t>
      </w:r>
      <w:r w:rsidR="00961688">
        <w:fldChar w:fldCharType="end"/>
      </w:r>
      <w:r w:rsidR="00961688">
        <w:t>. Further divergence</w:t>
      </w:r>
      <w:r w:rsidR="008A0D11">
        <w:t xml:space="preserve"> for both </w:t>
      </w:r>
      <w:r w:rsidR="008A0D11">
        <w:rPr>
          <w:i/>
          <w:iCs/>
        </w:rPr>
        <w:t xml:space="preserve">P. rufus </w:t>
      </w:r>
      <w:r w:rsidR="008A0D11">
        <w:t xml:space="preserve">and </w:t>
      </w:r>
      <w:r w:rsidR="008A0D11">
        <w:rPr>
          <w:i/>
          <w:iCs/>
        </w:rPr>
        <w:t xml:space="preserve">R. </w:t>
      </w:r>
      <w:proofErr w:type="spellStart"/>
      <w:r w:rsidR="008A0D11">
        <w:rPr>
          <w:i/>
          <w:iCs/>
        </w:rPr>
        <w:t>madagascariensis</w:t>
      </w:r>
      <w:proofErr w:type="spellEnd"/>
      <w:r w:rsidR="006551B0">
        <w:rPr>
          <w:i/>
          <w:iCs/>
        </w:rPr>
        <w:t xml:space="preserve"> </w:t>
      </w:r>
      <w:proofErr w:type="spellStart"/>
      <w:r w:rsidR="006551B0">
        <w:rPr>
          <w:i/>
          <w:iCs/>
        </w:rPr>
        <w:t>Nobecoviruses</w:t>
      </w:r>
      <w:proofErr w:type="spellEnd"/>
      <w:r w:rsidR="00961688">
        <w:t xml:space="preserve"> was observed in the N structural protein and in the NS7 accessory genes. </w:t>
      </w:r>
      <w:proofErr w:type="spellStart"/>
      <w:r w:rsidR="008A0D11">
        <w:t>Bootscan</w:t>
      </w:r>
      <w:proofErr w:type="spellEnd"/>
      <w:r w:rsidR="008A0D11">
        <w:t xml:space="preserve"> analysis further confirmed these </w:t>
      </w:r>
      <w:r w:rsidR="006551B0">
        <w:t>findings</w:t>
      </w:r>
      <w:r w:rsidR="008A0D11">
        <w:t>, showing that</w:t>
      </w:r>
      <w:r w:rsidR="006551B0">
        <w:t xml:space="preserve"> the</w:t>
      </w:r>
      <w:r w:rsidR="008A0D11">
        <w:t xml:space="preserve"> </w:t>
      </w:r>
      <w:r w:rsidR="008A0D11">
        <w:rPr>
          <w:i/>
          <w:iCs/>
        </w:rPr>
        <w:t>P. rufus</w:t>
      </w:r>
      <w:r w:rsidR="006551B0">
        <w:rPr>
          <w:i/>
          <w:iCs/>
        </w:rPr>
        <w:t xml:space="preserve"> </w:t>
      </w:r>
      <w:proofErr w:type="spellStart"/>
      <w:r w:rsidR="006551B0">
        <w:rPr>
          <w:i/>
          <w:iCs/>
        </w:rPr>
        <w:t>Nobecovirus</w:t>
      </w:r>
      <w:proofErr w:type="spellEnd"/>
      <w:r w:rsidR="008A0D11">
        <w:rPr>
          <w:i/>
          <w:iCs/>
        </w:rPr>
        <w:t xml:space="preserve"> </w:t>
      </w:r>
      <w:r w:rsidR="008A0D11">
        <w:t>clusters with HKU9 lineages</w:t>
      </w:r>
      <w:r w:rsidR="006551B0">
        <w:t xml:space="preserve"> across Orf1ab, NS3, E, and M genes but demonstrates evidence of recombination with </w:t>
      </w:r>
      <w:r w:rsidR="006551B0">
        <w:rPr>
          <w:i/>
          <w:iCs/>
        </w:rPr>
        <w:t xml:space="preserve">E. </w:t>
      </w:r>
      <w:proofErr w:type="spellStart"/>
      <w:r w:rsidR="006551B0">
        <w:rPr>
          <w:i/>
          <w:iCs/>
        </w:rPr>
        <w:t>helvum</w:t>
      </w:r>
      <w:proofErr w:type="spellEnd"/>
      <w:r w:rsidR="006551B0">
        <w:rPr>
          <w:i/>
          <w:iCs/>
        </w:rPr>
        <w:t xml:space="preserve">/R. </w:t>
      </w:r>
      <w:proofErr w:type="spellStart"/>
      <w:r w:rsidR="006551B0">
        <w:rPr>
          <w:i/>
          <w:iCs/>
        </w:rPr>
        <w:t>madagascariensis</w:t>
      </w:r>
      <w:proofErr w:type="spellEnd"/>
      <w:r w:rsidR="006551B0">
        <w:rPr>
          <w:i/>
          <w:iCs/>
        </w:rPr>
        <w:t xml:space="preserve"> </w:t>
      </w:r>
      <w:r w:rsidR="006551B0">
        <w:t xml:space="preserve">African lineages in the S (particularly S1), N, and NS7 genes </w:t>
      </w:r>
      <w:r w:rsidR="006551B0">
        <w:t>(</w:t>
      </w:r>
      <w:r w:rsidR="006551B0" w:rsidRPr="006551B0">
        <w:rPr>
          <w:b/>
          <w:bCs/>
        </w:rPr>
        <w:t>Figure 5B</w:t>
      </w:r>
      <w:r w:rsidR="006551B0" w:rsidRPr="006551B0">
        <w:t>)</w:t>
      </w:r>
      <w:r w:rsidR="006551B0">
        <w:t xml:space="preserve">. Similarly, </w:t>
      </w:r>
      <w:proofErr w:type="spellStart"/>
      <w:r w:rsidR="006551B0">
        <w:t>bootscanning</w:t>
      </w:r>
      <w:proofErr w:type="spellEnd"/>
      <w:r w:rsidR="006551B0">
        <w:t xml:space="preserve"> demonstrated that </w:t>
      </w:r>
      <w:r w:rsidR="006551B0">
        <w:rPr>
          <w:i/>
          <w:iCs/>
        </w:rPr>
        <w:t xml:space="preserve">R. </w:t>
      </w:r>
      <w:proofErr w:type="spellStart"/>
      <w:r w:rsidR="006551B0">
        <w:rPr>
          <w:i/>
          <w:iCs/>
        </w:rPr>
        <w:t>madagascariensis</w:t>
      </w:r>
      <w:proofErr w:type="spellEnd"/>
      <w:r w:rsidR="006551B0">
        <w:rPr>
          <w:i/>
          <w:iCs/>
        </w:rPr>
        <w:t xml:space="preserve"> </w:t>
      </w:r>
      <w:proofErr w:type="spellStart"/>
      <w:r w:rsidR="006551B0">
        <w:rPr>
          <w:i/>
          <w:iCs/>
        </w:rPr>
        <w:t>Nobecovirus</w:t>
      </w:r>
      <w:r w:rsidR="006551B0">
        <w:rPr>
          <w:i/>
          <w:iCs/>
        </w:rPr>
        <w:t>es</w:t>
      </w:r>
      <w:proofErr w:type="spellEnd"/>
      <w:r w:rsidR="006551B0">
        <w:t xml:space="preserve"> group with the </w:t>
      </w:r>
      <w:r w:rsidR="006551B0">
        <w:rPr>
          <w:i/>
          <w:iCs/>
        </w:rPr>
        <w:t xml:space="preserve">E. </w:t>
      </w:r>
      <w:proofErr w:type="spellStart"/>
      <w:r w:rsidR="006551B0">
        <w:rPr>
          <w:i/>
          <w:iCs/>
        </w:rPr>
        <w:t>helvum</w:t>
      </w:r>
      <w:proofErr w:type="spellEnd"/>
      <w:r w:rsidR="006551B0">
        <w:t xml:space="preserve"> lineage across </w:t>
      </w:r>
      <w:r w:rsidR="006551B0">
        <w:t>Orf1ab, NS3, E, and M</w:t>
      </w:r>
      <w:r w:rsidR="006551B0">
        <w:t xml:space="preserve"> but show </w:t>
      </w:r>
      <w:r w:rsidR="006551B0">
        <w:t>evidence of recombination with</w:t>
      </w:r>
      <w:r w:rsidR="006551B0">
        <w:t xml:space="preserve"> HKU9 and </w:t>
      </w:r>
      <w:r w:rsidR="006551B0">
        <w:rPr>
          <w:i/>
          <w:iCs/>
        </w:rPr>
        <w:t xml:space="preserve">P. rufus </w:t>
      </w:r>
      <w:proofErr w:type="spellStart"/>
      <w:r w:rsidR="006551B0">
        <w:rPr>
          <w:i/>
          <w:iCs/>
        </w:rPr>
        <w:t>Nobecovirus</w:t>
      </w:r>
      <w:proofErr w:type="spellEnd"/>
      <w:r w:rsidR="006551B0">
        <w:rPr>
          <w:i/>
          <w:iCs/>
        </w:rPr>
        <w:t xml:space="preserve"> </w:t>
      </w:r>
      <w:r w:rsidR="006551B0">
        <w:t>in S (again, particularly S1), N, and NS7 genes (</w:t>
      </w:r>
      <w:r w:rsidR="006551B0" w:rsidRPr="006551B0">
        <w:rPr>
          <w:b/>
          <w:bCs/>
        </w:rPr>
        <w:t>Figure 5B</w:t>
      </w:r>
      <w:r w:rsidR="006551B0">
        <w:t xml:space="preserve">), thus highlighting the dynamic nature of these regions of the </w:t>
      </w:r>
      <w:proofErr w:type="spellStart"/>
      <w:r w:rsidR="006551B0">
        <w:t>Nobecovirus</w:t>
      </w:r>
      <w:proofErr w:type="spellEnd"/>
      <w:r w:rsidR="006551B0">
        <w:t xml:space="preserve"> genome.</w:t>
      </w:r>
    </w:p>
    <w:p w14:paraId="2D0ADAA3" w14:textId="77777777" w:rsidR="003C642C" w:rsidRPr="00D40F9A" w:rsidRDefault="003C642C" w:rsidP="00A60EE4"/>
    <w:p w14:paraId="537E1EB3" w14:textId="3E7C5547" w:rsidR="00D93F80" w:rsidRDefault="00D93F80" w:rsidP="00A60EE4">
      <w:pPr>
        <w:rPr>
          <w:b/>
          <w:bCs/>
        </w:rPr>
      </w:pPr>
      <w:r w:rsidRPr="00D40F9A">
        <w:rPr>
          <w:b/>
          <w:bCs/>
        </w:rPr>
        <w:t>Discussion</w:t>
      </w:r>
    </w:p>
    <w:p w14:paraId="42E05C16" w14:textId="18E9B1C8" w:rsidR="00D43C84" w:rsidRDefault="00D43C84" w:rsidP="00A60EE4">
      <w:pPr>
        <w:rPr>
          <w:b/>
          <w:bCs/>
        </w:rPr>
      </w:pPr>
    </w:p>
    <w:p w14:paraId="3BAB2727" w14:textId="74EAD1E4" w:rsidR="008A0D11" w:rsidRDefault="008A0D11" w:rsidP="00A60EE4">
      <w:pPr>
        <w:pStyle w:val="ListParagraph"/>
        <w:numPr>
          <w:ilvl w:val="0"/>
          <w:numId w:val="5"/>
        </w:numPr>
      </w:pPr>
      <w:r>
        <w:t xml:space="preserve">We define </w:t>
      </w:r>
      <w:proofErr w:type="spellStart"/>
      <w:r>
        <w:t>Nobecov</w:t>
      </w:r>
      <w:proofErr w:type="spellEnd"/>
      <w:r>
        <w:t xml:space="preserve"> clades!</w:t>
      </w:r>
    </w:p>
    <w:p w14:paraId="16065DCD" w14:textId="0CC6A4C1" w:rsidR="008A0D11" w:rsidRDefault="00D43C84" w:rsidP="00A60EE4">
      <w:pPr>
        <w:pStyle w:val="ListParagraph"/>
        <w:numPr>
          <w:ilvl w:val="0"/>
          <w:numId w:val="5"/>
        </w:numPr>
      </w:pPr>
      <w:proofErr w:type="spellStart"/>
      <w:r>
        <w:t>CoV</w:t>
      </w:r>
      <w:proofErr w:type="spellEnd"/>
      <w:r>
        <w:t xml:space="preserve"> tropism</w:t>
      </w:r>
      <w:r w:rsidR="008A0D11">
        <w:t xml:space="preserve"> appears</w:t>
      </w:r>
      <w:r>
        <w:t xml:space="preserve"> largely gastrointestinal in bats, as co</w:t>
      </w:r>
      <w:r>
        <w:t>mpared with respiratory in humans</w:t>
      </w:r>
    </w:p>
    <w:p w14:paraId="137EBF04" w14:textId="77777777" w:rsidR="008A0D11" w:rsidRDefault="007B63F0" w:rsidP="00A60EE4">
      <w:pPr>
        <w:pStyle w:val="ListParagraph"/>
        <w:numPr>
          <w:ilvl w:val="0"/>
          <w:numId w:val="5"/>
        </w:numPr>
      </w:pPr>
      <w:r>
        <w:t>staggered seasonality, with Rousettus birthing latest… Rousettus j</w:t>
      </w:r>
      <w:r w:rsidR="008A0D11">
        <w:t>u</w:t>
      </w:r>
      <w:r>
        <w:t>v</w:t>
      </w:r>
      <w:r w:rsidR="008A0D11">
        <w:t>e</w:t>
      </w:r>
      <w:r>
        <w:t xml:space="preserve">niles not </w:t>
      </w:r>
      <w:r w:rsidR="008A0D11">
        <w:t>infected…</w:t>
      </w:r>
      <w:r>
        <w:t xml:space="preserve"> is this because </w:t>
      </w:r>
      <w:r w:rsidR="008A0D11">
        <w:t xml:space="preserve">they were </w:t>
      </w:r>
      <w:r>
        <w:t xml:space="preserve">sampled too early </w:t>
      </w:r>
      <w:r w:rsidR="008A0D11">
        <w:t xml:space="preserve">when still maternally immune </w:t>
      </w:r>
      <w:r w:rsidR="00F72E98">
        <w:t>and later</w:t>
      </w:r>
      <w:r w:rsidR="008A0D11">
        <w:t>-</w:t>
      </w:r>
      <w:r w:rsidR="00F72E98">
        <w:t xml:space="preserve">stage juveniles are missed because they resemble adults? </w:t>
      </w:r>
      <w:r>
        <w:t>(most</w:t>
      </w:r>
      <w:r w:rsidR="008A0D11">
        <w:t xml:space="preserve"> </w:t>
      </w:r>
      <w:proofErr w:type="spellStart"/>
      <w:r w:rsidR="008A0D11">
        <w:t>R.mad</w:t>
      </w:r>
      <w:proofErr w:type="spellEnd"/>
      <w:r w:rsidR="008A0D11">
        <w:t xml:space="preserve"> juveniles were </w:t>
      </w:r>
      <w:r w:rsidR="00F72E98">
        <w:t xml:space="preserve">sampled </w:t>
      </w:r>
      <w:r>
        <w:t xml:space="preserve">in </w:t>
      </w:r>
      <w:r w:rsidR="00F72E98">
        <w:t>F</w:t>
      </w:r>
      <w:r>
        <w:t xml:space="preserve">eb, </w:t>
      </w:r>
      <w:r w:rsidR="008A0D11">
        <w:t>at only ~1 month old</w:t>
      </w:r>
      <w:r>
        <w:t>)</w:t>
      </w:r>
    </w:p>
    <w:p w14:paraId="0DC2555D" w14:textId="77777777" w:rsidR="008A0D11" w:rsidRDefault="007E2917" w:rsidP="00A60EE4">
      <w:pPr>
        <w:pStyle w:val="ListParagraph"/>
        <w:numPr>
          <w:ilvl w:val="0"/>
          <w:numId w:val="5"/>
        </w:numPr>
      </w:pPr>
      <w:r>
        <w:t xml:space="preserve">sampling </w:t>
      </w:r>
      <w:proofErr w:type="spellStart"/>
      <w:r>
        <w:t>CoVs</w:t>
      </w:r>
      <w:proofErr w:type="spellEnd"/>
      <w:r>
        <w:t xml:space="preserve"> in Australia (other </w:t>
      </w:r>
      <w:proofErr w:type="spellStart"/>
      <w:r>
        <w:t>pteropus</w:t>
      </w:r>
      <w:proofErr w:type="spellEnd"/>
      <w:r>
        <w:t xml:space="preserve"> bats) would be helpful</w:t>
      </w:r>
      <w:r w:rsidR="008A0D11">
        <w:t xml:space="preserve"> to describe the geographic breadth of </w:t>
      </w:r>
      <w:proofErr w:type="spellStart"/>
      <w:r w:rsidR="008A0D11">
        <w:t>NobeCovs</w:t>
      </w:r>
      <w:proofErr w:type="spellEnd"/>
    </w:p>
    <w:p w14:paraId="006C5A01" w14:textId="77777777" w:rsidR="008A0D11" w:rsidRDefault="008A0D11" w:rsidP="00A60EE4">
      <w:pPr>
        <w:pStyle w:val="ListParagraph"/>
        <w:numPr>
          <w:ilvl w:val="0"/>
          <w:numId w:val="5"/>
        </w:numPr>
      </w:pPr>
      <w:r>
        <w:t>S1 subunit divergence in spike is notable</w:t>
      </w:r>
    </w:p>
    <w:p w14:paraId="2F244FD4" w14:textId="746CC4F0" w:rsidR="008A0D11" w:rsidRDefault="008A0D11" w:rsidP="00A60EE4">
      <w:pPr>
        <w:pStyle w:val="ListParagraph"/>
        <w:numPr>
          <w:ilvl w:val="0"/>
          <w:numId w:val="5"/>
        </w:numPr>
      </w:pPr>
      <w:r>
        <w:t xml:space="preserve">Also notable that there is a signature of recombination in </w:t>
      </w:r>
      <w:r w:rsidR="006551B0">
        <w:t>NS7</w:t>
      </w:r>
      <w:r>
        <w:t xml:space="preserve">…what is </w:t>
      </w:r>
      <w:proofErr w:type="spellStart"/>
      <w:r w:rsidR="006551B0">
        <w:t>its</w:t>
      </w:r>
      <w:r>
        <w:t xml:space="preserve"> </w:t>
      </w:r>
      <w:proofErr w:type="spellEnd"/>
      <w:r>
        <w:t>function? Immune evasion</w:t>
      </w:r>
      <w:r w:rsidR="006551B0">
        <w:t>?</w:t>
      </w:r>
    </w:p>
    <w:p w14:paraId="03DA10F3" w14:textId="0FD0D4C4" w:rsidR="006551B0" w:rsidRPr="008A0D11" w:rsidRDefault="006551B0" w:rsidP="00A60EE4">
      <w:pPr>
        <w:pStyle w:val="ListParagraph"/>
        <w:numPr>
          <w:ilvl w:val="0"/>
          <w:numId w:val="5"/>
        </w:numPr>
        <w:rPr>
          <w:ins w:id="685" w:author="Cara Brook" w:date="2021-08-29T18:44:00Z"/>
        </w:rPr>
      </w:pPr>
      <w:r>
        <w:lastRenderedPageBreak/>
        <w:t xml:space="preserve">Also notable that </w:t>
      </w:r>
      <w:proofErr w:type="spellStart"/>
      <w:r>
        <w:t>R.mad</w:t>
      </w:r>
      <w:proofErr w:type="spellEnd"/>
      <w:r>
        <w:t xml:space="preserve"> and P. </w:t>
      </w:r>
      <w:proofErr w:type="spellStart"/>
      <w:r>
        <w:t>ruf</w:t>
      </w:r>
      <w:proofErr w:type="spellEnd"/>
      <w:r>
        <w:t xml:space="preserve"> show recombination in the same regions of the genome. These are dynamic regions</w:t>
      </w:r>
    </w:p>
    <w:p w14:paraId="3B223EA9" w14:textId="3B00A88A" w:rsidR="008D0F13" w:rsidRPr="008D0F13" w:rsidRDefault="008D0F13" w:rsidP="00A60EE4">
      <w:pPr>
        <w:rPr>
          <w:ins w:id="686" w:author="Cara Brook" w:date="2021-08-29T18:44:00Z"/>
          <w:rPrChange w:id="687" w:author="Cara Brook" w:date="2021-08-29T18:44:00Z">
            <w:rPr>
              <w:ins w:id="688" w:author="Cara Brook" w:date="2021-08-29T18:44:00Z"/>
              <w:b/>
              <w:bCs/>
            </w:rPr>
          </w:rPrChange>
        </w:rPr>
      </w:pPr>
      <w:ins w:id="689" w:author="Cara Brook" w:date="2021-08-29T18:44:00Z">
        <w:r w:rsidRPr="008D0F13">
          <w:rPr>
            <w:rPrChange w:id="690" w:author="Cara Brook" w:date="2021-08-29T18:44:00Z">
              <w:rPr>
                <w:b/>
                <w:bCs/>
              </w:rPr>
            </w:rPrChange>
          </w:rPr>
          <w:t>Organize as:</w:t>
        </w:r>
      </w:ins>
    </w:p>
    <w:p w14:paraId="6B0246A4" w14:textId="43EF100B" w:rsidR="008D0F13" w:rsidRDefault="008D0F13" w:rsidP="008D0F13">
      <w:pPr>
        <w:pStyle w:val="ListParagraph"/>
        <w:numPr>
          <w:ilvl w:val="0"/>
          <w:numId w:val="3"/>
        </w:numPr>
        <w:rPr>
          <w:ins w:id="691" w:author="Cara Brook" w:date="2021-08-29T18:45:00Z"/>
        </w:rPr>
      </w:pPr>
      <w:ins w:id="692" w:author="Cara Brook" w:date="2021-08-29T18:44:00Z">
        <w:r>
          <w:t xml:space="preserve">Two novel </w:t>
        </w:r>
        <w:proofErr w:type="spellStart"/>
        <w:r>
          <w:t>Nobecos</w:t>
        </w:r>
        <w:proofErr w:type="spellEnd"/>
        <w:r>
          <w:t>, cluster with Asian clades (</w:t>
        </w:r>
        <w:proofErr w:type="spellStart"/>
        <w:r>
          <w:t>P</w:t>
        </w:r>
      </w:ins>
      <w:ins w:id="693" w:author="Cara Brook" w:date="2021-08-29T18:45:00Z">
        <w:r>
          <w:t>t</w:t>
        </w:r>
      </w:ins>
      <w:ins w:id="694" w:author="Cara Brook" w:date="2021-08-29T18:44:00Z">
        <w:r>
          <w:t>eropus</w:t>
        </w:r>
      </w:ins>
      <w:proofErr w:type="spellEnd"/>
      <w:ins w:id="695"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696" w:author="Cara Brook" w:date="2021-08-29T18:49:00Z"/>
        </w:rPr>
      </w:pPr>
      <w:ins w:id="697" w:author="Cara Brook" w:date="2021-08-29T18:45:00Z">
        <w:r>
          <w:t xml:space="preserve">No evidence of </w:t>
        </w:r>
        <w:proofErr w:type="spellStart"/>
        <w:r>
          <w:t>orthereovirus</w:t>
        </w:r>
        <w:proofErr w:type="spellEnd"/>
        <w:r>
          <w:t xml:space="preserve"> insertion, suggests this strain may be limited to Asia</w:t>
        </w:r>
      </w:ins>
      <w:ins w:id="698" w:author="Cara Brook" w:date="2021-08-29T18:46:00Z">
        <w:r>
          <w:t xml:space="preserve">. </w:t>
        </w:r>
      </w:ins>
      <w:ins w:id="699"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700" w:author="Cara Brook" w:date="2021-08-29T18:49:00Z">
        <w:r>
          <w:t>, and BatCoV92/GX2018.</w:t>
        </w:r>
      </w:ins>
    </w:p>
    <w:p w14:paraId="45473FE0" w14:textId="4D0F3B9F" w:rsidR="008D0F13" w:rsidRDefault="00C24F7C" w:rsidP="008D0F13">
      <w:pPr>
        <w:pStyle w:val="ListParagraph"/>
        <w:numPr>
          <w:ilvl w:val="0"/>
          <w:numId w:val="3"/>
        </w:numPr>
        <w:rPr>
          <w:ins w:id="701" w:author="Cara Brook" w:date="2021-08-29T18:46:00Z"/>
        </w:rPr>
      </w:pPr>
      <w:ins w:id="702" w:author="Cara Brook" w:date="2021-08-29T18:49:00Z">
        <w:r>
          <w:t>Following on above</w:t>
        </w:r>
      </w:ins>
      <w:ins w:id="703" w:author="Cara Brook" w:date="2021-08-29T18:46:00Z">
        <w:r>
          <w:t xml:space="preserve">, P. rufus does have extra genetic material between M and N, </w:t>
        </w:r>
      </w:ins>
      <w:ins w:id="704" w:author="Cara Brook" w:date="2021-08-29T18:49:00Z">
        <w:r>
          <w:t xml:space="preserve">as does BatCoV92/GX2018, </w:t>
        </w:r>
      </w:ins>
      <w:ins w:id="705"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5A2A0C02" w14:textId="0CC501EE" w:rsidR="00C24F7C" w:rsidRDefault="00C24F7C" w:rsidP="008D0F13">
      <w:pPr>
        <w:pStyle w:val="ListParagraph"/>
        <w:numPr>
          <w:ilvl w:val="0"/>
          <w:numId w:val="3"/>
        </w:numPr>
        <w:rPr>
          <w:ins w:id="706" w:author="Cara Brook" w:date="2021-08-29T18:49:00Z"/>
        </w:rPr>
      </w:pPr>
      <w:ins w:id="707" w:author="Cara Brook" w:date="2021-08-29T18:46:00Z">
        <w:r>
          <w:t>Serious concern would be acquisition of S</w:t>
        </w:r>
      </w:ins>
      <w:ins w:id="708"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709" w:author="Cara Brook" w:date="2021-08-29T18:48:00Z">
        <w:r>
          <w:t>r</w:t>
        </w:r>
      </w:ins>
      <w:ins w:id="710" w:author="Cara Brook" w:date="2021-08-29T18:47:00Z">
        <w:r>
          <w:t xml:space="preserve">e </w:t>
        </w:r>
        <w:proofErr w:type="spellStart"/>
        <w:r>
          <w:t>Merbecobivurses</w:t>
        </w:r>
        <w:proofErr w:type="spellEnd"/>
        <w:r>
          <w:t xml:space="preserve"> </w:t>
        </w:r>
      </w:ins>
      <w:ins w:id="711"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7CE7BA09" w14:textId="641949A9" w:rsidR="00C24F7C" w:rsidRDefault="00C24F7C" w:rsidP="008D0F13">
      <w:pPr>
        <w:pStyle w:val="ListParagraph"/>
        <w:numPr>
          <w:ilvl w:val="0"/>
          <w:numId w:val="3"/>
        </w:numPr>
        <w:rPr>
          <w:ins w:id="712" w:author="Cara Brook" w:date="2021-08-29T18:50:00Z"/>
        </w:rPr>
      </w:pPr>
      <w:ins w:id="713" w:author="Cara Brook" w:date="2021-08-29T18:49:00Z">
        <w:r>
          <w:t xml:space="preserve">Probably bigger concern is spillback and additional genetic material for SARS-CoV-2 which is widespread in </w:t>
        </w:r>
      </w:ins>
      <w:proofErr w:type="spellStart"/>
      <w:ins w:id="714" w:author="Cara Brook" w:date="2021-08-29T18:50:00Z">
        <w:r>
          <w:t>Mada</w:t>
        </w:r>
        <w:proofErr w:type="spellEnd"/>
      </w:ins>
    </w:p>
    <w:p w14:paraId="392BBF59" w14:textId="1155DE6A" w:rsidR="00C24F7C" w:rsidRDefault="00C24F7C" w:rsidP="008D0F13">
      <w:pPr>
        <w:pStyle w:val="ListParagraph"/>
        <w:numPr>
          <w:ilvl w:val="0"/>
          <w:numId w:val="3"/>
        </w:numPr>
        <w:rPr>
          <w:ins w:id="715" w:author="Cara Brook" w:date="2021-08-29T18:50:00Z"/>
        </w:rPr>
      </w:pPr>
      <w:ins w:id="716" w:author="Cara Brook" w:date="2021-08-29T18:50:00Z">
        <w:r>
          <w:t>All the seasonality stuff and importance of longitudinal studies</w:t>
        </w:r>
      </w:ins>
    </w:p>
    <w:p w14:paraId="26423D69" w14:textId="6C44F910" w:rsidR="00C24F7C" w:rsidRPr="008D0F13" w:rsidRDefault="00C24F7C">
      <w:pPr>
        <w:pStyle w:val="ListParagraph"/>
        <w:numPr>
          <w:ilvl w:val="0"/>
          <w:numId w:val="3"/>
        </w:numPr>
        <w:rPr>
          <w:rPrChange w:id="717" w:author="Cara Brook" w:date="2021-08-29T18:44:00Z">
            <w:rPr>
              <w:rFonts w:ascii="Arial" w:hAnsi="Arial" w:cs="Arial"/>
              <w:b/>
              <w:bCs/>
            </w:rPr>
          </w:rPrChange>
        </w:rPr>
        <w:pPrChange w:id="718" w:author="Cara Brook" w:date="2021-08-29T18:44:00Z">
          <w:pPr/>
        </w:pPrChange>
      </w:pPr>
      <w:ins w:id="719" w:author="Cara Brook" w:date="2021-08-29T18:50:00Z">
        <w:r>
          <w:t xml:space="preserve">A plug for the importance of full genomes – only a handful of </w:t>
        </w:r>
        <w:proofErr w:type="spellStart"/>
        <w:r>
          <w:t>Nobeco</w:t>
        </w:r>
        <w:proofErr w:type="spellEnd"/>
        <w:r>
          <w:t xml:space="preserve"> genomes out there</w:t>
        </w:r>
      </w:ins>
    </w:p>
    <w:p w14:paraId="3CB48D67" w14:textId="77777777" w:rsidR="00204660" w:rsidRDefault="00204660" w:rsidP="00A60EE4"/>
    <w:p w14:paraId="66123949" w14:textId="77777777" w:rsidR="00204660" w:rsidRPr="00A369A6" w:rsidRDefault="00204660">
      <w:pPr>
        <w:pPrChange w:id="720" w:author="Kettenburg, Gwenddolen" w:date="2021-08-30T04:02:00Z">
          <w:pPr>
            <w:pStyle w:val="ListParagraph"/>
            <w:numPr>
              <w:numId w:val="3"/>
            </w:numPr>
            <w:ind w:hanging="360"/>
          </w:pPr>
        </w:pPrChange>
      </w:pPr>
      <w:r w:rsidRPr="006B3F44">
        <w:rPr>
          <w:lang w:bidi="hi-IN"/>
          <w:rPrChange w:id="721" w:author="Cara Brook" w:date="2021-08-29T14:07:00Z">
            <w:rPr>
              <w:rFonts w:ascii="Arial" w:hAnsi="Arial" w:cs="Arial"/>
            </w:rPr>
          </w:rPrChange>
        </w:rPr>
        <w:t xml:space="preserve">We have described three novel </w:t>
      </w:r>
      <w:proofErr w:type="spellStart"/>
      <w:r w:rsidRPr="00DF2AFF">
        <w:rPr>
          <w:i/>
          <w:iCs/>
          <w:lang w:bidi="hi-IN"/>
          <w:rPrChange w:id="722" w:author="Kettenburg, Gwenddolen" w:date="2021-08-30T04:02:00Z">
            <w:rPr>
              <w:rFonts w:ascii="Arial" w:hAnsi="Arial" w:cs="Arial"/>
            </w:rPr>
          </w:rPrChange>
        </w:rPr>
        <w:t>nobecovirus</w:t>
      </w:r>
      <w:proofErr w:type="spellEnd"/>
      <w:r w:rsidRPr="006B3F44">
        <w:rPr>
          <w:lang w:bidi="hi-IN"/>
          <w:rPrChange w:id="723" w:author="Cara Brook" w:date="2021-08-29T14:07:00Z">
            <w:rPr>
              <w:rFonts w:ascii="Arial" w:hAnsi="Arial" w:cs="Arial"/>
            </w:rPr>
          </w:rPrChange>
        </w:rPr>
        <w:t xml:space="preserve"> sequences, most notably from </w:t>
      </w:r>
      <w:r w:rsidRPr="00DF2AFF">
        <w:rPr>
          <w:i/>
          <w:iCs/>
          <w:lang w:bidi="hi-IN"/>
          <w:rPrChange w:id="724" w:author="Kettenburg, Gwenddolen" w:date="2021-08-30T04:02:00Z">
            <w:rPr>
              <w:rFonts w:ascii="Arial" w:hAnsi="Arial" w:cs="Arial"/>
            </w:rPr>
          </w:rPrChange>
        </w:rPr>
        <w:t xml:space="preserve">R. </w:t>
      </w:r>
      <w:proofErr w:type="spellStart"/>
      <w:r w:rsidRPr="00DF2AFF">
        <w:rPr>
          <w:i/>
          <w:iCs/>
          <w:lang w:bidi="hi-IN"/>
          <w:rPrChange w:id="725" w:author="Kettenburg, Gwenddolen" w:date="2021-08-30T04:02:00Z">
            <w:rPr>
              <w:rFonts w:ascii="Arial" w:hAnsi="Arial" w:cs="Arial"/>
            </w:rPr>
          </w:rPrChange>
        </w:rPr>
        <w:t>madagascariensis</w:t>
      </w:r>
      <w:proofErr w:type="spellEnd"/>
      <w:r w:rsidRPr="006B3F44">
        <w:rPr>
          <w:lang w:bidi="hi-IN"/>
          <w:rPrChange w:id="726"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MsNzQpIiwibWFudWFsT3ZlcnJpZGVUZXh0IjoiKDczLDc0KSJ9fQ=="/>
          <w:id w:val="-2032948936"/>
          <w:placeholder>
            <w:docPart w:val="72F580152E37F64B90442EB101C3A17C"/>
          </w:placeholder>
        </w:sdtPr>
        <w:sdtEndPr/>
        <w:sdtContent>
          <w:r w:rsidRPr="00FC4046">
            <w:rPr>
              <w:color w:val="000000"/>
            </w:rPr>
            <w:t>(73,74)</w:t>
          </w:r>
        </w:sdtContent>
      </w:sdt>
      <w:r w:rsidRPr="006B3F44">
        <w:rPr>
          <w:lang w:bidi="hi-IN"/>
          <w:rPrChange w:id="727" w:author="Cara Brook" w:date="2021-08-29T14:07:00Z">
            <w:rPr>
              <w:rFonts w:ascii="Arial" w:hAnsi="Arial" w:cs="Arial"/>
            </w:rPr>
          </w:rPrChange>
        </w:rPr>
        <w:t>.</w:t>
      </w:r>
      <w:r>
        <w:t xml:space="preserve"> </w:t>
      </w:r>
      <w:r w:rsidRPr="006B3F44">
        <w:rPr>
          <w:lang w:bidi="hi-IN"/>
          <w:rPrChange w:id="728" w:author="Cara Brook" w:date="2021-08-29T14:07:00Z">
            <w:rPr>
              <w:rFonts w:ascii="Arial" w:hAnsi="Arial" w:cs="Arial"/>
            </w:rPr>
          </w:rPrChange>
        </w:rPr>
        <w:t xml:space="preserve"> A previous coronavirus sampling study of Madagascar fruit bats found viruses in </w:t>
      </w:r>
      <w:r w:rsidRPr="00DF2AFF">
        <w:rPr>
          <w:i/>
          <w:iCs/>
          <w:lang w:bidi="hi-IN"/>
          <w:rPrChange w:id="729" w:author="Kettenburg, Gwenddolen" w:date="2021-08-30T04:02:00Z">
            <w:rPr>
              <w:rFonts w:ascii="Arial" w:hAnsi="Arial" w:cs="Arial"/>
              <w:i/>
              <w:iCs/>
            </w:rPr>
          </w:rPrChange>
        </w:rPr>
        <w:t>P. rufus</w:t>
      </w:r>
      <w:r w:rsidRPr="006B3F44">
        <w:rPr>
          <w:lang w:bidi="hi-IN"/>
          <w:rPrChange w:id="730" w:author="Cara Brook" w:date="2021-08-29T14:07:00Z">
            <w:rPr>
              <w:rFonts w:ascii="Arial" w:hAnsi="Arial" w:cs="Arial"/>
            </w:rPr>
          </w:rPrChange>
        </w:rPr>
        <w:t xml:space="preserve"> and </w:t>
      </w:r>
      <w:r w:rsidRPr="00DF2AFF">
        <w:rPr>
          <w:i/>
          <w:iCs/>
          <w:lang w:bidi="hi-IN"/>
          <w:rPrChange w:id="731" w:author="Kettenburg, Gwenddolen" w:date="2021-08-30T04:02:00Z">
            <w:rPr>
              <w:rFonts w:ascii="Arial" w:hAnsi="Arial" w:cs="Arial"/>
              <w:i/>
              <w:iCs/>
            </w:rPr>
          </w:rPrChange>
        </w:rPr>
        <w:t xml:space="preserve">E. </w:t>
      </w:r>
      <w:proofErr w:type="spellStart"/>
      <w:r w:rsidRPr="00DF2AFF">
        <w:rPr>
          <w:i/>
          <w:iCs/>
          <w:lang w:bidi="hi-IN"/>
          <w:rPrChange w:id="732" w:author="Kettenburg, Gwenddolen" w:date="2021-08-30T04:02:00Z">
            <w:rPr>
              <w:rFonts w:ascii="Arial" w:hAnsi="Arial" w:cs="Arial"/>
              <w:i/>
              <w:iCs/>
            </w:rPr>
          </w:rPrChange>
        </w:rPr>
        <w:t>dupreanum</w:t>
      </w:r>
      <w:proofErr w:type="spellEnd"/>
      <w:r w:rsidRPr="006B3F44">
        <w:rPr>
          <w:lang w:bidi="hi-IN"/>
          <w:rPrChange w:id="733" w:author="Cara Brook" w:date="2021-08-29T14:07:00Z">
            <w:rPr>
              <w:rFonts w:ascii="Arial" w:hAnsi="Arial" w:cs="Arial"/>
            </w:rPr>
          </w:rPrChange>
        </w:rPr>
        <w:t xml:space="preserve">, but not </w:t>
      </w:r>
      <w:r w:rsidRPr="00DF2AFF">
        <w:rPr>
          <w:i/>
          <w:iCs/>
          <w:lang w:bidi="hi-IN"/>
          <w:rPrChange w:id="734" w:author="Kettenburg, Gwenddolen" w:date="2021-08-30T04:02:00Z">
            <w:rPr>
              <w:rFonts w:ascii="Arial" w:hAnsi="Arial" w:cs="Arial"/>
              <w:i/>
              <w:iCs/>
            </w:rPr>
          </w:rPrChange>
        </w:rPr>
        <w:t xml:space="preserve">R. </w:t>
      </w:r>
      <w:proofErr w:type="spellStart"/>
      <w:r w:rsidRPr="00DF2AFF">
        <w:rPr>
          <w:i/>
          <w:iCs/>
          <w:lang w:bidi="hi-IN"/>
          <w:rPrChange w:id="735" w:author="Kettenburg, Gwenddolen" w:date="2021-08-30T04:02:00Z">
            <w:rPr>
              <w:rFonts w:ascii="Arial" w:hAnsi="Arial" w:cs="Arial"/>
              <w:i/>
              <w:iCs/>
            </w:rPr>
          </w:rPrChange>
        </w:rPr>
        <w:t>madagascariensis</w:t>
      </w:r>
      <w:proofErr w:type="spellEnd"/>
      <w:r w:rsidRPr="006B3F44">
        <w:rPr>
          <w:lang w:bidi="hi-IN"/>
          <w:rPrChange w:id="736" w:author="Cara Brook" w:date="2021-08-29T14:07:00Z">
            <w:rPr>
              <w:rFonts w:ascii="Arial" w:hAnsi="Arial" w:cs="Arial"/>
            </w:rPr>
          </w:rPrChange>
        </w:rPr>
        <w:t xml:space="preserve">, although they only detected one virus in </w:t>
      </w:r>
      <w:r w:rsidRPr="00DF2AFF">
        <w:rPr>
          <w:i/>
          <w:iCs/>
          <w:lang w:bidi="hi-IN"/>
          <w:rPrChange w:id="737" w:author="Kettenburg, Gwenddolen" w:date="2021-08-30T04:02:00Z">
            <w:rPr>
              <w:rFonts w:ascii="Arial" w:hAnsi="Arial" w:cs="Arial"/>
              <w:i/>
              <w:iCs/>
            </w:rPr>
          </w:rPrChange>
        </w:rPr>
        <w:t xml:space="preserve">E. </w:t>
      </w:r>
      <w:proofErr w:type="spellStart"/>
      <w:r w:rsidRPr="00DF2AFF">
        <w:rPr>
          <w:i/>
          <w:iCs/>
          <w:lang w:bidi="hi-IN"/>
          <w:rPrChange w:id="738" w:author="Kettenburg, Gwenddolen" w:date="2021-08-30T04:02:00Z">
            <w:rPr>
              <w:rFonts w:ascii="Arial" w:hAnsi="Arial" w:cs="Arial"/>
              <w:i/>
              <w:iCs/>
            </w:rPr>
          </w:rPrChange>
        </w:rPr>
        <w:t>dupreanum</w:t>
      </w:r>
      <w:proofErr w:type="spellEnd"/>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QpIiwibWFudWFsT3ZlcnJpZGVUZXh0IjoiKDc0KSJ9fQ=="/>
          <w:id w:val="-1561401947"/>
          <w:placeholder>
            <w:docPart w:val="492B50C4090768408928C4F11C292DB5"/>
          </w:placeholder>
        </w:sdtPr>
        <w:sdtEndPr/>
        <w:sdtContent>
          <w:r w:rsidRPr="00FC4046">
            <w:rPr>
              <w:color w:val="000000"/>
            </w:rPr>
            <w:t>(74)</w:t>
          </w:r>
        </w:sdtContent>
      </w:sdt>
      <w:r w:rsidRPr="006B3F44">
        <w:rPr>
          <w:lang w:bidi="hi-IN"/>
          <w:rPrChange w:id="739"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NzQpIiwibWFudWFsT3ZlcnJpZGVUZXh0IjoiKDc0KSJ9fQ=="/>
          <w:id w:val="1458604524"/>
          <w:placeholder>
            <w:docPart w:val="492B50C4090768408928C4F11C292DB5"/>
          </w:placeholder>
        </w:sdtPr>
        <w:sdtEndPr/>
        <w:sdtContent>
          <w:r w:rsidRPr="00FC4046">
            <w:rPr>
              <w:color w:val="000000"/>
            </w:rPr>
            <w:t>(74)</w:t>
          </w:r>
        </w:sdtContent>
      </w:sdt>
      <w:r w:rsidRPr="006B3F44">
        <w:rPr>
          <w:lang w:bidi="hi-IN"/>
          <w:rPrChange w:id="740"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czKSIsIm1hbnVhbE92ZXJyaWRlVGV4dCI6IiJ9fQ=="/>
          <w:id w:val="1838802031"/>
          <w:placeholder>
            <w:docPart w:val="492B50C4090768408928C4F11C292DB5"/>
          </w:placeholder>
        </w:sdtPr>
        <w:sdtEndPr/>
        <w:sdtContent>
          <w:r w:rsidRPr="00FC4046">
            <w:rPr>
              <w:color w:val="000000"/>
            </w:rPr>
            <w:t>(73)</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 xml:space="preserve">R. </w:t>
      </w:r>
      <w:proofErr w:type="spellStart"/>
      <w:r w:rsidRPr="00DF2AFF">
        <w:rPr>
          <w:i/>
          <w:iCs/>
        </w:rPr>
        <w:t>madagascariensis</w:t>
      </w:r>
      <w:proofErr w:type="spellEnd"/>
      <w:r>
        <w:t xml:space="preserve"> genomes clustered most closely to an </w:t>
      </w:r>
      <w:r w:rsidRPr="00DF2AFF">
        <w:rPr>
          <w:i/>
          <w:iCs/>
        </w:rPr>
        <w:t xml:space="preserve">E. </w:t>
      </w:r>
      <w:proofErr w:type="spellStart"/>
      <w:r w:rsidRPr="00DF2AFF">
        <w:rPr>
          <w:i/>
          <w:iCs/>
        </w:rPr>
        <w:t>helvum</w:t>
      </w:r>
      <w:proofErr w:type="spellEnd"/>
      <w:r>
        <w:t xml:space="preserve"> genome from Cameroon (Figure 3). Similar results were found looking at phylogeny of only the </w:t>
      </w:r>
      <w:proofErr w:type="spellStart"/>
      <w:r>
        <w:t>RdRp</w:t>
      </w:r>
      <w:proofErr w:type="spellEnd"/>
      <w:r>
        <w:t xml:space="preserve">, further providing evidence that </w:t>
      </w:r>
      <w:r w:rsidRPr="00DF2AFF">
        <w:rPr>
          <w:i/>
          <w:iCs/>
        </w:rPr>
        <w:t xml:space="preserve">R. </w:t>
      </w:r>
      <w:proofErr w:type="spellStart"/>
      <w:r w:rsidRPr="00DF2AFF">
        <w:rPr>
          <w:i/>
          <w:iCs/>
        </w:rPr>
        <w:t>madagascariensis</w:t>
      </w:r>
      <w:proofErr w:type="spellEnd"/>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642C8E2C" w14:textId="77777777" w:rsidR="00204660" w:rsidRDefault="00204660">
      <w:pPr>
        <w:pPrChange w:id="741" w:author="Kettenburg, Gwenddolen" w:date="2021-08-30T04:02:00Z">
          <w:pPr>
            <w:pStyle w:val="ListParagraph"/>
            <w:numPr>
              <w:numId w:val="3"/>
            </w:numPr>
            <w:ind w:hanging="360"/>
          </w:pPr>
        </w:pPrChange>
      </w:pPr>
    </w:p>
    <w:p w14:paraId="1C572C8A" w14:textId="77777777" w:rsidR="00204660" w:rsidRDefault="00204660">
      <w:pPr>
        <w:pPrChange w:id="742"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3NSkiLCJtYW51YWxPdmVycmlkZVRleHQiOiIoNDkpIn19"/>
          <w:id w:val="1535148518"/>
          <w:placeholder>
            <w:docPart w:val="03CB1DEA0179B244BDD69006360223BB"/>
          </w:placeholder>
        </w:sdtPr>
        <w:sdtEndPr/>
        <w:sdtContent>
          <w:r w:rsidRPr="00FC4046">
            <w:rPr>
              <w:color w:val="000000"/>
            </w:rPr>
            <w:t>(49)</w:t>
          </w:r>
        </w:sdtContent>
      </w:sdt>
      <w:r>
        <w:t>.</w:t>
      </w:r>
    </w:p>
    <w:p w14:paraId="57547BF4" w14:textId="77777777" w:rsidR="00204660" w:rsidRPr="007D34D4" w:rsidRDefault="00204660">
      <w:pPr>
        <w:pPrChange w:id="743"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w:t>
      </w:r>
      <w:proofErr w:type="spellStart"/>
      <w:r>
        <w:t>CoV</w:t>
      </w:r>
      <w:proofErr w:type="spellEnd"/>
      <w:r>
        <w:t xml:space="preserve">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3NuKAkzgxKSIsIm1hbnVhbE92ZXJyaWRlVGV4dCI6Iig1N+KAkzYyKSJ9fQ=="/>
          <w:id w:val="-249278877"/>
          <w:placeholder>
            <w:docPart w:val="03CB1DEA0179B244BDD69006360223BB"/>
          </w:placeholder>
        </w:sdtPr>
        <w:sdtEndPr/>
        <w:sdtContent>
          <w:r w:rsidRPr="00FC4046">
            <w:rPr>
              <w:color w:val="000000"/>
            </w:rPr>
            <w:t>(57–62)</w:t>
          </w:r>
        </w:sdtContent>
      </w:sdt>
      <w:r w:rsidRPr="00DF2AFF">
        <w:rPr>
          <w:color w:val="000000"/>
        </w:rPr>
        <w:t>.</w:t>
      </w:r>
      <w:r w:rsidRPr="00052AF3">
        <w:rPr>
          <w:color w:val="000000"/>
        </w:rPr>
        <w:t xml:space="preserve"> Roosting bat species are an obvious source of recombination between </w:t>
      </w:r>
      <w:r w:rsidRPr="00052AF3">
        <w:rPr>
          <w:color w:val="000000"/>
        </w:rPr>
        <w:lastRenderedPageBreak/>
        <w:t>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proofErr w:type="spellStart"/>
      <w:r w:rsidRPr="00FC2189">
        <w:rPr>
          <w:i/>
          <w:iCs/>
          <w:color w:val="000000"/>
        </w:rPr>
        <w:t>Betacoronaviruses</w:t>
      </w:r>
      <w:proofErr w:type="spellEnd"/>
      <w:r w:rsidRPr="00FC2189">
        <w:rPr>
          <w:color w:val="000000"/>
        </w:rPr>
        <w:t xml:space="preserve"> and a new </w:t>
      </w:r>
      <w:proofErr w:type="spellStart"/>
      <w:r w:rsidRPr="00FC2189">
        <w:rPr>
          <w:i/>
          <w:iCs/>
          <w:color w:val="000000"/>
        </w:rPr>
        <w:t>sarbecovirus</w:t>
      </w:r>
      <w:proofErr w:type="spellEnd"/>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4MikiLCJtYW51YWxPdmVycmlkZVRleHQiOiIoNjMpIn19"/>
          <w:id w:val="1590652949"/>
          <w:placeholder>
            <w:docPart w:val="03CB1DEA0179B244BDD69006360223BB"/>
          </w:placeholder>
        </w:sdtPr>
        <w:sdtEndPr/>
        <w:sdtContent>
          <w:r w:rsidRPr="00FC4046">
            <w:rPr>
              <w:color w:val="000000"/>
            </w:rPr>
            <w:t>(63)</w:t>
          </w:r>
        </w:sdtContent>
      </w:sdt>
      <w:r w:rsidRPr="00DF2AFF">
        <w:rPr>
          <w:color w:val="000000"/>
        </w:rPr>
        <w:t>.</w:t>
      </w:r>
      <w:r w:rsidRPr="00052AF3">
        <w:rPr>
          <w:color w:val="000000"/>
        </w:rPr>
        <w:t xml:space="preserve"> </w:t>
      </w:r>
      <w:r>
        <w:t>Madagascar</w:t>
      </w:r>
      <w:r w:rsidRPr="00DF2AFF">
        <w:t xml:space="preserve"> endemic species of bats can co-roost in the same habitats; </w:t>
      </w:r>
      <w:r w:rsidRPr="00052AF3">
        <w:rPr>
          <w:i/>
          <w:iCs/>
        </w:rPr>
        <w:t xml:space="preserve">R. </w:t>
      </w:r>
      <w:proofErr w:type="spellStart"/>
      <w:r w:rsidRPr="00052AF3">
        <w:rPr>
          <w:i/>
          <w:iCs/>
        </w:rPr>
        <w:t>madagascariensis</w:t>
      </w:r>
      <w:proofErr w:type="spellEnd"/>
      <w:r w:rsidRPr="00052AF3">
        <w:rPr>
          <w:i/>
          <w:iCs/>
        </w:rPr>
        <w:t xml:space="preserve"> </w:t>
      </w:r>
      <w:r w:rsidRPr="00052AF3">
        <w:t xml:space="preserve">and </w:t>
      </w:r>
      <w:r w:rsidRPr="00052AF3">
        <w:rPr>
          <w:i/>
          <w:iCs/>
        </w:rPr>
        <w:t xml:space="preserve">E. </w:t>
      </w:r>
      <w:proofErr w:type="spellStart"/>
      <w:r w:rsidRPr="00052AF3">
        <w:rPr>
          <w:i/>
          <w:iCs/>
        </w:rPr>
        <w:t>dupreanum</w:t>
      </w:r>
      <w:proofErr w:type="spellEnd"/>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DMpIiwibWFudWFsT3ZlcnJpZGVUZXh0IjoiKDgzKSJ9fQ=="/>
          <w:id w:val="-2023997432"/>
          <w:placeholder>
            <w:docPart w:val="3CF2933EA4EF6840B4FC805E0F855416"/>
          </w:placeholder>
        </w:sdtPr>
        <w:sdtEndPr/>
        <w:sdtContent>
          <w:r w:rsidRPr="00FC4046">
            <w:rPr>
              <w:color w:val="000000"/>
            </w:rPr>
            <w:t>(83)</w:t>
          </w:r>
        </w:sdtContent>
      </w:sdt>
      <w:r w:rsidRPr="00DF2AFF">
        <w:rPr>
          <w:color w:val="000000"/>
        </w:rPr>
        <w:t>.</w:t>
      </w:r>
      <w:r w:rsidRPr="00052AF3">
        <w:rPr>
          <w:color w:val="000000"/>
        </w:rPr>
        <w:t xml:space="preserve"> Recombination also has recently been show to occur with a p10 gene of bat </w:t>
      </w:r>
      <w:proofErr w:type="spellStart"/>
      <w:r w:rsidRPr="00052AF3">
        <w:rPr>
          <w:color w:val="000000"/>
        </w:rPr>
        <w:t>orthoreovirus</w:t>
      </w:r>
      <w:proofErr w:type="spellEnd"/>
      <w:r w:rsidRPr="00052AF3">
        <w:rPr>
          <w:color w:val="000000"/>
        </w:rPr>
        <w:t xml:space="preserve"> of </w:t>
      </w:r>
      <w:proofErr w:type="spellStart"/>
      <w:r w:rsidRPr="00052AF3">
        <w:rPr>
          <w:i/>
          <w:iCs/>
          <w:color w:val="000000"/>
        </w:rPr>
        <w:t>Pteropus</w:t>
      </w:r>
      <w:proofErr w:type="spellEnd"/>
      <w:r w:rsidRPr="00052AF3">
        <w:rPr>
          <w:color w:val="000000"/>
        </w:rPr>
        <w:t xml:space="preserve"> origin into a </w:t>
      </w:r>
      <w:proofErr w:type="spellStart"/>
      <w:r w:rsidRPr="00052AF3">
        <w:rPr>
          <w:i/>
          <w:iCs/>
          <w:color w:val="000000"/>
        </w:rPr>
        <w:t>Betacoronavirus</w:t>
      </w:r>
      <w:proofErr w:type="spellEnd"/>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4NCkiLCJtYW51YWxPdmVycmlkZVRleHQiOiIoNjQpIn19"/>
          <w:id w:val="-1599249594"/>
          <w:placeholder>
            <w:docPart w:val="03CB1DEA0179B244BDD69006360223BB"/>
          </w:placeholder>
        </w:sdtPr>
        <w:sdtEndPr/>
        <w:sdtContent>
          <w:r w:rsidRPr="00FC4046">
            <w:rPr>
              <w:color w:val="000000"/>
            </w:rPr>
            <w:t>(64)</w:t>
          </w:r>
        </w:sdtContent>
      </w:sdt>
      <w:r w:rsidRPr="00DF2AFF">
        <w:rPr>
          <w:color w:val="000000"/>
        </w:rPr>
        <w:t>.</w:t>
      </w:r>
      <w:r w:rsidRPr="00052AF3">
        <w:rPr>
          <w:color w:val="000000"/>
        </w:rPr>
        <w:t xml:space="preserve"> In previous Madagascar bat sampling and within our sample set, this </w:t>
      </w:r>
      <w:proofErr w:type="spellStart"/>
      <w:r w:rsidRPr="00052AF3">
        <w:rPr>
          <w:color w:val="000000"/>
        </w:rPr>
        <w:t>orthoreovirus</w:t>
      </w:r>
      <w:proofErr w:type="spellEnd"/>
      <w:r w:rsidRPr="00052AF3">
        <w:rPr>
          <w:color w:val="000000"/>
        </w:rPr>
        <w:t xml:space="preserve">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NzMsODUpIiwibWFudWFsT3ZlcnJpZGVUZXh0IjoiKDE3LDM1KSJ9fQ=="/>
          <w:id w:val="1023054223"/>
          <w:placeholder>
            <w:docPart w:val="03CB1DEA0179B244BDD69006360223BB"/>
          </w:placeholder>
        </w:sdtPr>
        <w:sdtEndPr/>
        <w:sdtContent>
          <w:r w:rsidRPr="00FC4046">
            <w:rPr>
              <w:color w:val="000000"/>
            </w:rPr>
            <w:t>(17,35)</w:t>
          </w:r>
        </w:sdtContent>
      </w:sdt>
      <w:r w:rsidRPr="00DF2AFF">
        <w:rPr>
          <w:color w:val="000000"/>
        </w:rPr>
        <w:t>.</w:t>
      </w:r>
      <w:r w:rsidRPr="00052AF3">
        <w:rPr>
          <w:color w:val="000000"/>
        </w:rPr>
        <w:t xml:space="preserve"> However, there has been one report of an </w:t>
      </w:r>
      <w:proofErr w:type="spellStart"/>
      <w:r w:rsidRPr="00052AF3">
        <w:rPr>
          <w:color w:val="000000"/>
        </w:rPr>
        <w:t>orthoreovirus</w:t>
      </w:r>
      <w:proofErr w:type="spellEnd"/>
      <w:r w:rsidRPr="00052AF3">
        <w:rPr>
          <w:color w:val="000000"/>
        </w:rPr>
        <w:t xml:space="preserve"> </w:t>
      </w:r>
      <w:proofErr w:type="spellStart"/>
      <w:r w:rsidRPr="00052AF3">
        <w:rPr>
          <w:color w:val="000000"/>
        </w:rPr>
        <w:t>inserstion</w:t>
      </w:r>
      <w:proofErr w:type="spellEnd"/>
      <w:r w:rsidRPr="00052AF3">
        <w:rPr>
          <w:color w:val="000000"/>
        </w:rPr>
        <w:t xml:space="preserve"> in the same parent virus in the same location of the p10 </w:t>
      </w:r>
      <w:proofErr w:type="spellStart"/>
      <w:r w:rsidRPr="00052AF3">
        <w:rPr>
          <w:color w:val="000000"/>
        </w:rPr>
        <w:t>orthoreovirus</w:t>
      </w:r>
      <w:proofErr w:type="spellEnd"/>
      <w:r w:rsidRPr="00052AF3">
        <w:rPr>
          <w:color w:val="000000"/>
        </w:rPr>
        <w:t xml:space="preserve"> segment outside of mainland China, in captive Singapore </w:t>
      </w:r>
      <w:proofErr w:type="spellStart"/>
      <w:r w:rsidRPr="00052AF3">
        <w:rPr>
          <w:i/>
          <w:iCs/>
          <w:color w:val="000000"/>
        </w:rPr>
        <w:t>Eonycteris</w:t>
      </w:r>
      <w:proofErr w:type="spellEnd"/>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g2KSIsIm1hbnVhbE92ZXJyaWRlVGV4dCI6Iig2NSkifX0="/>
          <w:id w:val="1474872602"/>
          <w:placeholder>
            <w:docPart w:val="03CB1DEA0179B244BDD69006360223BB"/>
          </w:placeholder>
        </w:sdtPr>
        <w:sdtEndPr/>
        <w:sdtContent>
          <w:r w:rsidRPr="00FC4046">
            <w:rPr>
              <w:color w:val="000000"/>
            </w:rPr>
            <w:t>(65)</w:t>
          </w:r>
        </w:sdtContent>
      </w:sdt>
      <w:r w:rsidRPr="00DF2AFF">
        <w:rPr>
          <w:color w:val="000000"/>
        </w:rPr>
        <w:t>.</w:t>
      </w:r>
      <w:r w:rsidRPr="00052AF3">
        <w:rPr>
          <w:color w:val="000000"/>
        </w:rPr>
        <w:t xml:space="preserve"> There are four known clades of </w:t>
      </w:r>
      <w:proofErr w:type="spellStart"/>
      <w:r w:rsidRPr="00052AF3">
        <w:rPr>
          <w:i/>
          <w:iCs/>
          <w:color w:val="000000"/>
        </w:rPr>
        <w:t>Nobecovirus</w:t>
      </w:r>
      <w:proofErr w:type="spellEnd"/>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 xml:space="preserve">Eidolon </w:t>
      </w:r>
      <w:proofErr w:type="spellStart"/>
      <w:r w:rsidRPr="00052AF3">
        <w:rPr>
          <w:i/>
          <w:iCs/>
          <w:color w:val="000000"/>
        </w:rPr>
        <w:t>helvum</w:t>
      </w:r>
      <w:proofErr w:type="spellEnd"/>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5F2426F7" w14:textId="77777777" w:rsidR="00204660" w:rsidRDefault="00204660">
      <w:pPr>
        <w:pPrChange w:id="744" w:author="Kettenburg, Gwenddolen" w:date="2021-08-30T04:02:00Z">
          <w:pPr>
            <w:pStyle w:val="ListParagraph"/>
            <w:numPr>
              <w:numId w:val="3"/>
            </w:numPr>
            <w:ind w:hanging="360"/>
          </w:pPr>
        </w:pPrChange>
      </w:pPr>
    </w:p>
    <w:p w14:paraId="08F7BE15" w14:textId="77777777" w:rsidR="00204660" w:rsidRPr="0079157A" w:rsidRDefault="00204660">
      <w:pPr>
        <w:pPrChange w:id="745" w:author="Kettenburg, Gwenddolen" w:date="2021-08-30T04:02:00Z">
          <w:pPr>
            <w:pStyle w:val="ListParagraph"/>
            <w:numPr>
              <w:numId w:val="3"/>
            </w:numPr>
            <w:ind w:hanging="360"/>
          </w:pPr>
        </w:pPrChange>
      </w:pPr>
      <w:r>
        <w:t xml:space="preserve">Genetically, </w:t>
      </w:r>
      <w:proofErr w:type="spellStart"/>
      <w:r w:rsidRPr="00DF2AFF">
        <w:rPr>
          <w:i/>
          <w:iCs/>
        </w:rPr>
        <w:t>N</w:t>
      </w:r>
      <w:r w:rsidRPr="00052AF3">
        <w:rPr>
          <w:i/>
          <w:iCs/>
        </w:rPr>
        <w:t>obecovirus</w:t>
      </w:r>
      <w:proofErr w:type="spellEnd"/>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ODcpIiwibWFudWFsT3ZlcnJpZGVUZXh0IjoiKDY2KSJ9fQ=="/>
          <w:id w:val="-792822704"/>
          <w:placeholder>
            <w:docPart w:val="03CB1DEA0179B244BDD69006360223BB"/>
          </w:placeholder>
        </w:sdtPr>
        <w:sdtEndPr/>
        <w:sdtContent>
          <w:r w:rsidRPr="00FC4046">
            <w:rPr>
              <w:color w:val="000000"/>
            </w:rPr>
            <w:t>(66)</w:t>
          </w:r>
        </w:sdtContent>
      </w:sdt>
      <w:r>
        <w:t xml:space="preserve">. In fact, there is a transcription regulatory sequence (TRS), a start codon, and a stop codon. The TRS plays a role in the replication of the coronavirus genome, indicating where </w:t>
      </w:r>
      <w:proofErr w:type="spellStart"/>
      <w:r>
        <w:t>RdRp</w:t>
      </w:r>
      <w:proofErr w:type="spellEnd"/>
      <w:r>
        <w:t xml:space="preserve">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4OOKAkzkxKSIsIm1hbnVhbE92ZXJyaWRlVGV4dCI6Iig2N+KAkzcwKSJ9fQ=="/>
          <w:id w:val="1363007808"/>
          <w:placeholder>
            <w:docPart w:val="03CB1DEA0179B244BDD69006360223BB"/>
          </w:placeholder>
        </w:sdtPr>
        <w:sdtEndPr/>
        <w:sdtContent>
          <w:r w:rsidRPr="00FC4046">
            <w:rPr>
              <w:color w:val="000000"/>
            </w:rPr>
            <w:t>(67–70)</w:t>
          </w:r>
        </w:sdtContent>
      </w:sdt>
      <w:r>
        <w:t xml:space="preserve">. The TRS motif is also well conserved in </w:t>
      </w:r>
      <w:proofErr w:type="spellStart"/>
      <w:r w:rsidRPr="00DF2AFF">
        <w:rPr>
          <w:i/>
          <w:iCs/>
        </w:rPr>
        <w:t>B</w:t>
      </w:r>
      <w:r w:rsidRPr="00052AF3">
        <w:rPr>
          <w:i/>
          <w:iCs/>
        </w:rPr>
        <w:t>etacoronaviruses</w:t>
      </w:r>
      <w:proofErr w:type="spellEnd"/>
      <w:r>
        <w:t xml:space="preserve"> 5’-ACGAAC-3’, which we found in the majority of our TRS locations, with  other </w:t>
      </w:r>
      <w:proofErr w:type="spellStart"/>
      <w:r w:rsidRPr="00DF2AFF">
        <w:rPr>
          <w:i/>
          <w:iCs/>
        </w:rPr>
        <w:t>B</w:t>
      </w:r>
      <w:r w:rsidRPr="00052AF3">
        <w:rPr>
          <w:i/>
          <w:iCs/>
        </w:rPr>
        <w:t>etacoronavirus</w:t>
      </w:r>
      <w:proofErr w:type="spellEnd"/>
      <w:r>
        <w:t xml:space="preserve"> TRS motifs found in some of the accessory proteins, such as NS7b and NS7c, as indicated in table 1. This </w:t>
      </w:r>
      <w:proofErr w:type="spellStart"/>
      <w:r>
        <w:t>ORFx</w:t>
      </w:r>
      <w:proofErr w:type="spellEnd"/>
      <w:r>
        <w:t xml:space="preserve">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w:t>
      </w:r>
      <w:proofErr w:type="spellStart"/>
      <w:r>
        <w:t>orthoreovirus</w:t>
      </w:r>
      <w:proofErr w:type="spellEnd"/>
      <w:r>
        <w:t xml:space="preserve"> insertion, this </w:t>
      </w:r>
      <w:proofErr w:type="spellStart"/>
      <w:r>
        <w:t>ORFx</w:t>
      </w:r>
      <w:proofErr w:type="spellEnd"/>
      <w:r>
        <w:t xml:space="preserve"> region is close in genome location, and could serve as a potential site. </w:t>
      </w:r>
      <w:r w:rsidRPr="00DF2AFF">
        <w:rPr>
          <w:i/>
          <w:iCs/>
        </w:rPr>
        <w:t>Pt</w:t>
      </w:r>
      <w:r w:rsidRPr="00052AF3">
        <w:rPr>
          <w:i/>
          <w:iCs/>
        </w:rPr>
        <w:t xml:space="preserve">eropine </w:t>
      </w:r>
      <w:proofErr w:type="spellStart"/>
      <w:r>
        <w:t>orthoreovirus</w:t>
      </w:r>
      <w:proofErr w:type="spellEnd"/>
      <w:r>
        <w:t xml:space="preserve"> is found in Madagascar fruit bats (unpublished </w:t>
      </w:r>
      <w:commentRangeStart w:id="746"/>
      <w:r>
        <w:t>data</w:t>
      </w:r>
      <w:commentRangeEnd w:id="746"/>
      <w:r>
        <w:rPr>
          <w:rStyle w:val="CommentReference"/>
          <w:rFonts w:cs="Mangal"/>
        </w:rPr>
        <w:commentReference w:id="746"/>
      </w:r>
      <w:r>
        <w:t xml:space="preserve">). Other RNA viruses circulate in Madagascar as well as these </w:t>
      </w:r>
      <w:proofErr w:type="spellStart"/>
      <w:r w:rsidRPr="00DF2AFF">
        <w:rPr>
          <w:i/>
          <w:iCs/>
        </w:rPr>
        <w:t>No</w:t>
      </w:r>
      <w:r w:rsidRPr="00052AF3">
        <w:rPr>
          <w:i/>
          <w:iCs/>
        </w:rPr>
        <w:t>becoviruses</w:t>
      </w:r>
      <w:proofErr w:type="spellEnd"/>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gzLDky4oCTOTQpIiwibWFudWFsT3ZlcnJpZGVUZXh0IjoiKDUzLDcx4oCTNzMpIn19"/>
          <w:id w:val="-977612956"/>
          <w:placeholder>
            <w:docPart w:val="03CB1DEA0179B244BDD69006360223BB"/>
          </w:placeholder>
        </w:sdtPr>
        <w:sdtEndPr/>
        <w:sdtContent>
          <w:r w:rsidRPr="00FC4046">
            <w:rPr>
              <w:color w:val="000000"/>
            </w:rPr>
            <w:t>(53,71–73)</w:t>
          </w:r>
        </w:sdtContent>
      </w:sdt>
      <w:r w:rsidRPr="00DF2AFF">
        <w:rPr>
          <w:color w:val="000000"/>
        </w:rPr>
        <w:t>.</w:t>
      </w:r>
    </w:p>
    <w:p w14:paraId="2343D1C5" w14:textId="77777777" w:rsidR="00204660" w:rsidRDefault="00204660">
      <w:pPr>
        <w:pPrChange w:id="747" w:author="Kettenburg, Gwenddolen" w:date="2021-08-30T04:02:00Z">
          <w:pPr>
            <w:pStyle w:val="ListParagraph"/>
            <w:numPr>
              <w:numId w:val="3"/>
            </w:numPr>
            <w:ind w:hanging="360"/>
          </w:pPr>
        </w:pPrChange>
      </w:pPr>
    </w:p>
    <w:p w14:paraId="7BD3377F" w14:textId="77777777" w:rsidR="00204660" w:rsidRPr="00DF2AFF" w:rsidRDefault="00204660">
      <w:pPr>
        <w:rPr>
          <w:iCs/>
        </w:rPr>
        <w:pPrChange w:id="748"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c2LDc4LDk1LDk2KSIsIm1hbnVhbE92ZXJyaWRlVGV4dCI6IigyNSw1Nyw1OSw3NCkifX0="/>
          <w:id w:val="-999421186"/>
          <w:placeholder>
            <w:docPart w:val="03CB1DEA0179B244BDD69006360223BB"/>
          </w:placeholder>
        </w:sdtPr>
        <w:sdtEndPr/>
        <w:sdtContent>
          <w:r w:rsidRPr="00FC4046">
            <w:rPr>
              <w:color w:val="000000"/>
            </w:rPr>
            <w:t>(25,57,59,74)</w:t>
          </w:r>
        </w:sdtContent>
      </w:sdt>
      <w:r>
        <w:t xml:space="preserve">. </w:t>
      </w:r>
      <w:r w:rsidRPr="00DF2AFF">
        <w:rPr>
          <w:lang w:bidi="hi-IN"/>
          <w:rPrChange w:id="749" w:author="Kettenburg, Gwenddolen" w:date="2021-08-30T04:02:00Z">
            <w:rPr>
              <w:rFonts w:ascii="Arial" w:hAnsi="Arial" w:cs="Arial"/>
            </w:rPr>
          </w:rPrChange>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OSkifX0="/>
          <w:id w:val="-740643187"/>
          <w:placeholder>
            <w:docPart w:val="31BE7F8D1E2AF14999856F84C81F3F5C"/>
          </w:placeholder>
        </w:sdtPr>
        <w:sdtEndPr/>
        <w:sdtContent>
          <w:r w:rsidRPr="00FC4046">
            <w:rPr>
              <w:color w:val="000000"/>
            </w:rPr>
            <w:t>(99)</w:t>
          </w:r>
        </w:sdtContent>
      </w:sdt>
      <w:r w:rsidRPr="00DF2AFF">
        <w:rPr>
          <w:lang w:bidi="hi-IN"/>
          <w:rPrChange w:id="750" w:author="Kettenburg, Gwenddolen" w:date="2021-08-30T04:02:00Z">
            <w:rPr>
              <w:rFonts w:ascii="Arial" w:hAnsi="Arial" w:cs="Arial"/>
            </w:rPr>
          </w:rPrChange>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c3LDk1KSIsIm1hbnVhbE92ZXJyaWRlVGV4dCI6Iig3OCw5OSkifX0="/>
          <w:id w:val="-1338075568"/>
          <w:placeholder>
            <w:docPart w:val="31BE7F8D1E2AF14999856F84C81F3F5C"/>
          </w:placeholder>
        </w:sdtPr>
        <w:sdtEndPr/>
        <w:sdtContent>
          <w:r w:rsidRPr="00FC4046">
            <w:rPr>
              <w:color w:val="000000"/>
            </w:rPr>
            <w:t>(78,99)</w:t>
          </w:r>
        </w:sdtContent>
      </w:sdt>
      <w:r w:rsidRPr="00DF2AFF">
        <w:rPr>
          <w:lang w:bidi="hi-IN"/>
          <w:rPrChange w:id="751" w:author="Kettenburg, Gwenddolen" w:date="2021-08-30T04:02:00Z">
            <w:rPr>
              <w:rFonts w:ascii="Arial" w:hAnsi="Arial" w:cs="Arial"/>
            </w:rPr>
          </w:rPrChange>
        </w:rPr>
        <w:t>.</w:t>
      </w:r>
      <w:r>
        <w:t xml:space="preserve"> As of now there are no known circulating </w:t>
      </w:r>
      <w:proofErr w:type="spellStart"/>
      <w:r w:rsidRPr="00DF2AFF">
        <w:rPr>
          <w:i/>
          <w:iCs/>
        </w:rPr>
        <w:t>Sarbe</w:t>
      </w:r>
      <w:r w:rsidRPr="00052AF3">
        <w:rPr>
          <w:i/>
          <w:iCs/>
        </w:rPr>
        <w:t>coviruses</w:t>
      </w:r>
      <w:proofErr w:type="spellEnd"/>
      <w:r>
        <w:t xml:space="preserve"> in Madagascar fruit bats, which would be the greatest concern, but there are circulating </w:t>
      </w:r>
      <w:proofErr w:type="spellStart"/>
      <w:r w:rsidRPr="00DF2AFF">
        <w:rPr>
          <w:i/>
          <w:iCs/>
        </w:rPr>
        <w:t>Hibecov</w:t>
      </w:r>
      <w:r w:rsidRPr="00052AF3">
        <w:rPr>
          <w:i/>
          <w:iCs/>
        </w:rPr>
        <w:t>iruses</w:t>
      </w:r>
      <w:proofErr w:type="spellEnd"/>
      <w:r>
        <w:t xml:space="preserve"> in </w:t>
      </w:r>
      <w:proofErr w:type="spellStart"/>
      <w:r w:rsidRPr="00DF2AFF">
        <w:rPr>
          <w:i/>
          <w:iCs/>
        </w:rPr>
        <w:t>Hipposideridae</w:t>
      </w:r>
      <w:proofErr w:type="spellEnd"/>
      <w:r>
        <w:t xml:space="preserve"> and </w:t>
      </w:r>
      <w:proofErr w:type="spellStart"/>
      <w:r w:rsidRPr="00DF2AFF">
        <w:rPr>
          <w:i/>
          <w:iCs/>
        </w:rPr>
        <w:t>Merbeco</w:t>
      </w:r>
      <w:r w:rsidRPr="00052AF3">
        <w:rPr>
          <w:i/>
          <w:iCs/>
        </w:rPr>
        <w:t>viruses</w:t>
      </w:r>
      <w:proofErr w:type="spellEnd"/>
      <w:r w:rsidRPr="00415630">
        <w:t xml:space="preserve"> in</w:t>
      </w:r>
      <w:r>
        <w:t xml:space="preserve"> </w:t>
      </w:r>
      <w:proofErr w:type="spellStart"/>
      <w:r w:rsidRPr="00DF2AFF">
        <w:rPr>
          <w:i/>
          <w:iCs/>
        </w:rPr>
        <w:t>Vespert</w:t>
      </w:r>
      <w:r w:rsidRPr="00052AF3">
        <w:rPr>
          <w:i/>
          <w:iCs/>
        </w:rPr>
        <w:t>ilionidae</w:t>
      </w:r>
      <w:proofErr w:type="spellEnd"/>
      <w:r w:rsidRPr="00052AF3">
        <w:rPr>
          <w:i/>
          <w:iCs/>
        </w:rPr>
        <w:t xml:space="preserve"> </w:t>
      </w:r>
      <w:r w:rsidRPr="00434B1E">
        <w:t>which may</w:t>
      </w:r>
      <w:r w:rsidRPr="00DF2AFF">
        <w:rPr>
          <w:iCs/>
          <w:color w:val="000000"/>
        </w:rPr>
        <w:t xml:space="preserve"> co-roo</w:t>
      </w:r>
      <w:r w:rsidRPr="00052AF3">
        <w:rPr>
          <w:iCs/>
          <w:color w:val="000000"/>
        </w:rPr>
        <w:t xml:space="preserve">st with </w:t>
      </w:r>
      <w:proofErr w:type="spellStart"/>
      <w:r w:rsidRPr="00052AF3">
        <w:rPr>
          <w:i/>
          <w:color w:val="000000"/>
        </w:rPr>
        <w:t>Nobecovirus</w:t>
      </w:r>
      <w:proofErr w:type="spellEnd"/>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5NykiLCJtYW51YWxPdmVycmlkZVRleHQiOiIoOTcpIn19"/>
          <w:id w:val="-187142712"/>
          <w:placeholder>
            <w:docPart w:val="03CB1DEA0179B244BDD69006360223BB"/>
          </w:placeholder>
        </w:sdtPr>
        <w:sdtEndPr/>
        <w:sdtContent>
          <w:r w:rsidRPr="00FC4046">
            <w:rPr>
              <w:iCs/>
              <w:color w:val="000000"/>
            </w:rPr>
            <w:t>(97)</w:t>
          </w:r>
        </w:sdtContent>
      </w:sdt>
      <w:r w:rsidRPr="00DF2AFF">
        <w:rPr>
          <w:iCs/>
          <w:color w:val="000000"/>
        </w:rPr>
        <w:t xml:space="preserve">. The </w:t>
      </w:r>
      <w:r w:rsidRPr="00052AF3">
        <w:rPr>
          <w:iCs/>
          <w:color w:val="000000"/>
        </w:rPr>
        <w:t>SARS-CoV-2 pandemic has taken hold in Madagascar, and while not in a surge at time of writing, remains a country with limited access to vaccination which allows the virus to continue spreading throughout a susceptible 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5OCkiLCJtYW51YWxPdmVycmlkZVRleHQiOiIoNzUpIn19"/>
          <w:id w:val="1239521962"/>
          <w:placeholder>
            <w:docPart w:val="03CB1DEA0179B244BDD69006360223BB"/>
          </w:placeholder>
        </w:sdtPr>
        <w:sdtEndPr/>
        <w:sdtContent>
          <w:r w:rsidRPr="00FC4046">
            <w:rPr>
              <w:iCs/>
              <w:color w:val="000000"/>
            </w:rPr>
            <w:t>(75)</w:t>
          </w:r>
        </w:sdtContent>
      </w:sdt>
      <w:r w:rsidRPr="00DF2AFF">
        <w:rPr>
          <w:iCs/>
          <w:color w:val="000000"/>
        </w:rPr>
        <w:t>. Whil</w:t>
      </w:r>
      <w:r w:rsidRPr="00052AF3">
        <w:rPr>
          <w:iCs/>
          <w:color w:val="000000"/>
        </w:rPr>
        <w:t xml:space="preserve">e </w:t>
      </w:r>
      <w:proofErr w:type="spellStart"/>
      <w:r w:rsidRPr="00052AF3">
        <w:rPr>
          <w:i/>
          <w:color w:val="000000"/>
        </w:rPr>
        <w:t>Sarbecoviruses</w:t>
      </w:r>
      <w:proofErr w:type="spellEnd"/>
      <w:r w:rsidRPr="00052AF3">
        <w:rPr>
          <w:iCs/>
          <w:color w:val="000000"/>
        </w:rPr>
        <w:t xml:space="preserve"> are not currently found in Madagascar bats, the possibility of reverse spillover from the human population into the bats should be considered in this isolated </w:t>
      </w:r>
      <w:r w:rsidRPr="00052AF3">
        <w:rPr>
          <w:iCs/>
          <w:color w:val="000000"/>
        </w:rPr>
        <w:lastRenderedPageBreak/>
        <w:t>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er at-risk countries that have more contact with bats in daily 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5NykiLCJtYW51YWxPdmVycmlkZVRleHQiOiIoNTApIn19"/>
          <w:id w:val="-1625766639"/>
          <w:placeholder>
            <w:docPart w:val="03CB1DEA0179B244BDD69006360223BB"/>
          </w:placeholder>
        </w:sdtPr>
        <w:sdtEndPr/>
        <w:sdtContent>
          <w:r w:rsidRPr="00FC4046">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OTkpIiwibWFudWFsT3ZlcnJpZGVUZXh0IjoiKDc2KSJ9fQ=="/>
          <w:id w:val="-1157681043"/>
          <w:placeholder>
            <w:docPart w:val="03CB1DEA0179B244BDD69006360223BB"/>
          </w:placeholder>
        </w:sdtPr>
        <w:sdtEndPr/>
        <w:sdtContent>
          <w:r w:rsidRPr="00FC4046">
            <w:rPr>
              <w:iCs/>
              <w:color w:val="000000"/>
            </w:rPr>
            <w:t>(76)</w:t>
          </w:r>
        </w:sdtContent>
      </w:sdt>
      <w:r w:rsidRPr="00DF2AFF">
        <w:rPr>
          <w:iCs/>
          <w:color w:val="000000"/>
        </w:rPr>
        <w:t>.</w:t>
      </w:r>
    </w:p>
    <w:p w14:paraId="71050788" w14:textId="77777777" w:rsidR="00204660" w:rsidRDefault="00204660">
      <w:pPr>
        <w:pPrChange w:id="752" w:author="Kettenburg, Gwenddolen" w:date="2021-08-30T04:02:00Z">
          <w:pPr>
            <w:pStyle w:val="ListParagraph"/>
            <w:numPr>
              <w:numId w:val="3"/>
            </w:numPr>
            <w:ind w:hanging="360"/>
          </w:pPr>
        </w:pPrChange>
      </w:pPr>
    </w:p>
    <w:p w14:paraId="68FEEB1C" w14:textId="77777777" w:rsidR="00204660" w:rsidRPr="006B3F44" w:rsidDel="00DF2AFF" w:rsidRDefault="00204660" w:rsidP="00204660">
      <w:pPr>
        <w:rPr>
          <w:del w:id="753" w:author="Kettenburg, Gwenddolen" w:date="2021-08-30T04:01:00Z"/>
          <w:rPrChange w:id="754" w:author="Cara Brook" w:date="2021-08-29T14:07:00Z">
            <w:rPr>
              <w:del w:id="755" w:author="Kettenburg, Gwenddolen" w:date="2021-08-30T04:01:00Z"/>
              <w:rFonts w:ascii="Arial" w:hAnsi="Arial" w:cs="Arial"/>
            </w:rPr>
          </w:rPrChange>
        </w:rPr>
      </w:pPr>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DF2AFF">
        <w:rPr>
          <w:rPrChange w:id="756" w:author="Kettenburg, Gwenddolen" w:date="2021-08-30T04:02:00Z">
            <w:rPr>
              <w:rFonts w:ascii="Arial" w:hAnsi="Arial" w:cs="Arial"/>
            </w:rPr>
          </w:rPrChange>
        </w:rPr>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gzLDEwMCkiLCJtYW51YWxPdmVycmlkZVRleHQiOiIoNzMsMTAwKSJ9fQ=="/>
          <w:id w:val="703993827"/>
          <w:placeholder>
            <w:docPart w:val="C617321E71D3F04986B76137FC93D56B"/>
          </w:placeholder>
        </w:sdtPr>
        <w:sdtEndPr/>
        <w:sdtContent>
          <w:r w:rsidRPr="00FC4046">
            <w:rPr>
              <w:color w:val="000000"/>
            </w:rPr>
            <w:t>(73,100)</w:t>
          </w:r>
        </w:sdtContent>
      </w:sdt>
      <w:r w:rsidRPr="00DF2AFF">
        <w:rPr>
          <w:rPrChange w:id="757" w:author="Kettenburg, Gwenddolen" w:date="2021-08-30T04:02:00Z">
            <w:rPr>
              <w:rFonts w:ascii="Arial" w:hAnsi="Arial" w:cs="Arial"/>
            </w:rPr>
          </w:rPrChange>
        </w:rPr>
        <w:t xml:space="preserve">. In our study, the highest prevalence of coronaviruses occurred between March-April, leading up to the breeding season 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gzKSIsIm1hbnVhbE92ZXJyaWRlVGV4dCI6IiJ9fQ=="/>
          <w:id w:val="-865367271"/>
          <w:placeholder>
            <w:docPart w:val="9913A23C7CBB754EA56689BA351A0194"/>
          </w:placeholder>
        </w:sdtPr>
        <w:sdtEndPr/>
        <w:sdtContent>
          <w:r>
            <w:rPr>
              <w:color w:val="000000"/>
            </w:rPr>
            <w:t>(83)</w:t>
          </w:r>
        </w:sdtContent>
      </w:sdt>
      <w:r w:rsidRPr="00597259">
        <w:t>. Multi-year longitudinal studies will be necessary to untangle these interactions.</w:t>
      </w:r>
      <w:r w:rsidRPr="00A369A6">
        <w:t xml:space="preserve"> </w:t>
      </w:r>
      <w:r w:rsidRPr="00DF2AFF">
        <w:rPr>
          <w:rPrChange w:id="758" w:author="Kettenburg, Gwenddolen" w:date="2021-08-30T04:02: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DMsMTAx4oCTMTAzKSIsIm1hbnVhbE92ZXJyaWRlVGV4dCI6Iig3MywxMDHigJMxMDMpIn19"/>
          <w:id w:val="1487053280"/>
          <w:placeholder>
            <w:docPart w:val="8089F76B4F519E45892D4F94F2D0125B"/>
          </w:placeholder>
        </w:sdtPr>
        <w:sdtEndPr/>
        <w:sdtContent>
          <w:r w:rsidRPr="00FC4046">
            <w:rPr>
              <w:color w:val="000000"/>
            </w:rPr>
            <w:t>(73,101–103)</w:t>
          </w:r>
        </w:sdtContent>
      </w:sdt>
      <w:r w:rsidRPr="00DF2AFF">
        <w:rPr>
          <w:rPrChange w:id="759" w:author="Kettenburg, Gwenddolen" w:date="2021-08-30T04:02: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DMpIiwibWFudWFsT3ZlcnJpZGVUZXh0IjoiKDgzKSJ9fQ=="/>
          <w:id w:val="1764720196"/>
          <w:placeholder>
            <w:docPart w:val="8089F76B4F519E45892D4F94F2D0125B"/>
          </w:placeholder>
        </w:sdtPr>
        <w:sdtEndPr/>
        <w:sdtContent>
          <w:r>
            <w:rPr>
              <w:color w:val="000000"/>
            </w:rPr>
            <w:t>(83)</w:t>
          </w:r>
        </w:sdtContent>
      </w:sdt>
      <w:r w:rsidRPr="00DF2AFF">
        <w:rPr>
          <w:rPrChange w:id="760" w:author="Kettenburg, Gwenddolen" w:date="2021-08-30T04:02:00Z">
            <w:rPr>
              <w:rFonts w:ascii="Arial" w:hAnsi="Arial" w:cs="Arial"/>
            </w:rPr>
          </w:rPrChange>
        </w:rPr>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proofErr w:type="spellStart"/>
      <w:r w:rsidRPr="00DF2AFF">
        <w:rPr>
          <w:i/>
          <w:iCs/>
        </w:rPr>
        <w:t>Nobecoviruses</w:t>
      </w:r>
      <w:proofErr w:type="spellEnd"/>
      <w:r>
        <w:t xml:space="preserve"> and few full isolated genomes, surveillance work in susceptible hosts worldwide is important to try and predict the next potential spillover and understand ecological pathogen dynamics as they naturally exist. </w:t>
      </w:r>
      <w:del w:id="761" w:author="Kettenburg, Gwenddolen" w:date="2021-08-30T04:01:00Z">
        <w:r w:rsidRPr="006B3F44" w:rsidDel="00DF2AFF">
          <w:rPr>
            <w:rPrChange w:id="762" w:author="Cara Brook" w:date="2021-08-29T14:07:00Z">
              <w:rPr>
                <w:rFonts w:ascii="Arial" w:hAnsi="Arial" w:cs="Arial"/>
              </w:rPr>
            </w:rPrChange>
          </w:rPr>
          <w:delText>We have described three novel nobecovirus sequences, most notably from R. madagascariensis, a bat host that had previously not been identified as a competent coronavirus host</w:delText>
        </w:r>
      </w:del>
    </w:p>
    <w:p w14:paraId="168E7102" w14:textId="77777777" w:rsidR="00204660" w:rsidRPr="006B3F44" w:rsidRDefault="00204660" w:rsidP="00204660">
      <w:pPr>
        <w:rPr>
          <w:ins w:id="763" w:author="Cara Brook" w:date="2021-08-29T13:56:00Z"/>
          <w:rPrChange w:id="764" w:author="Cara Brook" w:date="2021-08-29T14:07:00Z">
            <w:rPr>
              <w:ins w:id="765" w:author="Cara Brook" w:date="2021-08-29T13:56:00Z"/>
              <w:rFonts w:ascii="Arial" w:hAnsi="Arial" w:cs="Arial"/>
            </w:rPr>
          </w:rPrChange>
        </w:rPr>
      </w:pPr>
    </w:p>
    <w:p w14:paraId="7192196A" w14:textId="77777777" w:rsidR="00204660" w:rsidRPr="006B3F44" w:rsidRDefault="00204660" w:rsidP="00204660">
      <w:pPr>
        <w:rPr>
          <w:ins w:id="766" w:author="Cara Brook" w:date="2021-08-29T13:56:00Z"/>
          <w:rPrChange w:id="767" w:author="Cara Brook" w:date="2021-08-29T14:07:00Z">
            <w:rPr>
              <w:ins w:id="768" w:author="Cara Brook" w:date="2021-08-29T13:56:00Z"/>
              <w:rFonts w:ascii="Arial" w:hAnsi="Arial" w:cs="Arial"/>
            </w:rPr>
          </w:rPrChange>
        </w:rPr>
      </w:pPr>
    </w:p>
    <w:p w14:paraId="575462CD" w14:textId="563882B5" w:rsidR="00121103" w:rsidRPr="006B3F44" w:rsidRDefault="00121103" w:rsidP="00E847C0">
      <w:pPr>
        <w:rPr>
          <w:ins w:id="769" w:author="Cara Brook" w:date="2021-08-29T13:56:00Z"/>
          <w:rPrChange w:id="770" w:author="Cara Brook" w:date="2021-08-29T14:07:00Z">
            <w:rPr>
              <w:ins w:id="771" w:author="Cara Brook" w:date="2021-08-29T13:56:00Z"/>
              <w:rFonts w:ascii="Arial" w:hAnsi="Arial" w:cs="Arial"/>
            </w:rPr>
          </w:rPrChange>
        </w:rPr>
      </w:pPr>
    </w:p>
    <w:p w14:paraId="50FB30D2" w14:textId="2C0ED4CD" w:rsidR="00CE7A74" w:rsidRPr="006B3F44" w:rsidRDefault="00CE7A74" w:rsidP="00E847C0">
      <w:pPr>
        <w:rPr>
          <w:ins w:id="772" w:author="Cara Brook" w:date="2021-08-29T13:56:00Z"/>
          <w:rPrChange w:id="773" w:author="Cara Brook" w:date="2021-08-29T14:07:00Z">
            <w:rPr>
              <w:ins w:id="774" w:author="Cara Brook" w:date="2021-08-29T13:56:00Z"/>
              <w:rFonts w:ascii="Arial" w:hAnsi="Arial" w:cs="Arial"/>
            </w:rPr>
          </w:rPrChange>
        </w:rPr>
      </w:pPr>
    </w:p>
    <w:p w14:paraId="50067531" w14:textId="7E69909A" w:rsidR="00CE7A74" w:rsidRPr="006B3F44" w:rsidRDefault="00CE7A74" w:rsidP="00E847C0">
      <w:pPr>
        <w:rPr>
          <w:ins w:id="775" w:author="Cara Brook" w:date="2021-08-29T14:02:00Z"/>
          <w:rPrChange w:id="776" w:author="Cara Brook" w:date="2021-08-29T14:07:00Z">
            <w:rPr>
              <w:ins w:id="777" w:author="Cara Brook" w:date="2021-08-29T14:02:00Z"/>
              <w:rFonts w:ascii="Arial" w:hAnsi="Arial" w:cs="Arial"/>
            </w:rPr>
          </w:rPrChange>
        </w:rPr>
      </w:pPr>
      <w:ins w:id="778" w:author="Cara Brook" w:date="2021-08-29T13:56:00Z">
        <w:r w:rsidRPr="006B3F44">
          <w:rPr>
            <w:rPrChange w:id="779"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780" w:author="Cara Brook" w:date="2021-08-29T14:07:00Z">
            <w:rPr>
              <w:rFonts w:ascii="Arial" w:hAnsi="Arial" w:cs="Arial"/>
            </w:rPr>
          </w:rPrChange>
        </w:rPr>
      </w:pPr>
    </w:p>
    <w:p w14:paraId="5AF686B3" w14:textId="015F16B2" w:rsidR="00121103" w:rsidRPr="006B3F44" w:rsidRDefault="00121103" w:rsidP="00E847C0">
      <w:pPr>
        <w:rPr>
          <w:ins w:id="781" w:author="Cara Brook" w:date="2021-08-29T13:58:00Z"/>
          <w:b/>
          <w:bCs/>
          <w:rPrChange w:id="782" w:author="Cara Brook" w:date="2021-08-29T14:07:00Z">
            <w:rPr>
              <w:ins w:id="783" w:author="Cara Brook" w:date="2021-08-29T13:58:00Z"/>
              <w:rFonts w:ascii="Arial" w:hAnsi="Arial" w:cs="Arial"/>
              <w:b/>
              <w:bCs/>
            </w:rPr>
          </w:rPrChange>
        </w:rPr>
      </w:pPr>
      <w:r w:rsidRPr="006B3F44">
        <w:rPr>
          <w:b/>
          <w:bCs/>
          <w:rPrChange w:id="784" w:author="Cara Brook" w:date="2021-08-29T14:07:00Z">
            <w:rPr>
              <w:rFonts w:ascii="Arial" w:hAnsi="Arial" w:cs="Arial"/>
              <w:b/>
              <w:bCs/>
            </w:rPr>
          </w:rPrChange>
        </w:rPr>
        <w:t xml:space="preserve">Conflict of </w:t>
      </w:r>
      <w:ins w:id="785" w:author="Cara Brook" w:date="2021-08-29T13:58:00Z">
        <w:r w:rsidR="00CE7A74" w:rsidRPr="006B3F44">
          <w:rPr>
            <w:b/>
            <w:bCs/>
            <w:rPrChange w:id="786" w:author="Cara Brook" w:date="2021-08-29T14:07:00Z">
              <w:rPr>
                <w:rFonts w:ascii="Arial" w:hAnsi="Arial" w:cs="Arial"/>
                <w:b/>
                <w:bCs/>
              </w:rPr>
            </w:rPrChange>
          </w:rPr>
          <w:t>I</w:t>
        </w:r>
      </w:ins>
      <w:del w:id="787" w:author="Cara Brook" w:date="2021-08-29T13:58:00Z">
        <w:r w:rsidRPr="006B3F44" w:rsidDel="00CE7A74">
          <w:rPr>
            <w:b/>
            <w:bCs/>
            <w:rPrChange w:id="788" w:author="Cara Brook" w:date="2021-08-29T14:07:00Z">
              <w:rPr>
                <w:rFonts w:ascii="Arial" w:hAnsi="Arial" w:cs="Arial"/>
                <w:b/>
                <w:bCs/>
              </w:rPr>
            </w:rPrChange>
          </w:rPr>
          <w:delText>i</w:delText>
        </w:r>
      </w:del>
      <w:r w:rsidRPr="006B3F44">
        <w:rPr>
          <w:b/>
          <w:bCs/>
          <w:rPrChange w:id="789" w:author="Cara Brook" w:date="2021-08-29T14:07:00Z">
            <w:rPr>
              <w:rFonts w:ascii="Arial" w:hAnsi="Arial" w:cs="Arial"/>
              <w:b/>
              <w:bCs/>
            </w:rPr>
          </w:rPrChange>
        </w:rPr>
        <w:t>nterest:</w:t>
      </w:r>
    </w:p>
    <w:p w14:paraId="2BD9178A" w14:textId="77777777" w:rsidR="00CE7A74" w:rsidRPr="007F3A7E" w:rsidRDefault="00CE7A74" w:rsidP="00CE7A74">
      <w:pPr>
        <w:rPr>
          <w:ins w:id="790" w:author="Cara Brook" w:date="2021-08-29T13:58:00Z"/>
        </w:rPr>
      </w:pPr>
      <w:ins w:id="791"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792" w:author="Cara Brook" w:date="2021-08-29T14:07:00Z">
            <w:rPr>
              <w:rFonts w:ascii="Arial" w:hAnsi="Arial" w:cs="Arial"/>
              <w:b/>
              <w:bCs/>
            </w:rPr>
          </w:rPrChange>
        </w:rPr>
      </w:pPr>
    </w:p>
    <w:p w14:paraId="11104742" w14:textId="3AB47DC9" w:rsidR="00121103" w:rsidRPr="006B3F44" w:rsidRDefault="00121103" w:rsidP="00E847C0">
      <w:pPr>
        <w:rPr>
          <w:b/>
          <w:bCs/>
          <w:rPrChange w:id="793" w:author="Cara Brook" w:date="2021-08-29T14:07:00Z">
            <w:rPr>
              <w:rFonts w:ascii="Arial" w:hAnsi="Arial" w:cs="Arial"/>
              <w:b/>
              <w:bCs/>
            </w:rPr>
          </w:rPrChange>
        </w:rPr>
      </w:pPr>
    </w:p>
    <w:p w14:paraId="394A5E90" w14:textId="78C0DA89" w:rsidR="00121103" w:rsidRPr="006B3F44" w:rsidRDefault="00121103" w:rsidP="00E847C0">
      <w:pPr>
        <w:rPr>
          <w:b/>
          <w:bCs/>
          <w:rPrChange w:id="794" w:author="Cara Brook" w:date="2021-08-29T14:07:00Z">
            <w:rPr>
              <w:rFonts w:ascii="Arial" w:hAnsi="Arial" w:cs="Arial"/>
              <w:b/>
              <w:bCs/>
            </w:rPr>
          </w:rPrChange>
        </w:rPr>
      </w:pPr>
      <w:r w:rsidRPr="006B3F44">
        <w:rPr>
          <w:b/>
          <w:bCs/>
          <w:rPrChange w:id="795" w:author="Cara Brook" w:date="2021-08-29T14:07:00Z">
            <w:rPr>
              <w:rFonts w:ascii="Arial" w:hAnsi="Arial" w:cs="Arial"/>
              <w:b/>
              <w:bCs/>
            </w:rPr>
          </w:rPrChange>
        </w:rPr>
        <w:t xml:space="preserve">Author </w:t>
      </w:r>
      <w:ins w:id="796" w:author="Cara Brook" w:date="2021-08-29T13:58:00Z">
        <w:r w:rsidR="00CE7A74" w:rsidRPr="006B3F44">
          <w:rPr>
            <w:b/>
            <w:bCs/>
            <w:rPrChange w:id="797" w:author="Cara Brook" w:date="2021-08-29T14:07:00Z">
              <w:rPr>
                <w:rFonts w:ascii="Arial" w:hAnsi="Arial" w:cs="Arial"/>
                <w:b/>
                <w:bCs/>
              </w:rPr>
            </w:rPrChange>
          </w:rPr>
          <w:t>C</w:t>
        </w:r>
      </w:ins>
      <w:del w:id="798" w:author="Cara Brook" w:date="2021-08-29T13:58:00Z">
        <w:r w:rsidRPr="006B3F44" w:rsidDel="00CE7A74">
          <w:rPr>
            <w:b/>
            <w:bCs/>
            <w:rPrChange w:id="799" w:author="Cara Brook" w:date="2021-08-29T14:07:00Z">
              <w:rPr>
                <w:rFonts w:ascii="Arial" w:hAnsi="Arial" w:cs="Arial"/>
                <w:b/>
                <w:bCs/>
              </w:rPr>
            </w:rPrChange>
          </w:rPr>
          <w:delText>c</w:delText>
        </w:r>
      </w:del>
      <w:r w:rsidRPr="006B3F44">
        <w:rPr>
          <w:b/>
          <w:bCs/>
          <w:rPrChange w:id="800" w:author="Cara Brook" w:date="2021-08-29T14:07:00Z">
            <w:rPr>
              <w:rFonts w:ascii="Arial" w:hAnsi="Arial" w:cs="Arial"/>
              <w:b/>
              <w:bCs/>
            </w:rPr>
          </w:rPrChange>
        </w:rPr>
        <w:t>ontributions:</w:t>
      </w:r>
    </w:p>
    <w:p w14:paraId="04D7A800" w14:textId="65810158" w:rsidR="00C21CD0" w:rsidRPr="006B3F44" w:rsidRDefault="00C21CD0" w:rsidP="00E847C0">
      <w:pPr>
        <w:rPr>
          <w:b/>
          <w:bCs/>
          <w:rPrChange w:id="801" w:author="Cara Brook" w:date="2021-08-29T14:07:00Z">
            <w:rPr>
              <w:rFonts w:ascii="Arial" w:hAnsi="Arial" w:cs="Arial"/>
              <w:b/>
              <w:bCs/>
            </w:rPr>
          </w:rPrChange>
        </w:rPr>
      </w:pPr>
    </w:p>
    <w:p w14:paraId="211D7678" w14:textId="09E97614" w:rsidR="00C21CD0" w:rsidRPr="006B3F44" w:rsidRDefault="00C21CD0" w:rsidP="00E847C0">
      <w:pPr>
        <w:rPr>
          <w:b/>
          <w:bCs/>
          <w:rPrChange w:id="802" w:author="Cara Brook" w:date="2021-08-29T14:07:00Z">
            <w:rPr>
              <w:rFonts w:ascii="Arial" w:hAnsi="Arial" w:cs="Arial"/>
              <w:b/>
              <w:bCs/>
            </w:rPr>
          </w:rPrChange>
        </w:rPr>
      </w:pPr>
      <w:r w:rsidRPr="006B3F44">
        <w:rPr>
          <w:b/>
          <w:bCs/>
          <w:rPrChange w:id="803"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804" w:author="Cara Brook" w:date="2021-08-29T14:07:00Z">
            <w:rPr>
              <w:rFonts w:ascii="Arial" w:hAnsi="Arial" w:cs="Arial"/>
              <w:b/>
              <w:bCs/>
            </w:rPr>
          </w:rPrChange>
        </w:rPr>
      </w:pPr>
    </w:p>
    <w:p w14:paraId="61CE22B4" w14:textId="2BE6EFC0" w:rsidR="00CE7A74" w:rsidRPr="006B3F44" w:rsidRDefault="00CE7A74" w:rsidP="00CE7A74">
      <w:pPr>
        <w:rPr>
          <w:ins w:id="805" w:author="Cara Brook" w:date="2021-08-29T14:06:00Z"/>
          <w:b/>
          <w:bCs/>
        </w:rPr>
      </w:pPr>
      <w:moveToRangeStart w:id="806" w:author="Cara Brook" w:date="2021-08-29T13:59:00Z" w:name="move81137791"/>
      <w:moveTo w:id="807" w:author="Cara Brook" w:date="2021-08-29T13:59:00Z">
        <w:r w:rsidRPr="006B3F44">
          <w:rPr>
            <w:b/>
            <w:bCs/>
            <w:rPrChange w:id="808"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809" w:author="Cara Brook" w:date="2021-08-29T14:06:00Z"/>
          <w:b/>
          <w:bCs/>
        </w:rPr>
      </w:pPr>
    </w:p>
    <w:p w14:paraId="112625A7" w14:textId="30323328" w:rsidR="006B3F44" w:rsidRPr="00CE1DBA" w:rsidRDefault="006B3F44" w:rsidP="00CE7A74">
      <w:pPr>
        <w:rPr>
          <w:ins w:id="810" w:author="Cara Brook" w:date="2021-08-29T14:06:00Z"/>
          <w:b/>
          <w:bCs/>
        </w:rPr>
      </w:pPr>
    </w:p>
    <w:p w14:paraId="18498ED8" w14:textId="77777777" w:rsidR="006B3F44" w:rsidRPr="006B3F44" w:rsidDel="00CE7A74" w:rsidRDefault="006B3F44" w:rsidP="006B3F44">
      <w:pPr>
        <w:rPr>
          <w:ins w:id="811" w:author="Cara Brook" w:date="2021-08-29T14:07:00Z"/>
          <w:b/>
          <w:bCs/>
        </w:rPr>
      </w:pPr>
      <w:ins w:id="812"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813" w:author="Cara Brook" w:date="2021-08-29T13:59:00Z"/>
          <w:b/>
          <w:bCs/>
          <w:rPrChange w:id="814" w:author="Cara Brook" w:date="2021-08-29T14:07:00Z">
            <w:rPr>
              <w:moveTo w:id="815" w:author="Cara Brook" w:date="2021-08-29T13:59:00Z"/>
              <w:rFonts w:ascii="Arial" w:hAnsi="Arial" w:cs="Arial"/>
              <w:b/>
              <w:bCs/>
            </w:rPr>
          </w:rPrChange>
        </w:rPr>
      </w:pPr>
    </w:p>
    <w:p w14:paraId="65686105" w14:textId="5A8DACC5" w:rsidR="00C21CD0" w:rsidRPr="006B3F44" w:rsidRDefault="00C21CD0" w:rsidP="00A60EE4">
      <w:pPr>
        <w:rPr>
          <w:moveFrom w:id="816" w:author="Cara Brook" w:date="2021-08-29T13:59:00Z"/>
          <w:b/>
          <w:bCs/>
          <w:rPrChange w:id="817" w:author="Cara Brook" w:date="2021-08-29T14:07:00Z">
            <w:rPr>
              <w:moveFrom w:id="818" w:author="Cara Brook" w:date="2021-08-29T13:59:00Z"/>
              <w:rFonts w:ascii="Arial" w:hAnsi="Arial" w:cs="Arial"/>
              <w:b/>
              <w:bCs/>
            </w:rPr>
          </w:rPrChange>
        </w:rPr>
      </w:pPr>
      <w:moveFromRangeStart w:id="819" w:author="Cara Brook" w:date="2021-08-29T13:59:00Z" w:name="move81137791"/>
      <w:moveToRangeEnd w:id="806"/>
      <w:moveFrom w:id="820" w:author="Cara Brook" w:date="2021-08-29T13:59:00Z">
        <w:r w:rsidRPr="006B3F44" w:rsidDel="00CE7A74">
          <w:rPr>
            <w:b/>
            <w:bCs/>
            <w:rPrChange w:id="821" w:author="Cara Brook" w:date="2021-08-29T14:07:00Z">
              <w:rPr>
                <w:rFonts w:ascii="Arial" w:hAnsi="Arial" w:cs="Arial"/>
                <w:b/>
                <w:bCs/>
              </w:rPr>
            </w:rPrChange>
          </w:rPr>
          <w:t xml:space="preserve">Acknowledgements: </w:t>
        </w:r>
      </w:moveFrom>
    </w:p>
    <w:moveFromRangeEnd w:id="819"/>
    <w:p w14:paraId="0829DE42" w14:textId="3383E4B9" w:rsidR="00CE7A74" w:rsidRPr="006B3F44" w:rsidRDefault="00CE7A74" w:rsidP="00E847C0">
      <w:pPr>
        <w:rPr>
          <w:ins w:id="822" w:author="Cara Brook" w:date="2021-08-29T14:06:00Z"/>
          <w:b/>
          <w:bCs/>
        </w:rPr>
      </w:pPr>
      <w:ins w:id="823" w:author="Cara Brook" w:date="2021-08-29T13:59:00Z">
        <w:r w:rsidRPr="006B3F44">
          <w:rPr>
            <w:b/>
            <w:bCs/>
            <w:rPrChange w:id="824" w:author="Cara Brook" w:date="2021-08-29T14:07:00Z">
              <w:rPr>
                <w:rFonts w:ascii="Arial" w:hAnsi="Arial" w:cs="Arial"/>
                <w:b/>
                <w:bCs/>
              </w:rPr>
            </w:rPrChange>
          </w:rPr>
          <w:t>References</w:t>
        </w:r>
      </w:ins>
    </w:p>
    <w:p w14:paraId="65EA507E" w14:textId="7524FA4A" w:rsidR="006B3F44" w:rsidRPr="00CE1DBA" w:rsidRDefault="006B3F44" w:rsidP="00E847C0">
      <w:pPr>
        <w:rPr>
          <w:ins w:id="825" w:author="Cara Brook" w:date="2021-08-29T14:06:00Z"/>
          <w:b/>
          <w:bCs/>
        </w:rPr>
      </w:pPr>
    </w:p>
    <w:p w14:paraId="26A2CE30" w14:textId="77777777" w:rsidR="006B3F44" w:rsidRPr="006B3F44" w:rsidRDefault="006B3F44" w:rsidP="00E847C0">
      <w:pPr>
        <w:rPr>
          <w:ins w:id="826" w:author="Cara Brook" w:date="2021-08-29T13:59:00Z"/>
          <w:b/>
          <w:bCs/>
          <w:rPrChange w:id="827" w:author="Cara Brook" w:date="2021-08-29T14:07:00Z">
            <w:rPr>
              <w:ins w:id="828" w:author="Cara Brook" w:date="2021-08-29T13:59:00Z"/>
              <w:rFonts w:ascii="Arial" w:hAnsi="Arial" w:cs="Arial"/>
              <w:b/>
              <w:bCs/>
            </w:rPr>
          </w:rPrChange>
        </w:rPr>
      </w:pPr>
    </w:p>
    <w:p w14:paraId="150543F2" w14:textId="17CAB0FA" w:rsidR="00E13B01" w:rsidRPr="006B3F44" w:rsidRDefault="00E13B01" w:rsidP="00A60EE4">
      <w:pPr>
        <w:rPr>
          <w:rPrChange w:id="829" w:author="Cara Brook" w:date="2021-08-29T14:07:00Z">
            <w:rPr>
              <w:rFonts w:ascii="Arial" w:hAnsi="Arial" w:cs="Arial"/>
            </w:rPr>
          </w:rPrChange>
        </w:rPr>
      </w:pPr>
    </w:p>
    <w:p w14:paraId="3467D23C" w14:textId="014E724A" w:rsidR="00F47ABB" w:rsidRPr="006B3F44" w:rsidRDefault="006B3F44" w:rsidP="00A60EE4">
      <w:pPr>
        <w:rPr>
          <w:ins w:id="830" w:author="Cara Brook" w:date="2021-08-29T14:07:00Z"/>
          <w:rPrChange w:id="831" w:author="Cara Brook" w:date="2021-08-29T14:07:00Z">
            <w:rPr>
              <w:ins w:id="832" w:author="Cara Brook" w:date="2021-08-29T14:07:00Z"/>
              <w:rFonts w:ascii="Arial" w:hAnsi="Arial" w:cs="Arial"/>
            </w:rPr>
          </w:rPrChange>
        </w:rPr>
      </w:pPr>
      <w:ins w:id="833" w:author="Cara Brook" w:date="2021-08-29T14:07:00Z">
        <w:r w:rsidRPr="006B3F44">
          <w:rPr>
            <w:rPrChange w:id="834"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835" w:author="Cara Brook" w:date="2021-08-29T14:07:00Z">
            <w:rPr>
              <w:rFonts w:ascii="Arial" w:hAnsi="Arial" w:cs="Arial"/>
            </w:rPr>
          </w:rPrChange>
        </w:rPr>
      </w:pPr>
    </w:p>
    <w:p w14:paraId="2ACFBE7B" w14:textId="63429F37" w:rsidR="00540CD3" w:rsidRPr="006B3F44" w:rsidRDefault="00EC3248" w:rsidP="00A60EE4">
      <w:pPr>
        <w:rPr>
          <w:rPrChange w:id="836" w:author="Cara Brook" w:date="2021-08-29T14:07:00Z">
            <w:rPr>
              <w:rFonts w:ascii="Arial" w:hAnsi="Arial" w:cs="Arial"/>
            </w:rPr>
          </w:rPrChange>
        </w:rPr>
      </w:pPr>
      <w:r w:rsidRPr="006B3F44">
        <w:rPr>
          <w:b/>
          <w:bCs/>
          <w:rPrChange w:id="837" w:author="Cara Brook" w:date="2021-08-29T14:07:00Z">
            <w:rPr>
              <w:rFonts w:ascii="Arial" w:hAnsi="Arial" w:cs="Arial"/>
              <w:b/>
              <w:bCs/>
            </w:rPr>
          </w:rPrChange>
        </w:rPr>
        <w:t>Fig 1</w:t>
      </w:r>
      <w:r w:rsidR="00540CD3" w:rsidRPr="006B3F44">
        <w:rPr>
          <w:rPrChange w:id="838" w:author="Cara Brook" w:date="2021-08-29T14:07:00Z">
            <w:rPr>
              <w:rFonts w:ascii="Arial" w:hAnsi="Arial" w:cs="Arial"/>
            </w:rPr>
          </w:rPrChange>
        </w:rPr>
        <w:t xml:space="preserve">: Map of sampling sites for P. rufus, E. </w:t>
      </w:r>
      <w:proofErr w:type="spellStart"/>
      <w:r w:rsidR="00540CD3" w:rsidRPr="006B3F44">
        <w:rPr>
          <w:rPrChange w:id="839" w:author="Cara Brook" w:date="2021-08-29T14:07:00Z">
            <w:rPr>
              <w:rFonts w:ascii="Arial" w:hAnsi="Arial" w:cs="Arial"/>
            </w:rPr>
          </w:rPrChange>
        </w:rPr>
        <w:t>dupreanum</w:t>
      </w:r>
      <w:proofErr w:type="spellEnd"/>
      <w:r w:rsidR="00540CD3" w:rsidRPr="006B3F44">
        <w:rPr>
          <w:rPrChange w:id="840" w:author="Cara Brook" w:date="2021-08-29T14:07:00Z">
            <w:rPr>
              <w:rFonts w:ascii="Arial" w:hAnsi="Arial" w:cs="Arial"/>
            </w:rPr>
          </w:rPrChange>
        </w:rPr>
        <w:t xml:space="preserve">, and R. </w:t>
      </w:r>
      <w:proofErr w:type="spellStart"/>
      <w:r w:rsidR="00540CD3" w:rsidRPr="006B3F44">
        <w:rPr>
          <w:rPrChange w:id="841" w:author="Cara Brook" w:date="2021-08-29T14:07:00Z">
            <w:rPr>
              <w:rFonts w:ascii="Arial" w:hAnsi="Arial" w:cs="Arial"/>
            </w:rPr>
          </w:rPrChange>
        </w:rPr>
        <w:t>madagascariensis</w:t>
      </w:r>
      <w:proofErr w:type="spellEnd"/>
      <w:r w:rsidR="00540CD3" w:rsidRPr="006B3F44">
        <w:rPr>
          <w:rPrChange w:id="842" w:author="Cara Brook" w:date="2021-08-29T14:07:00Z">
            <w:rPr>
              <w:rFonts w:ascii="Arial" w:hAnsi="Arial" w:cs="Arial"/>
            </w:rPr>
          </w:rPrChange>
        </w:rPr>
        <w:t>. Circles are in l</w:t>
      </w:r>
      <w:r w:rsidR="00525C2B" w:rsidRPr="006B3F44">
        <w:rPr>
          <w:rPrChange w:id="843" w:author="Cara Brook" w:date="2021-08-29T14:07:00Z">
            <w:rPr>
              <w:rFonts w:ascii="Arial" w:hAnsi="Arial" w:cs="Arial"/>
            </w:rPr>
          </w:rPrChange>
        </w:rPr>
        <w:t>o</w:t>
      </w:r>
      <w:r w:rsidR="00540CD3" w:rsidRPr="006B3F44">
        <w:rPr>
          <w:rPrChange w:id="844" w:author="Cara Brook" w:date="2021-08-29T14:07:00Z">
            <w:rPr>
              <w:rFonts w:ascii="Arial" w:hAnsi="Arial" w:cs="Arial"/>
            </w:rPr>
          </w:rPrChange>
        </w:rPr>
        <w:t xml:space="preserve">g scale and sorted by </w:t>
      </w:r>
      <w:proofErr w:type="spellStart"/>
      <w:r w:rsidR="00540CD3" w:rsidRPr="006B3F44">
        <w:rPr>
          <w:rPrChange w:id="845" w:author="Cara Brook" w:date="2021-08-29T14:07:00Z">
            <w:rPr>
              <w:rFonts w:ascii="Arial" w:hAnsi="Arial" w:cs="Arial"/>
            </w:rPr>
          </w:rPrChange>
        </w:rPr>
        <w:t>CoV</w:t>
      </w:r>
      <w:proofErr w:type="spellEnd"/>
      <w:r w:rsidR="00540CD3" w:rsidRPr="006B3F44">
        <w:rPr>
          <w:rPrChange w:id="846" w:author="Cara Brook" w:date="2021-08-29T14:07:00Z">
            <w:rPr>
              <w:rFonts w:ascii="Arial" w:hAnsi="Arial" w:cs="Arial"/>
            </w:rPr>
          </w:rPrChange>
        </w:rPr>
        <w:t xml:space="preserve"> negative or positive and adults or juvenile</w:t>
      </w:r>
      <w:r w:rsidR="00525C2B" w:rsidRPr="006B3F44">
        <w:rPr>
          <w:rPrChange w:id="847" w:author="Cara Brook" w:date="2021-08-29T14:07:00Z">
            <w:rPr>
              <w:rFonts w:ascii="Arial" w:hAnsi="Arial" w:cs="Arial"/>
            </w:rPr>
          </w:rPrChange>
        </w:rPr>
        <w:t xml:space="preserve">, </w:t>
      </w:r>
      <w:proofErr w:type="spellStart"/>
      <w:r w:rsidR="00525C2B" w:rsidRPr="006B3F44">
        <w:rPr>
          <w:rPrChange w:id="848" w:author="Cara Brook" w:date="2021-08-29T14:07:00Z">
            <w:rPr>
              <w:rFonts w:ascii="Arial" w:hAnsi="Arial" w:cs="Arial"/>
            </w:rPr>
          </w:rPrChange>
        </w:rPr>
        <w:t>CoV</w:t>
      </w:r>
      <w:proofErr w:type="spellEnd"/>
      <w:r w:rsidR="00525C2B" w:rsidRPr="006B3F44">
        <w:rPr>
          <w:rPrChange w:id="849" w:author="Cara Brook" w:date="2021-08-29T14:07:00Z">
            <w:rPr>
              <w:rFonts w:ascii="Arial" w:hAnsi="Arial" w:cs="Arial"/>
            </w:rPr>
          </w:rPrChange>
        </w:rPr>
        <w:t xml:space="preserve"> prevalence in P. rufus, E. </w:t>
      </w:r>
      <w:proofErr w:type="spellStart"/>
      <w:r w:rsidR="00525C2B" w:rsidRPr="006B3F44">
        <w:rPr>
          <w:rPrChange w:id="850" w:author="Cara Brook" w:date="2021-08-29T14:07:00Z">
            <w:rPr>
              <w:rFonts w:ascii="Arial" w:hAnsi="Arial" w:cs="Arial"/>
            </w:rPr>
          </w:rPrChange>
        </w:rPr>
        <w:t>dupreanum</w:t>
      </w:r>
      <w:proofErr w:type="spellEnd"/>
      <w:r w:rsidR="00525C2B" w:rsidRPr="006B3F44">
        <w:rPr>
          <w:rPrChange w:id="851" w:author="Cara Brook" w:date="2021-08-29T14:07:00Z">
            <w:rPr>
              <w:rFonts w:ascii="Arial" w:hAnsi="Arial" w:cs="Arial"/>
            </w:rPr>
          </w:rPrChange>
        </w:rPr>
        <w:t xml:space="preserve">, and R. </w:t>
      </w:r>
      <w:proofErr w:type="spellStart"/>
      <w:r w:rsidR="00525C2B" w:rsidRPr="006B3F44">
        <w:rPr>
          <w:rPrChange w:id="852" w:author="Cara Brook" w:date="2021-08-29T14:07:00Z">
            <w:rPr>
              <w:rFonts w:ascii="Arial" w:hAnsi="Arial" w:cs="Arial"/>
            </w:rPr>
          </w:rPrChange>
        </w:rPr>
        <w:t>madagascariensis</w:t>
      </w:r>
      <w:proofErr w:type="spellEnd"/>
      <w:r w:rsidR="00525C2B" w:rsidRPr="006B3F44">
        <w:rPr>
          <w:rPrChange w:id="853"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854" w:author="Cara Brook" w:date="2021-08-29T14:07:00Z">
            <w:rPr>
              <w:rFonts w:ascii="Arial" w:hAnsi="Arial" w:cs="Arial"/>
              <w:b/>
              <w:bCs/>
            </w:rPr>
          </w:rPrChange>
        </w:rPr>
      </w:pPr>
    </w:p>
    <w:p w14:paraId="0D8F4165" w14:textId="305A8EBA" w:rsidR="00EC3248" w:rsidRPr="006B3F44" w:rsidRDefault="00EC3248" w:rsidP="00A60EE4">
      <w:pPr>
        <w:rPr>
          <w:rPrChange w:id="855" w:author="Cara Brook" w:date="2021-08-29T14:07:00Z">
            <w:rPr>
              <w:rFonts w:ascii="Arial" w:hAnsi="Arial" w:cs="Arial"/>
            </w:rPr>
          </w:rPrChange>
        </w:rPr>
      </w:pPr>
      <w:r w:rsidRPr="006B3F44">
        <w:rPr>
          <w:b/>
          <w:bCs/>
          <w:rPrChange w:id="856" w:author="Cara Brook" w:date="2021-08-29T14:07:00Z">
            <w:rPr>
              <w:rFonts w:ascii="Arial" w:hAnsi="Arial" w:cs="Arial"/>
              <w:b/>
              <w:bCs/>
            </w:rPr>
          </w:rPrChange>
        </w:rPr>
        <w:t>Fig 2</w:t>
      </w:r>
      <w:r w:rsidR="00540CD3" w:rsidRPr="006B3F44">
        <w:rPr>
          <w:b/>
          <w:bCs/>
          <w:rPrChange w:id="857" w:author="Cara Brook" w:date="2021-08-29T14:07:00Z">
            <w:rPr>
              <w:rFonts w:ascii="Arial" w:hAnsi="Arial" w:cs="Arial"/>
              <w:b/>
              <w:bCs/>
            </w:rPr>
          </w:rPrChange>
        </w:rPr>
        <w:t xml:space="preserve">: </w:t>
      </w:r>
      <w:r w:rsidR="00525C2B" w:rsidRPr="006B3F44">
        <w:rPr>
          <w:rPrChange w:id="858" w:author="Cara Brook" w:date="2021-08-29T14:07:00Z">
            <w:rPr>
              <w:rFonts w:ascii="Arial" w:hAnsi="Arial" w:cs="Arial"/>
            </w:rPr>
          </w:rPrChange>
        </w:rPr>
        <w:t xml:space="preserve">Genome structure </w:t>
      </w:r>
      <w:r w:rsidR="00E90CC3" w:rsidRPr="006B3F44">
        <w:rPr>
          <w:rPrChange w:id="859"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860" w:author="Cara Brook" w:date="2021-08-29T14:07:00Z">
            <w:rPr>
              <w:rFonts w:ascii="Arial" w:hAnsi="Arial" w:cs="Arial"/>
              <w:b/>
              <w:bCs/>
            </w:rPr>
          </w:rPrChange>
        </w:rPr>
      </w:pPr>
    </w:p>
    <w:p w14:paraId="17B390BE" w14:textId="33B0B6FF" w:rsidR="00C45C5F" w:rsidRPr="006B3F44" w:rsidRDefault="00EC3248" w:rsidP="00E90CC3">
      <w:pPr>
        <w:rPr>
          <w:rPrChange w:id="861" w:author="Cara Brook" w:date="2021-08-29T14:07:00Z">
            <w:rPr>
              <w:rFonts w:ascii="Arial" w:hAnsi="Arial" w:cs="Arial"/>
            </w:rPr>
          </w:rPrChange>
        </w:rPr>
      </w:pPr>
      <w:r w:rsidRPr="006B3F44">
        <w:rPr>
          <w:b/>
          <w:bCs/>
          <w:rPrChange w:id="862" w:author="Cara Brook" w:date="2021-08-29T14:07:00Z">
            <w:rPr>
              <w:rFonts w:ascii="Arial" w:hAnsi="Arial" w:cs="Arial"/>
              <w:b/>
              <w:bCs/>
            </w:rPr>
          </w:rPrChange>
        </w:rPr>
        <w:t>Fig 3</w:t>
      </w:r>
      <w:r w:rsidR="00E90CC3" w:rsidRPr="006B3F44">
        <w:rPr>
          <w:b/>
          <w:bCs/>
          <w:rPrChange w:id="863" w:author="Cara Brook" w:date="2021-08-29T14:07:00Z">
            <w:rPr>
              <w:rFonts w:ascii="Arial" w:hAnsi="Arial" w:cs="Arial"/>
              <w:b/>
              <w:bCs/>
            </w:rPr>
          </w:rPrChange>
        </w:rPr>
        <w:t xml:space="preserve">: </w:t>
      </w:r>
      <w:r w:rsidR="00E90CC3" w:rsidRPr="006B3F44">
        <w:rPr>
          <w:rPrChange w:id="864" w:author="Cara Brook" w:date="2021-08-29T14:07:00Z">
            <w:rPr>
              <w:rFonts w:ascii="Arial" w:hAnsi="Arial" w:cs="Arial"/>
            </w:rPr>
          </w:rPrChange>
        </w:rPr>
        <w:t xml:space="preserve">Full </w:t>
      </w:r>
      <w:proofErr w:type="spellStart"/>
      <w:r w:rsidR="00E90CC3" w:rsidRPr="006B3F44">
        <w:rPr>
          <w:rPrChange w:id="865" w:author="Cara Brook" w:date="2021-08-29T14:07:00Z">
            <w:rPr>
              <w:rFonts w:ascii="Arial" w:hAnsi="Arial" w:cs="Arial"/>
            </w:rPr>
          </w:rPrChange>
        </w:rPr>
        <w:t>genome+RdRp</w:t>
      </w:r>
      <w:proofErr w:type="spellEnd"/>
      <w:r w:rsidR="00E90CC3" w:rsidRPr="006B3F44">
        <w:rPr>
          <w:rPrChange w:id="866" w:author="Cara Brook" w:date="2021-08-29T14:07:00Z">
            <w:rPr>
              <w:rFonts w:ascii="Arial" w:hAnsi="Arial" w:cs="Arial"/>
            </w:rPr>
          </w:rPrChange>
        </w:rPr>
        <w:t xml:space="preserve"> phylogeny </w:t>
      </w:r>
    </w:p>
    <w:p w14:paraId="1D6919DF" w14:textId="1871EFF8" w:rsidR="00E90CC3" w:rsidRPr="006B3F44" w:rsidRDefault="00E90CC3" w:rsidP="00E90CC3">
      <w:pPr>
        <w:rPr>
          <w:rPrChange w:id="867" w:author="Cara Brook" w:date="2021-08-29T14:07:00Z">
            <w:rPr>
              <w:rFonts w:ascii="Arial" w:hAnsi="Arial" w:cs="Arial"/>
            </w:rPr>
          </w:rPrChange>
        </w:rPr>
      </w:pPr>
    </w:p>
    <w:p w14:paraId="660FCA45" w14:textId="5B3EB56D" w:rsidR="00E90CC3" w:rsidRPr="006B3F44" w:rsidRDefault="00E90CC3" w:rsidP="00E90CC3">
      <w:pPr>
        <w:rPr>
          <w:rPrChange w:id="868" w:author="Cara Brook" w:date="2021-08-29T14:07:00Z">
            <w:rPr>
              <w:rFonts w:ascii="Arial" w:hAnsi="Arial" w:cs="Arial"/>
            </w:rPr>
          </w:rPrChange>
        </w:rPr>
      </w:pPr>
      <w:r w:rsidRPr="006B3F44">
        <w:rPr>
          <w:b/>
          <w:bCs/>
          <w:rPrChange w:id="869" w:author="Cara Brook" w:date="2021-08-29T14:07:00Z">
            <w:rPr>
              <w:rFonts w:ascii="Arial" w:hAnsi="Arial" w:cs="Arial"/>
              <w:b/>
              <w:bCs/>
            </w:rPr>
          </w:rPrChange>
        </w:rPr>
        <w:t xml:space="preserve">Fig 4: </w:t>
      </w:r>
      <w:proofErr w:type="spellStart"/>
      <w:r w:rsidRPr="006B3F44">
        <w:rPr>
          <w:rPrChange w:id="870" w:author="Cara Brook" w:date="2021-08-29T14:07:00Z">
            <w:rPr>
              <w:rFonts w:ascii="Arial" w:hAnsi="Arial" w:cs="Arial"/>
            </w:rPr>
          </w:rPrChange>
        </w:rPr>
        <w:t>Simplot+bootscan</w:t>
      </w:r>
      <w:proofErr w:type="spellEnd"/>
      <w:r w:rsidRPr="006B3F44">
        <w:rPr>
          <w:rPrChange w:id="871"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872" w:author="Cara Brook" w:date="2021-08-29T14:07:00Z">
            <w:rPr>
              <w:rFonts w:ascii="Arial" w:hAnsi="Arial" w:cs="Arial"/>
            </w:rPr>
          </w:rPrChange>
        </w:rPr>
      </w:pPr>
    </w:p>
    <w:p w14:paraId="3638C073" w14:textId="4276903D" w:rsidR="00B56F44" w:rsidRPr="006B3F44" w:rsidRDefault="00B56F44" w:rsidP="00E90CC3">
      <w:pPr>
        <w:rPr>
          <w:rPrChange w:id="873" w:author="Cara Brook" w:date="2021-08-29T14:07:00Z">
            <w:rPr>
              <w:rFonts w:ascii="Arial" w:hAnsi="Arial" w:cs="Arial"/>
            </w:rPr>
          </w:rPrChange>
        </w:rPr>
      </w:pPr>
      <w:r w:rsidRPr="006B3F44">
        <w:rPr>
          <w:b/>
          <w:bCs/>
          <w:rPrChange w:id="874" w:author="Cara Brook" w:date="2021-08-29T14:07:00Z">
            <w:rPr>
              <w:rFonts w:ascii="Arial" w:hAnsi="Arial" w:cs="Arial"/>
              <w:b/>
              <w:bCs/>
            </w:rPr>
          </w:rPrChange>
        </w:rPr>
        <w:t xml:space="preserve">Supplementary figs: </w:t>
      </w:r>
      <w:r w:rsidRPr="006B3F44">
        <w:rPr>
          <w:rPrChange w:id="875"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876" w:author="Cara Brook" w:date="2021-08-29T14:07:00Z">
            <w:rPr>
              <w:rFonts w:ascii="Arial" w:hAnsi="Arial" w:cs="Arial"/>
            </w:rPr>
          </w:rPrChange>
        </w:rPr>
      </w:pPr>
    </w:p>
    <w:p w14:paraId="2954678A" w14:textId="7B1FE409" w:rsidR="001A20A4" w:rsidRPr="006B3F44" w:rsidRDefault="001A20A4" w:rsidP="00E90CC3">
      <w:pPr>
        <w:rPr>
          <w:rPrChange w:id="877" w:author="Cara Brook" w:date="2021-08-29T14:07:00Z">
            <w:rPr>
              <w:rFonts w:ascii="Arial" w:hAnsi="Arial" w:cs="Arial"/>
            </w:rPr>
          </w:rPrChange>
        </w:rPr>
      </w:pPr>
      <w:r w:rsidRPr="006B3F44">
        <w:rPr>
          <w:b/>
          <w:bCs/>
          <w:rPrChange w:id="878" w:author="Cara Brook" w:date="2021-08-29T14:07:00Z">
            <w:rPr>
              <w:rFonts w:ascii="Arial" w:hAnsi="Arial" w:cs="Arial"/>
              <w:b/>
              <w:bCs/>
            </w:rPr>
          </w:rPrChange>
        </w:rPr>
        <w:t>Table 1:</w:t>
      </w:r>
      <w:r w:rsidR="00A01406" w:rsidRPr="006B3F44">
        <w:rPr>
          <w:b/>
          <w:bCs/>
          <w:rPrChange w:id="879" w:author="Cara Brook" w:date="2021-08-29T14:07:00Z">
            <w:rPr>
              <w:rFonts w:ascii="Arial" w:hAnsi="Arial" w:cs="Arial"/>
              <w:b/>
              <w:bCs/>
            </w:rPr>
          </w:rPrChange>
        </w:rPr>
        <w:t xml:space="preserve"> </w:t>
      </w:r>
      <w:r w:rsidR="00A01406" w:rsidRPr="006B3F44">
        <w:rPr>
          <w:rPrChange w:id="880" w:author="Cara Brook" w:date="2021-08-29T14:07:00Z">
            <w:rPr>
              <w:rFonts w:ascii="Arial" w:hAnsi="Arial" w:cs="Arial"/>
            </w:rPr>
          </w:rPrChange>
        </w:rPr>
        <w:t>TRS locations</w:t>
      </w:r>
    </w:p>
    <w:p w14:paraId="52F5AB43" w14:textId="213487C8" w:rsidR="001A20A4" w:rsidRPr="006B3F44" w:rsidRDefault="001A20A4" w:rsidP="00E90CC3">
      <w:pPr>
        <w:rPr>
          <w:b/>
          <w:bCs/>
          <w:rPrChange w:id="881" w:author="Cara Brook" w:date="2021-08-29T14:07:00Z">
            <w:rPr>
              <w:rFonts w:ascii="Arial" w:hAnsi="Arial" w:cs="Arial"/>
              <w:b/>
              <w:bCs/>
            </w:rPr>
          </w:rPrChange>
        </w:rPr>
      </w:pPr>
    </w:p>
    <w:p w14:paraId="7749BA6D" w14:textId="4DACAEB6" w:rsidR="001A20A4" w:rsidRPr="006B3F44" w:rsidRDefault="001A20A4" w:rsidP="00E90CC3">
      <w:pPr>
        <w:rPr>
          <w:rPrChange w:id="882" w:author="Cara Brook" w:date="2021-08-29T14:07:00Z">
            <w:rPr>
              <w:rFonts w:ascii="Arial" w:hAnsi="Arial" w:cs="Arial"/>
            </w:rPr>
          </w:rPrChange>
        </w:rPr>
      </w:pPr>
      <w:r w:rsidRPr="006B3F44">
        <w:rPr>
          <w:b/>
          <w:bCs/>
          <w:rPrChange w:id="883" w:author="Cara Brook" w:date="2021-08-29T14:07:00Z">
            <w:rPr>
              <w:rFonts w:ascii="Arial" w:hAnsi="Arial" w:cs="Arial"/>
              <w:b/>
              <w:bCs/>
            </w:rPr>
          </w:rPrChange>
        </w:rPr>
        <w:t xml:space="preserve">Table 2: </w:t>
      </w:r>
      <w:r w:rsidR="00A01406" w:rsidRPr="006B3F44">
        <w:rPr>
          <w:rPrChange w:id="884" w:author="Cara Brook" w:date="2021-08-29T14:07:00Z">
            <w:rPr>
              <w:rFonts w:ascii="Arial" w:hAnsi="Arial" w:cs="Arial"/>
            </w:rPr>
          </w:rPrChange>
        </w:rPr>
        <w:t>BLAST results</w:t>
      </w:r>
    </w:p>
    <w:p w14:paraId="0BB38C40" w14:textId="6FA24E16" w:rsidR="00EC3248" w:rsidRPr="006B3F44" w:rsidRDefault="00EC3248" w:rsidP="00A60EE4">
      <w:pPr>
        <w:rPr>
          <w:rPrChange w:id="885" w:author="Cara Brook" w:date="2021-08-29T14:07:00Z">
            <w:rPr>
              <w:rFonts w:ascii="Arial" w:hAnsi="Arial" w:cs="Arial"/>
            </w:rPr>
          </w:rPrChange>
        </w:rPr>
      </w:pPr>
    </w:p>
    <w:p w14:paraId="409A8F76" w14:textId="7C42FD5F" w:rsidR="00E266C0" w:rsidRPr="006B3F44" w:rsidRDefault="00E266C0" w:rsidP="00A60EE4">
      <w:pPr>
        <w:rPr>
          <w:b/>
          <w:bCs/>
          <w:rPrChange w:id="886" w:author="Cara Brook" w:date="2021-08-29T14:07:00Z">
            <w:rPr>
              <w:rFonts w:ascii="Arial" w:hAnsi="Arial" w:cs="Arial"/>
              <w:b/>
              <w:bCs/>
            </w:rPr>
          </w:rPrChange>
        </w:rPr>
      </w:pPr>
      <w:r w:rsidRPr="006B3F44">
        <w:rPr>
          <w:b/>
          <w:bCs/>
          <w:rPrChange w:id="887"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r>
          <w:proofErr w:type="spellStart"/>
          <w:r w:rsidRPr="006B3F44">
            <w:t>Ravelomanantsoa</w:t>
          </w:r>
          <w:proofErr w:type="spellEnd"/>
          <w:r w:rsidRPr="006B3F44">
            <w:t xml:space="preserve">,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proofErr w:type="spellStart"/>
          <w:r w:rsidRPr="006B3F44">
            <w:rPr>
              <w:i/>
              <w:iCs/>
            </w:rPr>
            <w:t>PLoS</w:t>
          </w:r>
          <w:proofErr w:type="spellEnd"/>
          <w:r w:rsidRPr="006B3F44">
            <w:rPr>
              <w:i/>
              <w:iCs/>
            </w:rPr>
            <w:t xml:space="preserve">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t>8.</w:t>
          </w:r>
          <w:r w:rsidRPr="006B3F44">
            <w:tab/>
            <w:t xml:space="preserve">Woo, P. C., Lau, S. K., Li, K. S., Tsang, A. K. &amp; Yuen, K.-Y. Genetic relatedness of the novel human group C </w:t>
          </w:r>
          <w:proofErr w:type="spellStart"/>
          <w:r w:rsidRPr="006B3F44">
            <w:t>betacoronavirus</w:t>
          </w:r>
          <w:proofErr w:type="spellEnd"/>
          <w:r w:rsidRPr="006B3F44">
            <w:t xml:space="preserve"> to </w:t>
          </w:r>
          <w:proofErr w:type="spellStart"/>
          <w:r w:rsidRPr="006B3F44">
            <w:t>Tylonycteris</w:t>
          </w:r>
          <w:proofErr w:type="spellEnd"/>
          <w:r w:rsidRPr="006B3F44">
            <w:t xml:space="preserve">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lastRenderedPageBreak/>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w:t>
          </w:r>
          <w:proofErr w:type="spellStart"/>
          <w:r w:rsidRPr="006B3F44">
            <w:t>Betacoronavirus</w:t>
          </w:r>
          <w:proofErr w:type="spellEnd"/>
          <w:r w:rsidRPr="006B3F44">
            <w:t xml:space="preserve">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w:t>
          </w:r>
          <w:proofErr w:type="spellStart"/>
          <w:r w:rsidRPr="006B3F44">
            <w:t>Olsthoorn</w:t>
          </w:r>
          <w:proofErr w:type="spellEnd"/>
          <w:r w:rsidRPr="006B3F44">
            <w:t xml:space="preserve">,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t>14.</w:t>
          </w:r>
          <w:r w:rsidRPr="006B3F44">
            <w:tab/>
            <w:t xml:space="preserve">Zhou, Z., </w:t>
          </w:r>
          <w:proofErr w:type="spellStart"/>
          <w:r w:rsidRPr="006B3F44">
            <w:t>Qiu</w:t>
          </w:r>
          <w:proofErr w:type="spellEnd"/>
          <w:r w:rsidRPr="006B3F44">
            <w:t xml:space="preserve">, Y. &amp; Ge, X. The taxonomy, host range and pathogenicity of coronaviruses and other viruses in the </w:t>
          </w:r>
          <w:proofErr w:type="spellStart"/>
          <w:r w:rsidRPr="006B3F44">
            <w:t>Nidovirales</w:t>
          </w:r>
          <w:proofErr w:type="spellEnd"/>
          <w:r w:rsidRPr="006B3F44">
            <w:t xml:space="preserve">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r>
          <w:proofErr w:type="spellStart"/>
          <w:r w:rsidRPr="006B3F44">
            <w:t>Forni</w:t>
          </w:r>
          <w:proofErr w:type="spellEnd"/>
          <w:r w:rsidRPr="006B3F44">
            <w:t xml:space="preserve">, D., </w:t>
          </w:r>
          <w:proofErr w:type="spellStart"/>
          <w:r w:rsidRPr="006B3F44">
            <w:t>Cagliani</w:t>
          </w:r>
          <w:proofErr w:type="spellEnd"/>
          <w:r w:rsidRPr="006B3F44">
            <w:t xml:space="preserve">, R. &amp; </w:t>
          </w:r>
          <w:proofErr w:type="spellStart"/>
          <w:r w:rsidRPr="006B3F44">
            <w:t>Sironi</w:t>
          </w:r>
          <w:proofErr w:type="spellEnd"/>
          <w:r w:rsidRPr="006B3F44">
            <w:t xml:space="preserve">, M. Recombination and Positive Selection Differentially Shaped the Diversity of </w:t>
          </w:r>
          <w:proofErr w:type="spellStart"/>
          <w:r w:rsidRPr="006B3F44">
            <w:t>Betacoronavirus</w:t>
          </w:r>
          <w:proofErr w:type="spellEnd"/>
          <w:r w:rsidRPr="006B3F44">
            <w:t xml:space="preserve">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r>
          <w:proofErr w:type="spellStart"/>
          <w:r w:rsidRPr="006B3F44">
            <w:t>Llanes</w:t>
          </w:r>
          <w:proofErr w:type="spellEnd"/>
          <w:r w:rsidRPr="006B3F44">
            <w:t xml:space="preserve">, A. </w:t>
          </w:r>
          <w:r w:rsidRPr="006B3F44">
            <w:rPr>
              <w:i/>
              <w:iCs/>
            </w:rPr>
            <w:t>et al.</w:t>
          </w:r>
          <w:r w:rsidRPr="006B3F44">
            <w:t xml:space="preserve"> </w:t>
          </w:r>
          <w:proofErr w:type="spellStart"/>
          <w:r w:rsidRPr="006B3F44">
            <w:t>Betacoronavirus</w:t>
          </w:r>
          <w:proofErr w:type="spellEnd"/>
          <w:r w:rsidRPr="006B3F44">
            <w:t xml:space="preserve">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r>
          <w:proofErr w:type="spellStart"/>
          <w:r w:rsidRPr="006B3F44">
            <w:t>Hul</w:t>
          </w:r>
          <w:proofErr w:type="spellEnd"/>
          <w:r w:rsidRPr="006B3F44">
            <w:t xml:space="preserve">, V. </w:t>
          </w:r>
          <w:r w:rsidRPr="006B3F44">
            <w:rPr>
              <w:i/>
              <w:iCs/>
            </w:rPr>
            <w:t>et al.</w:t>
          </w:r>
          <w:r w:rsidRPr="006B3F44">
            <w:t xml:space="preserve"> A novel SARS-CoV-2 related coronavirus in bats from Cambodia. </w:t>
          </w:r>
          <w:proofErr w:type="spellStart"/>
          <w:r w:rsidRPr="006B3F44">
            <w:rPr>
              <w:i/>
              <w:iCs/>
            </w:rPr>
            <w:t>bioRxiv</w:t>
          </w:r>
          <w:proofErr w:type="spellEnd"/>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t>20.</w:t>
          </w:r>
          <w:r w:rsidRPr="006B3F44">
            <w:tab/>
          </w:r>
          <w:proofErr w:type="spellStart"/>
          <w:r w:rsidRPr="006B3F44">
            <w:t>Paskey</w:t>
          </w:r>
          <w:proofErr w:type="spellEnd"/>
          <w:r w:rsidRPr="006B3F44">
            <w:t xml:space="preserve">, A. C. </w:t>
          </w:r>
          <w:r w:rsidRPr="006B3F44">
            <w:rPr>
              <w:i/>
              <w:iCs/>
            </w:rPr>
            <w:t>et al.</w:t>
          </w:r>
          <w:r w:rsidRPr="006B3F44">
            <w:t xml:space="preserve"> Detection of Recombinant Rousettus Bat Coronavirus GCCDC1 in Lesser Dawn Bats (</w:t>
          </w:r>
          <w:proofErr w:type="spellStart"/>
          <w:r w:rsidRPr="006B3F44">
            <w:t>Eonycteris</w:t>
          </w:r>
          <w:proofErr w:type="spellEnd"/>
          <w:r w:rsidRPr="006B3F44">
            <w:t xml:space="preserve"> </w:t>
          </w:r>
          <w:proofErr w:type="spellStart"/>
          <w:r w:rsidRPr="006B3F44">
            <w:t>spelaea</w:t>
          </w:r>
          <w:proofErr w:type="spellEnd"/>
          <w:r w:rsidRPr="006B3F44">
            <w:t xml:space="preserve">)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r>
          <w:proofErr w:type="spellStart"/>
          <w:r w:rsidRPr="006B3F44">
            <w:t>Valitutto</w:t>
          </w:r>
          <w:proofErr w:type="spellEnd"/>
          <w:r w:rsidRPr="006B3F44">
            <w:t xml:space="preserve">,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r>
          <w:proofErr w:type="spellStart"/>
          <w:r w:rsidRPr="006B3F44">
            <w:t>Latinne</w:t>
          </w:r>
          <w:proofErr w:type="spellEnd"/>
          <w:r w:rsidRPr="006B3F44">
            <w:t xml:space="preserv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r>
          <w:proofErr w:type="spellStart"/>
          <w:r w:rsidRPr="006B3F44">
            <w:t>Wacharapluesadee</w:t>
          </w:r>
          <w:proofErr w:type="spellEnd"/>
          <w:r w:rsidRPr="006B3F44">
            <w:t xml:space="preserv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t>26.</w:t>
          </w:r>
          <w:r w:rsidRPr="006B3F44">
            <w:tab/>
          </w:r>
          <w:proofErr w:type="spellStart"/>
          <w:r w:rsidRPr="006B3F44">
            <w:t>Montecino-Latorre</w:t>
          </w:r>
          <w:proofErr w:type="spellEnd"/>
          <w:r w:rsidRPr="006B3F44">
            <w:t xml:space="preserv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lastRenderedPageBreak/>
            <w:t>28.</w:t>
          </w:r>
          <w:r w:rsidRPr="006B3F44">
            <w:tab/>
          </w:r>
          <w:proofErr w:type="spellStart"/>
          <w:r w:rsidRPr="006B3F44">
            <w:t>Joffrin</w:t>
          </w:r>
          <w:proofErr w:type="spellEnd"/>
          <w:r w:rsidRPr="006B3F44">
            <w:t xml:space="preserve">, L. </w:t>
          </w:r>
          <w:r w:rsidRPr="006B3F44">
            <w:rPr>
              <w:i/>
              <w:iCs/>
            </w:rPr>
            <w:t>et al.</w:t>
          </w:r>
          <w:r w:rsidRPr="006B3F44">
            <w:t xml:space="preserve"> Bat coronavirus </w:t>
          </w:r>
          <w:proofErr w:type="spellStart"/>
          <w:r w:rsidRPr="006B3F44">
            <w:t>phylogeography</w:t>
          </w:r>
          <w:proofErr w:type="spellEnd"/>
          <w:r w:rsidRPr="006B3F44">
            <w:t xml:space="preserve">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r>
          <w:proofErr w:type="spellStart"/>
          <w:r w:rsidRPr="006B3F44">
            <w:t>Markotter</w:t>
          </w:r>
          <w:proofErr w:type="spellEnd"/>
          <w:r w:rsidRPr="006B3F44">
            <w:t xml:space="preserve">, W., </w:t>
          </w:r>
          <w:proofErr w:type="spellStart"/>
          <w:r w:rsidRPr="006B3F44">
            <w:t>Coertse</w:t>
          </w:r>
          <w:proofErr w:type="spellEnd"/>
          <w:r w:rsidRPr="006B3F44">
            <w:t xml:space="preserve">, J., de Vries, L., Geldenhuys, M. &amp; </w:t>
          </w:r>
          <w:proofErr w:type="spellStart"/>
          <w:r w:rsidRPr="006B3F44">
            <w:t>Mortlock</w:t>
          </w:r>
          <w:proofErr w:type="spellEnd"/>
          <w:r w:rsidRPr="006B3F44">
            <w:t xml:space="preserve">,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t>33.</w:t>
          </w:r>
          <w:r w:rsidRPr="006B3F44">
            <w:tab/>
          </w:r>
          <w:proofErr w:type="spellStart"/>
          <w:r w:rsidRPr="006B3F44">
            <w:t>Motayo</w:t>
          </w:r>
          <w:proofErr w:type="spellEnd"/>
          <w:r w:rsidRPr="006B3F44">
            <w:t xml:space="preserve">, B. O., </w:t>
          </w:r>
          <w:proofErr w:type="spellStart"/>
          <w:r w:rsidRPr="006B3F44">
            <w:t>Oluwasemowo</w:t>
          </w:r>
          <w:proofErr w:type="spellEnd"/>
          <w:r w:rsidRPr="006B3F44">
            <w:t xml:space="preserve">, O. O. &amp; </w:t>
          </w:r>
          <w:proofErr w:type="spellStart"/>
          <w:r w:rsidRPr="006B3F44">
            <w:t>Akinduti</w:t>
          </w:r>
          <w:proofErr w:type="spellEnd"/>
          <w:r w:rsidRPr="006B3F44">
            <w:t xml:space="preserve">, P. A. Evolutionary Dynamics And Geographic Dispersal Of Beta Coronaviruses In African Bats. </w:t>
          </w:r>
          <w:proofErr w:type="spellStart"/>
          <w:r w:rsidRPr="006B3F44">
            <w:rPr>
              <w:i/>
              <w:iCs/>
            </w:rPr>
            <w:t>bioRxiv</w:t>
          </w:r>
          <w:proofErr w:type="spellEnd"/>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w:t>
          </w:r>
          <w:proofErr w:type="spellStart"/>
          <w:r w:rsidRPr="006B3F44">
            <w:t>Manlove</w:t>
          </w:r>
          <w:proofErr w:type="spellEnd"/>
          <w:r w:rsidRPr="006B3F44">
            <w:t xml:space="preser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t>
          </w:r>
          <w:proofErr w:type="spellStart"/>
          <w:r w:rsidRPr="006B3F44">
            <w:t>Washburne</w:t>
          </w:r>
          <w:proofErr w:type="spellEnd"/>
          <w:r w:rsidRPr="006B3F44">
            <w:t xml:space="preserv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r>
          <w:proofErr w:type="spellStart"/>
          <w:r w:rsidRPr="006B3F44">
            <w:t>Washburne</w:t>
          </w:r>
          <w:proofErr w:type="spellEnd"/>
          <w:r w:rsidRPr="006B3F44">
            <w:t xml:space="preserve">, A. D. </w:t>
          </w:r>
          <w:r w:rsidRPr="006B3F44">
            <w:rPr>
              <w:i/>
              <w:iCs/>
            </w:rPr>
            <w:t>et al.</w:t>
          </w:r>
          <w:r w:rsidRPr="006B3F44">
            <w:t xml:space="preserve"> Taxonomic patterns in the zoonotic potential of mammalian viruses. </w:t>
          </w:r>
          <w:proofErr w:type="spellStart"/>
          <w:r w:rsidRPr="006B3F44">
            <w:rPr>
              <w:i/>
              <w:iCs/>
            </w:rPr>
            <w:t>PeerJ</w:t>
          </w:r>
          <w:proofErr w:type="spellEnd"/>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w:t>
          </w:r>
          <w:proofErr w:type="spellStart"/>
          <w:r w:rsidRPr="006B3F44">
            <w:t>Racey</w:t>
          </w:r>
          <w:proofErr w:type="spellEnd"/>
          <w:r w:rsidRPr="006B3F44">
            <w:t xml:space="preserve">,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t>41.</w:t>
          </w:r>
          <w:r w:rsidRPr="006B3F44">
            <w:tab/>
            <w:t xml:space="preserve">Becker, D. J. </w:t>
          </w:r>
          <w:r w:rsidRPr="006B3F44">
            <w:rPr>
              <w:i/>
              <w:iCs/>
            </w:rPr>
            <w:t>et al.</w:t>
          </w:r>
          <w:r w:rsidRPr="006B3F44">
            <w:t xml:space="preserve"> Optimizing predictive models to prioritize viral discovery in zoonotic reservoirs. </w:t>
          </w:r>
          <w:proofErr w:type="spellStart"/>
          <w:r w:rsidRPr="006B3F44">
            <w:rPr>
              <w:i/>
              <w:iCs/>
            </w:rPr>
            <w:t>bioRxiv</w:t>
          </w:r>
          <w:proofErr w:type="spellEnd"/>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r>
          <w:proofErr w:type="spellStart"/>
          <w:r w:rsidRPr="006B3F44">
            <w:t>Olival</w:t>
          </w:r>
          <w:proofErr w:type="spellEnd"/>
          <w:r w:rsidRPr="006B3F44">
            <w:t xml:space="preserve">,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t>44.</w:t>
          </w:r>
          <w:r w:rsidRPr="006B3F44">
            <w:tab/>
          </w:r>
          <w:proofErr w:type="spellStart"/>
          <w:r w:rsidRPr="006B3F44">
            <w:t>Kumakamba</w:t>
          </w:r>
          <w:proofErr w:type="spellEnd"/>
          <w:r w:rsidRPr="006B3F44">
            <w:t xml:space="preserve">, C. </w:t>
          </w:r>
          <w:r w:rsidRPr="006B3F44">
            <w:rPr>
              <w:i/>
              <w:iCs/>
            </w:rPr>
            <w:t>et al.</w:t>
          </w:r>
          <w:r w:rsidRPr="006B3F44">
            <w:t xml:space="preserve"> Coronavirus surveillance in Congo basin wildlife detects RNA of multiple species circulating in bats and rodents. </w:t>
          </w:r>
          <w:proofErr w:type="spellStart"/>
          <w:r w:rsidRPr="006B3F44">
            <w:rPr>
              <w:i/>
              <w:iCs/>
            </w:rPr>
            <w:t>bioRxiv</w:t>
          </w:r>
          <w:proofErr w:type="spellEnd"/>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t>45.</w:t>
          </w:r>
          <w:r w:rsidRPr="006B3F44">
            <w:tab/>
          </w:r>
          <w:proofErr w:type="spellStart"/>
          <w:r w:rsidRPr="006B3F44">
            <w:t>Ar</w:t>
          </w:r>
          <w:proofErr w:type="spellEnd"/>
          <w:r w:rsidRPr="006B3F44">
            <w:t xml:space="preserve"> </w:t>
          </w:r>
          <w:proofErr w:type="spellStart"/>
          <w:r w:rsidRPr="006B3F44">
            <w:t>Gouilh</w:t>
          </w:r>
          <w:proofErr w:type="spellEnd"/>
          <w:r w:rsidRPr="006B3F44">
            <w:t xml:space="preserve">, M. </w:t>
          </w:r>
          <w:r w:rsidRPr="006B3F44">
            <w:rPr>
              <w:i/>
              <w:iCs/>
            </w:rPr>
            <w:t>et al.</w:t>
          </w:r>
          <w:r w:rsidRPr="006B3F44">
            <w:t xml:space="preserve"> SARS-</w:t>
          </w:r>
          <w:proofErr w:type="spellStart"/>
          <w:r w:rsidRPr="006B3F44">
            <w:t>CoV</w:t>
          </w:r>
          <w:proofErr w:type="spellEnd"/>
          <w:r w:rsidRPr="006B3F44">
            <w:t xml:space="preserve"> related </w:t>
          </w:r>
          <w:proofErr w:type="spellStart"/>
          <w:r w:rsidRPr="006B3F44">
            <w:t>Betacoronavirus</w:t>
          </w:r>
          <w:proofErr w:type="spellEnd"/>
          <w:r w:rsidRPr="006B3F44">
            <w:t xml:space="preserve">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w:t>
          </w:r>
          <w:proofErr w:type="spellStart"/>
          <w:r w:rsidRPr="006B3F44">
            <w:t>henipa</w:t>
          </w:r>
          <w:proofErr w:type="spellEnd"/>
          <w:r w:rsidRPr="006B3F44">
            <w:t xml:space="preserve">-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lastRenderedPageBreak/>
            <w:t>47.</w:t>
          </w:r>
          <w:r w:rsidRPr="006B3F44">
            <w:tab/>
          </w:r>
          <w:proofErr w:type="spellStart"/>
          <w:r w:rsidRPr="006B3F44">
            <w:t>Kofoky</w:t>
          </w:r>
          <w:proofErr w:type="spellEnd"/>
          <w:r w:rsidRPr="006B3F44">
            <w:t xml:space="preserve">, A. </w:t>
          </w:r>
          <w:r w:rsidRPr="006B3F44">
            <w:rPr>
              <w:i/>
              <w:iCs/>
            </w:rPr>
            <w:t>et al.</w:t>
          </w:r>
          <w:r w:rsidRPr="006B3F44">
            <w:t xml:space="preserve"> Habitat Use, Roost Selection and Conservation of Bats in </w:t>
          </w:r>
          <w:proofErr w:type="spellStart"/>
          <w:r w:rsidRPr="006B3F44">
            <w:t>Tsingy</w:t>
          </w:r>
          <w:proofErr w:type="spellEnd"/>
          <w:r w:rsidRPr="006B3F44">
            <w:t xml:space="preserve">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r>
          <w:proofErr w:type="spellStart"/>
          <w:r w:rsidRPr="006B3F44">
            <w:t>Olival</w:t>
          </w:r>
          <w:proofErr w:type="spellEnd"/>
          <w:r w:rsidRPr="006B3F44">
            <w:t xml:space="preserve">,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proofErr w:type="spellStart"/>
          <w:r w:rsidRPr="006B3F44">
            <w:rPr>
              <w:i/>
              <w:iCs/>
            </w:rPr>
            <w:t>Virologica</w:t>
          </w:r>
          <w:proofErr w:type="spellEnd"/>
          <w:r w:rsidRPr="006B3F44">
            <w:rPr>
              <w:i/>
              <w:iCs/>
            </w:rPr>
            <w:t xml:space="preserve"> </w:t>
          </w:r>
          <w:proofErr w:type="spellStart"/>
          <w:r w:rsidRPr="006B3F44">
            <w:rPr>
              <w:i/>
              <w:iCs/>
            </w:rPr>
            <w:t>Sinica</w:t>
          </w:r>
          <w:proofErr w:type="spellEnd"/>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proofErr w:type="spellStart"/>
          <w:r w:rsidRPr="006B3F44">
            <w:rPr>
              <w:i/>
              <w:iCs/>
            </w:rPr>
            <w:t>bioRxiv</w:t>
          </w:r>
          <w:proofErr w:type="spellEnd"/>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r>
          <w:proofErr w:type="spellStart"/>
          <w:r w:rsidRPr="006B3F44">
            <w:t>Boni</w:t>
          </w:r>
          <w:proofErr w:type="spellEnd"/>
          <w:r w:rsidRPr="006B3F44">
            <w:t xml:space="preserve">, M. F. </w:t>
          </w:r>
          <w:r w:rsidRPr="006B3F44">
            <w:rPr>
              <w:i/>
              <w:iCs/>
            </w:rPr>
            <w:t>et al.</w:t>
          </w:r>
          <w:r w:rsidRPr="006B3F44">
            <w:t xml:space="preserve"> Evolutionary origins of the SARS-CoV-2 </w:t>
          </w:r>
          <w:proofErr w:type="spellStart"/>
          <w:r w:rsidRPr="006B3F44">
            <w:t>sarbecovirus</w:t>
          </w:r>
          <w:proofErr w:type="spellEnd"/>
          <w:r w:rsidRPr="006B3F44">
            <w:t xml:space="preserve">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w:t>
          </w:r>
          <w:proofErr w:type="spellStart"/>
          <w:r w:rsidRPr="006B3F44">
            <w:t>Sarbecovirus</w:t>
          </w:r>
          <w:proofErr w:type="spellEnd"/>
          <w:r w:rsidRPr="006B3F44">
            <w:t xml:space="preserve">.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888"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600" w:author="Cara Brook" w:date="2021-08-30T05:16:00Z" w:initials="CB">
    <w:p w14:paraId="527916C3" w14:textId="31DA114E" w:rsidR="00EB53F5" w:rsidRDefault="00EB53F5">
      <w:pPr>
        <w:pStyle w:val="CommentText"/>
      </w:pPr>
      <w:r>
        <w:rPr>
          <w:rStyle w:val="CommentReference"/>
        </w:rPr>
        <w:annotationRef/>
      </w:r>
      <w:r>
        <w:t>Amy Kistler needs to flush this out here</w:t>
      </w:r>
      <w:r w:rsidR="003747CC">
        <w:t xml:space="preserve">. Did we not DASH these samples? It looks like we did not from the </w:t>
      </w:r>
      <w:proofErr w:type="spellStart"/>
      <w:r w:rsidR="003747CC">
        <w:t>benchling</w:t>
      </w:r>
      <w:proofErr w:type="spellEnd"/>
      <w:r w:rsidR="003747CC">
        <w:t xml:space="preserve"> notes but I thought we did</w:t>
      </w:r>
    </w:p>
  </w:comment>
  <w:comment w:id="629" w:author="Cara Brook" w:date="2021-08-30T05:29:00Z" w:initials="CB">
    <w:p w14:paraId="45DBF3CA" w14:textId="2A6112DB" w:rsidR="00772AA7" w:rsidRDefault="00772AA7">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proofErr w:type="spellStart"/>
      <w:r>
        <w:t>accoridngly</w:t>
      </w:r>
      <w:proofErr w:type="spellEnd"/>
    </w:p>
  </w:comment>
  <w:comment w:id="683" w:author="Cara Brook" w:date="2021-08-30T16:53:00Z" w:initials="CB">
    <w:p w14:paraId="473B4968" w14:textId="175F8C25" w:rsidR="007E2917" w:rsidRDefault="007E2917">
      <w:pPr>
        <w:pStyle w:val="CommentText"/>
      </w:pPr>
      <w:r>
        <w:rPr>
          <w:rStyle w:val="CommentReference"/>
        </w:rPr>
        <w:annotationRef/>
      </w:r>
      <w:r>
        <w:t>Can I say this</w:t>
      </w:r>
      <w:r w:rsidR="004D3B53">
        <w:t xml:space="preserve"> about it being ancestral</w:t>
      </w:r>
      <w:r>
        <w:t>???</w:t>
      </w:r>
    </w:p>
  </w:comment>
  <w:comment w:id="684" w:author="Cara Brook" w:date="2021-08-30T17:49:00Z" w:initials="CB">
    <w:p w14:paraId="7CEB968F" w14:textId="193750CD" w:rsidR="008A0D11" w:rsidRDefault="008A0D11">
      <w:pPr>
        <w:pStyle w:val="CommentText"/>
      </w:pPr>
      <w:r>
        <w:rPr>
          <w:rStyle w:val="CommentReference"/>
        </w:rPr>
        <w:annotationRef/>
      </w:r>
      <w:r>
        <w:t>Does this need to be colored distinctly?</w:t>
      </w:r>
    </w:p>
  </w:comment>
  <w:comment w:id="746" w:author="Kettenburg, Gwenddolen" w:date="2021-08-30T03:04:00Z" w:initials="KG">
    <w:p w14:paraId="0CE5E07C" w14:textId="77777777" w:rsidR="00204660" w:rsidRDefault="00204660" w:rsidP="00204660">
      <w:pPr>
        <w:pStyle w:val="CommentText"/>
      </w:pPr>
      <w:r>
        <w:rPr>
          <w:rStyle w:val="CommentReference"/>
        </w:rPr>
        <w:annotationRef/>
      </w:r>
      <w:r>
        <w:t xml:space="preserve">Cara, I’m not sure if I can bring this up here from unpublished </w:t>
      </w:r>
      <w:proofErr w:type="spellStart"/>
      <w:r>
        <w:t>biohub</w:t>
      </w:r>
      <w:proofErr w:type="spellEnd"/>
      <w:r>
        <w:t xml:space="preserve"> </w:t>
      </w:r>
      <w:proofErr w:type="spellStart"/>
      <w:r>
        <w:t>IDSeq</w:t>
      </w:r>
      <w:proofErr w:type="spellEnd"/>
      <w:r>
        <w:t xml:space="preserve"> results but it seemed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527916C3" w15:done="0"/>
  <w15:commentEx w15:paraId="45DBF3CA" w15:done="0"/>
  <w15:commentEx w15:paraId="473B4968" w15:done="0"/>
  <w15:commentEx w15:paraId="7CEB968F" w15:done="0"/>
  <w15:commentEx w15:paraId="0CE5E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E81E" w16cex:dateUtc="2021-08-30T10:16:00Z"/>
  <w16cex:commentExtensible w16cex:durableId="24D6EB57" w16cex:dateUtc="2021-08-30T10:29:00Z"/>
  <w16cex:commentExtensible w16cex:durableId="24D78B95" w16cex:dateUtc="2021-08-30T21:53:00Z"/>
  <w16cex:commentExtensible w16cex:durableId="24D798A0" w16cex:dateUtc="2021-08-3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527916C3" w16cid:durableId="24D6E81E"/>
  <w16cid:commentId w16cid:paraId="45DBF3CA" w16cid:durableId="24D6EB57"/>
  <w16cid:commentId w16cid:paraId="473B4968" w16cid:durableId="24D78B95"/>
  <w16cid:commentId w16cid:paraId="7CEB968F" w16cid:durableId="24D798A0"/>
  <w16cid:commentId w16cid:paraId="0CE5E07C" w16cid:durableId="24D6D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52375"/>
    <w:rsid w:val="000531C0"/>
    <w:rsid w:val="00067C1D"/>
    <w:rsid w:val="00094278"/>
    <w:rsid w:val="00095ECF"/>
    <w:rsid w:val="000A270D"/>
    <w:rsid w:val="000A61E4"/>
    <w:rsid w:val="000B6CA0"/>
    <w:rsid w:val="000C3D57"/>
    <w:rsid w:val="000C6B9F"/>
    <w:rsid w:val="000F0DD0"/>
    <w:rsid w:val="000F231B"/>
    <w:rsid w:val="001002EA"/>
    <w:rsid w:val="00100AD1"/>
    <w:rsid w:val="00121103"/>
    <w:rsid w:val="00133D03"/>
    <w:rsid w:val="0015243B"/>
    <w:rsid w:val="0017196E"/>
    <w:rsid w:val="00180B33"/>
    <w:rsid w:val="0018581D"/>
    <w:rsid w:val="001A1168"/>
    <w:rsid w:val="001A20A4"/>
    <w:rsid w:val="001B1416"/>
    <w:rsid w:val="001C324B"/>
    <w:rsid w:val="001D1CE8"/>
    <w:rsid w:val="001D6A49"/>
    <w:rsid w:val="001E1CD8"/>
    <w:rsid w:val="002010C7"/>
    <w:rsid w:val="00204660"/>
    <w:rsid w:val="002067EB"/>
    <w:rsid w:val="00223664"/>
    <w:rsid w:val="00233C41"/>
    <w:rsid w:val="0023602B"/>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3461"/>
    <w:rsid w:val="00437E67"/>
    <w:rsid w:val="00460D44"/>
    <w:rsid w:val="0046245D"/>
    <w:rsid w:val="0046763C"/>
    <w:rsid w:val="00471F6A"/>
    <w:rsid w:val="00486F48"/>
    <w:rsid w:val="00497981"/>
    <w:rsid w:val="004D3B53"/>
    <w:rsid w:val="00503B99"/>
    <w:rsid w:val="0051494A"/>
    <w:rsid w:val="00525C2B"/>
    <w:rsid w:val="00540CD3"/>
    <w:rsid w:val="00553B50"/>
    <w:rsid w:val="005558D4"/>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5F11E2"/>
    <w:rsid w:val="0064370A"/>
    <w:rsid w:val="0064444A"/>
    <w:rsid w:val="006551B0"/>
    <w:rsid w:val="0065684B"/>
    <w:rsid w:val="0066051A"/>
    <w:rsid w:val="0066376C"/>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B63F0"/>
    <w:rsid w:val="007D5C9B"/>
    <w:rsid w:val="007E0A66"/>
    <w:rsid w:val="007E2917"/>
    <w:rsid w:val="007F3A7E"/>
    <w:rsid w:val="007F3C84"/>
    <w:rsid w:val="0080006F"/>
    <w:rsid w:val="00804243"/>
    <w:rsid w:val="00817336"/>
    <w:rsid w:val="00831FB7"/>
    <w:rsid w:val="00844559"/>
    <w:rsid w:val="00845F76"/>
    <w:rsid w:val="008A0D11"/>
    <w:rsid w:val="008C1A50"/>
    <w:rsid w:val="008C436F"/>
    <w:rsid w:val="008D0F13"/>
    <w:rsid w:val="008D195A"/>
    <w:rsid w:val="008E365C"/>
    <w:rsid w:val="008F0B36"/>
    <w:rsid w:val="00936C91"/>
    <w:rsid w:val="009376AC"/>
    <w:rsid w:val="00950A28"/>
    <w:rsid w:val="00961688"/>
    <w:rsid w:val="00994889"/>
    <w:rsid w:val="00996157"/>
    <w:rsid w:val="009B103C"/>
    <w:rsid w:val="009B4EC2"/>
    <w:rsid w:val="009B57BF"/>
    <w:rsid w:val="009B67EB"/>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10A7"/>
    <w:rsid w:val="00A75EBF"/>
    <w:rsid w:val="00A76044"/>
    <w:rsid w:val="00A831DA"/>
    <w:rsid w:val="00A8551B"/>
    <w:rsid w:val="00AA0A4D"/>
    <w:rsid w:val="00AA1665"/>
    <w:rsid w:val="00AB0B4C"/>
    <w:rsid w:val="00AC61DE"/>
    <w:rsid w:val="00AC6E08"/>
    <w:rsid w:val="00AD483C"/>
    <w:rsid w:val="00AD5ACF"/>
    <w:rsid w:val="00AD5CD7"/>
    <w:rsid w:val="00AD711A"/>
    <w:rsid w:val="00B0541E"/>
    <w:rsid w:val="00B05D38"/>
    <w:rsid w:val="00B22163"/>
    <w:rsid w:val="00B223BC"/>
    <w:rsid w:val="00B22FA9"/>
    <w:rsid w:val="00B271A2"/>
    <w:rsid w:val="00B27C4F"/>
    <w:rsid w:val="00B56F44"/>
    <w:rsid w:val="00B575D0"/>
    <w:rsid w:val="00B62E3F"/>
    <w:rsid w:val="00B6342B"/>
    <w:rsid w:val="00B74B51"/>
    <w:rsid w:val="00BA14F4"/>
    <w:rsid w:val="00BA62FC"/>
    <w:rsid w:val="00BB267E"/>
    <w:rsid w:val="00BB404D"/>
    <w:rsid w:val="00BC542E"/>
    <w:rsid w:val="00BD4613"/>
    <w:rsid w:val="00BE12F0"/>
    <w:rsid w:val="00BE17FC"/>
    <w:rsid w:val="00BE1AD4"/>
    <w:rsid w:val="00BE3A44"/>
    <w:rsid w:val="00BF1E68"/>
    <w:rsid w:val="00BF231C"/>
    <w:rsid w:val="00BF30D2"/>
    <w:rsid w:val="00BF79B1"/>
    <w:rsid w:val="00C10014"/>
    <w:rsid w:val="00C11C8D"/>
    <w:rsid w:val="00C15828"/>
    <w:rsid w:val="00C1757C"/>
    <w:rsid w:val="00C21CD0"/>
    <w:rsid w:val="00C24F7C"/>
    <w:rsid w:val="00C45C5F"/>
    <w:rsid w:val="00C46D9A"/>
    <w:rsid w:val="00C66A07"/>
    <w:rsid w:val="00C762CC"/>
    <w:rsid w:val="00C9340A"/>
    <w:rsid w:val="00CA6145"/>
    <w:rsid w:val="00CA7047"/>
    <w:rsid w:val="00CA7BDE"/>
    <w:rsid w:val="00CB1E2D"/>
    <w:rsid w:val="00CD31B5"/>
    <w:rsid w:val="00CD394A"/>
    <w:rsid w:val="00CE1DBA"/>
    <w:rsid w:val="00CE4474"/>
    <w:rsid w:val="00CE7A74"/>
    <w:rsid w:val="00D04DA9"/>
    <w:rsid w:val="00D10725"/>
    <w:rsid w:val="00D26A3A"/>
    <w:rsid w:val="00D27865"/>
    <w:rsid w:val="00D40F9A"/>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13B01"/>
    <w:rsid w:val="00E170CD"/>
    <w:rsid w:val="00E266C0"/>
    <w:rsid w:val="00E33155"/>
    <w:rsid w:val="00E43076"/>
    <w:rsid w:val="00E45DA1"/>
    <w:rsid w:val="00E639E3"/>
    <w:rsid w:val="00E70511"/>
    <w:rsid w:val="00E84487"/>
    <w:rsid w:val="00E847C0"/>
    <w:rsid w:val="00E8501A"/>
    <w:rsid w:val="00E90CC3"/>
    <w:rsid w:val="00E936C7"/>
    <w:rsid w:val="00EA4A7B"/>
    <w:rsid w:val="00EB53F5"/>
    <w:rsid w:val="00EC3248"/>
    <w:rsid w:val="00EC511B"/>
    <w:rsid w:val="00ED6DEB"/>
    <w:rsid w:val="00EE4469"/>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brooklabteam/Mada-Bat-C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
      <w:docPartPr>
        <w:name w:val="72F580152E37F64B90442EB101C3A17C"/>
        <w:category>
          <w:name w:val="General"/>
          <w:gallery w:val="placeholder"/>
        </w:category>
        <w:types>
          <w:type w:val="bbPlcHdr"/>
        </w:types>
        <w:behaviors>
          <w:behavior w:val="content"/>
        </w:behaviors>
        <w:guid w:val="{CD5474C5-C312-C347-A02A-BDA610A6FEE9}"/>
      </w:docPartPr>
      <w:docPartBody>
        <w:p w:rsidR="00E21323" w:rsidRDefault="00E03523" w:rsidP="00E03523">
          <w:pPr>
            <w:pStyle w:val="72F580152E37F64B90442EB101C3A17C"/>
          </w:pPr>
          <w:r w:rsidRPr="006B6F89">
            <w:rPr>
              <w:rStyle w:val="PlaceholderText"/>
            </w:rPr>
            <w:t>Click or tap here to enter text.</w:t>
          </w:r>
        </w:p>
      </w:docPartBody>
    </w:docPart>
    <w:docPart>
      <w:docPartPr>
        <w:name w:val="492B50C4090768408928C4F11C292DB5"/>
        <w:category>
          <w:name w:val="General"/>
          <w:gallery w:val="placeholder"/>
        </w:category>
        <w:types>
          <w:type w:val="bbPlcHdr"/>
        </w:types>
        <w:behaviors>
          <w:behavior w:val="content"/>
        </w:behaviors>
        <w:guid w:val="{2648BDD9-4F1A-DA49-A3D1-FC910778F011}"/>
      </w:docPartPr>
      <w:docPartBody>
        <w:p w:rsidR="00E21323" w:rsidRDefault="00E03523" w:rsidP="00E03523">
          <w:pPr>
            <w:pStyle w:val="492B50C4090768408928C4F11C292DB5"/>
          </w:pPr>
          <w:r w:rsidRPr="006B6F89">
            <w:rPr>
              <w:rStyle w:val="PlaceholderText"/>
            </w:rPr>
            <w:t>Click or tap here to enter text.</w:t>
          </w:r>
        </w:p>
      </w:docPartBody>
    </w:docPart>
    <w:docPart>
      <w:docPartPr>
        <w:name w:val="03CB1DEA0179B244BDD69006360223BB"/>
        <w:category>
          <w:name w:val="General"/>
          <w:gallery w:val="placeholder"/>
        </w:category>
        <w:types>
          <w:type w:val="bbPlcHdr"/>
        </w:types>
        <w:behaviors>
          <w:behavior w:val="content"/>
        </w:behaviors>
        <w:guid w:val="{825FE941-B7F9-564B-8B34-D84D96565BC5}"/>
      </w:docPartPr>
      <w:docPartBody>
        <w:p w:rsidR="00E21323" w:rsidRDefault="00E03523" w:rsidP="00E03523">
          <w:pPr>
            <w:pStyle w:val="03CB1DEA0179B244BDD69006360223BB"/>
          </w:pPr>
          <w:r w:rsidRPr="006B6F89">
            <w:rPr>
              <w:rStyle w:val="PlaceholderText"/>
            </w:rPr>
            <w:t>Click or tap here to enter text.</w:t>
          </w:r>
        </w:p>
      </w:docPartBody>
    </w:docPart>
    <w:docPart>
      <w:docPartPr>
        <w:name w:val="3CF2933EA4EF6840B4FC805E0F855416"/>
        <w:category>
          <w:name w:val="General"/>
          <w:gallery w:val="placeholder"/>
        </w:category>
        <w:types>
          <w:type w:val="bbPlcHdr"/>
        </w:types>
        <w:behaviors>
          <w:behavior w:val="content"/>
        </w:behaviors>
        <w:guid w:val="{58959BBB-95A4-CD4C-8061-75FB63A366D6}"/>
      </w:docPartPr>
      <w:docPartBody>
        <w:p w:rsidR="00E21323" w:rsidRDefault="00E03523" w:rsidP="00E03523">
          <w:pPr>
            <w:pStyle w:val="3CF2933EA4EF6840B4FC805E0F855416"/>
          </w:pPr>
          <w:r w:rsidRPr="006B6F89">
            <w:rPr>
              <w:rStyle w:val="PlaceholderText"/>
            </w:rPr>
            <w:t>Click or tap here to enter text.</w:t>
          </w:r>
        </w:p>
      </w:docPartBody>
    </w:docPart>
    <w:docPart>
      <w:docPartPr>
        <w:name w:val="31BE7F8D1E2AF14999856F84C81F3F5C"/>
        <w:category>
          <w:name w:val="General"/>
          <w:gallery w:val="placeholder"/>
        </w:category>
        <w:types>
          <w:type w:val="bbPlcHdr"/>
        </w:types>
        <w:behaviors>
          <w:behavior w:val="content"/>
        </w:behaviors>
        <w:guid w:val="{9A7CFF23-8ABD-CB48-987B-12F1D51AC0C3}"/>
      </w:docPartPr>
      <w:docPartBody>
        <w:p w:rsidR="00E21323" w:rsidRDefault="00E03523" w:rsidP="00E03523">
          <w:pPr>
            <w:pStyle w:val="31BE7F8D1E2AF14999856F84C81F3F5C"/>
          </w:pPr>
          <w:r w:rsidRPr="006B6F89">
            <w:rPr>
              <w:rStyle w:val="PlaceholderText"/>
            </w:rPr>
            <w:t>Click or tap here to enter text.</w:t>
          </w:r>
        </w:p>
      </w:docPartBody>
    </w:docPart>
    <w:docPart>
      <w:docPartPr>
        <w:name w:val="C617321E71D3F04986B76137FC93D56B"/>
        <w:category>
          <w:name w:val="General"/>
          <w:gallery w:val="placeholder"/>
        </w:category>
        <w:types>
          <w:type w:val="bbPlcHdr"/>
        </w:types>
        <w:behaviors>
          <w:behavior w:val="content"/>
        </w:behaviors>
        <w:guid w:val="{17136367-E734-1441-BDE1-016A71E4B000}"/>
      </w:docPartPr>
      <w:docPartBody>
        <w:p w:rsidR="00E21323" w:rsidRDefault="00E03523" w:rsidP="00E03523">
          <w:pPr>
            <w:pStyle w:val="C617321E71D3F04986B76137FC93D56B"/>
          </w:pPr>
          <w:r w:rsidRPr="006B6F89">
            <w:rPr>
              <w:rStyle w:val="PlaceholderText"/>
            </w:rPr>
            <w:t>Click or tap here to enter text.</w:t>
          </w:r>
        </w:p>
      </w:docPartBody>
    </w:docPart>
    <w:docPart>
      <w:docPartPr>
        <w:name w:val="9913A23C7CBB754EA56689BA351A0194"/>
        <w:category>
          <w:name w:val="General"/>
          <w:gallery w:val="placeholder"/>
        </w:category>
        <w:types>
          <w:type w:val="bbPlcHdr"/>
        </w:types>
        <w:behaviors>
          <w:behavior w:val="content"/>
        </w:behaviors>
        <w:guid w:val="{693C9E8B-A067-9F42-9127-2691FCD4277A}"/>
      </w:docPartPr>
      <w:docPartBody>
        <w:p w:rsidR="00E21323" w:rsidRDefault="00E03523" w:rsidP="00E03523">
          <w:pPr>
            <w:pStyle w:val="9913A23C7CBB754EA56689BA351A0194"/>
          </w:pPr>
          <w:r w:rsidRPr="006B6F89">
            <w:rPr>
              <w:rStyle w:val="PlaceholderText"/>
            </w:rPr>
            <w:t>Click or tap here to enter text.</w:t>
          </w:r>
        </w:p>
      </w:docPartBody>
    </w:docPart>
    <w:docPart>
      <w:docPartPr>
        <w:name w:val="8089F76B4F519E45892D4F94F2D0125B"/>
        <w:category>
          <w:name w:val="General"/>
          <w:gallery w:val="placeholder"/>
        </w:category>
        <w:types>
          <w:type w:val="bbPlcHdr"/>
        </w:types>
        <w:behaviors>
          <w:behavior w:val="content"/>
        </w:behaviors>
        <w:guid w:val="{F67FD0B3-0E05-CB4A-AFF3-85C64B012A86}"/>
      </w:docPartPr>
      <w:docPartBody>
        <w:p w:rsidR="00E21323" w:rsidRDefault="00E03523" w:rsidP="00E03523">
          <w:pPr>
            <w:pStyle w:val="8089F76B4F519E45892D4F94F2D0125B"/>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9721F"/>
    <w:rsid w:val="009D501C"/>
    <w:rsid w:val="009F3964"/>
    <w:rsid w:val="00B124A1"/>
    <w:rsid w:val="00BC0825"/>
    <w:rsid w:val="00BD58C3"/>
    <w:rsid w:val="00C178CE"/>
    <w:rsid w:val="00D84CD7"/>
    <w:rsid w:val="00E03523"/>
    <w:rsid w:val="00E213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523"/>
    <w:rPr>
      <w:color w:val="808080"/>
    </w:rPr>
  </w:style>
  <w:style w:type="paragraph" w:customStyle="1" w:styleId="AA2D798B3E9D2D44A20D1AE0F619A93F">
    <w:name w:val="AA2D798B3E9D2D44A20D1AE0F619A93F"/>
    <w:rsid w:val="0051750C"/>
    <w:rPr>
      <w:szCs w:val="24"/>
      <w:lang w:bidi="ar-SA"/>
    </w:rPr>
  </w:style>
  <w:style w:type="paragraph" w:customStyle="1" w:styleId="72F580152E37F64B90442EB101C3A17C">
    <w:name w:val="72F580152E37F64B90442EB101C3A17C"/>
    <w:rsid w:val="00E03523"/>
    <w:rPr>
      <w:szCs w:val="24"/>
      <w:lang w:bidi="ar-SA"/>
    </w:rPr>
  </w:style>
  <w:style w:type="paragraph" w:customStyle="1" w:styleId="492B50C4090768408928C4F11C292DB5">
    <w:name w:val="492B50C4090768408928C4F11C292DB5"/>
    <w:rsid w:val="00E03523"/>
    <w:rPr>
      <w:szCs w:val="24"/>
      <w:lang w:bidi="ar-SA"/>
    </w:rPr>
  </w:style>
  <w:style w:type="paragraph" w:customStyle="1" w:styleId="03CB1DEA0179B244BDD69006360223BB">
    <w:name w:val="03CB1DEA0179B244BDD69006360223BB"/>
    <w:rsid w:val="00E03523"/>
    <w:rPr>
      <w:szCs w:val="24"/>
      <w:lang w:bidi="ar-SA"/>
    </w:rPr>
  </w:style>
  <w:style w:type="paragraph" w:customStyle="1" w:styleId="3CF2933EA4EF6840B4FC805E0F855416">
    <w:name w:val="3CF2933EA4EF6840B4FC805E0F855416"/>
    <w:rsid w:val="00E03523"/>
    <w:rPr>
      <w:szCs w:val="24"/>
      <w:lang w:bidi="ar-SA"/>
    </w:rPr>
  </w:style>
  <w:style w:type="paragraph" w:customStyle="1" w:styleId="31BE7F8D1E2AF14999856F84C81F3F5C">
    <w:name w:val="31BE7F8D1E2AF14999856F84C81F3F5C"/>
    <w:rsid w:val="00E03523"/>
    <w:rPr>
      <w:szCs w:val="24"/>
      <w:lang w:bidi="ar-SA"/>
    </w:rPr>
  </w:style>
  <w:style w:type="paragraph" w:customStyle="1" w:styleId="C617321E71D3F04986B76137FC93D56B">
    <w:name w:val="C617321E71D3F04986B76137FC93D56B"/>
    <w:rsid w:val="00E03523"/>
    <w:rPr>
      <w:szCs w:val="24"/>
      <w:lang w:bidi="ar-SA"/>
    </w:rPr>
  </w:style>
  <w:style w:type="paragraph" w:customStyle="1" w:styleId="9913A23C7CBB754EA56689BA351A0194">
    <w:name w:val="9913A23C7CBB754EA56689BA351A0194"/>
    <w:rsid w:val="00E03523"/>
    <w:rPr>
      <w:szCs w:val="24"/>
      <w:lang w:bidi="ar-SA"/>
    </w:rPr>
  </w:style>
  <w:style w:type="paragraph" w:customStyle="1" w:styleId="8089F76B4F519E45892D4F94F2D0125B">
    <w:name w:val="8089F76B4F519E45892D4F94F2D0125B"/>
    <w:rsid w:val="00E03523"/>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59202</Words>
  <Characters>337453</Characters>
  <Application>Microsoft Office Word</Application>
  <DocSecurity>0</DocSecurity>
  <Lines>2812</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8</cp:revision>
  <cp:lastPrinted>2021-08-30T21:54:00Z</cp:lastPrinted>
  <dcterms:created xsi:type="dcterms:W3CDTF">2021-08-30T21:32:00Z</dcterms:created>
  <dcterms:modified xsi:type="dcterms:W3CDTF">2021-08-30T23:03:00Z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