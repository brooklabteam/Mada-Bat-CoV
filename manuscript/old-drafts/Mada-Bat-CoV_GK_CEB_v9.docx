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0A5E" w14:textId="77777777" w:rsidR="00127389" w:rsidRPr="006B3F44" w:rsidRDefault="00127389" w:rsidP="00E266C0">
      <w:pPr>
        <w:rPr>
          <w:color w:val="000000"/>
        </w:rPr>
      </w:pPr>
      <w:r w:rsidRPr="006B3F44">
        <w:rPr>
          <w:b/>
          <w:bCs/>
          <w:color w:val="000000"/>
        </w:rPr>
        <w:t>Title</w:t>
      </w:r>
    </w:p>
    <w:p w14:paraId="69D19954" w14:textId="77777777" w:rsidR="00127389" w:rsidRPr="006B3F44" w:rsidRDefault="00127389" w:rsidP="00E266C0">
      <w:pPr>
        <w:rPr>
          <w:color w:val="000000"/>
        </w:rPr>
      </w:pPr>
      <w:r w:rsidRPr="006B3F44">
        <w:rPr>
          <w:color w:val="000000"/>
        </w:rPr>
        <w:t xml:space="preserve">Full genome sequences of novel </w:t>
      </w:r>
      <w:r w:rsidRPr="006B3F44">
        <w:rPr>
          <w:i/>
          <w:iCs/>
          <w:color w:val="000000"/>
        </w:rPr>
        <w:t>Nobecoviruses</w:t>
      </w:r>
      <w:r w:rsidRPr="006B3F44">
        <w:rPr>
          <w:color w:val="000000"/>
        </w:rPr>
        <w:t xml:space="preserve"> identified in endemic Madagascar fruit bats</w:t>
      </w:r>
    </w:p>
    <w:p w14:paraId="28F41BE9" w14:textId="77777777" w:rsidR="00127389" w:rsidRPr="006B3F44" w:rsidRDefault="00127389" w:rsidP="00E266C0">
      <w:pPr>
        <w:rPr>
          <w:color w:val="000000"/>
        </w:rPr>
      </w:pPr>
    </w:p>
    <w:p w14:paraId="37DF7ECE" w14:textId="77777777" w:rsidR="00127389" w:rsidRPr="006B3F44" w:rsidRDefault="00127389" w:rsidP="00A60EE4">
      <w:pPr>
        <w:rPr>
          <w:b/>
          <w:bCs/>
          <w:color w:val="000000"/>
        </w:rPr>
      </w:pPr>
      <w:r w:rsidRPr="006B3F44">
        <w:rPr>
          <w:b/>
          <w:bCs/>
          <w:color w:val="000000"/>
        </w:rPr>
        <w:t>Authors</w:t>
      </w:r>
    </w:p>
    <w:p w14:paraId="1410716A" w14:textId="77777777" w:rsidR="00127389" w:rsidRPr="006B3F44" w:rsidRDefault="00127389" w:rsidP="00A60EE4">
      <w:pPr>
        <w:rPr>
          <w:color w:val="000000"/>
        </w:rPr>
      </w:pPr>
      <w:r w:rsidRPr="006B3F44">
        <w:rPr>
          <w:color w:val="000000"/>
        </w:rPr>
        <w:t>Gwenddolen Kettenburg</w:t>
      </w:r>
      <w:r w:rsidRPr="006B3F44">
        <w:rPr>
          <w:color w:val="000000"/>
          <w:vertAlign w:val="superscript"/>
        </w:rPr>
        <w:t>1*</w:t>
      </w:r>
      <w:r w:rsidRPr="006B3F44">
        <w:rPr>
          <w:color w:val="000000"/>
        </w:rPr>
        <w:t>, Amy Kistler</w:t>
      </w:r>
      <w:r w:rsidRPr="006B3F44">
        <w:rPr>
          <w:color w:val="000000"/>
          <w:vertAlign w:val="superscript"/>
        </w:rPr>
        <w:t>2</w:t>
      </w:r>
      <w:r w:rsidRPr="006B3F44">
        <w:rPr>
          <w:color w:val="000000"/>
        </w:rPr>
        <w:t>, Vida Ahyong</w:t>
      </w:r>
      <w:r w:rsidRPr="006B3F44">
        <w:rPr>
          <w:color w:val="000000"/>
          <w:vertAlign w:val="superscript"/>
        </w:rPr>
        <w:t>2</w:t>
      </w:r>
      <w:r w:rsidRPr="006B3F44">
        <w:rPr>
          <w:color w:val="000000"/>
        </w:rPr>
        <w:t>, Angelo Andrianiaina</w:t>
      </w:r>
      <w:r w:rsidRPr="006B3F44">
        <w:rPr>
          <w:color w:val="000000"/>
          <w:vertAlign w:val="superscript"/>
        </w:rPr>
        <w:t>3</w:t>
      </w:r>
      <w:r w:rsidRPr="006B3F44">
        <w:rPr>
          <w:color w:val="000000"/>
        </w:rPr>
        <w:t>, Santino Andry</w:t>
      </w:r>
      <w:r w:rsidRPr="006B3F44">
        <w:rPr>
          <w:color w:val="000000"/>
          <w:vertAlign w:val="superscript"/>
        </w:rPr>
        <w:t>4</w:t>
      </w:r>
      <w:r w:rsidRPr="006B3F44">
        <w:rPr>
          <w:color w:val="000000"/>
        </w:rPr>
        <w:t>, Joseph L. DeRisi</w:t>
      </w:r>
      <w:r w:rsidRPr="006B3F44">
        <w:rPr>
          <w:color w:val="000000"/>
          <w:vertAlign w:val="superscript"/>
        </w:rPr>
        <w:t>2</w:t>
      </w:r>
      <w:r>
        <w:rPr>
          <w:color w:val="000000"/>
        </w:rPr>
        <w:t>, A</w:t>
      </w:r>
      <w:r w:rsidRPr="006B3F44">
        <w:rPr>
          <w:color w:val="000000"/>
        </w:rPr>
        <w:t>necia Gentles</w:t>
      </w:r>
      <w:r w:rsidRPr="006B3F44">
        <w:rPr>
          <w:color w:val="000000"/>
          <w:vertAlign w:val="superscript"/>
        </w:rPr>
        <w:t>5</w:t>
      </w:r>
      <w:r w:rsidRPr="006B3F44">
        <w:rPr>
          <w:color w:val="000000"/>
        </w:rPr>
        <w:t>, Ha</w:t>
      </w:r>
      <w:r>
        <w:rPr>
          <w:color w:val="000000"/>
        </w:rPr>
        <w:t>f</w:t>
      </w:r>
      <w:r w:rsidRPr="006B3F44">
        <w:rPr>
          <w:color w:val="000000"/>
        </w:rPr>
        <w:t>a</w:t>
      </w:r>
      <w:r>
        <w:rPr>
          <w:color w:val="000000"/>
        </w:rPr>
        <w:t>l</w:t>
      </w:r>
      <w:r w:rsidRPr="006B3F44">
        <w:rPr>
          <w:color w:val="000000"/>
        </w:rPr>
        <w:t>iana Christian Ranaivoson</w:t>
      </w:r>
      <w:r w:rsidRPr="006B3F44">
        <w:rPr>
          <w:color w:val="000000"/>
          <w:vertAlign w:val="superscript"/>
        </w:rPr>
        <w:t>3,6</w:t>
      </w:r>
      <w:r w:rsidRPr="006B3F44">
        <w:rPr>
          <w:color w:val="000000"/>
        </w:rPr>
        <w:t xml:space="preserve">, </w:t>
      </w:r>
      <w:r w:rsidRPr="00503B99">
        <w:rPr>
          <w:rFonts w:ascii="Calibri" w:hAnsi="Calibri" w:cs="Calibri"/>
          <w:color w:val="000000"/>
        </w:rPr>
        <w:t>﻿</w:t>
      </w:r>
      <w:r w:rsidRPr="00503B99">
        <w:rPr>
          <w:color w:val="000000"/>
        </w:rPr>
        <w:t>Tsiry Hasina Randriambolamanantsoa</w:t>
      </w:r>
      <w:r w:rsidRPr="006B3F44">
        <w:rPr>
          <w:color w:val="000000"/>
          <w:vertAlign w:val="superscript"/>
        </w:rPr>
        <w:t>6</w:t>
      </w:r>
      <w:r>
        <w:rPr>
          <w:color w:val="000000"/>
        </w:rPr>
        <w:t xml:space="preserve">, </w:t>
      </w:r>
      <w:r w:rsidRPr="006B3F44">
        <w:rPr>
          <w:color w:val="000000"/>
        </w:rPr>
        <w:t>Ny Anjara Fifi Ravelomanantsoa</w:t>
      </w:r>
      <w:r w:rsidRPr="006B3F44">
        <w:rPr>
          <w:color w:val="000000"/>
          <w:vertAlign w:val="superscript"/>
        </w:rPr>
        <w:t>3</w:t>
      </w:r>
      <w:r w:rsidRPr="006B3F44">
        <w:rPr>
          <w:color w:val="000000"/>
        </w:rPr>
        <w:t>, Cristina M. Tato</w:t>
      </w:r>
      <w:r w:rsidRPr="006B3F44">
        <w:rPr>
          <w:color w:val="000000"/>
          <w:vertAlign w:val="superscript"/>
        </w:rPr>
        <w:t>2</w:t>
      </w:r>
      <w:r w:rsidRPr="006B3F44">
        <w:rPr>
          <w:color w:val="000000"/>
        </w:rPr>
        <w:t>, Jean-Michel Héraud</w:t>
      </w:r>
      <w:r w:rsidRPr="006B3F44">
        <w:rPr>
          <w:color w:val="000000"/>
          <w:vertAlign w:val="superscript"/>
        </w:rPr>
        <w:t>6</w:t>
      </w:r>
      <w:r w:rsidRPr="006B3F44">
        <w:rPr>
          <w:color w:val="000000"/>
        </w:rPr>
        <w:t>, Philippe Dussart</w:t>
      </w:r>
      <w:r w:rsidRPr="006B3F44">
        <w:rPr>
          <w:color w:val="000000"/>
          <w:vertAlign w:val="superscript"/>
        </w:rPr>
        <w:t>6</w:t>
      </w:r>
      <w:r w:rsidRPr="006B3F44">
        <w:rPr>
          <w:color w:val="000000"/>
        </w:rPr>
        <w:t>, and Cara E. Brook</w:t>
      </w:r>
      <w:r w:rsidRPr="006B3F44">
        <w:rPr>
          <w:color w:val="000000"/>
          <w:vertAlign w:val="superscript"/>
        </w:rPr>
        <w:t>1</w:t>
      </w:r>
    </w:p>
    <w:p w14:paraId="55DBBB69" w14:textId="77777777" w:rsidR="00127389" w:rsidRPr="006B3F44" w:rsidRDefault="00127389" w:rsidP="00A60EE4">
      <w:pPr>
        <w:rPr>
          <w:color w:val="000000"/>
        </w:rPr>
      </w:pPr>
    </w:p>
    <w:p w14:paraId="69B1850E" w14:textId="77777777" w:rsidR="00127389" w:rsidRPr="006B3F44" w:rsidRDefault="00127389" w:rsidP="00A60EE4">
      <w:pPr>
        <w:rPr>
          <w:b/>
          <w:bCs/>
          <w:color w:val="000000"/>
        </w:rPr>
      </w:pPr>
      <w:r w:rsidRPr="006B3F44">
        <w:rPr>
          <w:b/>
          <w:bCs/>
          <w:color w:val="000000"/>
        </w:rPr>
        <w:t>Author affiliations</w:t>
      </w: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77777777" w:rsidR="00127389" w:rsidRPr="006B3F44" w:rsidRDefault="00127389" w:rsidP="00A60EE4">
      <w:r w:rsidRPr="006B3F44">
        <w:rPr>
          <w:color w:val="212121"/>
          <w:shd w:val="clear" w:color="auto" w:fill="FFFFFF"/>
          <w:vertAlign w:val="superscript"/>
        </w:rPr>
        <w:t>6</w:t>
      </w:r>
      <w:r w:rsidRPr="006B3F44">
        <w:rPr>
          <w:color w:val="212121"/>
          <w:shd w:val="clear" w:color="auto" w:fill="FFFFFF"/>
        </w:rPr>
        <w:t>Virology Unit, Institut Pasteur of Madagascar, Antananarivo, Madagascar.</w:t>
      </w:r>
    </w:p>
    <w:p w14:paraId="75E5D733" w14:textId="77777777" w:rsidR="00127389" w:rsidRPr="006B3F44" w:rsidRDefault="00127389" w:rsidP="00A60EE4">
      <w:pPr>
        <w:rPr>
          <w:color w:val="000000"/>
        </w:rPr>
      </w:pPr>
      <w:r w:rsidRPr="006B3F44">
        <w:rPr>
          <w:color w:val="000000"/>
        </w:rPr>
        <w:t xml:space="preserve">*Corresponding author, </w:t>
      </w:r>
      <w:hyperlink r:id="rId6" w:history="1">
        <w:r w:rsidRPr="006B3F44">
          <w:rPr>
            <w:rStyle w:val="Hyperlink"/>
          </w:rPr>
          <w:t>gkettenburg@uchicago.edu</w:t>
        </w:r>
      </w:hyperlink>
    </w:p>
    <w:p w14:paraId="0D7DC414" w14:textId="77777777" w:rsidR="00127389" w:rsidRPr="006B3F44" w:rsidRDefault="00127389" w:rsidP="00A60EE4">
      <w:pPr>
        <w:rPr>
          <w:color w:val="000000"/>
        </w:rPr>
      </w:pPr>
    </w:p>
    <w:p w14:paraId="2CD7F32E" w14:textId="77777777" w:rsidR="00127389" w:rsidRDefault="00127389" w:rsidP="00A60EE4">
      <w:pPr>
        <w:rPr>
          <w:b/>
          <w:bCs/>
          <w:color w:val="000000"/>
        </w:rPr>
      </w:pPr>
      <w:r w:rsidRPr="006B3F44">
        <w:rPr>
          <w:b/>
          <w:bCs/>
          <w:color w:val="000000"/>
        </w:rPr>
        <w:t xml:space="preserve">Keywords: </w:t>
      </w:r>
    </w:p>
    <w:p w14:paraId="73990339" w14:textId="77777777" w:rsidR="00127389" w:rsidRPr="00996157" w:rsidRDefault="00127389" w:rsidP="00A60EE4">
      <w:pPr>
        <w:rPr>
          <w:i/>
          <w:iCs/>
          <w:color w:val="000000"/>
        </w:rPr>
      </w:pPr>
      <w:r>
        <w:rPr>
          <w:i/>
          <w:iCs/>
          <w:color w:val="000000"/>
        </w:rPr>
        <w:t>N</w:t>
      </w:r>
      <w:r w:rsidRPr="00996157">
        <w:rPr>
          <w:i/>
          <w:iCs/>
          <w:color w:val="000000"/>
        </w:rPr>
        <w:t>obecovirus,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6D7CA8F0" w14:textId="77777777" w:rsidR="00127389" w:rsidRDefault="00127389" w:rsidP="00D93F80">
      <w:pPr>
        <w:rPr>
          <w:ins w:id="0" w:author="Cara Brook" w:date="2021-08-29T15:00:00Z"/>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r w:rsidRPr="006B3F44">
        <w:rPr>
          <w:i/>
          <w:iCs/>
          <w:color w:val="000000"/>
        </w:rPr>
        <w:t>Betacoronaviruses</w:t>
      </w:r>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SARS-CoV and SARS-CoV-2-related </w:t>
      </w:r>
      <w:ins w:id="1" w:author="Cara Brook" w:date="2021-08-29T14:56:00Z">
        <w:r>
          <w:rPr>
            <w:i/>
            <w:iCs/>
            <w:color w:val="000000"/>
          </w:rPr>
          <w:t xml:space="preserve">Betacoronaviruses </w:t>
        </w:r>
        <w:r>
          <w:rPr>
            <w:color w:val="000000"/>
          </w:rPr>
          <w:t>in t</w:t>
        </w:r>
      </w:ins>
      <w:ins w:id="2" w:author="Cara Brook" w:date="2021-08-29T14:57:00Z">
        <w:r>
          <w:rPr>
            <w:color w:val="000000"/>
          </w:rPr>
          <w:t xml:space="preserve">he subgenus </w:t>
        </w:r>
      </w:ins>
      <w:r w:rsidRPr="007F3A7E">
        <w:rPr>
          <w:color w:val="000000"/>
          <w:rPrChange w:id="3" w:author="Cara Brook" w:date="2021-08-29T14:57:00Z">
            <w:rPr>
              <w:i/>
              <w:iCs/>
              <w:color w:val="000000"/>
            </w:rPr>
          </w:rPrChange>
        </w:rPr>
        <w:t>Sarbecovirus</w:t>
      </w:r>
      <w:del w:id="4" w:author="Cara Brook" w:date="2021-08-29T14:57:00Z">
        <w:r w:rsidRPr="006B3F44" w:rsidDel="007F3A7E">
          <w:rPr>
            <w:i/>
            <w:iCs/>
            <w:color w:val="000000"/>
          </w:rPr>
          <w:delText>es</w:delText>
        </w:r>
      </w:del>
      <w:r w:rsidRPr="006B3F44">
        <w:rPr>
          <w:color w:val="000000"/>
        </w:rPr>
        <w:t xml:space="preserve"> have been identified circulating in </w:t>
      </w:r>
      <w:r w:rsidRPr="006B3F44">
        <w:rPr>
          <w:i/>
          <w:iCs/>
          <w:color w:val="000000"/>
        </w:rPr>
        <w:t xml:space="preserve">Rhinolophid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r w:rsidRPr="006B3F44">
        <w:rPr>
          <w:i/>
          <w:iCs/>
          <w:color w:val="000000"/>
        </w:rPr>
        <w:t>Pteropus rufus, Eidolon dupreanum, Rousettus madagascariensis</w:t>
      </w:r>
      <w:r w:rsidRPr="006B3F44">
        <w:rPr>
          <w:color w:val="000000"/>
        </w:rPr>
        <w:t xml:space="preserve">), we carried out metagenomic Next Generation Sequencing on </w:t>
      </w:r>
      <w:del w:id="5" w:author="Cara Brook" w:date="2021-08-29T15:08:00Z">
        <w:r w:rsidRPr="006B3F44" w:rsidDel="00BF1E68">
          <w:rPr>
            <w:color w:val="000000"/>
          </w:rPr>
          <w:delText>a subset of</w:delText>
        </w:r>
        <w:r w:rsidDel="00BF1E68">
          <w:rPr>
            <w:color w:val="000000"/>
          </w:rPr>
          <w:delText xml:space="preserve"> </w:delText>
        </w:r>
      </w:del>
      <w:r>
        <w:rPr>
          <w:color w:val="000000"/>
        </w:rPr>
        <w:t>urine, throat, and</w:t>
      </w:r>
      <w:r w:rsidRPr="006B3F44">
        <w:rPr>
          <w:color w:val="000000"/>
        </w:rPr>
        <w:t xml:space="preserve"> fecal samples obtained from wild-caught individuals. We</w:t>
      </w:r>
      <w:del w:id="6" w:author="Cara Brook" w:date="2021-08-29T15:08:00Z">
        <w:r w:rsidRPr="006B3F44" w:rsidDel="00BF1E68">
          <w:rPr>
            <w:color w:val="000000"/>
          </w:rPr>
          <w:delText xml:space="preserve"> here</w:delText>
        </w:r>
      </w:del>
      <w:r w:rsidRPr="006B3F44">
        <w:rPr>
          <w:color w:val="000000"/>
        </w:rPr>
        <w:t xml:space="preserve"> report detection of </w:t>
      </w:r>
      <w:ins w:id="7" w:author="Cara Brook" w:date="2021-08-29T14:57:00Z">
        <w:r>
          <w:rPr>
            <w:color w:val="000000"/>
          </w:rPr>
          <w:t xml:space="preserve">RNA derived from </w:t>
        </w:r>
      </w:ins>
      <w:r w:rsidRPr="006B3F44">
        <w:rPr>
          <w:i/>
          <w:iCs/>
          <w:color w:val="000000"/>
        </w:rPr>
        <w:t>Betacoronavirus</w:t>
      </w:r>
      <w:r w:rsidRPr="006B3F44">
        <w:rPr>
          <w:color w:val="000000"/>
        </w:rPr>
        <w:t xml:space="preserve"> </w:t>
      </w:r>
      <w:del w:id="8" w:author="Cara Brook" w:date="2021-08-29T14:57:00Z">
        <w:r w:rsidRPr="006B3F44" w:rsidDel="007F3A7E">
          <w:rPr>
            <w:color w:val="000000"/>
          </w:rPr>
          <w:delText>RNA</w:delText>
        </w:r>
      </w:del>
      <w:ins w:id="9" w:author="Cara Brook" w:date="2021-08-29T14:57:00Z">
        <w:r>
          <w:rPr>
            <w:color w:val="000000"/>
          </w:rPr>
          <w:t xml:space="preserve">subgenus </w:t>
        </w:r>
        <w:r w:rsidRPr="0042336E">
          <w:rPr>
            <w:i/>
            <w:iCs/>
            <w:color w:val="000000"/>
            <w:rPrChange w:id="10" w:author="Cara Brook" w:date="2021-08-29T15:23:00Z">
              <w:rPr>
                <w:color w:val="000000"/>
              </w:rPr>
            </w:rPrChange>
          </w:rPr>
          <w:t>Nobecovirus</w:t>
        </w:r>
      </w:ins>
      <w:r w:rsidRPr="006B3F44">
        <w:rPr>
          <w:color w:val="000000"/>
        </w:rPr>
        <w:t xml:space="preserve"> in </w:t>
      </w:r>
      <w:r>
        <w:rPr>
          <w:color w:val="000000"/>
        </w:rPr>
        <w:t xml:space="preserve">fecal </w:t>
      </w:r>
      <w:r w:rsidRPr="006B3F44">
        <w:rPr>
          <w:color w:val="000000"/>
        </w:rPr>
        <w:t xml:space="preserve">samples </w:t>
      </w:r>
      <w:del w:id="11" w:author="Cara Brook" w:date="2021-08-29T15:08:00Z">
        <w:r w:rsidRPr="006B3F44" w:rsidDel="00BF1E68">
          <w:rPr>
            <w:color w:val="000000"/>
          </w:rPr>
          <w:delText xml:space="preserve">derived </w:delText>
        </w:r>
      </w:del>
      <w:r w:rsidRPr="006B3F44">
        <w:rPr>
          <w:color w:val="000000"/>
        </w:rPr>
        <w:t xml:space="preserve">from all three species and describe full genome sequences of novel </w:t>
      </w:r>
      <w:r w:rsidRPr="0042336E">
        <w:rPr>
          <w:i/>
          <w:iCs/>
          <w:color w:val="000000"/>
        </w:rPr>
        <w:t>Nobecoviruses</w:t>
      </w:r>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R. madagascariensis</w:t>
      </w:r>
      <w:ins w:id="12" w:author="Cara Brook" w:date="2021-08-29T14:58:00Z">
        <w:r>
          <w:rPr>
            <w:i/>
            <w:iCs/>
            <w:color w:val="000000"/>
          </w:rPr>
          <w:t xml:space="preserve">. </w:t>
        </w:r>
        <w:r>
          <w:rPr>
            <w:color w:val="000000"/>
          </w:rPr>
          <w:t xml:space="preserve">These novel </w:t>
        </w:r>
        <w:r w:rsidRPr="0042336E">
          <w:rPr>
            <w:i/>
            <w:iCs/>
            <w:color w:val="000000"/>
            <w:rPrChange w:id="13" w:author="Cara Brook" w:date="2021-08-29T15:23:00Z">
              <w:rPr>
                <w:color w:val="000000"/>
              </w:rPr>
            </w:rPrChange>
          </w:rPr>
          <w:t xml:space="preserve">Nobecoviruses </w:t>
        </w:r>
      </w:ins>
      <w:ins w:id="14" w:author="Cara Brook" w:date="2021-08-29T14:35:00Z">
        <w:r>
          <w:rPr>
            <w:color w:val="000000"/>
          </w:rPr>
          <w:t>demonstrate, respectively, Asian and African phylogeographic origins</w:t>
        </w:r>
      </w:ins>
      <w:ins w:id="15" w:author="Cara Brook" w:date="2021-08-29T14:39:00Z">
        <w:r>
          <w:rPr>
            <w:color w:val="000000"/>
          </w:rPr>
          <w:t xml:space="preserve">, mirroring those </w:t>
        </w:r>
      </w:ins>
      <w:ins w:id="16" w:author="Cara Brook" w:date="2021-08-29T14:35:00Z">
        <w:r>
          <w:rPr>
            <w:color w:val="000000"/>
          </w:rPr>
          <w:t>of their fruit bat hosts</w:t>
        </w:r>
      </w:ins>
      <w:ins w:id="17" w:author="Cara Brook" w:date="2021-08-29T15:08:00Z">
        <w:r>
          <w:rPr>
            <w:color w:val="000000"/>
          </w:rPr>
          <w:t>.</w:t>
        </w:r>
      </w:ins>
      <w:ins w:id="18" w:author="Cara Brook" w:date="2021-08-29T14:58:00Z">
        <w:r>
          <w:rPr>
            <w:color w:val="000000"/>
          </w:rPr>
          <w:t xml:space="preserve"> </w:t>
        </w:r>
      </w:ins>
      <w:ins w:id="19" w:author="Cara Brook" w:date="2021-08-29T15:08:00Z">
        <w:r>
          <w:rPr>
            <w:color w:val="000000"/>
          </w:rPr>
          <w:t>B</w:t>
        </w:r>
      </w:ins>
      <w:ins w:id="20" w:author="Cara Brook" w:date="2021-08-29T14:35:00Z">
        <w:r>
          <w:rPr>
            <w:color w:val="000000"/>
          </w:rPr>
          <w:t>ootscan recombination analysis indicates significant genomic reassortment has taken place in the spike, nucleocapsid, and NS7 accessory protein regions of the genome</w:t>
        </w:r>
      </w:ins>
      <w:ins w:id="21" w:author="Cara Brook" w:date="2021-08-29T14:36:00Z">
        <w:r>
          <w:rPr>
            <w:color w:val="000000"/>
          </w:rPr>
          <w:t xml:space="preserve"> for both viruses</w:t>
        </w:r>
        <w:r>
          <w:rPr>
            <w:i/>
            <w:iCs/>
            <w:color w:val="000000"/>
          </w:rPr>
          <w:t xml:space="preserve">. </w:t>
        </w:r>
        <w:r>
          <w:rPr>
            <w:color w:val="000000"/>
          </w:rPr>
          <w:t xml:space="preserve">Given </w:t>
        </w:r>
      </w:ins>
      <w:ins w:id="22" w:author="Cara Brook" w:date="2021-08-29T14:40:00Z">
        <w:r>
          <w:rPr>
            <w:color w:val="000000"/>
          </w:rPr>
          <w:t xml:space="preserve">the </w:t>
        </w:r>
      </w:ins>
      <w:ins w:id="23" w:author="Cara Brook" w:date="2021-08-29T14:59:00Z">
        <w:r>
          <w:rPr>
            <w:color w:val="000000"/>
          </w:rPr>
          <w:t xml:space="preserve">frequency with which </w:t>
        </w:r>
      </w:ins>
      <w:ins w:id="24" w:author="Cara Brook" w:date="2021-08-29T14:40:00Z">
        <w:r>
          <w:rPr>
            <w:color w:val="000000"/>
          </w:rPr>
          <w:t>coronaviruses</w:t>
        </w:r>
      </w:ins>
      <w:ins w:id="25" w:author="Cara Brook" w:date="2021-08-29T14:56:00Z">
        <w:r>
          <w:rPr>
            <w:color w:val="000000"/>
          </w:rPr>
          <w:t>, including</w:t>
        </w:r>
      </w:ins>
      <w:ins w:id="26" w:author="Cara Brook" w:date="2021-08-29T14:40:00Z">
        <w:r>
          <w:rPr>
            <w:color w:val="000000"/>
          </w:rPr>
          <w:t xml:space="preserve"> </w:t>
        </w:r>
      </w:ins>
      <w:ins w:id="27" w:author="Cara Brook" w:date="2021-08-29T14:56:00Z">
        <w:r>
          <w:rPr>
            <w:color w:val="000000"/>
          </w:rPr>
          <w:t>Nobecoviruses</w:t>
        </w:r>
      </w:ins>
      <w:ins w:id="28" w:author="Cara Brook" w:date="2021-08-29T14:58:00Z">
        <w:r>
          <w:rPr>
            <w:color w:val="000000"/>
          </w:rPr>
          <w:t xml:space="preserve">, </w:t>
        </w:r>
      </w:ins>
      <w:ins w:id="29" w:author="Cara Brook" w:date="2021-08-29T15:00:00Z">
        <w:r>
          <w:rPr>
            <w:color w:val="000000"/>
          </w:rPr>
          <w:t xml:space="preserve">are known to </w:t>
        </w:r>
      </w:ins>
      <w:ins w:id="30" w:author="Cara Brook" w:date="2021-08-29T14:40:00Z">
        <w:r>
          <w:rPr>
            <w:color w:val="000000"/>
          </w:rPr>
          <w:t>recombin</w:t>
        </w:r>
      </w:ins>
      <w:ins w:id="31" w:author="Cara Brook" w:date="2021-08-29T15:00:00Z">
        <w:r>
          <w:rPr>
            <w:color w:val="000000"/>
          </w:rPr>
          <w:t>e</w:t>
        </w:r>
      </w:ins>
      <w:ins w:id="32" w:author="Cara Brook" w:date="2021-08-29T15:03:00Z">
        <w:r>
          <w:rPr>
            <w:color w:val="000000"/>
          </w:rPr>
          <w:t xml:space="preserve">, </w:t>
        </w:r>
      </w:ins>
      <w:ins w:id="33" w:author="Cara Brook" w:date="2021-08-29T15:00:00Z">
        <w:r>
          <w:rPr>
            <w:color w:val="000000"/>
          </w:rPr>
          <w:t xml:space="preserve">these findings </w:t>
        </w:r>
      </w:ins>
      <w:ins w:id="34" w:author="Cara Brook" w:date="2021-08-29T15:10:00Z">
        <w:r>
          <w:rPr>
            <w:color w:val="000000"/>
          </w:rPr>
          <w:t xml:space="preserve">emphasize </w:t>
        </w:r>
      </w:ins>
      <w:ins w:id="35" w:author="Cara Brook" w:date="2021-08-29T15:01:00Z">
        <w:r>
          <w:rPr>
            <w:color w:val="000000"/>
          </w:rPr>
          <w:t xml:space="preserve">the need for </w:t>
        </w:r>
      </w:ins>
      <w:ins w:id="36" w:author="Cara Brook" w:date="2021-08-29T15:02:00Z">
        <w:r>
          <w:rPr>
            <w:color w:val="000000"/>
          </w:rPr>
          <w:t>more extensive coronavirus surveillance among wild bats in Africa</w:t>
        </w:r>
      </w:ins>
      <w:ins w:id="37" w:author="Cara Brook" w:date="2021-08-29T15:24:00Z">
        <w:r>
          <w:rPr>
            <w:color w:val="000000"/>
          </w:rPr>
          <w:t xml:space="preserve"> to document</w:t>
        </w:r>
      </w:ins>
      <w:ins w:id="38" w:author="Cara Brook" w:date="2021-08-29T15:11:00Z">
        <w:r>
          <w:rPr>
            <w:color w:val="000000"/>
          </w:rPr>
          <w:t xml:space="preserve"> the availability of </w:t>
        </w:r>
      </w:ins>
      <w:ins w:id="39" w:author="Cara Brook" w:date="2021-08-29T15:24:00Z">
        <w:r>
          <w:rPr>
            <w:color w:val="000000"/>
          </w:rPr>
          <w:t>viral</w:t>
        </w:r>
      </w:ins>
      <w:ins w:id="40" w:author="Cara Brook" w:date="2021-08-29T15:11:00Z">
        <w:r>
          <w:rPr>
            <w:color w:val="000000"/>
          </w:rPr>
          <w:t xml:space="preserve"> sequences</w:t>
        </w:r>
      </w:ins>
      <w:ins w:id="41" w:author="Cara Brook" w:date="2021-08-29T15:14:00Z">
        <w:r>
          <w:rPr>
            <w:color w:val="000000"/>
          </w:rPr>
          <w:t xml:space="preserve"> </w:t>
        </w:r>
      </w:ins>
      <w:ins w:id="42" w:author="Cara Brook" w:date="2021-08-29T15:24:00Z">
        <w:r>
          <w:rPr>
            <w:color w:val="000000"/>
          </w:rPr>
          <w:t>capable of</w:t>
        </w:r>
      </w:ins>
      <w:ins w:id="43" w:author="Cara Brook" w:date="2021-08-29T15:11:00Z">
        <w:r>
          <w:rPr>
            <w:color w:val="000000"/>
          </w:rPr>
          <w:t xml:space="preserve"> infect</w:t>
        </w:r>
      </w:ins>
      <w:ins w:id="44" w:author="Cara Brook" w:date="2021-08-29T15:24:00Z">
        <w:r>
          <w:rPr>
            <w:color w:val="000000"/>
          </w:rPr>
          <w:t>ing</w:t>
        </w:r>
      </w:ins>
      <w:ins w:id="45" w:author="Cara Brook" w:date="2021-08-29T15:11:00Z">
        <w:r>
          <w:rPr>
            <w:color w:val="000000"/>
          </w:rPr>
          <w:t xml:space="preserve"> human hosts</w:t>
        </w:r>
      </w:ins>
      <w:ins w:id="46" w:author="Cara Brook" w:date="2021-08-29T15:04:00Z">
        <w:r>
          <w:rPr>
            <w:color w:val="000000"/>
          </w:rPr>
          <w:t xml:space="preserve">. </w:t>
        </w:r>
      </w:ins>
      <w:ins w:id="47" w:author="Cara Brook" w:date="2021-08-29T15:05:00Z">
        <w:r>
          <w:rPr>
            <w:color w:val="000000"/>
          </w:rPr>
          <w:t xml:space="preserve">Madagascar </w:t>
        </w:r>
      </w:ins>
      <w:ins w:id="48" w:author="Cara Brook" w:date="2021-08-29T15:12:00Z">
        <w:r>
          <w:rPr>
            <w:color w:val="000000"/>
          </w:rPr>
          <w:t>offers</w:t>
        </w:r>
      </w:ins>
      <w:ins w:id="49" w:author="Cara Brook" w:date="2021-08-29T15:05:00Z">
        <w:r>
          <w:rPr>
            <w:color w:val="000000"/>
          </w:rPr>
          <w:t xml:space="preserve"> a unique phylogeographic </w:t>
        </w:r>
      </w:ins>
      <w:ins w:id="50" w:author="Cara Brook" w:date="2021-08-29T15:13:00Z">
        <w:r>
          <w:rPr>
            <w:color w:val="000000"/>
          </w:rPr>
          <w:t>nexus</w:t>
        </w:r>
      </w:ins>
      <w:ins w:id="51" w:author="Cara Brook" w:date="2021-08-29T15:05:00Z">
        <w:r>
          <w:rPr>
            <w:color w:val="000000"/>
          </w:rPr>
          <w:t xml:space="preserve"> of bats and viruses with both Asian and African phylogeographic origins</w:t>
        </w:r>
      </w:ins>
      <w:ins w:id="52" w:author="Cara Brook" w:date="2021-08-29T15:06:00Z">
        <w:r>
          <w:rPr>
            <w:color w:val="000000"/>
          </w:rPr>
          <w:t>, offering opportunities for unprecedented mixing of viral groups. As bats are consumed widely across the island for subsistence, understanding the landscape of pote</w:t>
        </w:r>
      </w:ins>
      <w:ins w:id="53" w:author="Cara Brook" w:date="2021-08-29T15:07:00Z">
        <w:r>
          <w:rPr>
            <w:color w:val="000000"/>
          </w:rPr>
          <w:t xml:space="preserve">ntially zoonotic coronavirus circulation </w:t>
        </w:r>
      </w:ins>
      <w:ins w:id="54" w:author="Cara Brook" w:date="2021-08-29T15:13:00Z">
        <w:r>
          <w:rPr>
            <w:color w:val="000000"/>
          </w:rPr>
          <w:t>will be</w:t>
        </w:r>
      </w:ins>
      <w:ins w:id="55" w:author="Cara Brook" w:date="2021-08-29T15:07:00Z">
        <w:r>
          <w:rPr>
            <w:color w:val="000000"/>
          </w:rPr>
          <w:t xml:space="preserve"> essential to mitigating future zoonotic threats.</w:t>
        </w:r>
      </w:ins>
    </w:p>
    <w:p w14:paraId="6269E743" w14:textId="77777777" w:rsidR="00127389" w:rsidRPr="006B3F44" w:rsidDel="00BF1E68" w:rsidRDefault="00127389" w:rsidP="00D93F80">
      <w:pPr>
        <w:rPr>
          <w:del w:id="56" w:author="Cara Brook" w:date="2021-08-29T15:07:00Z"/>
          <w:color w:val="000000"/>
        </w:rPr>
      </w:pPr>
      <w:del w:id="57" w:author="Cara Brook" w:date="2021-08-29T14:36:00Z">
        <w:r w:rsidRPr="006B3F44" w:rsidDel="00996157">
          <w:rPr>
            <w:i/>
            <w:iCs/>
            <w:color w:val="000000"/>
          </w:rPr>
          <w:lastRenderedPageBreak/>
          <w:delText xml:space="preserve">. </w:delText>
        </w:r>
      </w:del>
      <w:del w:id="58" w:author="Cara Brook" w:date="2021-08-29T15:07:00Z">
        <w:r w:rsidRPr="006B3F44" w:rsidDel="00BF1E68">
          <w:rPr>
            <w:color w:val="000000"/>
          </w:rPr>
          <w:delText>We discuss the implications of these findings in light of coronavirus capacity for recombination, the global circulation of SARS-CoV-2, and the frequency of bat-human contacts in Madagascar</w:delText>
        </w:r>
        <w:r w:rsidRPr="006B3F44" w:rsidDel="00BF1E68">
          <w:rPr>
            <w:i/>
            <w:iCs/>
            <w:color w:val="000000"/>
          </w:rPr>
          <w:delText>.</w:delText>
        </w:r>
      </w:del>
    </w:p>
    <w:p w14:paraId="13D9DAB9" w14:textId="77777777" w:rsidR="00127389" w:rsidRPr="006B3F44" w:rsidDel="00BF1E68" w:rsidRDefault="00127389" w:rsidP="00A60EE4">
      <w:pPr>
        <w:rPr>
          <w:del w:id="59" w:author="Cara Brook" w:date="2021-08-29T15:07:00Z"/>
        </w:rPr>
      </w:pPr>
      <w:del w:id="60" w:author="Cara Brook" w:date="2021-08-29T15:07:00Z">
        <w:r w:rsidDel="00BF1E68">
          <w:delText>predilection</w:delText>
        </w:r>
      </w:del>
    </w:p>
    <w:p w14:paraId="27A89578" w14:textId="77777777" w:rsidR="00127389" w:rsidRPr="006B3F44" w:rsidRDefault="00127389" w:rsidP="00A60EE4">
      <w:pPr>
        <w:rPr>
          <w:b/>
          <w:bCs/>
        </w:rPr>
      </w:pPr>
      <w:r w:rsidRPr="006B3F44">
        <w:rPr>
          <w:b/>
          <w:bCs/>
        </w:rPr>
        <w:t xml:space="preserve">Introduction </w:t>
      </w:r>
    </w:p>
    <w:p w14:paraId="097AE128" w14:textId="1D16D8B1" w:rsidR="00127389" w:rsidRDefault="00127389" w:rsidP="00A60EE4">
      <w:pPr>
        <w:rPr>
          <w:ins w:id="61" w:author="Cara Brook" w:date="2021-08-29T16:25:00Z"/>
        </w:rPr>
      </w:pPr>
      <w:r w:rsidRPr="006B3F44">
        <w:t xml:space="preserve">In the past 20 years, </w:t>
      </w:r>
      <w:ins w:id="62" w:author="Cara Brook" w:date="2021-08-29T15:15:00Z">
        <w:r>
          <w:t xml:space="preserve">bat-derived </w:t>
        </w:r>
      </w:ins>
      <w:r w:rsidRPr="006B3F44">
        <w:t xml:space="preserve">coronaviruses </w:t>
      </w:r>
      <w:ins w:id="63" w:author="Cara Brook" w:date="2021-08-29T15:15:00Z">
        <w:r>
          <w:t>SARS-CoV</w:t>
        </w:r>
      </w:ins>
      <w:ins w:id="64" w:author="Cara Brook" w:date="2021-08-29T15:16:00Z">
        <w:r>
          <w:t xml:space="preserve">, </w:t>
        </w:r>
      </w:ins>
      <w:ins w:id="65" w:author="Cara Brook" w:date="2021-08-29T15:15:00Z">
        <w:r>
          <w:t>MERS-CoV</w:t>
        </w:r>
      </w:ins>
      <w:ins w:id="66" w:author="Cara Brook" w:date="2021-08-29T15:16:00Z">
        <w:r>
          <w:t>,</w:t>
        </w:r>
      </w:ins>
      <w:ins w:id="67" w:author="Cara Brook" w:date="2021-08-29T15:17:00Z">
        <w:r>
          <w:t xml:space="preserve"> and SARS-CoV-2</w:t>
        </w:r>
      </w:ins>
      <w:ins w:id="68" w:author="Cara Brook" w:date="2021-08-29T15:16:00Z">
        <w:r>
          <w:t xml:space="preserve"> have been responsible for </w:t>
        </w:r>
      </w:ins>
      <w:del w:id="69" w:author="Cara Brook" w:date="2021-08-29T15:16:00Z">
        <w:r w:rsidRPr="006B3F44" w:rsidDel="0042336E">
          <w:delText xml:space="preserve">have been the causative agent behind </w:delText>
        </w:r>
      </w:del>
      <w:r w:rsidRPr="006B3F44">
        <w:t>two deadly epidemics</w:t>
      </w:r>
      <w:ins w:id="70" w:author="Cara Brook" w:date="2021-08-29T15:17:00Z">
        <w:r>
          <w:t xml:space="preserve"> </w:t>
        </w:r>
      </w:ins>
      <w:del w:id="71" w:author="Cara Brook" w:date="2021-08-29T15:16:00Z">
        <w:r w:rsidRPr="006B3F44" w:rsidDel="0042336E">
          <w:delText xml:space="preserve"> (SARS-CoV-1, MERS-CoV, </w:delText>
        </w:r>
      </w:del>
      <w:r w:rsidRPr="006B3F44">
        <w:t xml:space="preserve">and the ongoing </w:t>
      </w:r>
      <w:ins w:id="72" w:author="Cara Brook" w:date="2021-08-29T15:17:00Z">
        <w:r>
          <w:t>COVID-19 pandemic</w:t>
        </w:r>
      </w:ins>
      <w:ins w:id="73" w:author="Cara Brook" w:date="2021-08-29T16:07:00Z">
        <w:r>
          <w:t xml:space="preserve"> </w:t>
        </w:r>
      </w:ins>
      <w:sdt>
        <w:sdtPr>
          <w:rPr>
            <w:color w:val="000000"/>
          </w:rPr>
          <w:tag w:val="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1682959110"/>
          <w:placeholder>
            <w:docPart w:val="DefaultPlaceholder_-1854013440"/>
          </w:placeholder>
        </w:sdtPr>
        <w:sdtEndPr/>
        <w:sdtContent>
          <w:r w:rsidR="00B17D67" w:rsidRPr="00B17D67">
            <w:rPr>
              <w:color w:val="000000"/>
            </w:rPr>
            <w:t>(1–4)</w:t>
          </w:r>
        </w:sdtContent>
      </w:sdt>
      <w:ins w:id="74" w:author="Cara Brook" w:date="2021-08-29T16:13:00Z">
        <w:r>
          <w:t>.</w:t>
        </w:r>
      </w:ins>
      <w:ins w:id="75" w:author="Cara Brook" w:date="2021-08-29T16:07:00Z">
        <w:r>
          <w:t xml:space="preserve"> </w:t>
        </w:r>
      </w:ins>
      <w:del w:id="76" w:author="Cara Brook" w:date="2021-08-29T15:17:00Z">
        <w:r w:rsidRPr="006B3F44" w:rsidDel="0042336E">
          <w:delText>pandemic caused by SARS-CoV-2</w:delText>
        </w:r>
      </w:del>
      <w:del w:id="77" w:author="Cara Brook" w:date="2021-08-29T16:13:00Z">
        <w:r w:rsidRPr="006B3F44" w:rsidDel="00E170CD">
          <w:delText>.</w:delText>
        </w:r>
      </w:del>
      <w:r w:rsidRPr="006B3F44">
        <w:t xml:space="preserve"> These coronaviruses</w:t>
      </w:r>
      <w:ins w:id="78" w:author="Cara Brook" w:date="2021-08-29T15:17:00Z">
        <w:r>
          <w:t xml:space="preserve"> (CoVs)</w:t>
        </w:r>
      </w:ins>
      <w:r w:rsidRPr="006B3F44">
        <w:t xml:space="preserve"> are members of the </w:t>
      </w:r>
      <w:r w:rsidRPr="006B3F44">
        <w:rPr>
          <w:i/>
          <w:iCs/>
        </w:rPr>
        <w:t>Betacoronavirus</w:t>
      </w:r>
      <w:r w:rsidRPr="006B3F44">
        <w:t xml:space="preserve"> genus, which</w:t>
      </w:r>
      <w:ins w:id="79" w:author="Cara Brook" w:date="2021-08-29T15:18:00Z">
        <w:r>
          <w:t xml:space="preserve">, along with </w:t>
        </w:r>
      </w:ins>
      <w:ins w:id="80" w:author="Cara Brook" w:date="2021-08-29T15:25:00Z">
        <w:r>
          <w:t xml:space="preserve">genus </w:t>
        </w:r>
        <w:r w:rsidRPr="00CE1DBA">
          <w:rPr>
            <w:i/>
            <w:iCs/>
            <w:rPrChange w:id="81" w:author="Cara Brook" w:date="2021-08-29T15:25:00Z">
              <w:rPr/>
            </w:rPrChange>
          </w:rPr>
          <w:t>A</w:t>
        </w:r>
      </w:ins>
      <w:ins w:id="82" w:author="Cara Brook" w:date="2021-08-29T15:18:00Z">
        <w:r w:rsidRPr="00CE1DBA">
          <w:rPr>
            <w:i/>
            <w:iCs/>
            <w:rPrChange w:id="83" w:author="Cara Brook" w:date="2021-08-29T15:25:00Z">
              <w:rPr/>
            </w:rPrChange>
          </w:rPr>
          <w:t>lphacoronavirus</w:t>
        </w:r>
        <w:r>
          <w:t>,</w:t>
        </w:r>
      </w:ins>
      <w:r w:rsidRPr="006B3F44">
        <w:t xml:space="preserve"> are </w:t>
      </w:r>
      <w:ins w:id="84" w:author="Cara Brook" w:date="2021-08-29T16:07:00Z">
        <w:r>
          <w:t xml:space="preserve">primarily </w:t>
        </w:r>
      </w:ins>
      <w:r w:rsidRPr="006B3F44">
        <w:t>associated with bat hosts</w:t>
      </w:r>
      <w:sdt>
        <w:sdtPr>
          <w:rPr>
            <w:color w:val="000000"/>
          </w:rPr>
          <w:tag w:val="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483000319"/>
          <w:placeholder>
            <w:docPart w:val="DefaultPlaceholder_-1854013440"/>
          </w:placeholder>
        </w:sdtPr>
        <w:sdtEndPr/>
        <w:sdtContent>
          <w:r w:rsidR="00B17D67" w:rsidRPr="00B17D67">
            <w:rPr>
              <w:color w:val="000000"/>
            </w:rPr>
            <w:t>(1–4)</w:t>
          </w:r>
        </w:sdtContent>
      </w:sdt>
      <w:del w:id="85" w:author="Cara Brook" w:date="2021-08-29T15:25:00Z">
        <w:r w:rsidRPr="006B3F44" w:rsidDel="00CE1DBA">
          <w:delText>, along with alphacoronaviruses</w:delText>
        </w:r>
      </w:del>
      <w:ins w:id="86" w:author="Cara Brook" w:date="2021-08-29T15:25:00Z">
        <w:r>
          <w:t xml:space="preserve">; </w:t>
        </w:r>
      </w:ins>
      <w:ins w:id="87" w:author="Cara Brook" w:date="2021-08-29T15:26:00Z">
        <w:r>
          <w:t xml:space="preserve">the remaining CoV genera, </w:t>
        </w:r>
      </w:ins>
      <w:ins w:id="88" w:author="Cara Brook" w:date="2021-08-29T15:25:00Z">
        <w:r>
          <w:rPr>
            <w:i/>
            <w:iCs/>
          </w:rPr>
          <w:t>Gamma</w:t>
        </w:r>
      </w:ins>
      <w:ins w:id="89" w:author="Cara Brook" w:date="2021-08-29T15:26:00Z">
        <w:r>
          <w:rPr>
            <w:i/>
            <w:iCs/>
          </w:rPr>
          <w:t xml:space="preserve">coronavirus and Deltacoronavirus, </w:t>
        </w:r>
        <w:r>
          <w:t>are typically hosted by birds</w:t>
        </w:r>
      </w:ins>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
          <w:id w:val="421526074"/>
          <w:placeholder>
            <w:docPart w:val="DefaultPlaceholder_-1854013440"/>
          </w:placeholder>
        </w:sdtPr>
        <w:sdtEndPr/>
        <w:sdtContent>
          <w:r w:rsidR="00B17D67" w:rsidRPr="00B17D67">
            <w:rPr>
              <w:color w:val="000000"/>
            </w:rPr>
            <w:t>(5)</w:t>
          </w:r>
        </w:sdtContent>
      </w:sdt>
      <w:ins w:id="90" w:author="Cara Brook" w:date="2021-08-29T15:27:00Z">
        <w:r>
          <w:t>.</w:t>
        </w:r>
      </w:ins>
      <w:del w:id="91" w:author="Cara Brook" w:date="2021-08-29T15:25:00Z">
        <w:r w:rsidRPr="006B3F44" w:rsidDel="00CE1DBA">
          <w:delText>.</w:delText>
        </w:r>
      </w:del>
      <w:r w:rsidRPr="006B3F44">
        <w:t xml:space="preserve"> The </w:t>
      </w:r>
      <w:r w:rsidRPr="006B3F44">
        <w:rPr>
          <w:i/>
          <w:iCs/>
        </w:rPr>
        <w:t>Betacoronavirus</w:t>
      </w:r>
      <w:r w:rsidRPr="006B3F44">
        <w:t xml:space="preserve"> group can be further broken down into bat-associated subgenera </w:t>
      </w:r>
      <w:r w:rsidRPr="006B3F44">
        <w:rPr>
          <w:i/>
          <w:iCs/>
        </w:rPr>
        <w:t>Sarbecovirus</w:t>
      </w:r>
      <w:r w:rsidRPr="006B3F44">
        <w:t xml:space="preserve"> (hosted by </w:t>
      </w:r>
      <w:ins w:id="92" w:author="Cara Brook" w:date="2021-08-29T16:02:00Z">
        <w:r>
          <w:t xml:space="preserve">bats in family </w:t>
        </w:r>
      </w:ins>
      <w:r w:rsidRPr="00FD7485">
        <w:rPr>
          <w:rPrChange w:id="93" w:author="Cara Brook" w:date="2021-08-29T17:56:00Z">
            <w:rPr>
              <w:i/>
              <w:iCs/>
            </w:rPr>
          </w:rPrChange>
        </w:rPr>
        <w:t>Rhinoloph</w:t>
      </w:r>
      <w:ins w:id="94" w:author="Cara Brook" w:date="2021-08-29T16:02:00Z">
        <w:r w:rsidRPr="00FD7485">
          <w:rPr>
            <w:rPrChange w:id="95" w:author="Cara Brook" w:date="2021-08-29T17:56:00Z">
              <w:rPr>
                <w:i/>
                <w:iCs/>
              </w:rPr>
            </w:rPrChange>
          </w:rPr>
          <w:t>idae</w:t>
        </w:r>
      </w:ins>
      <w:del w:id="96" w:author="Cara Brook" w:date="2021-08-29T16:02:00Z">
        <w:r w:rsidRPr="006B3F44" w:rsidDel="005869E8">
          <w:rPr>
            <w:i/>
            <w:iCs/>
          </w:rPr>
          <w:delText>us</w:delText>
        </w:r>
      </w:del>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
          <w:id w:val="-1946917197"/>
          <w:placeholder>
            <w:docPart w:val="DefaultPlaceholder_-1854013440"/>
          </w:placeholder>
        </w:sdtPr>
        <w:sdtEndPr>
          <w:rPr>
            <w:iCs w:val="0"/>
          </w:rPr>
        </w:sdtEndPr>
        <w:sdtContent>
          <w:r w:rsidR="00B17D67" w:rsidRPr="00B17D67">
            <w:rPr>
              <w:color w:val="000000"/>
            </w:rPr>
            <w:t>(6,7)</w:t>
          </w:r>
        </w:sdtContent>
      </w:sdt>
      <w:del w:id="97" w:author="Cara Brook" w:date="2021-08-29T15:58:00Z">
        <w:r w:rsidRPr="006B3F44" w:rsidDel="00F35C91">
          <w:delText xml:space="preserve"> spp</w:delText>
        </w:r>
      </w:del>
      <w:ins w:id="98" w:author="Cara Brook" w:date="2021-08-29T15:59:00Z">
        <w:r>
          <w:t>)</w:t>
        </w:r>
      </w:ins>
      <w:del w:id="99" w:author="Cara Brook" w:date="2021-08-29T15:59:00Z">
        <w:r w:rsidRPr="006B3F44" w:rsidDel="00F35C91">
          <w:delText>)</w:delText>
        </w:r>
      </w:del>
      <w:r w:rsidRPr="006B3F44">
        <w:t xml:space="preserve">, </w:t>
      </w:r>
      <w:r w:rsidRPr="006B3F44">
        <w:rPr>
          <w:i/>
          <w:iCs/>
        </w:rPr>
        <w:t>Merbecovirus</w:t>
      </w:r>
      <w:del w:id="100" w:author="Cara Brook" w:date="2021-08-29T16:30:00Z">
        <w:r w:rsidRPr="006B3F44" w:rsidDel="0046245D">
          <w:rPr>
            <w:i/>
            <w:iCs/>
          </w:rPr>
          <w:delText>es</w:delText>
        </w:r>
      </w:del>
      <w:r w:rsidRPr="006B3F44">
        <w:t xml:space="preserve"> (hosted by </w:t>
      </w:r>
      <w:ins w:id="101" w:author="Cara Brook" w:date="2021-08-29T16:02:00Z">
        <w:r>
          <w:t xml:space="preserve">bats in family </w:t>
        </w:r>
        <w:r w:rsidRPr="00FD7485">
          <w:rPr>
            <w:rPrChange w:id="102" w:author="Cara Brook" w:date="2021-08-29T17:56:00Z">
              <w:rPr>
                <w:i/>
                <w:iCs/>
              </w:rPr>
            </w:rPrChange>
          </w:rPr>
          <w:t>Vespertilionidae</w:t>
        </w:r>
        <w:r>
          <w:rPr>
            <w:i/>
            <w:iCs/>
          </w:rPr>
          <w:t xml:space="preserve"> </w:t>
        </w:r>
      </w:ins>
      <w:del w:id="103" w:author="Cara Brook" w:date="2021-08-29T16:02:00Z">
        <w:r w:rsidRPr="006B3F44" w:rsidDel="005869E8">
          <w:rPr>
            <w:i/>
            <w:iCs/>
          </w:rPr>
          <w:delText>Pipistrellus</w:delText>
        </w:r>
        <w:r w:rsidRPr="006B3F44" w:rsidDel="005869E8">
          <w:delText xml:space="preserve"> and </w:delText>
        </w:r>
        <w:r w:rsidRPr="006B3F44" w:rsidDel="005869E8">
          <w:rPr>
            <w:i/>
            <w:iCs/>
          </w:rPr>
          <w:delText>Tylonycteris</w:delText>
        </w:r>
        <w:r w:rsidRPr="006B3F44" w:rsidDel="005869E8">
          <w:delText xml:space="preserve"> spp.</w:delText>
        </w:r>
      </w:del>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1630162413"/>
          <w:placeholder>
            <w:docPart w:val="DefaultPlaceholder_-1854013440"/>
          </w:placeholder>
        </w:sdtPr>
        <w:sdtEndPr/>
        <w:sdtContent>
          <w:r w:rsidR="00B17D67" w:rsidRPr="00B17D67">
            <w:rPr>
              <w:color w:val="000000"/>
            </w:rPr>
            <w:t>(8–10)</w:t>
          </w:r>
        </w:sdtContent>
      </w:sdt>
      <w:ins w:id="104" w:author="Cara Brook" w:date="2021-08-29T16:02:00Z">
        <w:r>
          <w:t>)</w:t>
        </w:r>
      </w:ins>
      <w:del w:id="105" w:author="Cara Brook" w:date="2021-08-29T15:58:00Z">
        <w:r w:rsidRPr="006B3F44" w:rsidDel="00F35C91">
          <w:delText>)</w:delText>
        </w:r>
      </w:del>
      <w:r w:rsidRPr="006B3F44">
        <w:t xml:space="preserve">, </w:t>
      </w:r>
      <w:r w:rsidRPr="006B3F44">
        <w:rPr>
          <w:i/>
          <w:iCs/>
        </w:rPr>
        <w:t>Nobecovirus</w:t>
      </w:r>
      <w:r w:rsidRPr="006B3F44">
        <w:t xml:space="preserve"> (hosted by</w:t>
      </w:r>
      <w:ins w:id="106" w:author="Cara Brook" w:date="2021-08-29T16:02:00Z">
        <w:r>
          <w:t xml:space="preserve"> bats in family </w:t>
        </w:r>
        <w:r w:rsidRPr="00FD7485">
          <w:rPr>
            <w:iCs/>
            <w:rPrChange w:id="107" w:author="Cara Brook" w:date="2021-08-29T17:56:00Z">
              <w:rPr>
                <w:i/>
              </w:rPr>
            </w:rPrChange>
          </w:rPr>
          <w:t>Pteropodidae</w:t>
        </w:r>
      </w:ins>
      <w:del w:id="108" w:author="Cara Brook" w:date="2021-08-29T16:02:00Z">
        <w:r w:rsidRPr="006B3F44" w:rsidDel="005869E8">
          <w:delText xml:space="preserve"> </w:delText>
        </w:r>
        <w:r w:rsidRPr="006B3F44" w:rsidDel="005869E8">
          <w:rPr>
            <w:i/>
            <w:iCs/>
          </w:rPr>
          <w:delText>Eidolon</w:delText>
        </w:r>
        <w:r w:rsidRPr="006B3F44" w:rsidDel="005869E8">
          <w:delText xml:space="preserve"> and </w:delText>
        </w:r>
        <w:r w:rsidRPr="006B3F44" w:rsidDel="005869E8">
          <w:rPr>
            <w:i/>
            <w:iCs/>
          </w:rPr>
          <w:delText>Rousettus</w:delText>
        </w:r>
        <w:r w:rsidRPr="006B3F44" w:rsidDel="005869E8">
          <w:delText xml:space="preserve"> </w:delText>
        </w:r>
      </w:del>
      <w:sdt>
        <w:sdtPr>
          <w:rPr>
            <w:color w:val="000000"/>
          </w:rPr>
          <w:tag w:val="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
          <w:id w:val="-65187565"/>
          <w:placeholder>
            <w:docPart w:val="DefaultPlaceholder_-1854013440"/>
          </w:placeholder>
        </w:sdtPr>
        <w:sdtEndPr/>
        <w:sdtContent>
          <w:r w:rsidR="00B17D67" w:rsidRPr="00B17D67">
            <w:rPr>
              <w:color w:val="000000"/>
            </w:rPr>
            <w:t>(11–13)</w:t>
          </w:r>
        </w:sdtContent>
      </w:sdt>
      <w:del w:id="109" w:author="Cara Brook" w:date="2021-08-29T16:00:00Z">
        <w:r w:rsidRPr="006B3F44" w:rsidDel="00F35C91">
          <w:delText>spp.</w:delText>
        </w:r>
      </w:del>
      <w:r w:rsidRPr="006B3F44">
        <w:t xml:space="preserve">), </w:t>
      </w:r>
      <w:ins w:id="110" w:author="Cara Brook" w:date="2021-08-29T16:05:00Z">
        <w:r>
          <w:t xml:space="preserve">and </w:t>
        </w:r>
      </w:ins>
      <w:r w:rsidRPr="006B3F44">
        <w:rPr>
          <w:i/>
          <w:iCs/>
        </w:rPr>
        <w:t xml:space="preserve">Hibecovirus </w:t>
      </w:r>
      <w:r w:rsidRPr="006B3F44">
        <w:t>(hosted by</w:t>
      </w:r>
      <w:ins w:id="111" w:author="Cara Brook" w:date="2021-08-29T16:02:00Z">
        <w:r>
          <w:t xml:space="preserve"> bats in</w:t>
        </w:r>
      </w:ins>
      <w:ins w:id="112" w:author="Cara Brook" w:date="2021-08-29T16:03:00Z">
        <w:r>
          <w:t xml:space="preserve"> family Hipposideridae</w:t>
        </w:r>
      </w:ins>
      <w:del w:id="113" w:author="Cara Brook" w:date="2021-08-29T16:03:00Z">
        <w:r w:rsidRPr="006B3F44" w:rsidDel="005869E8">
          <w:delText xml:space="preserve"> </w:delText>
        </w:r>
        <w:r w:rsidRPr="006B3F44" w:rsidDel="005869E8">
          <w:rPr>
            <w:i/>
            <w:iCs/>
          </w:rPr>
          <w:delText>Hipposideros</w:delText>
        </w:r>
        <w:r w:rsidRPr="006B3F44" w:rsidDel="005869E8">
          <w:delText xml:space="preserve"> spp.</w:delText>
        </w:r>
      </w:del>
      <w:del w:id="114" w:author="Cara Brook" w:date="2021-08-29T16:00:00Z">
        <w:r w:rsidRPr="006B3F44" w:rsidDel="00F35C91">
          <w:delText>)</w:delText>
        </w:r>
      </w:del>
      <w:del w:id="115" w:author="Cara Brook" w:date="2021-08-29T16:03:00Z">
        <w:r w:rsidRPr="006B3F44" w:rsidDel="005869E8">
          <w:delText>,</w:delText>
        </w:r>
      </w:del>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
          <w:id w:val="-1962562175"/>
          <w:placeholder>
            <w:docPart w:val="DefaultPlaceholder_-1854013440"/>
          </w:placeholder>
        </w:sdtPr>
        <w:sdtEndPr/>
        <w:sdtContent>
          <w:r w:rsidR="00B17D67" w:rsidRPr="00B17D67">
            <w:rPr>
              <w:color w:val="000000"/>
            </w:rPr>
            <w:t>(14,15)</w:t>
          </w:r>
        </w:sdtContent>
      </w:sdt>
      <w:ins w:id="116" w:author="Cara Brook" w:date="2021-08-29T16:05:00Z">
        <w:r>
          <w:t xml:space="preserve">. The final </w:t>
        </w:r>
        <w:r>
          <w:rPr>
            <w:i/>
            <w:iCs/>
          </w:rPr>
          <w:t xml:space="preserve">Betacoronavirus </w:t>
        </w:r>
        <w:r>
          <w:t>subgenus,</w:t>
        </w:r>
      </w:ins>
      <w:del w:id="117" w:author="Cara Brook" w:date="2021-08-29T16:05:00Z">
        <w:r w:rsidRPr="006B3F44" w:rsidDel="005869E8">
          <w:delText xml:space="preserve"> and</w:delText>
        </w:r>
      </w:del>
      <w:r w:rsidRPr="006B3F44">
        <w:t xml:space="preserve"> </w:t>
      </w:r>
      <w:del w:id="118" w:author="Cara Brook" w:date="2021-08-29T16:03:00Z">
        <w:r w:rsidRPr="006B3F44" w:rsidDel="005869E8">
          <w:delText xml:space="preserve">non-bat associated </w:delText>
        </w:r>
      </w:del>
      <w:del w:id="119" w:author="Cara Brook" w:date="2021-08-29T16:05:00Z">
        <w:r w:rsidRPr="006B3F44" w:rsidDel="005869E8">
          <w:delText xml:space="preserve">subgenus </w:delText>
        </w:r>
      </w:del>
      <w:r w:rsidRPr="006B3F44">
        <w:rPr>
          <w:i/>
          <w:iCs/>
        </w:rPr>
        <w:t>Embecovirus,</w:t>
      </w:r>
      <w:del w:id="120" w:author="Cara Brook" w:date="2021-08-29T16:05:00Z">
        <w:r w:rsidRPr="006B3F44" w:rsidDel="005869E8">
          <w:rPr>
            <w:i/>
            <w:iCs/>
          </w:rPr>
          <w:delText xml:space="preserve"> </w:delText>
        </w:r>
        <w:r w:rsidRPr="006B3F44" w:rsidDel="005869E8">
          <w:delText>which</w:delText>
        </w:r>
      </w:del>
      <w:ins w:id="121" w:author="Cara Brook" w:date="2021-08-29T16:03:00Z">
        <w:r>
          <w:t xml:space="preserve"> is</w:t>
        </w:r>
      </w:ins>
      <w:ins w:id="122" w:author="Cara Brook" w:date="2021-08-29T16:08:00Z">
        <w:r>
          <w:t xml:space="preserve"> primarily </w:t>
        </w:r>
      </w:ins>
      <w:ins w:id="123" w:author="Cara Brook" w:date="2021-08-29T16:04:00Z">
        <w:r>
          <w:t>associated</w:t>
        </w:r>
      </w:ins>
      <w:ins w:id="124" w:author="Cara Brook" w:date="2021-08-29T16:08:00Z">
        <w:r>
          <w:t xml:space="preserve"> with </w:t>
        </w:r>
      </w:ins>
      <w:ins w:id="125" w:author="Cara Brook" w:date="2021-08-29T16:04:00Z">
        <w:r>
          <w:t>rodent and bovid hosts</w:t>
        </w:r>
      </w:ins>
      <w:ins w:id="126" w:author="Cara Brook" w:date="2021-08-29T16:25:00Z">
        <w:r>
          <w:t xml:space="preserve"> instead of bats</w:t>
        </w:r>
      </w:ins>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
          <w:id w:val="588055577"/>
          <w:placeholder>
            <w:docPart w:val="DefaultPlaceholder_-1854013440"/>
          </w:placeholder>
        </w:sdtPr>
        <w:sdtEndPr/>
        <w:sdtContent>
          <w:r w:rsidR="00B17D67" w:rsidRPr="00B17D67">
            <w:rPr>
              <w:color w:val="000000"/>
            </w:rPr>
            <w:t>(16,17)</w:t>
          </w:r>
        </w:sdtContent>
      </w:sdt>
      <w:del w:id="127" w:author="Cara Brook" w:date="2021-08-29T16:03:00Z">
        <w:r w:rsidRPr="006B3F44" w:rsidDel="005869E8">
          <w:delText xml:space="preserve"> </w:delText>
        </w:r>
      </w:del>
      <w:del w:id="128" w:author="Cara Brook" w:date="2021-08-29T16:04:00Z">
        <w:r w:rsidRPr="006B3F44" w:rsidDel="005869E8">
          <w:delText>is associated with humans, rats, and bovine species. All but the latter have been associated with bat hosts</w:delText>
        </w:r>
      </w:del>
      <w:r w:rsidRPr="006B3F44">
        <w:t xml:space="preserve">. Since the </w:t>
      </w:r>
      <w:ins w:id="129" w:author="Cara Brook" w:date="2021-08-29T16:08:00Z">
        <w:r>
          <w:t xml:space="preserve">emergence of </w:t>
        </w:r>
      </w:ins>
      <w:r w:rsidRPr="006B3F44">
        <w:t>SARS-CoV</w:t>
      </w:r>
      <w:ins w:id="130" w:author="Cara Brook" w:date="2021-08-29T16:09:00Z">
        <w:r>
          <w:t xml:space="preserve"> in 2002</w:t>
        </w:r>
      </w:ins>
      <w:del w:id="131" w:author="Cara Brook" w:date="2021-08-29T16:08:00Z">
        <w:r w:rsidRPr="006B3F44" w:rsidDel="00E170CD">
          <w:delText>-1</w:delText>
        </w:r>
      </w:del>
      <w:del w:id="132" w:author="Cara Brook" w:date="2021-08-29T16:09:00Z">
        <w:r w:rsidRPr="006B3F44" w:rsidDel="00E170CD">
          <w:delText xml:space="preserve"> epidemic</w:delText>
        </w:r>
      </w:del>
      <w:r w:rsidRPr="006B3F44">
        <w:t xml:space="preserve">, there has been </w:t>
      </w:r>
      <w:ins w:id="133" w:author="Cara Brook" w:date="2021-08-29T16:09:00Z">
        <w:r>
          <w:t xml:space="preserve">increasing </w:t>
        </w:r>
      </w:ins>
      <w:del w:id="134" w:author="Cara Brook" w:date="2021-08-29T16:09:00Z">
        <w:r w:rsidRPr="006B3F44" w:rsidDel="00E170CD">
          <w:delText xml:space="preserve">more </w:delText>
        </w:r>
      </w:del>
      <w:r w:rsidRPr="006B3F44">
        <w:t>interest in surveying potential hosts of coronaviruses and contributing new virus sequences to public databases, with most effort focused on sampling bats from Asi</w:t>
      </w:r>
      <w:ins w:id="135" w:author="Cara Brook" w:date="2021-08-29T16:09:00Z">
        <w:r>
          <w:t xml:space="preserve">a </w:t>
        </w:r>
      </w:ins>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
          <w:id w:val="-349571285"/>
          <w:placeholder>
            <w:docPart w:val="DefaultPlaceholder_-1854013440"/>
          </w:placeholder>
        </w:sdtPr>
        <w:sdtEndPr/>
        <w:sdtContent>
          <w:r w:rsidR="00B17D67" w:rsidRPr="00B17D67">
            <w:rPr>
              <w:color w:val="000000"/>
            </w:rPr>
            <w:t>(18–25)</w:t>
          </w:r>
        </w:sdtContent>
      </w:sdt>
      <w:ins w:id="136" w:author="Cara Brook" w:date="2021-08-29T16:11:00Z">
        <w:r>
          <w:t>, the continent of origin for both the S</w:t>
        </w:r>
      </w:ins>
      <w:ins w:id="137" w:author="Cara Brook" w:date="2021-08-29T16:12:00Z">
        <w:r>
          <w:t xml:space="preserve">ARS-CoV epidemic and the SARS-CoV-2 pandemic. </w:t>
        </w:r>
      </w:ins>
      <w:ins w:id="138" w:author="Cara Brook" w:date="2021-08-29T16:15:00Z">
        <w:r>
          <w:t>More recently</w:t>
        </w:r>
      </w:ins>
      <w:ins w:id="139" w:author="Cara Brook" w:date="2021-08-29T16:16:00Z">
        <w:r>
          <w:t xml:space="preserve">, </w:t>
        </w:r>
      </w:ins>
      <w:ins w:id="140" w:author="Cara Brook" w:date="2021-08-29T16:17:00Z">
        <w:r>
          <w:t xml:space="preserve">there has arisen a more concerted effort </w:t>
        </w:r>
      </w:ins>
      <w:del w:id="141" w:author="Cara Brook" w:date="2021-08-29T16:09:00Z">
        <w:r w:rsidRPr="006B3F44" w:rsidDel="00E170CD">
          <w:delText xml:space="preserve">a. </w:delText>
        </w:r>
      </w:del>
      <w:del w:id="142" w:author="Cara Brook" w:date="2021-08-29T16:17:00Z">
        <w:r w:rsidRPr="006B3F44" w:rsidDel="00F2388E">
          <w:delText>As SARS-CoV-1 and SARS-CoV-2 have emerged from this county, most of the sampling effort has been based here, and it has only been recently that a more concerted effort has been underway</w:delText>
        </w:r>
      </w:del>
      <w:del w:id="143" w:author="Cara Brook" w:date="2021-08-29T16:18:00Z">
        <w:r w:rsidRPr="006B3F44" w:rsidDel="00F2388E">
          <w:delText xml:space="preserve"> </w:delText>
        </w:r>
      </w:del>
      <w:r w:rsidRPr="006B3F44">
        <w:t xml:space="preserve">to survey the landscape of </w:t>
      </w:r>
      <w:ins w:id="144" w:author="Cara Brook" w:date="2021-08-29T16:18:00Z">
        <w:r>
          <w:t xml:space="preserve">bat-borne </w:t>
        </w:r>
      </w:ins>
      <w:r w:rsidRPr="006B3F44">
        <w:t>coronaviruses</w:t>
      </w:r>
      <w:ins w:id="145" w:author="Cara Brook" w:date="2021-08-29T16:18:00Z">
        <w:r>
          <w:t xml:space="preserve"> in </w:t>
        </w:r>
      </w:ins>
      <w:del w:id="146" w:author="Cara Brook" w:date="2021-08-29T16:18:00Z">
        <w:r w:rsidRPr="006B3F44" w:rsidDel="00F2388E">
          <w:delText xml:space="preserve"> that reside in b</w:delText>
        </w:r>
      </w:del>
      <w:ins w:id="147" w:author="Cara Brook" w:date="2021-08-29T16:18:00Z">
        <w:r>
          <w:t>other re</w:t>
        </w:r>
      </w:ins>
      <w:ins w:id="148" w:author="Cara Brook" w:date="2021-08-29T16:19:00Z">
        <w:r>
          <w:t xml:space="preserve">gions, including </w:t>
        </w:r>
      </w:ins>
      <w:del w:id="149" w:author="Cara Brook" w:date="2021-08-29T16:19:00Z">
        <w:r w:rsidRPr="006B3F44" w:rsidDel="00F2388E">
          <w:delText xml:space="preserve">at populations in countries like </w:delText>
        </w:r>
      </w:del>
      <w:r w:rsidRPr="006B3F44">
        <w:t>Africa and Europe</w:t>
      </w:r>
      <w:ins w:id="150" w:author="Cara Brook" w:date="2021-08-29T16:20:00Z">
        <w:r>
          <w:rPr>
            <w:color w:val="000000"/>
          </w:rPr>
          <w:t xml:space="preserve"> </w:t>
        </w:r>
      </w:ins>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
          <w:id w:val="1282535465"/>
          <w:placeholder>
            <w:docPart w:val="DefaultPlaceholder_-1854013440"/>
          </w:placeholder>
        </w:sdtPr>
        <w:sdtEndPr/>
        <w:sdtContent>
          <w:r w:rsidR="00B17D67" w:rsidRPr="00B17D67">
            <w:rPr>
              <w:color w:val="000000"/>
            </w:rPr>
            <w:t>(11,13,26–30)</w:t>
          </w:r>
        </w:sdtContent>
      </w:sdt>
      <w:del w:id="151" w:author="Cara Brook" w:date="2021-08-29T16:19:00Z">
        <w:r w:rsidRPr="006B3F44" w:rsidDel="00F2388E">
          <w:rPr>
            <w:rPrChange w:id="152" w:author="Cara Brook" w:date="2021-08-29T14:07:00Z">
              <w:rPr>
                <w:rFonts w:ascii="Arial" w:hAnsi="Arial" w:cs="Arial"/>
              </w:rPr>
            </w:rPrChange>
          </w:rPr>
          <w:delText>.</w:delText>
        </w:r>
      </w:del>
      <w:ins w:id="153" w:author="Cara Brook" w:date="2021-08-29T16:25:00Z">
        <w:r>
          <w:t>.</w:t>
        </w:r>
      </w:ins>
      <w:del w:id="154" w:author="Cara Brook" w:date="2021-08-29T16:25:00Z">
        <w:r w:rsidRPr="006B3F44" w:rsidDel="00F2388E">
          <w:rPr>
            <w:rPrChange w:id="155" w:author="Cara Brook" w:date="2021-08-29T14:07:00Z">
              <w:rPr>
                <w:rFonts w:ascii="Arial" w:hAnsi="Arial" w:cs="Arial"/>
              </w:rPr>
            </w:rPrChange>
          </w:rPr>
          <w:delText xml:space="preserve"> </w:delText>
        </w:r>
      </w:del>
    </w:p>
    <w:p w14:paraId="4A1C76B9" w14:textId="77777777" w:rsidR="00127389" w:rsidRDefault="00127389" w:rsidP="00A60EE4">
      <w:pPr>
        <w:rPr>
          <w:ins w:id="156" w:author="Cara Brook" w:date="2021-08-29T20:56:00Z"/>
        </w:rPr>
      </w:pPr>
    </w:p>
    <w:p w14:paraId="41038414" w14:textId="5B25A48D" w:rsidR="00127389" w:rsidRDefault="00127389" w:rsidP="00DD6A2E">
      <w:pPr>
        <w:rPr>
          <w:ins w:id="157" w:author="Cara Brook" w:date="2021-08-29T21:15:00Z"/>
        </w:rPr>
      </w:pPr>
      <w:ins w:id="158" w:author="Cara Brook" w:date="2021-08-29T20:57:00Z">
        <w:r>
          <w:t>The family Coronaviridae is considered one of the most likely viral taxa to switch host</w:t>
        </w:r>
      </w:ins>
      <w:ins w:id="159" w:author="Cara Brook" w:date="2021-08-29T20:58:00Z">
        <w:r>
          <w:t xml:space="preserve"> species</w:t>
        </w:r>
      </w:ins>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
          <w:id w:val="-1924799623"/>
          <w:placeholder>
            <w:docPart w:val="DefaultPlaceholder_-1854013440"/>
          </w:placeholder>
        </w:sdtPr>
        <w:sdtEndPr/>
        <w:sdtContent>
          <w:r w:rsidR="00B17D67" w:rsidRPr="00B17D67">
            <w:rPr>
              <w:color w:val="000000"/>
            </w:rPr>
            <w:t>(31,32)</w:t>
          </w:r>
        </w:sdtContent>
      </w:sdt>
      <w:ins w:id="160" w:author="Cara Brook" w:date="2021-08-29T21:00:00Z">
        <w:r>
          <w:t xml:space="preserve">partly because many CoVs </w:t>
        </w:r>
      </w:ins>
      <w:ins w:id="161" w:author="Cara Brook" w:date="2021-08-29T21:01:00Z">
        <w:r>
          <w:t xml:space="preserve">utilize well-conserved cell surface receptors to gain entry into a wide variety of mammalian host cells. </w:t>
        </w:r>
      </w:ins>
      <w:ins w:id="162" w:author="Cara Brook" w:date="2021-08-29T21:02:00Z">
        <w:r>
          <w:t xml:space="preserve">The zoonotic Sarbecoviruses, SARS-CoV and SARS-CoV-2, for example, </w:t>
        </w:r>
      </w:ins>
      <w:ins w:id="163" w:author="Cara Brook" w:date="2021-08-29T21:00:00Z">
        <w:r>
          <w:t>use the human cell surface receptor Angiotensin-converting enzyme 2 (ACE2) to gain entry into human cells</w:t>
        </w:r>
      </w:ins>
      <w:ins w:id="164" w:author="Cara Brook" w:date="2021-08-29T21:04:00Z">
        <w:r>
          <w:t xml:space="preserve"> </w:t>
        </w:r>
      </w:ins>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
          <w:id w:val="2712778"/>
          <w:placeholder>
            <w:docPart w:val="DefaultPlaceholder_-1854013440"/>
          </w:placeholder>
        </w:sdtPr>
        <w:sdtEndPr/>
        <w:sdtContent>
          <w:r w:rsidR="00B17D67" w:rsidRPr="00B17D67">
            <w:rPr>
              <w:color w:val="000000"/>
            </w:rPr>
            <w:t>(33,34)</w:t>
          </w:r>
        </w:sdtContent>
      </w:sdt>
      <w:ins w:id="165" w:author="Cara Brook" w:date="2021-08-29T21:00:00Z">
        <w:r>
          <w:t xml:space="preserve">, while many Merbecoviruses interact with the well-conserved vertebrate host cell receptor </w:t>
        </w:r>
        <w:r w:rsidRPr="00B575D0">
          <w:rPr>
            <w:rFonts w:ascii="Calibri" w:hAnsi="Calibri" w:cs="Calibri"/>
          </w:rPr>
          <w:t>﻿</w:t>
        </w:r>
        <w:r w:rsidRPr="00B575D0">
          <w:t>dipeptidyl peptidase 4 (DPP4)</w:t>
        </w:r>
        <w:r>
          <w:t xml:space="preserve"> to do the same</w:t>
        </w:r>
      </w:ins>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
          <w:id w:val="1121185462"/>
          <w:placeholder>
            <w:docPart w:val="DefaultPlaceholder_-1854013440"/>
          </w:placeholder>
        </w:sdtPr>
        <w:sdtEndPr/>
        <w:sdtContent>
          <w:r w:rsidR="00B17D67" w:rsidRPr="00B17D67">
            <w:rPr>
              <w:color w:val="000000"/>
            </w:rPr>
            <w:t>(35)</w:t>
          </w:r>
        </w:sdtContent>
      </w:sdt>
      <w:ins w:id="166" w:author="Cara Brook" w:date="2021-08-29T21:00:00Z">
        <w:r>
          <w:t xml:space="preserve">. </w:t>
        </w:r>
      </w:ins>
      <w:sdt>
        <w:sdtPr>
          <w:rPr>
            <w:color w:val="000000"/>
          </w:rPr>
          <w:tag w:val="MENDELEY_CITATION_v3_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"/>
          <w:id w:val="1870031154"/>
          <w:placeholder>
            <w:docPart w:val="DefaultPlaceholder_-1854013440"/>
          </w:placeholder>
        </w:sdtPr>
        <w:sdtEndPr/>
        <w:sdtContent>
          <w:r w:rsidR="00B17D67" w:rsidRPr="00B17D67">
            <w:rPr>
              <w:color w:val="000000"/>
            </w:rPr>
            <w:t>(36,37)</w:t>
          </w:r>
        </w:sdtContent>
      </w:sdt>
      <w:ins w:id="167" w:author="Cara Brook" w:date="2021-08-29T21:08:00Z">
        <w:r>
          <w:t>Because CoVs are notoriously inclined to</w:t>
        </w:r>
      </w:ins>
      <w:ins w:id="168" w:author="Cara Brook" w:date="2021-08-29T21:10:00Z">
        <w:r>
          <w:t>wards</w:t>
        </w:r>
      </w:ins>
      <w:ins w:id="169" w:author="Cara Brook" w:date="2021-08-29T21:08:00Z">
        <w:r>
          <w:t xml:space="preserve"> recombin</w:t>
        </w:r>
      </w:ins>
      <w:ins w:id="170" w:author="Cara Brook" w:date="2021-08-29T21:10:00Z">
        <w:r>
          <w:t>ation—</w:t>
        </w:r>
      </w:ins>
      <w:ins w:id="171" w:author="Cara Brook" w:date="2021-08-29T21:09:00Z">
        <w:r>
          <w:t>with other CoVs, or more rarely, with other viral groups</w:t>
        </w:r>
      </w:ins>
      <w:ins w:id="172" w:author="Cara Brook" w:date="2021-08-29T21:10:00Z">
        <w:r>
          <w:t>—</w:t>
        </w:r>
      </w:ins>
      <w:ins w:id="173" w:author="Cara Brook" w:date="2021-08-29T21:09:00Z">
        <w:r>
          <w:t xml:space="preserve">there is </w:t>
        </w:r>
      </w:ins>
      <w:ins w:id="174" w:author="Cara Brook" w:date="2021-08-29T21:10:00Z">
        <w:r>
          <w:t xml:space="preserve">concern that </w:t>
        </w:r>
      </w:ins>
      <w:ins w:id="175" w:author="Cara Brook" w:date="2021-08-29T21:11:00Z">
        <w:r>
          <w:t xml:space="preserve">naturally circulating CoVs presently unable to infect humans </w:t>
        </w:r>
      </w:ins>
      <w:ins w:id="176" w:author="Cara Brook" w:date="2021-08-29T21:13:00Z">
        <w:r>
          <w:t>may</w:t>
        </w:r>
      </w:ins>
      <w:ins w:id="177" w:author="Cara Brook" w:date="2021-08-29T21:11:00Z">
        <w:r>
          <w:t xml:space="preserve"> acquire this ability</w:t>
        </w:r>
      </w:ins>
      <w:sdt>
        <w:sdtPr>
          <w:rPr>
            <w:color w:val="000000"/>
          </w:rPr>
          <w:tag w:val="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
          <w:id w:val="1945963057"/>
          <w:placeholder>
            <w:docPart w:val="DefaultPlaceholder_-1854013440"/>
          </w:placeholder>
        </w:sdtPr>
        <w:sdtEndPr/>
        <w:sdtContent>
          <w:r w:rsidR="00B17D67" w:rsidRPr="00B17D67">
            <w:rPr>
              <w:color w:val="000000"/>
            </w:rPr>
            <w:t>(26,38–41)</w:t>
          </w:r>
        </w:sdtContent>
      </w:sdt>
      <w:ins w:id="178" w:author="Cara Brook" w:date="2021-08-29T21:16:00Z">
        <w:r>
          <w:t>emphasizing</w:t>
        </w:r>
      </w:ins>
      <w:ins w:id="179" w:author="Cara Brook" w:date="2021-08-29T21:12:00Z">
        <w:r>
          <w:t xml:space="preserve"> the importance of w</w:t>
        </w:r>
      </w:ins>
      <w:ins w:id="180" w:author="Cara Brook" w:date="2021-08-29T16:26:00Z">
        <w:r>
          <w:t xml:space="preserve">idespread surveillance </w:t>
        </w:r>
      </w:ins>
      <w:ins w:id="181" w:author="Cara Brook" w:date="2021-08-29T21:13:00Z">
        <w:r>
          <w:t xml:space="preserve">in characterizing the landscape of future zoonotic risks. </w:t>
        </w:r>
      </w:ins>
      <w:ins w:id="182" w:author="Cara Brook" w:date="2021-08-29T16:28:00Z">
        <w:r>
          <w:t xml:space="preserve">Several factors, which have been reviewed at length elsewhere </w:t>
        </w:r>
      </w:ins>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
          <w:id w:val="-1620292106"/>
          <w:placeholder>
            <w:docPart w:val="DefaultPlaceholder_-1854013440"/>
          </w:placeholder>
        </w:sdtPr>
        <w:sdtEndPr/>
        <w:sdtContent>
          <w:r w:rsidR="00B17D67" w:rsidRPr="00B17D67">
            <w:rPr>
              <w:color w:val="000000"/>
            </w:rPr>
            <w:t>(31,42,43)</w:t>
          </w:r>
        </w:sdtContent>
      </w:sdt>
      <w:ins w:id="183" w:author="Cara Brook" w:date="2021-08-29T16:29:00Z">
        <w:r>
          <w:t xml:space="preserve">, </w:t>
        </w:r>
      </w:ins>
      <w:ins w:id="184" w:author="Cara Brook" w:date="2021-08-29T16:28:00Z">
        <w:r>
          <w:t>contribute</w:t>
        </w:r>
      </w:ins>
      <w:ins w:id="185" w:author="Cara Brook" w:date="2021-08-29T16:29:00Z">
        <w:r>
          <w:t xml:space="preserve"> to the CoV affinity for recombination, </w:t>
        </w:r>
      </w:ins>
      <w:ins w:id="186" w:author="Cara Brook" w:date="2021-08-29T16:35:00Z">
        <w:r>
          <w:t xml:space="preserve">including </w:t>
        </w:r>
      </w:ins>
      <w:ins w:id="187" w:author="Cara Brook" w:date="2021-08-29T16:36:00Z">
        <w:r>
          <w:t xml:space="preserve">a </w:t>
        </w:r>
      </w:ins>
      <w:ins w:id="188" w:author="Cara Brook" w:date="2021-08-29T16:29:00Z">
        <w:r>
          <w:t>large genome size</w:t>
        </w:r>
      </w:ins>
      <w:ins w:id="189" w:author="Cara Brook" w:date="2021-08-29T16:36:00Z">
        <w:r>
          <w:t xml:space="preserve"> supported by a unique proofreading mechanism in the CoV RNA-dep</w:t>
        </w:r>
      </w:ins>
      <w:ins w:id="190" w:author="Cara Brook" w:date="2021-08-29T16:43:00Z">
        <w:r>
          <w:t>e</w:t>
        </w:r>
      </w:ins>
      <w:ins w:id="191" w:author="Cara Brook" w:date="2021-08-29T16:36:00Z">
        <w:r>
          <w:t>n</w:t>
        </w:r>
      </w:ins>
      <w:ins w:id="192" w:author="Cara Brook" w:date="2021-08-29T16:37:00Z">
        <w:r>
          <w:t>dent RNA polymerase</w:t>
        </w:r>
      </w:ins>
      <w:ins w:id="193" w:author="Cara Brook" w:date="2021-08-29T16:43:00Z">
        <w:r>
          <w:t xml:space="preserve"> </w:t>
        </w:r>
      </w:ins>
      <w:ins w:id="194" w:author="Cara Brook" w:date="2021-08-29T16:44:00Z">
        <w:r>
          <w:t>(RdRp)</w:t>
        </w:r>
      </w:ins>
      <w:ins w:id="195" w:author="Cara Brook" w:date="2021-08-29T16:40:00Z">
        <w:r>
          <w:t xml:space="preserve"> </w:t>
        </w:r>
      </w:ins>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
          <w:id w:val="499313893"/>
          <w:placeholder>
            <w:docPart w:val="DefaultPlaceholder_-1854013440"/>
          </w:placeholder>
        </w:sdtPr>
        <w:sdtEndPr/>
        <w:sdtContent>
          <w:r w:rsidR="00B17D67" w:rsidRPr="00B17D67">
            <w:rPr>
              <w:color w:val="000000"/>
            </w:rPr>
            <w:t>(44–47)</w:t>
          </w:r>
        </w:sdtContent>
      </w:sdt>
      <w:ins w:id="196" w:author="Cara Brook" w:date="2021-08-29T16:37:00Z">
        <w:r>
          <w:t xml:space="preserve">, as well as a </w:t>
        </w:r>
      </w:ins>
      <w:ins w:id="197" w:author="Cara Brook" w:date="2021-08-29T16:38:00Z">
        <w:r>
          <w:t>‘copy choice’ template switching mechanism of RNA replication whereby RdRp physically detaches from</w:t>
        </w:r>
      </w:ins>
      <w:ins w:id="198" w:author="Cara Brook" w:date="2021-08-29T16:39:00Z">
        <w:r>
          <w:t xml:space="preserve"> one RNA template during replication and reattaches to an adjacent template, thus facilitating recombination in cases where </w:t>
        </w:r>
      </w:ins>
      <w:ins w:id="199" w:author="Cara Brook" w:date="2021-08-29T16:44:00Z">
        <w:r>
          <w:t>multiple viruses</w:t>
        </w:r>
      </w:ins>
      <w:ins w:id="200" w:author="Cara Brook" w:date="2021-08-29T16:40:00Z">
        <w:r>
          <w:t xml:space="preserve"> may be coinfecting the same cell</w:t>
        </w:r>
      </w:ins>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
          <w:id w:val="1189723032"/>
          <w:placeholder>
            <w:docPart w:val="DefaultPlaceholder_-1854013440"/>
          </w:placeholder>
        </w:sdtPr>
        <w:sdtEndPr/>
        <w:sdtContent>
          <w:r w:rsidR="00B17D67" w:rsidRPr="00B17D67">
            <w:rPr>
              <w:color w:val="000000"/>
            </w:rPr>
            <w:t>(48)</w:t>
          </w:r>
        </w:sdtContent>
      </w:sdt>
      <w:ins w:id="201" w:author="Cara Brook" w:date="2021-08-29T16:40:00Z">
        <w:r>
          <w:t xml:space="preserve">. </w:t>
        </w:r>
      </w:ins>
    </w:p>
    <w:p w14:paraId="3EEECA2F" w14:textId="77777777" w:rsidR="00127389" w:rsidRPr="006B3F44" w:rsidDel="0066376C" w:rsidRDefault="00127389" w:rsidP="00433461">
      <w:pPr>
        <w:rPr>
          <w:del w:id="202" w:author="Cara Brook" w:date="2021-08-29T16:56:00Z"/>
          <w:rPrChange w:id="203" w:author="Cara Brook" w:date="2021-08-29T14:07:00Z">
            <w:rPr>
              <w:del w:id="204" w:author="Cara Brook" w:date="2021-08-29T16:56:00Z"/>
              <w:rFonts w:ascii="Arial" w:hAnsi="Arial" w:cs="Arial"/>
            </w:rPr>
          </w:rPrChange>
        </w:rPr>
      </w:pPr>
    </w:p>
    <w:p w14:paraId="69CF3B86" w14:textId="77777777" w:rsidR="00127389" w:rsidRPr="006B3F44" w:rsidRDefault="00127389" w:rsidP="00A60EE4">
      <w:pPr>
        <w:rPr>
          <w:rPrChange w:id="205" w:author="Cara Brook" w:date="2021-08-29T14:07:00Z">
            <w:rPr>
              <w:rFonts w:ascii="Arial" w:hAnsi="Arial" w:cs="Arial"/>
            </w:rPr>
          </w:rPrChange>
        </w:rPr>
      </w:pPr>
    </w:p>
    <w:p w14:paraId="4E2B6456" w14:textId="7D410C7B" w:rsidR="00127389" w:rsidRPr="006B3F44" w:rsidDel="009B103C" w:rsidRDefault="00127389" w:rsidP="00A60EE4">
      <w:pPr>
        <w:rPr>
          <w:del w:id="206" w:author="Cara Brook" w:date="2021-08-29T17:13:00Z"/>
          <w:rPrChange w:id="207" w:author="Cara Brook" w:date="2021-08-29T14:07:00Z">
            <w:rPr>
              <w:del w:id="208" w:author="Cara Brook" w:date="2021-08-29T17:13:00Z"/>
              <w:rFonts w:ascii="Arial" w:hAnsi="Arial" w:cs="Arial"/>
            </w:rPr>
          </w:rPrChange>
        </w:rPr>
      </w:pPr>
      <w:del w:id="209" w:author="Cara Brook" w:date="2021-08-29T17:13:00Z">
        <w:r w:rsidRPr="006B3F44" w:rsidDel="009B103C">
          <w:rPr>
            <w:rPrChange w:id="210" w:author="Cara Brook" w:date="2021-08-29T14:07:00Z">
              <w:rPr>
                <w:rFonts w:ascii="Arial" w:hAnsi="Arial" w:cs="Arial"/>
              </w:rPr>
            </w:rPrChange>
          </w:rPr>
          <w:delText xml:space="preserve">Bats are ubiquitous mammals across all continents except Antarctica, and frequently their habitats overlap with the habitats of other mammals and humans. Deforestation, urbanization, wet markets, and resource usage such as entering caves for guano and hunting bats for food all are activities initiated by humans that put them in contact with bat populations more frequently and thus contribute to a risk of zoonotic transmission. Novel coronaviruses have been well described in Asia, especially in </w:delText>
        </w:r>
        <w:r w:rsidRPr="006B3F44" w:rsidDel="009B103C">
          <w:rPr>
            <w:i/>
            <w:iCs/>
            <w:rPrChange w:id="211" w:author="Cara Brook" w:date="2021-08-29T14:07:00Z">
              <w:rPr>
                <w:rFonts w:ascii="Arial" w:hAnsi="Arial" w:cs="Arial"/>
                <w:i/>
                <w:iCs/>
              </w:rPr>
            </w:rPrChange>
          </w:rPr>
          <w:delText>Rhinopolus spp</w:delText>
        </w:r>
        <w:r w:rsidRPr="006B3F44" w:rsidDel="009B103C">
          <w:rPr>
            <w:rPrChange w:id="212" w:author="Cara Brook" w:date="2021-08-29T14:07:00Z">
              <w:rPr>
                <w:rFonts w:ascii="Arial" w:hAnsi="Arial" w:cs="Arial"/>
              </w:rPr>
            </w:rPrChange>
          </w:rPr>
          <w:delText xml:space="preserve">, although recent surveying has found coronavirus diversity in African and European bats as well. </w:delText>
        </w:r>
      </w:del>
    </w:p>
    <w:p w14:paraId="71B51D38" w14:textId="77777777" w:rsidR="00127389" w:rsidRPr="006B3F44" w:rsidDel="009B103C" w:rsidRDefault="00127389" w:rsidP="00A60EE4">
      <w:pPr>
        <w:rPr>
          <w:del w:id="213" w:author="Cara Brook" w:date="2021-08-29T17:13:00Z"/>
          <w:rPrChange w:id="214" w:author="Cara Brook" w:date="2021-08-29T14:07:00Z">
            <w:rPr>
              <w:del w:id="215" w:author="Cara Brook" w:date="2021-08-29T17:13:00Z"/>
              <w:rFonts w:ascii="Arial" w:hAnsi="Arial" w:cs="Arial"/>
            </w:rPr>
          </w:rPrChange>
        </w:rPr>
      </w:pPr>
    </w:p>
    <w:p w14:paraId="4C2ECF59" w14:textId="7E37D59C" w:rsidR="00127389" w:rsidRDefault="00127389" w:rsidP="00A60EE4">
      <w:pPr>
        <w:rPr>
          <w:ins w:id="216" w:author="Cara Brook" w:date="2021-08-29T18:39:00Z"/>
        </w:rPr>
      </w:pPr>
      <w:r w:rsidRPr="006B3F44">
        <w:rPr>
          <w:rPrChange w:id="217" w:author="Cara Brook" w:date="2021-08-29T14:07:00Z">
            <w:rPr>
              <w:rFonts w:ascii="Arial" w:hAnsi="Arial" w:cs="Arial"/>
            </w:rPr>
          </w:rPrChange>
        </w:rPr>
        <w:t>Madagascar is an island country</w:t>
      </w:r>
      <w:ins w:id="218" w:author="Cara Brook" w:date="2021-08-29T17:13:00Z">
        <w:r>
          <w:t xml:space="preserve"> in southeastern Sub-Sah</w:t>
        </w:r>
      </w:ins>
      <w:ins w:id="219" w:author="Cara Brook" w:date="2021-08-29T20:43:00Z">
        <w:r>
          <w:t>a</w:t>
        </w:r>
      </w:ins>
      <w:ins w:id="220" w:author="Cara Brook" w:date="2021-08-29T17:13:00Z">
        <w:r>
          <w:t xml:space="preserve">ran </w:t>
        </w:r>
      </w:ins>
      <w:ins w:id="221" w:author="Cara Brook" w:date="2021-08-29T17:14:00Z">
        <w:r>
          <w:t>Africa</w:t>
        </w:r>
      </w:ins>
      <w:r w:rsidRPr="006B3F44">
        <w:rPr>
          <w:rPrChange w:id="222" w:author="Cara Brook" w:date="2021-08-29T14:07:00Z">
            <w:rPr>
              <w:rFonts w:ascii="Arial" w:hAnsi="Arial" w:cs="Arial"/>
            </w:rPr>
          </w:rPrChange>
        </w:rPr>
        <w:t xml:space="preserve">, </w:t>
      </w:r>
      <w:ins w:id="223" w:author="Cara Brook" w:date="2021-08-29T17:13:00Z">
        <w:r>
          <w:t xml:space="preserve">located </w:t>
        </w:r>
      </w:ins>
      <w:ins w:id="224" w:author="Cara Brook" w:date="2021-08-29T17:15:00Z">
        <w:r>
          <w:t xml:space="preserve">in the Indian Ocean, </w:t>
        </w:r>
      </w:ins>
      <w:ins w:id="225" w:author="Cara Brook" w:date="2021-08-29T17:14:00Z">
        <w:r>
          <w:t>~400</w:t>
        </w:r>
      </w:ins>
      <w:ins w:id="226" w:author="Cara Brook" w:date="2021-08-29T17:15:00Z">
        <w:r>
          <w:t xml:space="preserve"> </w:t>
        </w:r>
      </w:ins>
      <w:ins w:id="227" w:author="Cara Brook" w:date="2021-08-29T17:14:00Z">
        <w:r>
          <w:t>km off the</w:t>
        </w:r>
      </w:ins>
      <w:ins w:id="228" w:author="Cara Brook" w:date="2021-08-29T17:15:00Z">
        <w:r>
          <w:t xml:space="preserve"> coast</w:t>
        </w:r>
      </w:ins>
      <w:ins w:id="229" w:author="Cara Brook" w:date="2021-08-29T17:14:00Z">
        <w:r>
          <w:t xml:space="preserve"> </w:t>
        </w:r>
      </w:ins>
      <w:ins w:id="230" w:author="Cara Brook" w:date="2021-08-29T17:15:00Z">
        <w:r>
          <w:t xml:space="preserve">from </w:t>
        </w:r>
      </w:ins>
      <w:del w:id="231" w:author="Cara Brook" w:date="2021-08-29T17:15:00Z">
        <w:r w:rsidRPr="006B3F44" w:rsidDel="009B103C">
          <w:rPr>
            <w:rPrChange w:id="232" w:author="Cara Brook" w:date="2021-08-29T14:07:00Z">
              <w:rPr>
                <w:rFonts w:ascii="Arial" w:hAnsi="Arial" w:cs="Arial"/>
              </w:rPr>
            </w:rPrChange>
          </w:rPr>
          <w:delText xml:space="preserve">adjacent to </w:delText>
        </w:r>
      </w:del>
      <w:r w:rsidRPr="006B3F44">
        <w:rPr>
          <w:rPrChange w:id="233" w:author="Cara Brook" w:date="2021-08-29T14:07:00Z">
            <w:rPr>
              <w:rFonts w:ascii="Arial" w:hAnsi="Arial" w:cs="Arial"/>
            </w:rPr>
          </w:rPrChange>
        </w:rPr>
        <w:t>Mozambique</w:t>
      </w:r>
      <w:del w:id="234" w:author="Cara Brook" w:date="2021-08-29T17:15:00Z">
        <w:r w:rsidRPr="006B3F44" w:rsidDel="009B103C">
          <w:rPr>
            <w:rPrChange w:id="235" w:author="Cara Brook" w:date="2021-08-29T14:07:00Z">
              <w:rPr>
                <w:rFonts w:ascii="Arial" w:hAnsi="Arial" w:cs="Arial"/>
              </w:rPr>
            </w:rPrChange>
          </w:rPr>
          <w:delText xml:space="preserve"> in southwest Africa</w:delText>
        </w:r>
      </w:del>
      <w:r w:rsidRPr="006B3F44">
        <w:rPr>
          <w:rPrChange w:id="236" w:author="Cara Brook" w:date="2021-08-29T14:07:00Z">
            <w:rPr>
              <w:rFonts w:ascii="Arial" w:hAnsi="Arial" w:cs="Arial"/>
            </w:rPr>
          </w:rPrChange>
        </w:rPr>
        <w:t xml:space="preserve">. </w:t>
      </w:r>
      <w:ins w:id="237" w:author="Cara Brook" w:date="2021-08-29T17:20:00Z">
        <w:r>
          <w:t>Madagascar has been isolated from the African continent</w:t>
        </w:r>
      </w:ins>
      <w:ins w:id="238" w:author="Cara Brook" w:date="2021-08-29T17:21:00Z">
        <w:r>
          <w:t xml:space="preserve"> for 170 million years and all </w:t>
        </w:r>
      </w:ins>
      <w:ins w:id="239" w:author="Cara Brook" w:date="2021-08-29T17:20:00Z">
        <w:r>
          <w:t>surrounding landmasses for</w:t>
        </w:r>
      </w:ins>
      <w:ins w:id="240" w:author="Cara Brook" w:date="2021-08-29T17:21:00Z">
        <w:r>
          <w:t xml:space="preserve"> over 80 million years</w:t>
        </w:r>
      </w:ins>
      <w:r>
        <w:t>, allowing for the evolution of a unique and highly endemic floral and faunal assemblage across the island</w:t>
      </w:r>
      <w:ins w:id="241" w:author="Cara Brook" w:date="2021-08-29T17:37:00Z">
        <w:r>
          <w:t xml:space="preserve"> </w:t>
        </w:r>
      </w:ins>
      <w:sdt>
        <w:sdtPr>
          <w:rPr>
            <w:color w:val="000000"/>
          </w:rPr>
          <w:tag w:val="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
          <w:id w:val="1143161579"/>
          <w:placeholder>
            <w:docPart w:val="DefaultPlaceholder_-1854013440"/>
          </w:placeholder>
        </w:sdtPr>
        <w:sdtEndPr/>
        <w:sdtContent>
          <w:r w:rsidR="00B17D67" w:rsidRPr="00B17D67">
            <w:rPr>
              <w:color w:val="000000"/>
            </w:rPr>
            <w:t>(49)</w:t>
          </w:r>
        </w:sdtContent>
      </w:sdt>
      <w:r>
        <w:t>.</w:t>
      </w:r>
      <w:ins w:id="242" w:author="Cara Brook" w:date="2021-08-29T17:37:00Z">
        <w:r>
          <w:t xml:space="preserve"> The country is home to 51 species of bat</w:t>
        </w:r>
      </w:ins>
      <w:ins w:id="243" w:author="Cara Brook" w:date="2021-08-29T17:39:00Z">
        <w:r>
          <w:t xml:space="preserve"> </w:t>
        </w:r>
      </w:ins>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
          <w:id w:val="649486398"/>
          <w:placeholder>
            <w:docPart w:val="DefaultPlaceholder_-1854013440"/>
          </w:placeholder>
        </w:sdtPr>
        <w:sdtEndPr/>
        <w:sdtContent>
          <w:r w:rsidR="00B17D67" w:rsidRPr="00B17D67">
            <w:rPr>
              <w:color w:val="000000"/>
            </w:rPr>
            <w:t>(50)</w:t>
          </w:r>
        </w:sdtContent>
      </w:sdt>
      <w:ins w:id="244" w:author="Cara Brook" w:date="2021-08-29T17:37:00Z">
        <w:r>
          <w:t>, some three-quarters of which are endemic</w:t>
        </w:r>
      </w:ins>
      <w:ins w:id="245" w:author="Cara Brook" w:date="2021-08-29T17:39:00Z">
        <w:r>
          <w:t xml:space="preserve"> and</w:t>
        </w:r>
      </w:ins>
      <w:ins w:id="246" w:author="Cara Brook" w:date="2021-08-29T17:37:00Z">
        <w:r>
          <w:t xml:space="preserve"> boast long evolutionary divergence times with sister species on both the African and Asian continents </w:t>
        </w:r>
      </w:ins>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
          <w:id w:val="-1718355885"/>
          <w:placeholder>
            <w:docPart w:val="DefaultPlaceholder_-1854013440"/>
          </w:placeholder>
        </w:sdtPr>
        <w:sdtEndPr/>
        <w:sdtContent>
          <w:r w:rsidR="00B17D67" w:rsidRPr="00B17D67">
            <w:rPr>
              <w:color w:val="000000"/>
            </w:rPr>
            <w:t>(51–53)</w:t>
          </w:r>
        </w:sdtContent>
      </w:sdt>
      <w:ins w:id="247" w:author="Cara Brook" w:date="2021-08-29T17:39:00Z">
        <w:r>
          <w:t xml:space="preserve">. </w:t>
        </w:r>
      </w:ins>
      <w:ins w:id="248" w:author="Cara Brook" w:date="2021-08-29T17:41:00Z">
        <w:r>
          <w:t xml:space="preserve">A growing body of </w:t>
        </w:r>
      </w:ins>
      <w:ins w:id="249" w:author="Cara Brook" w:date="2021-08-29T17:40:00Z">
        <w:r>
          <w:t xml:space="preserve">work has characterized the landscape of potentially zoonotic </w:t>
        </w:r>
      </w:ins>
      <w:ins w:id="250" w:author="Cara Brook" w:date="2021-08-29T17:42:00Z">
        <w:r>
          <w:t>viruses</w:t>
        </w:r>
      </w:ins>
      <w:ins w:id="251" w:author="Cara Brook" w:date="2021-08-29T17:40:00Z">
        <w:r>
          <w:t xml:space="preserve"> in Madagascar bats, identifying </w:t>
        </w:r>
      </w:ins>
      <w:ins w:id="252" w:author="Cara Brook" w:date="2021-08-29T17:41:00Z">
        <w:r>
          <w:t>evidence of circulating infection (</w:t>
        </w:r>
      </w:ins>
      <w:ins w:id="253" w:author="Cara Brook" w:date="2021-08-29T17:42:00Z">
        <w:r>
          <w:t>through</w:t>
        </w:r>
      </w:ins>
      <w:ins w:id="254" w:author="Cara Brook" w:date="2021-08-29T17:41:00Z">
        <w:r>
          <w:t xml:space="preserve"> RNA detection or serology) with henipaviruses, f</w:t>
        </w:r>
      </w:ins>
      <w:ins w:id="255" w:author="Cara Brook" w:date="2021-08-29T17:42:00Z">
        <w:r>
          <w:t>iloviruses, lyssaviruses, and coronaviruses</w:t>
        </w:r>
      </w:ins>
      <w:ins w:id="256" w:author="Cara Brook" w:date="2021-08-29T17:45:00Z">
        <w:r>
          <w:t xml:space="preserve"> </w:t>
        </w:r>
      </w:ins>
      <w:sdt>
        <w:sdtPr>
          <w:rPr>
            <w:color w:val="000000"/>
          </w:rPr>
          <w:tag w:val="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
          <w:id w:val="-1111894756"/>
          <w:placeholder>
            <w:docPart w:val="DefaultPlaceholder_-1854013440"/>
          </w:placeholder>
        </w:sdtPr>
        <w:sdtEndPr/>
        <w:sdtContent>
          <w:r w:rsidR="00B17D67" w:rsidRPr="00B17D67">
            <w:rPr>
              <w:color w:val="000000"/>
            </w:rPr>
            <w:t>(29,54–56)</w:t>
          </w:r>
        </w:sdtContent>
      </w:sdt>
      <w:ins w:id="257" w:author="Cara Brook" w:date="2021-08-29T17:42:00Z">
        <w:r>
          <w:t xml:space="preserve">. Previously coronavirus surveillance </w:t>
        </w:r>
      </w:ins>
      <w:ins w:id="258" w:author="Cara Brook" w:date="2021-08-29T17:50:00Z">
        <w:r>
          <w:t xml:space="preserve">efforts </w:t>
        </w:r>
      </w:ins>
      <w:ins w:id="259" w:author="Cara Brook" w:date="2021-08-29T17:42:00Z">
        <w:r>
          <w:t>ha</w:t>
        </w:r>
      </w:ins>
      <w:ins w:id="260" w:author="Cara Brook" w:date="2021-08-29T17:50:00Z">
        <w:r>
          <w:t>ve</w:t>
        </w:r>
      </w:ins>
      <w:ins w:id="261" w:author="Cara Brook" w:date="2021-08-29T17:42:00Z">
        <w:r>
          <w:t xml:space="preserve"> </w:t>
        </w:r>
      </w:ins>
      <w:ins w:id="262" w:author="Cara Brook" w:date="2021-08-29T17:50:00Z">
        <w:r>
          <w:t xml:space="preserve">identified </w:t>
        </w:r>
        <w:r w:rsidRPr="00FD7485">
          <w:rPr>
            <w:i/>
            <w:iCs/>
            <w:rPrChange w:id="263" w:author="Cara Brook" w:date="2021-08-29T17:51:00Z">
              <w:rPr/>
            </w:rPrChange>
          </w:rPr>
          <w:t>Alphacoronavirus</w:t>
        </w:r>
        <w:r>
          <w:t xml:space="preserve"> RNA in </w:t>
        </w:r>
      </w:ins>
      <w:ins w:id="264" w:author="Cara Brook" w:date="2021-08-29T17:51:00Z">
        <w:r>
          <w:t xml:space="preserve">the Malagasy insectivorous bat, </w:t>
        </w:r>
        <w:r>
          <w:rPr>
            <w:i/>
            <w:iCs/>
          </w:rPr>
          <w:t xml:space="preserve">Mormopterus jugalaris, </w:t>
        </w:r>
        <w:r>
          <w:t xml:space="preserve">and </w:t>
        </w:r>
        <w:r w:rsidRPr="00FD7485">
          <w:rPr>
            <w:i/>
            <w:iCs/>
            <w:rPrChange w:id="265" w:author="Cara Brook" w:date="2021-08-29T17:51:00Z">
              <w:rPr/>
            </w:rPrChange>
          </w:rPr>
          <w:lastRenderedPageBreak/>
          <w:t>Betacoronavirus</w:t>
        </w:r>
        <w:r>
          <w:t xml:space="preserve"> RNA </w:t>
        </w:r>
      </w:ins>
      <w:ins w:id="266" w:author="Cara Brook" w:date="2021-08-29T17:52:00Z">
        <w:r>
          <w:t xml:space="preserve">in </w:t>
        </w:r>
      </w:ins>
      <w:ins w:id="267" w:author="Cara Brook" w:date="2021-08-29T17:55:00Z">
        <w:r>
          <w:t>all</w:t>
        </w:r>
      </w:ins>
      <w:ins w:id="268" w:author="Cara Brook" w:date="2021-08-29T17:52:00Z">
        <w:r>
          <w:t xml:space="preserve"> three endemic Malagasy fruit bat species: </w:t>
        </w:r>
        <w:r>
          <w:rPr>
            <w:i/>
          </w:rPr>
          <w:t xml:space="preserve">Pteropus rufus, Eidolon dupreanum, </w:t>
        </w:r>
        <w:r w:rsidRPr="00FD7485">
          <w:rPr>
            <w:iCs/>
            <w:rPrChange w:id="269" w:author="Cara Brook" w:date="2021-08-29T17:52:00Z">
              <w:rPr>
                <w:i/>
              </w:rPr>
            </w:rPrChange>
          </w:rPr>
          <w:t xml:space="preserve">and </w:t>
        </w:r>
        <w:r>
          <w:rPr>
            <w:i/>
          </w:rPr>
          <w:t>Rousettus madagascariensis</w:t>
        </w:r>
      </w:ins>
      <w:sdt>
        <w:sdtPr>
          <w:rPr>
            <w:color w:val="000000"/>
          </w:rPr>
          <w:tag w:val="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
          <w:id w:val="905878058"/>
          <w:placeholder>
            <w:docPart w:val="DefaultPlaceholder_-1854013440"/>
          </w:placeholder>
        </w:sdtPr>
        <w:sdtEndPr/>
        <w:sdtContent>
          <w:r w:rsidR="00B17D67" w:rsidRPr="00B17D67">
            <w:rPr>
              <w:color w:val="000000"/>
            </w:rPr>
            <w:t>(62,100)</w:t>
          </w:r>
        </w:sdtContent>
      </w:sdt>
      <w:ins w:id="270" w:author="Cara Brook" w:date="2021-08-29T17:56:00Z">
        <w:r>
          <w:t>Previous</w:t>
        </w:r>
      </w:ins>
      <w:ins w:id="271" w:author="Cara Brook" w:date="2021-08-29T17:57:00Z">
        <w:r>
          <w:t xml:space="preserve"> studies have demonstrated that this</w:t>
        </w:r>
      </w:ins>
      <w:ins w:id="272" w:author="Cara Brook" w:date="2021-08-29T17:53:00Z">
        <w:r>
          <w:t xml:space="preserve"> latter </w:t>
        </w:r>
        <w:r w:rsidRPr="00FD7485">
          <w:rPr>
            <w:i/>
            <w:iCs/>
            <w:rPrChange w:id="273" w:author="Cara Brook" w:date="2021-08-29T17:55:00Z">
              <w:rPr/>
            </w:rPrChange>
          </w:rPr>
          <w:t xml:space="preserve">Betacoronavirus </w:t>
        </w:r>
        <w:r>
          <w:t xml:space="preserve">RNA </w:t>
        </w:r>
      </w:ins>
      <w:ins w:id="274" w:author="Cara Brook" w:date="2021-08-29T17:55:00Z">
        <w:r>
          <w:t xml:space="preserve">clusters with subgenus </w:t>
        </w:r>
        <w:r>
          <w:rPr>
            <w:i/>
            <w:iCs/>
          </w:rPr>
          <w:t>Nobecovirus</w:t>
        </w:r>
      </w:ins>
      <w:sdt>
        <w:sdtPr>
          <w:rPr>
            <w:iCs/>
            <w:color w:val="000000"/>
          </w:rPr>
          <w:tag w:val="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
          <w:id w:val="-556781305"/>
          <w:placeholder>
            <w:docPart w:val="DefaultPlaceholder_-1854013440"/>
          </w:placeholder>
        </w:sdtPr>
        <w:sdtEndPr>
          <w:rPr>
            <w:iCs w:val="0"/>
          </w:rPr>
        </w:sdtEndPr>
        <w:sdtContent>
          <w:r w:rsidR="00B17D67" w:rsidRPr="00B17D67">
            <w:rPr>
              <w:color w:val="000000"/>
            </w:rPr>
            <w:t>(29,55)</w:t>
          </w:r>
        </w:sdtContent>
      </w:sdt>
      <w:ins w:id="275" w:author="Cara Brook" w:date="2021-08-29T18:02:00Z">
        <w:r w:rsidRPr="0027774F">
          <w:rPr>
            <w:rPrChange w:id="276" w:author="Cara Brook" w:date="2021-08-29T18:02:00Z">
              <w:rPr>
                <w:i/>
                <w:iCs/>
              </w:rPr>
            </w:rPrChange>
          </w:rPr>
          <w:t>;</w:t>
        </w:r>
        <w:r>
          <w:rPr>
            <w:i/>
            <w:iCs/>
          </w:rPr>
          <w:t xml:space="preserve"> Nobecoviruses </w:t>
        </w:r>
        <w:r>
          <w:t xml:space="preserve">have </w:t>
        </w:r>
      </w:ins>
      <w:ins w:id="277" w:author="Cara Brook" w:date="2021-08-29T17:56:00Z">
        <w:r>
          <w:t xml:space="preserve">been </w:t>
        </w:r>
      </w:ins>
      <w:ins w:id="278" w:author="Cara Brook" w:date="2021-08-29T18:02:00Z">
        <w:r>
          <w:t>previously described</w:t>
        </w:r>
      </w:ins>
      <w:ins w:id="279" w:author="Cara Brook" w:date="2021-08-29T18:03:00Z">
        <w:r>
          <w:t xml:space="preserve"> in </w:t>
        </w:r>
      </w:ins>
      <w:ins w:id="280" w:author="Cara Brook" w:date="2021-08-29T17:56:00Z">
        <w:r>
          <w:t>Pter</w:t>
        </w:r>
      </w:ins>
      <w:ins w:id="281" w:author="Cara Brook" w:date="2021-08-29T17:57:00Z">
        <w:r>
          <w:t xml:space="preserve">odidae fruit bats </w:t>
        </w:r>
      </w:ins>
      <w:ins w:id="282" w:author="Cara Brook" w:date="2021-08-29T18:13:00Z">
        <w:r>
          <w:t xml:space="preserve">across Asia and in both East (Kenya) and West (Cameroon) Africa </w:t>
        </w:r>
      </w:ins>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
          <w:id w:val="-484622095"/>
          <w:placeholder>
            <w:docPart w:val="DefaultPlaceholder_-1854013440"/>
          </w:placeholder>
        </w:sdtPr>
        <w:sdtEndPr/>
        <w:sdtContent>
          <w:r w:rsidR="00B17D67" w:rsidRPr="00B17D67">
            <w:rPr>
              <w:color w:val="000000"/>
            </w:rPr>
            <w:t>(21,28,57–60)</w:t>
          </w:r>
        </w:sdtContent>
      </w:sdt>
      <w:ins w:id="283" w:author="Cara Brook" w:date="2021-08-29T18:08:00Z">
        <w:r>
          <w:t xml:space="preserve"> Though </w:t>
        </w:r>
      </w:ins>
      <w:ins w:id="284" w:author="Cara Brook" w:date="2021-08-29T18:09:00Z">
        <w:r>
          <w:t xml:space="preserve">Nobecoviruses are </w:t>
        </w:r>
      </w:ins>
      <w:ins w:id="285" w:author="Cara Brook" w:date="2021-08-29T18:08:00Z">
        <w:r>
          <w:t xml:space="preserve">not known to be zoonotic, </w:t>
        </w:r>
      </w:ins>
      <w:ins w:id="286" w:author="Cara Brook" w:date="2021-08-29T18:09:00Z">
        <w:r>
          <w:t xml:space="preserve">previous research has described widespread circulation of </w:t>
        </w:r>
      </w:ins>
      <w:ins w:id="287" w:author="Cara Brook" w:date="2021-08-29T18:14:00Z">
        <w:r>
          <w:t xml:space="preserve">a recombinant </w:t>
        </w:r>
      </w:ins>
      <w:ins w:id="288" w:author="Cara Brook" w:date="2021-08-29T18:09:00Z">
        <w:r>
          <w:t xml:space="preserve">Nobecovirus </w:t>
        </w:r>
      </w:ins>
      <w:ins w:id="289" w:author="Cara Brook" w:date="2021-08-29T18:14:00Z">
        <w:r>
          <w:t>carrying an</w:t>
        </w:r>
      </w:ins>
      <w:ins w:id="290" w:author="Cara Brook" w:date="2021-08-29T18:09:00Z">
        <w:r>
          <w:t xml:space="preserve"> orthoreovirus</w:t>
        </w:r>
      </w:ins>
      <w:ins w:id="291" w:author="Cara Brook" w:date="2021-08-29T18:14:00Z">
        <w:r>
          <w:t xml:space="preserve"> insertion throughout Asia</w:t>
        </w:r>
      </w:ins>
      <w:ins w:id="292" w:author="Cara Brook" w:date="2021-08-29T18:12:00Z">
        <w:r>
          <w:t xml:space="preserve"> </w:t>
        </w:r>
      </w:ins>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
          <w:id w:val="659807904"/>
          <w:placeholder>
            <w:docPart w:val="DefaultPlaceholder_-1854013440"/>
          </w:placeholder>
        </w:sdtPr>
        <w:sdtEndPr/>
        <w:sdtContent>
          <w:r w:rsidR="00B17D67" w:rsidRPr="00B17D67">
            <w:rPr>
              <w:color w:val="000000"/>
            </w:rPr>
            <w:t>(21,60,61)</w:t>
          </w:r>
        </w:sdtContent>
      </w:sdt>
      <w:ins w:id="293" w:author="Cara Brook" w:date="2021-08-29T18:10:00Z">
        <w:r>
          <w:t>,</w:t>
        </w:r>
      </w:ins>
      <w:ins w:id="294" w:author="Cara Brook" w:date="2021-08-29T18:14:00Z">
        <w:r>
          <w:t xml:space="preserve"> highlight</w:t>
        </w:r>
      </w:ins>
      <w:ins w:id="295" w:author="Cara Brook" w:date="2021-08-29T20:44:00Z">
        <w:r>
          <w:t>ing</w:t>
        </w:r>
      </w:ins>
      <w:ins w:id="296" w:author="Cara Brook" w:date="2021-08-29T18:14:00Z">
        <w:r>
          <w:t xml:space="preserve"> the capacity for this viral subgenus</w:t>
        </w:r>
      </w:ins>
      <w:ins w:id="297" w:author="Cara Brook" w:date="2021-08-29T18:10:00Z">
        <w:r>
          <w:t xml:space="preserve"> to undertake rapid shifts in genomic organization which could lead to expanded host range.</w:t>
        </w:r>
      </w:ins>
      <w:ins w:id="298" w:author="Cara Brook" w:date="2021-08-29T18:15:00Z">
        <w:r>
          <w:t xml:space="preserve"> As both </w:t>
        </w:r>
        <w:r w:rsidRPr="00CE4474">
          <w:rPr>
            <w:i/>
            <w:iCs/>
            <w:rPrChange w:id="299" w:author="Cara Brook" w:date="2021-08-29T18:16:00Z">
              <w:rPr/>
            </w:rPrChange>
          </w:rPr>
          <w:t>Ei</w:t>
        </w:r>
      </w:ins>
      <w:ins w:id="300" w:author="Cara Brook" w:date="2021-08-29T18:16:00Z">
        <w:r w:rsidRPr="00CE4474">
          <w:rPr>
            <w:i/>
            <w:iCs/>
            <w:rPrChange w:id="301" w:author="Cara Brook" w:date="2021-08-29T18:16:00Z">
              <w:rPr/>
            </w:rPrChange>
          </w:rPr>
          <w:t>d</w:t>
        </w:r>
      </w:ins>
      <w:ins w:id="302" w:author="Cara Brook" w:date="2021-08-29T18:15:00Z">
        <w:r w:rsidRPr="00CE4474">
          <w:rPr>
            <w:i/>
            <w:iCs/>
            <w:rPrChange w:id="303" w:author="Cara Brook" w:date="2021-08-29T18:16:00Z">
              <w:rPr/>
            </w:rPrChange>
          </w:rPr>
          <w:t>olon du</w:t>
        </w:r>
      </w:ins>
      <w:ins w:id="304" w:author="Cara Brook" w:date="2021-08-29T18:16:00Z">
        <w:r w:rsidRPr="00CE4474">
          <w:rPr>
            <w:i/>
            <w:iCs/>
            <w:rPrChange w:id="305" w:author="Cara Brook" w:date="2021-08-29T18:16:00Z">
              <w:rPr/>
            </w:rPrChange>
          </w:rPr>
          <w:t>preanum</w:t>
        </w:r>
        <w:r>
          <w:t xml:space="preserve"> and </w:t>
        </w:r>
        <w:r w:rsidRPr="00CE4474">
          <w:rPr>
            <w:i/>
            <w:iCs/>
            <w:rPrChange w:id="306" w:author="Cara Brook" w:date="2021-08-29T18:16:00Z">
              <w:rPr/>
            </w:rPrChange>
          </w:rPr>
          <w:t>Rousettus madagascariensis</w:t>
        </w:r>
        <w:r>
          <w:t xml:space="preserve"> are known to co-roost with each other, </w:t>
        </w:r>
      </w:ins>
      <w:ins w:id="307" w:author="Cara Brook" w:date="2021-08-29T18:17:00Z">
        <w:r>
          <w:t xml:space="preserve">and with several species of </w:t>
        </w:r>
      </w:ins>
      <w:sdt>
        <w:sdtPr>
          <w:rPr>
            <w:color w:val="000000"/>
          </w:rPr>
          <w:tag w:val="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
          <w:id w:val="1833182939"/>
          <w:placeholder>
            <w:docPart w:val="DefaultPlaceholder_-1854013440"/>
          </w:placeholder>
        </w:sdtPr>
        <w:sdtEndPr/>
        <w:sdtContent>
          <w:r w:rsidR="00B17D67" w:rsidRPr="00B17D67">
            <w:rPr>
              <w:color w:val="000000"/>
            </w:rPr>
            <w:t>(62)</w:t>
          </w:r>
        </w:sdtContent>
      </w:sdt>
      <w:ins w:id="308" w:author="Cara Brook" w:date="2021-08-29T18:17:00Z">
        <w:r>
          <w:t xml:space="preserve">recombination </w:t>
        </w:r>
      </w:ins>
      <w:ins w:id="309" w:author="Cara Brook" w:date="2021-08-29T18:18:00Z">
        <w:r>
          <w:t>is a distinct possibility in th</w:t>
        </w:r>
      </w:ins>
      <w:ins w:id="310" w:author="Cara Brook" w:date="2021-08-29T18:21:00Z">
        <w:r>
          <w:t>e Madagascar CoV</w:t>
        </w:r>
      </w:ins>
      <w:ins w:id="311" w:author="Cara Brook" w:date="2021-08-29T18:18:00Z">
        <w:r>
          <w:t xml:space="preserve"> system. Though no </w:t>
        </w:r>
        <w:r>
          <w:rPr>
            <w:i/>
            <w:iCs/>
          </w:rPr>
          <w:t xml:space="preserve">Rhinolophus </w:t>
        </w:r>
        <w:r>
          <w:t>spp. bats</w:t>
        </w:r>
      </w:ins>
      <w:ins w:id="312" w:author="Cara Brook" w:date="2021-08-29T18:19:00Z">
        <w:r>
          <w:t xml:space="preserve">, the typical host for ACE2-using </w:t>
        </w:r>
        <w:r w:rsidRPr="00CE4474">
          <w:rPr>
            <w:i/>
            <w:iCs/>
            <w:rPrChange w:id="313" w:author="Cara Brook" w:date="2021-08-29T18:19:00Z">
              <w:rPr/>
            </w:rPrChange>
          </w:rPr>
          <w:t>Sarbecoviruses</w:t>
        </w:r>
        <w:r>
          <w:t xml:space="preserve">, inhabit </w:t>
        </w:r>
      </w:ins>
      <w:ins w:id="314" w:author="Cara Brook" w:date="2021-08-29T18:18:00Z">
        <w:r>
          <w:t>Madagascar</w:t>
        </w:r>
      </w:ins>
      <w:ins w:id="315" w:author="Cara Brook" w:date="2021-08-29T18:19:00Z">
        <w:r>
          <w:t xml:space="preserve">, the island is home to </w:t>
        </w:r>
      </w:ins>
      <w:ins w:id="316" w:author="Cara Brook" w:date="2021-08-29T18:20:00Z">
        <w:r>
          <w:t xml:space="preserve">several species </w:t>
        </w:r>
      </w:ins>
      <w:ins w:id="317" w:author="Cara Brook" w:date="2021-08-29T18:21:00Z">
        <w:r>
          <w:t xml:space="preserve">of bat in family </w:t>
        </w:r>
      </w:ins>
      <w:ins w:id="318" w:author="Cara Brook" w:date="2021-08-29T18:20:00Z">
        <w:r>
          <w:t xml:space="preserve">Hipposideridae, which host the closely-related and </w:t>
        </w:r>
      </w:ins>
      <w:ins w:id="319" w:author="Cara Brook" w:date="2021-08-29T18:21:00Z">
        <w:r>
          <w:t xml:space="preserve">understudied </w:t>
        </w:r>
        <w:r>
          <w:rPr>
            <w:i/>
            <w:iCs/>
          </w:rPr>
          <w:t>Hibecoviruses</w:t>
        </w:r>
      </w:ins>
      <w:ins w:id="320" w:author="Cara Brook" w:date="2021-08-29T18:22:00Z">
        <w:r>
          <w:rPr>
            <w:i/>
            <w:iCs/>
          </w:rPr>
          <w:t xml:space="preserve">, </w:t>
        </w:r>
        <w:r>
          <w:t xml:space="preserve">as well as several species of Vespertilionid bat, the most common hosts for </w:t>
        </w:r>
      </w:ins>
      <w:ins w:id="321" w:author="Cara Brook" w:date="2021-08-29T18:23:00Z">
        <w:r>
          <w:t xml:space="preserve">the zoonotic </w:t>
        </w:r>
      </w:ins>
      <w:ins w:id="322" w:author="Cara Brook" w:date="2021-08-29T18:22:00Z">
        <w:r w:rsidRPr="00CE4474">
          <w:rPr>
            <w:i/>
            <w:iCs/>
            <w:rPrChange w:id="323" w:author="Cara Brook" w:date="2021-08-29T18:23:00Z">
              <w:rPr/>
            </w:rPrChange>
          </w:rPr>
          <w:t>Merbecoviruses</w:t>
        </w:r>
      </w:ins>
      <w:ins w:id="324" w:author="Cara Brook" w:date="2021-08-29T18:23:00Z">
        <w:r>
          <w:t>.</w:t>
        </w:r>
      </w:ins>
    </w:p>
    <w:p w14:paraId="3AD579A6" w14:textId="77777777" w:rsidR="00127389" w:rsidRDefault="00127389" w:rsidP="00A60EE4">
      <w:pPr>
        <w:rPr>
          <w:ins w:id="325" w:author="Cara Brook" w:date="2021-08-29T18:39:00Z"/>
        </w:rPr>
      </w:pPr>
    </w:p>
    <w:p w14:paraId="2AA8B9DC" w14:textId="25C922FC" w:rsidR="00127389" w:rsidRPr="00CE4474" w:rsidDel="007D5C9B" w:rsidRDefault="00127389" w:rsidP="00A60EE4">
      <w:pPr>
        <w:rPr>
          <w:del w:id="326" w:author="Cara Brook" w:date="2021-08-29T18:35:00Z"/>
        </w:rPr>
      </w:pPr>
      <w:ins w:id="327" w:author="Cara Brook" w:date="2021-08-29T21:17:00Z">
        <w:r>
          <w:t>H</w:t>
        </w:r>
      </w:ins>
      <w:ins w:id="328" w:author="Cara Brook" w:date="2021-08-29T18:33:00Z">
        <w:r>
          <w:t>uman-bat contact rates are high</w:t>
        </w:r>
      </w:ins>
      <w:ins w:id="329" w:author="Cara Brook" w:date="2021-08-29T21:18:00Z">
        <w:r>
          <w:t xml:space="preserve"> in Madagascar, where</w:t>
        </w:r>
      </w:ins>
      <w:ins w:id="330" w:author="Cara Brook" w:date="2021-08-29T18:33:00Z">
        <w:r>
          <w:t xml:space="preserve"> </w:t>
        </w:r>
      </w:ins>
      <w:ins w:id="331" w:author="Cara Brook" w:date="2021-08-29T18:24:00Z">
        <w:r>
          <w:t xml:space="preserve">bats </w:t>
        </w:r>
      </w:ins>
      <w:ins w:id="332" w:author="Cara Brook" w:date="2021-08-29T18:29:00Z">
        <w:r>
          <w:t xml:space="preserve">are </w:t>
        </w:r>
      </w:ins>
      <w:ins w:id="333" w:author="Cara Brook" w:date="2021-08-29T18:24:00Z">
        <w:r>
          <w:t>consumed widely as a source of human food</w:t>
        </w:r>
      </w:ins>
      <w:ins w:id="334" w:author="Cara Brook" w:date="2021-08-29T18:29:00Z">
        <w:r>
          <w:t xml:space="preserve"> and frequently roost in close proximity to human settlements or tourist visitation sites</w:t>
        </w:r>
      </w:ins>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
          <w:id w:val="-486090932"/>
          <w:placeholder>
            <w:docPart w:val="DefaultPlaceholder_-1854013440"/>
          </w:placeholder>
        </w:sdtPr>
        <w:sdtEndPr/>
        <w:sdtContent>
          <w:r w:rsidR="00B17D67" w:rsidRPr="00B17D67">
            <w:rPr>
              <w:color w:val="000000"/>
            </w:rPr>
            <w:t>(63–66)</w:t>
          </w:r>
        </w:sdtContent>
      </w:sdt>
      <w:ins w:id="335" w:author="Cara Brook" w:date="2021-08-29T18:29:00Z">
        <w:r>
          <w:t>.</w:t>
        </w:r>
      </w:ins>
      <w:ins w:id="336" w:author="Cara Brook" w:date="2021-08-29T21:18:00Z">
        <w:r>
          <w:t xml:space="preserve"> In addition to natural CoV diversity </w:t>
        </w:r>
      </w:ins>
      <w:ins w:id="337" w:author="Cara Brook" w:date="2021-08-29T21:19:00Z">
        <w:r>
          <w:t xml:space="preserve">circulating </w:t>
        </w:r>
      </w:ins>
      <w:ins w:id="338" w:author="Cara Brook" w:date="2021-08-29T21:18:00Z">
        <w:r>
          <w:t>in Malagasy bats, the Embecoviruses, HCoV-OC43 and HCoV-HKU1, and</w:t>
        </w:r>
      </w:ins>
      <w:ins w:id="339" w:author="Cara Brook" w:date="2021-08-29T21:19:00Z">
        <w:r>
          <w:t xml:space="preserve">, more recently, the Sarbecovirus, </w:t>
        </w:r>
      </w:ins>
      <w:ins w:id="340" w:author="Cara Brook" w:date="2021-08-29T21:18:00Z">
        <w:r>
          <w:t>SARS-CoV-2, are known to circulate widely</w:t>
        </w:r>
      </w:ins>
      <w:ins w:id="341" w:author="Cara Brook" w:date="2021-08-29T21:19:00Z">
        <w:r>
          <w:t xml:space="preserve"> among human hos</w:t>
        </w:r>
      </w:ins>
      <w:ins w:id="342" w:author="Cara Brook" w:date="2021-08-29T21:20:00Z">
        <w:r>
          <w:t>ts</w:t>
        </w:r>
      </w:ins>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
          <w:id w:val="-1361352878"/>
          <w:placeholder>
            <w:docPart w:val="DefaultPlaceholder_-1854013440"/>
          </w:placeholder>
        </w:sdtPr>
        <w:sdtEndPr/>
        <w:sdtContent>
          <w:r w:rsidR="00B17D67" w:rsidRPr="00B17D67">
            <w:rPr>
              <w:color w:val="000000"/>
            </w:rPr>
            <w:t>(67–69)</w:t>
          </w:r>
        </w:sdtContent>
      </w:sdt>
      <w:ins w:id="343" w:author="Cara Brook" w:date="2021-08-29T21:20:00Z">
        <w:r>
          <w:t xml:space="preserve">. </w:t>
        </w:r>
      </w:ins>
      <w:ins w:id="344" w:author="Cara Brook" w:date="2021-08-29T18:34:00Z">
        <w:r>
          <w:t xml:space="preserve">As </w:t>
        </w:r>
      </w:ins>
      <w:ins w:id="345" w:author="Cara Brook" w:date="2021-08-29T18:40:00Z">
        <w:r>
          <w:t xml:space="preserve">spillback of SARS-CoV-2 into wildlife hosts and </w:t>
        </w:r>
      </w:ins>
      <w:ins w:id="346" w:author="Cara Brook" w:date="2021-08-29T21:20:00Z">
        <w:r>
          <w:t xml:space="preserve">possible recombination with wildlife viruses </w:t>
        </w:r>
      </w:ins>
      <w:ins w:id="347" w:author="Cara Brook" w:date="2021-08-29T18:40:00Z">
        <w:r>
          <w:t>remains a global concern</w:t>
        </w:r>
      </w:ins>
      <w:ins w:id="348" w:author="Cara Brook" w:date="2021-08-29T18:44:00Z">
        <w:r>
          <w:t xml:space="preserve"> </w:t>
        </w:r>
      </w:ins>
      <w:sdt>
        <w:sdtPr>
          <w:rPr>
            <w:color w:val="000000"/>
          </w:rPr>
          <w:tag w:val="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
          <w:id w:val="1392543210"/>
          <w:placeholder>
            <w:docPart w:val="DefaultPlaceholder_-1854013440"/>
          </w:placeholder>
        </w:sdtPr>
        <w:sdtEndPr/>
        <w:sdtContent>
          <w:r w:rsidR="00B17D67" w:rsidRPr="00B17D67">
            <w:rPr>
              <w:color w:val="000000"/>
            </w:rPr>
            <w:t>(70)</w:t>
          </w:r>
        </w:sdtContent>
      </w:sdt>
      <w:ins w:id="349" w:author="Cara Brook" w:date="2021-08-29T18:34:00Z">
        <w:r>
          <w:t>, characterization of the genetic diversity of bat</w:t>
        </w:r>
      </w:ins>
      <w:ins w:id="350" w:author="Cara Brook" w:date="2021-08-29T18:35:00Z">
        <w:r>
          <w:t xml:space="preserve">-borne coronaviruses in Madagascar and elsewhere in Africa is </w:t>
        </w:r>
      </w:ins>
      <w:ins w:id="351" w:author="Cara Brook" w:date="2021-08-29T21:21:00Z">
        <w:r>
          <w:t xml:space="preserve">a </w:t>
        </w:r>
      </w:ins>
      <w:ins w:id="352" w:author="Cara Brook" w:date="2021-08-29T18:35:00Z">
        <w:r>
          <w:t xml:space="preserve">critical public health </w:t>
        </w:r>
      </w:ins>
      <w:ins w:id="353" w:author="Cara Brook" w:date="2021-08-29T21:21:00Z">
        <w:r>
          <w:t>priority</w:t>
        </w:r>
      </w:ins>
      <w:ins w:id="354" w:author="Cara Brook" w:date="2021-08-29T18:35:00Z">
        <w:r>
          <w:t xml:space="preserve">. </w:t>
        </w:r>
      </w:ins>
    </w:p>
    <w:p w14:paraId="25EEFD9F" w14:textId="77777777" w:rsidR="00127389" w:rsidDel="00CE4474" w:rsidRDefault="00127389">
      <w:pPr>
        <w:rPr>
          <w:del w:id="355" w:author="Cara Brook" w:date="2021-08-29T18:23:00Z"/>
        </w:rPr>
      </w:pPr>
      <w:del w:id="356" w:author="Cara Brook" w:date="2021-08-29T18:35:00Z">
        <w:r w:rsidDel="007D5C9B">
          <w:delText xml:space="preserve"> </w:delText>
        </w:r>
      </w:del>
    </w:p>
    <w:p w14:paraId="636D5C51" w14:textId="77777777" w:rsidR="00127389" w:rsidRPr="006B3F44" w:rsidDel="007D5C9B" w:rsidRDefault="00127389" w:rsidP="00A60EE4">
      <w:pPr>
        <w:rPr>
          <w:del w:id="357" w:author="Cara Brook" w:date="2021-08-29T18:35:00Z"/>
          <w:rPrChange w:id="358" w:author="Cara Brook" w:date="2021-08-29T14:07:00Z">
            <w:rPr>
              <w:del w:id="359" w:author="Cara Brook" w:date="2021-08-29T18:35:00Z"/>
              <w:rFonts w:ascii="Arial" w:hAnsi="Arial" w:cs="Arial"/>
            </w:rPr>
          </w:rPrChange>
        </w:rPr>
      </w:pPr>
    </w:p>
    <w:p w14:paraId="757B7CAB" w14:textId="77777777" w:rsidR="00127389" w:rsidRPr="006B3F44" w:rsidDel="007D5C9B" w:rsidRDefault="00127389" w:rsidP="00A60EE4">
      <w:pPr>
        <w:rPr>
          <w:del w:id="360" w:author="Cara Brook" w:date="2021-08-29T18:35:00Z"/>
          <w:rPrChange w:id="361" w:author="Cara Brook" w:date="2021-08-29T14:07:00Z">
            <w:rPr>
              <w:del w:id="362" w:author="Cara Brook" w:date="2021-08-29T18:35:00Z"/>
              <w:rFonts w:ascii="Arial" w:hAnsi="Arial" w:cs="Arial"/>
            </w:rPr>
          </w:rPrChange>
        </w:rPr>
      </w:pPr>
    </w:p>
    <w:p w14:paraId="1D6AA5E2" w14:textId="77777777" w:rsidR="00127389" w:rsidRPr="006B3F44" w:rsidRDefault="00127389" w:rsidP="00A60EE4">
      <w:pPr>
        <w:rPr>
          <w:rPrChange w:id="363" w:author="Cara Brook" w:date="2021-08-29T14:07:00Z">
            <w:rPr>
              <w:rFonts w:ascii="Arial" w:hAnsi="Arial" w:cs="Arial"/>
            </w:rPr>
          </w:rPrChange>
        </w:rPr>
      </w:pPr>
      <w:r w:rsidRPr="006B3F44">
        <w:rPr>
          <w:rPrChange w:id="364" w:author="Cara Brook" w:date="2021-08-29T14:07:00Z">
            <w:rPr>
              <w:rFonts w:ascii="Arial" w:hAnsi="Arial" w:cs="Arial"/>
            </w:rPr>
          </w:rPrChange>
        </w:rPr>
        <w:t xml:space="preserve">Here we </w:t>
      </w:r>
      <w:ins w:id="365" w:author="Cara Brook" w:date="2021-08-29T18:35:00Z">
        <w:r>
          <w:t>c</w:t>
        </w:r>
      </w:ins>
      <w:ins w:id="366" w:author="Cara Brook" w:date="2021-08-29T18:36:00Z">
        <w:r>
          <w:t>ontribute and chara</w:t>
        </w:r>
      </w:ins>
      <w:ins w:id="367" w:author="Cara Brook" w:date="2021-08-29T18:37:00Z">
        <w:r>
          <w:t>cterize</w:t>
        </w:r>
      </w:ins>
      <w:ins w:id="368" w:author="Cara Brook" w:date="2021-08-29T18:35:00Z">
        <w:r>
          <w:t xml:space="preserve"> </w:t>
        </w:r>
      </w:ins>
      <w:del w:id="369" w:author="Cara Brook" w:date="2021-08-29T18:35:00Z">
        <w:r w:rsidRPr="006B3F44" w:rsidDel="007D5C9B">
          <w:rPr>
            <w:rPrChange w:id="370" w:author="Cara Brook" w:date="2021-08-29T14:07:00Z">
              <w:rPr>
                <w:rFonts w:ascii="Arial" w:hAnsi="Arial" w:cs="Arial"/>
              </w:rPr>
            </w:rPrChange>
          </w:rPr>
          <w:delText xml:space="preserve">contribute </w:delText>
        </w:r>
      </w:del>
      <w:r w:rsidRPr="006B3F44">
        <w:rPr>
          <w:rPrChange w:id="371" w:author="Cara Brook" w:date="2021-08-29T14:07:00Z">
            <w:rPr>
              <w:rFonts w:ascii="Arial" w:hAnsi="Arial" w:cs="Arial"/>
            </w:rPr>
          </w:rPrChange>
        </w:rPr>
        <w:t xml:space="preserve">three </w:t>
      </w:r>
      <w:ins w:id="372" w:author="Cara Brook" w:date="2021-08-29T18:35:00Z">
        <w:r>
          <w:t>full genome seque</w:t>
        </w:r>
      </w:ins>
      <w:ins w:id="373" w:author="Cara Brook" w:date="2021-08-29T18:36:00Z">
        <w:r>
          <w:t xml:space="preserve">nces of two </w:t>
        </w:r>
      </w:ins>
      <w:r w:rsidRPr="006B3F44">
        <w:rPr>
          <w:rPrChange w:id="374" w:author="Cara Brook" w:date="2021-08-29T14:07:00Z">
            <w:rPr>
              <w:rFonts w:ascii="Arial" w:hAnsi="Arial" w:cs="Arial"/>
            </w:rPr>
          </w:rPrChange>
        </w:rPr>
        <w:t xml:space="preserve">novel </w:t>
      </w:r>
      <w:del w:id="375" w:author="Cara Brook" w:date="2021-08-29T18:36:00Z">
        <w:r w:rsidRPr="006B3F44" w:rsidDel="007D5C9B">
          <w:rPr>
            <w:rPrChange w:id="376" w:author="Cara Brook" w:date="2021-08-29T14:07:00Z">
              <w:rPr>
                <w:rFonts w:ascii="Arial" w:hAnsi="Arial" w:cs="Arial"/>
              </w:rPr>
            </w:rPrChange>
          </w:rPr>
          <w:delText xml:space="preserve">nobecovirus </w:delText>
        </w:r>
      </w:del>
      <w:ins w:id="377" w:author="Cara Brook" w:date="2021-08-29T18:36:00Z">
        <w:r>
          <w:t>N</w:t>
        </w:r>
        <w:r w:rsidRPr="006B3F44">
          <w:rPr>
            <w:rPrChange w:id="378" w:author="Cara Brook" w:date="2021-08-29T14:07:00Z">
              <w:rPr>
                <w:rFonts w:ascii="Arial" w:hAnsi="Arial" w:cs="Arial"/>
              </w:rPr>
            </w:rPrChange>
          </w:rPr>
          <w:t>obecovirus</w:t>
        </w:r>
        <w:r>
          <w:t xml:space="preserve">es, derived </w:t>
        </w:r>
      </w:ins>
      <w:del w:id="379" w:author="Cara Brook" w:date="2021-08-29T18:36:00Z">
        <w:r w:rsidRPr="006B3F44" w:rsidDel="007D5C9B">
          <w:rPr>
            <w:rPrChange w:id="380" w:author="Cara Brook" w:date="2021-08-29T14:07:00Z">
              <w:rPr>
                <w:rFonts w:ascii="Arial" w:hAnsi="Arial" w:cs="Arial"/>
              </w:rPr>
            </w:rPrChange>
          </w:rPr>
          <w:delText xml:space="preserve">full genomes from Madagascar fruit bat fecal samples (two from </w:delText>
        </w:r>
      </w:del>
      <w:r w:rsidRPr="006B3F44">
        <w:rPr>
          <w:i/>
          <w:iCs/>
          <w:rPrChange w:id="381" w:author="Cara Brook" w:date="2021-08-29T14:07:00Z">
            <w:rPr>
              <w:rFonts w:ascii="Arial" w:hAnsi="Arial" w:cs="Arial"/>
              <w:i/>
              <w:iCs/>
            </w:rPr>
          </w:rPrChange>
        </w:rPr>
        <w:t>R. madagascariensis</w:t>
      </w:r>
      <w:ins w:id="382" w:author="Cara Brook" w:date="2021-08-29T18:36:00Z">
        <w:r>
          <w:rPr>
            <w:i/>
            <w:iCs/>
          </w:rPr>
          <w:t xml:space="preserve"> </w:t>
        </w:r>
        <w:r>
          <w:t>and</w:t>
        </w:r>
      </w:ins>
      <w:del w:id="383" w:author="Cara Brook" w:date="2021-08-29T18:36:00Z">
        <w:r w:rsidRPr="006B3F44" w:rsidDel="007D5C9B">
          <w:rPr>
            <w:rPrChange w:id="384" w:author="Cara Brook" w:date="2021-08-29T14:07:00Z">
              <w:rPr>
                <w:rFonts w:ascii="Arial" w:hAnsi="Arial" w:cs="Arial"/>
              </w:rPr>
            </w:rPrChange>
          </w:rPr>
          <w:delText>, one from</w:delText>
        </w:r>
      </w:del>
      <w:r w:rsidRPr="006B3F44">
        <w:rPr>
          <w:rPrChange w:id="385" w:author="Cara Brook" w:date="2021-08-29T14:07:00Z">
            <w:rPr>
              <w:rFonts w:ascii="Arial" w:hAnsi="Arial" w:cs="Arial"/>
            </w:rPr>
          </w:rPrChange>
        </w:rPr>
        <w:t xml:space="preserve"> </w:t>
      </w:r>
      <w:r w:rsidRPr="006B3F44">
        <w:rPr>
          <w:i/>
          <w:iCs/>
          <w:rPrChange w:id="386" w:author="Cara Brook" w:date="2021-08-29T14:07:00Z">
            <w:rPr>
              <w:rFonts w:ascii="Arial" w:hAnsi="Arial" w:cs="Arial"/>
              <w:i/>
              <w:iCs/>
            </w:rPr>
          </w:rPrChange>
        </w:rPr>
        <w:t>P. rufus</w:t>
      </w:r>
      <w:ins w:id="387" w:author="Cara Brook" w:date="2021-08-29T18:36:00Z">
        <w:r>
          <w:t xml:space="preserve"> hosts</w:t>
        </w:r>
      </w:ins>
      <w:ins w:id="388" w:author="Cara Brook" w:date="2021-08-29T18:37:00Z">
        <w:r>
          <w:t>, assessing their past and future capacity for recombination and relatedness to</w:t>
        </w:r>
      </w:ins>
      <w:ins w:id="389" w:author="Cara Brook" w:date="2021-08-29T21:25:00Z">
        <w:r>
          <w:t xml:space="preserve"> previously described</w:t>
        </w:r>
      </w:ins>
      <w:ins w:id="390" w:author="Cara Brook" w:date="2021-08-29T18:37:00Z">
        <w:r>
          <w:t xml:space="preserve"> Nobecoviruses</w:t>
        </w:r>
      </w:ins>
      <w:ins w:id="391" w:author="Cara Brook" w:date="2021-08-29T21:25:00Z">
        <w:r>
          <w:t xml:space="preserve"> from Asia and other parts o</w:t>
        </w:r>
      </w:ins>
      <w:ins w:id="392" w:author="Cara Brook" w:date="2021-08-29T21:26:00Z">
        <w:r>
          <w:t>f Africa.</w:t>
        </w:r>
      </w:ins>
      <w:del w:id="393" w:author="Cara Brook" w:date="2021-08-29T18:36:00Z">
        <w:r w:rsidRPr="006B3F44" w:rsidDel="007D5C9B">
          <w:rPr>
            <w:rPrChange w:id="394" w:author="Cara Brook" w:date="2021-08-29T14:07:00Z">
              <w:rPr>
                <w:rFonts w:ascii="Arial" w:hAnsi="Arial" w:cs="Arial"/>
              </w:rPr>
            </w:rPrChange>
          </w:rPr>
          <w:delText>)</w:delText>
        </w:r>
      </w:del>
      <w:del w:id="395" w:author="Cara Brook" w:date="2021-08-29T21:26:00Z">
        <w:r w:rsidRPr="006B3F44" w:rsidDel="005E45A1">
          <w:rPr>
            <w:rPrChange w:id="396" w:author="Cara Brook" w:date="2021-08-29T14:07:00Z">
              <w:rPr>
                <w:rFonts w:ascii="Arial" w:hAnsi="Arial" w:cs="Arial"/>
              </w:rPr>
            </w:rPrChange>
          </w:rPr>
          <w:delText xml:space="preserve">. </w:delText>
        </w:r>
      </w:del>
      <w:del w:id="397" w:author="Cara Brook" w:date="2021-08-29T18:38:00Z">
        <w:r w:rsidRPr="006B3F44" w:rsidDel="007D5C9B">
          <w:rPr>
            <w:rPrChange w:id="398" w:author="Cara Brook" w:date="2021-08-29T14:07:00Z">
              <w:rPr>
                <w:rFonts w:ascii="Arial" w:hAnsi="Arial" w:cs="Arial"/>
              </w:rPr>
            </w:rPrChange>
          </w:rPr>
          <w:delText xml:space="preserve">These </w:delText>
        </w:r>
      </w:del>
      <w:del w:id="399" w:author="Cara Brook" w:date="2021-08-29T18:37:00Z">
        <w:r w:rsidRPr="006B3F44" w:rsidDel="007D5C9B">
          <w:rPr>
            <w:rPrChange w:id="400" w:author="Cara Brook" w:date="2021-08-29T14:07:00Z">
              <w:rPr>
                <w:rFonts w:ascii="Arial" w:hAnsi="Arial" w:cs="Arial"/>
              </w:rPr>
            </w:rPrChange>
          </w:rPr>
          <w:delText xml:space="preserve">additions </w:delText>
        </w:r>
      </w:del>
      <w:del w:id="401" w:author="Cara Brook" w:date="2021-08-29T18:38:00Z">
        <w:r w:rsidRPr="006B3F44" w:rsidDel="007D5C9B">
          <w:rPr>
            <w:rPrChange w:id="402" w:author="Cara Brook" w:date="2021-08-29T14:07:00Z">
              <w:rPr>
                <w:rFonts w:ascii="Arial" w:hAnsi="Arial" w:cs="Arial"/>
              </w:rPr>
            </w:rPrChange>
          </w:rPr>
          <w:delText>add to the landscape of sequences that exist to survey the populations of coronaviruses that are endemic to these island bats and further serve to understand the zoonotic risk</w:delText>
        </w:r>
      </w:del>
      <w:del w:id="403" w:author="Cara Brook" w:date="2021-08-29T18:36:00Z">
        <w:r w:rsidRPr="006B3F44" w:rsidDel="007D5C9B">
          <w:rPr>
            <w:rPrChange w:id="404" w:author="Cara Brook" w:date="2021-08-29T14:07:00Z">
              <w:rPr>
                <w:rFonts w:ascii="Arial" w:hAnsi="Arial" w:cs="Arial"/>
              </w:rPr>
            </w:rPrChange>
          </w:rPr>
          <w:delText xml:space="preserve">, especially since </w:delText>
        </w:r>
        <w:r w:rsidRPr="006B3F44" w:rsidDel="007D5C9B">
          <w:rPr>
            <w:i/>
            <w:iCs/>
            <w:rPrChange w:id="405" w:author="Cara Brook" w:date="2021-08-29T14:07:00Z">
              <w:rPr>
                <w:rFonts w:ascii="Arial" w:hAnsi="Arial" w:cs="Arial"/>
                <w:i/>
                <w:iCs/>
              </w:rPr>
            </w:rPrChange>
          </w:rPr>
          <w:delText>R. madagascariensis</w:delText>
        </w:r>
        <w:r w:rsidRPr="006B3F44" w:rsidDel="007D5C9B">
          <w:rPr>
            <w:rPrChange w:id="406" w:author="Cara Brook" w:date="2021-08-29T14:07:00Z">
              <w:rPr>
                <w:rFonts w:ascii="Arial" w:hAnsi="Arial" w:cs="Arial"/>
              </w:rPr>
            </w:rPrChange>
          </w:rPr>
          <w:delText xml:space="preserve"> had not been previously identified as a potential coronavirus host.</w:delText>
        </w:r>
      </w:del>
      <w:del w:id="407" w:author="Cara Brook" w:date="2021-08-29T18:38:00Z">
        <w:r w:rsidRPr="006B3F44" w:rsidDel="007D5C9B">
          <w:rPr>
            <w:rPrChange w:id="408" w:author="Cara Brook" w:date="2021-08-29T14:07:00Z">
              <w:rPr>
                <w:rFonts w:ascii="Arial" w:hAnsi="Arial" w:cs="Arial"/>
              </w:rPr>
            </w:rPrChange>
          </w:rPr>
          <w:delText xml:space="preserve"> </w:delText>
        </w:r>
      </w:del>
    </w:p>
    <w:p w14:paraId="1F6A8906" w14:textId="77777777" w:rsidR="00127389" w:rsidRPr="006B3F44" w:rsidRDefault="00127389" w:rsidP="00A60EE4">
      <w:pPr>
        <w:rPr>
          <w:rPrChange w:id="409" w:author="Cara Brook" w:date="2021-08-29T14:07:00Z">
            <w:rPr>
              <w:rFonts w:ascii="Arial" w:hAnsi="Arial" w:cs="Arial"/>
            </w:rPr>
          </w:rPrChange>
        </w:rPr>
      </w:pPr>
    </w:p>
    <w:p w14:paraId="55176E51" w14:textId="77777777" w:rsidR="00127389" w:rsidRPr="006B3F44" w:rsidRDefault="00127389" w:rsidP="00A60EE4">
      <w:pPr>
        <w:rPr>
          <w:b/>
          <w:bCs/>
          <w:rPrChange w:id="410" w:author="Cara Brook" w:date="2021-08-29T14:07:00Z">
            <w:rPr>
              <w:rFonts w:ascii="Arial" w:hAnsi="Arial" w:cs="Arial"/>
              <w:b/>
              <w:bCs/>
            </w:rPr>
          </w:rPrChange>
        </w:rPr>
      </w:pPr>
      <w:r w:rsidRPr="006B3F44">
        <w:rPr>
          <w:b/>
          <w:bCs/>
          <w:rPrChange w:id="411" w:author="Cara Brook" w:date="2021-08-29T14:07:00Z">
            <w:rPr>
              <w:rFonts w:ascii="Arial" w:hAnsi="Arial" w:cs="Arial"/>
              <w:b/>
              <w:bCs/>
            </w:rPr>
          </w:rPrChange>
        </w:rPr>
        <w:t>Materials and Methods</w:t>
      </w:r>
    </w:p>
    <w:p w14:paraId="7EEFE9AC" w14:textId="77777777" w:rsidR="00127389" w:rsidRDefault="00127389" w:rsidP="00A60EE4"/>
    <w:p w14:paraId="54E459EE" w14:textId="77777777" w:rsidR="00127389" w:rsidRDefault="00127389" w:rsidP="00A60EE4">
      <w:r>
        <w:rPr>
          <w:i/>
          <w:iCs/>
        </w:rPr>
        <w:t>Bat Sampling</w:t>
      </w:r>
      <w:del w:id="412" w:author="Cara Brook" w:date="2021-08-29T21:27:00Z">
        <w:r w:rsidRPr="006B3F44" w:rsidDel="00026E87">
          <w:rPr>
            <w:rPrChange w:id="413" w:author="Cara Brook" w:date="2021-08-29T14:07:00Z">
              <w:rPr>
                <w:rFonts w:ascii="Arial" w:hAnsi="Arial" w:cs="Arial"/>
              </w:rPr>
            </w:rPrChange>
          </w:rPr>
          <w:delText>Study sites bat sampling</w:delText>
        </w:r>
      </w:del>
    </w:p>
    <w:p w14:paraId="575ACF69" w14:textId="6171167F" w:rsidR="00127389" w:rsidRDefault="00127389" w:rsidP="00A60EE4">
      <w:r>
        <w:t>As part of a longterm study characterizing the seasonal dynamics of potentially zoonotic viruses in wild Madagascar fruit bats, monthly captures of Malagasy pteropodid bats were carried out at species-specific roost sites in the Districts of Moramanga and Manjakandriana, Madagascar between 2018 and 2019 (</w:t>
      </w:r>
      <w:r>
        <w:rPr>
          <w:i/>
          <w:iCs/>
        </w:rPr>
        <w:t xml:space="preserve">P. rufus: </w:t>
      </w:r>
      <w:r>
        <w:t xml:space="preserve">Ambakoana roost, </w:t>
      </w:r>
      <w:r w:rsidRPr="00026E87">
        <w:t>-18.513</w:t>
      </w:r>
      <w:r>
        <w:t xml:space="preserve"> S, </w:t>
      </w:r>
      <w:r w:rsidRPr="00026E87">
        <w:t>48.16</w:t>
      </w:r>
      <w:r>
        <w:t xml:space="preserve">7 E; </w:t>
      </w:r>
      <w:r>
        <w:rPr>
          <w:i/>
          <w:iCs/>
        </w:rPr>
        <w:t>E. dupreanum</w:t>
      </w:r>
      <w:r w:rsidRPr="002B7AA6">
        <w:rPr>
          <w:rPrChange w:id="414" w:author="Cara Brook" w:date="2021-08-29T21:39:00Z">
            <w:rPr>
              <w:i/>
              <w:iCs/>
            </w:rPr>
          </w:rPrChange>
        </w:rPr>
        <w:t>:</w:t>
      </w:r>
      <w:r>
        <w:t xml:space="preserve"> AngavoBe Cave, </w:t>
      </w:r>
      <w:r w:rsidRPr="00026E87">
        <w:t>-18.944</w:t>
      </w:r>
      <w:r>
        <w:t xml:space="preserve"> S, </w:t>
      </w:r>
      <w:r w:rsidRPr="00026E87">
        <w:t>47.949</w:t>
      </w:r>
      <w:r>
        <w:t xml:space="preserve"> E; AngavoKely Cave = </w:t>
      </w:r>
      <w:r w:rsidRPr="00026E87">
        <w:t>-18.93</w:t>
      </w:r>
      <w:r>
        <w:t xml:space="preserve">3 S, </w:t>
      </w:r>
      <w:r w:rsidRPr="002B7AA6">
        <w:t>47.75</w:t>
      </w:r>
      <w:r>
        <w:t>8 E</w:t>
      </w:r>
      <w:r w:rsidRPr="002B7AA6">
        <w:rPr>
          <w:rPrChange w:id="415" w:author="Cara Brook" w:date="2021-08-29T21:39:00Z">
            <w:rPr>
              <w:i/>
              <w:iCs/>
            </w:rPr>
          </w:rPrChange>
        </w:rPr>
        <w:t>;</w:t>
      </w:r>
      <w:r>
        <w:t xml:space="preserve"> </w:t>
      </w:r>
      <w:r>
        <w:rPr>
          <w:i/>
          <w:iCs/>
        </w:rPr>
        <w:t>R. madagascariensis</w:t>
      </w:r>
      <w:r>
        <w:t>:</w:t>
      </w:r>
      <w:r>
        <w:rPr>
          <w:i/>
          <w:iCs/>
        </w:rPr>
        <w:t xml:space="preserve"> </w:t>
      </w:r>
      <w:r w:rsidRPr="002B7AA6">
        <w:rPr>
          <w:rPrChange w:id="416" w:author="Cara Brook" w:date="2021-08-29T21:37:00Z">
            <w:rPr>
              <w:i/>
              <w:iCs/>
            </w:rPr>
          </w:rPrChange>
        </w:rPr>
        <w:t>Maromizaha</w:t>
      </w:r>
      <w:r>
        <w:t xml:space="preserve"> Cave,</w:t>
      </w:r>
      <w:r>
        <w:rPr>
          <w:i/>
          <w:iCs/>
        </w:rPr>
        <w:t xml:space="preserve"> </w:t>
      </w:r>
      <w:r w:rsidRPr="002B7AA6">
        <w:rPr>
          <w:rPrChange w:id="417" w:author="Cara Brook" w:date="2021-08-29T21:37:00Z">
            <w:rPr>
              <w:i/>
              <w:iCs/>
            </w:rPr>
          </w:rPrChange>
        </w:rPr>
        <w:t>-18.9623 S</w:t>
      </w:r>
      <w:r>
        <w:t>,</w:t>
      </w:r>
      <w:r w:rsidRPr="002B7AA6">
        <w:rPr>
          <w:rPrChange w:id="418" w:author="Cara Brook" w:date="2021-08-29T21:37:00Z">
            <w:rPr>
              <w:i/>
              <w:iCs/>
            </w:rPr>
          </w:rPrChange>
        </w:rPr>
        <w:t xml:space="preserve"> 48.4525 E</w:t>
      </w:r>
      <w:r>
        <w:t>). In brief, bats were captured in nets hung in the tree canopy (</w:t>
      </w:r>
      <w:r>
        <w:rPr>
          <w:i/>
          <w:iCs/>
        </w:rPr>
        <w:t>P. rufus</w:t>
      </w:r>
      <w:r>
        <w:t>) or over cave mouths (</w:t>
      </w:r>
      <w:r>
        <w:rPr>
          <w:i/>
          <w:iCs/>
        </w:rPr>
        <w:t xml:space="preserve">E. dupreanum, R. madagascariensis)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
          <w:id w:val="1174837306"/>
          <w:placeholder>
            <w:docPart w:val="DefaultPlaceholder_-1854013440"/>
          </w:placeholder>
        </w:sdtPr>
        <w:sdtEndPr/>
        <w:sdtContent>
          <w:r w:rsidR="00B17D67" w:rsidRPr="00B17D67">
            <w:rPr>
              <w:color w:val="000000"/>
            </w:rPr>
            <w:t>(54,71,72)</w:t>
          </w:r>
        </w:sdtContent>
      </w:sdt>
      <w:r>
        <w:t>. Briefly, all animals were identified to species, sex, and age class (juvenile vs. adult), and fecal, throat, and urine swabs were taken from each individual, collected into viral transport medium, and frozen on site in liquid nitrogen. Post-sampling, swabs were transported to -80*C freezers for longterm storage in the Virology Unit at Institut Pasteur of Madagascar.</w:t>
      </w:r>
    </w:p>
    <w:p w14:paraId="51D3C1B7" w14:textId="77777777" w:rsidR="00127389" w:rsidRDefault="00127389" w:rsidP="00A60EE4"/>
    <w:p w14:paraId="43BB69C3" w14:textId="77777777" w:rsidR="00127389" w:rsidRDefault="00127389">
      <w:pPr>
        <w:pStyle w:val="NormalWeb"/>
        <w:pPrChange w:id="419" w:author="Cara Brook" w:date="2021-08-29T21:54:00Z">
          <w:pPr/>
        </w:pPrChange>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042970">
        <w:rPr>
          <w:lang w:bidi="ar-SA"/>
          <w:rPrChange w:id="420" w:author="Cara Brook" w:date="2021-08-29T21:54:00Z">
            <w:rPr>
              <w:rFonts w:ascii="Helvetica" w:hAnsi="Helvetica"/>
              <w:b/>
              <w:bCs/>
              <w:sz w:val="20"/>
              <w:szCs w:val="20"/>
            </w:rPr>
          </w:rPrChange>
        </w:rPr>
        <w:t>AUP-2017-10-10393</w:t>
      </w:r>
      <w:r w:rsidRPr="00042970">
        <w:t>), and every effort was made to minimize discomfort to animals</w:t>
      </w:r>
      <w:r>
        <w:t>.</w:t>
      </w:r>
    </w:p>
    <w:p w14:paraId="07D54758" w14:textId="77777777" w:rsidR="00127389" w:rsidDel="002B7AA6" w:rsidRDefault="00127389" w:rsidP="00A60EE4">
      <w:pPr>
        <w:rPr>
          <w:del w:id="421" w:author="Cara Brook" w:date="2021-08-29T21:47:00Z"/>
        </w:rPr>
      </w:pPr>
    </w:p>
    <w:p w14:paraId="1C1EA4DB" w14:textId="77777777" w:rsidR="00127389" w:rsidRDefault="00127389" w:rsidP="00A60EE4">
      <w:pPr>
        <w:rPr>
          <w:i/>
          <w:iCs/>
        </w:rPr>
      </w:pPr>
    </w:p>
    <w:p w14:paraId="5EA72DA3" w14:textId="77777777" w:rsidR="00127389" w:rsidRPr="003036D0" w:rsidRDefault="00127389" w:rsidP="00A60EE4">
      <w:pPr>
        <w:rPr>
          <w:i/>
          <w:iCs/>
          <w:rPrChange w:id="422" w:author="Cara Brook" w:date="2021-08-29T21:57:00Z">
            <w:rPr>
              <w:rFonts w:ascii="Arial" w:hAnsi="Arial" w:cs="Arial"/>
            </w:rPr>
          </w:rPrChange>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77777777" w:rsidR="00127389" w:rsidRDefault="00127389" w:rsidP="00A60EE4">
      <w:r>
        <w:t>RNA was extracted from a randomly selected subset of fecal (302), throat (143), and urine (196) swabs samples in the Virology Unit at Institut Pasteur of Madagascar, with each sample corresponding to a unique individual from the field dataset. Samples undergoing mNGS corresponded to individuals captured in Feb-Apr, Jul-Sep and December 2018 or in January 2019. Water controls were extracted in conjunction with each unique extraction day. Extractions were conducted using the Zymo Quick DNA/RNA Microprep Plus kit (ZYMO, Irvine, CA, USA), according to the manufacturer’s instructions and including the step for DNAse digestion. Post-extraction, RNA quality was checked on a nanodrop to ensure that all samples demonstrated 260/280 ratios exceeding 2 and quantifiable concentrations. Resulting extractions were stored in freezers at -80*C, then transported on dry ice to the Chan Zuckerberg Biohub (San Francisco, CA, USA) for library preparation and metagenomic Next Generation Sequencing (mNGS).</w:t>
      </w:r>
    </w:p>
    <w:p w14:paraId="54DD99DF" w14:textId="77777777" w:rsidR="00127389" w:rsidRDefault="00127389" w:rsidP="00A60EE4"/>
    <w:p w14:paraId="5464E889" w14:textId="77777777" w:rsidR="00127389" w:rsidRPr="00EC511B" w:rsidDel="006B226B" w:rsidRDefault="00127389" w:rsidP="00A60EE4">
      <w:pPr>
        <w:rPr>
          <w:del w:id="423" w:author="Cara Brook" w:date="2021-08-29T22:03:00Z"/>
          <w:i/>
          <w:iCs/>
          <w:rPrChange w:id="424" w:author="Cara Brook" w:date="2021-08-29T22:16:00Z">
            <w:rPr>
              <w:del w:id="425" w:author="Cara Brook" w:date="2021-08-29T22:03:00Z"/>
              <w:rFonts w:ascii="Arial" w:hAnsi="Arial" w:cs="Arial"/>
            </w:rPr>
          </w:rPrChange>
        </w:rPr>
      </w:pPr>
      <w:commentRangeStart w:id="426"/>
    </w:p>
    <w:p w14:paraId="3E39B885" w14:textId="77777777" w:rsidR="00127389" w:rsidRPr="00772AA7" w:rsidDel="00D04DA9" w:rsidRDefault="00127389" w:rsidP="00A60EE4">
      <w:pPr>
        <w:rPr>
          <w:del w:id="427" w:author="Cara Brook" w:date="2021-08-29T22:16:00Z"/>
          <w:i/>
          <w:iCs/>
        </w:rPr>
      </w:pPr>
      <w:ins w:id="428" w:author="Cara Brook" w:date="2021-08-29T22:16:00Z">
        <w:r>
          <w:rPr>
            <w:i/>
            <w:iCs/>
          </w:rPr>
          <w:t>Library Prep</w:t>
        </w:r>
      </w:ins>
      <w:ins w:id="429" w:author="Cara Brook" w:date="2021-08-29T22:21:00Z">
        <w:r>
          <w:rPr>
            <w:i/>
            <w:iCs/>
          </w:rPr>
          <w:t xml:space="preserve">aration and </w:t>
        </w:r>
      </w:ins>
      <w:ins w:id="430" w:author="Cara Brook" w:date="2021-08-29T22:22:00Z">
        <w:r>
          <w:rPr>
            <w:i/>
            <w:iCs/>
          </w:rPr>
          <w:t>mNGS</w:t>
        </w:r>
      </w:ins>
      <w:del w:id="431" w:author="Cara Brook" w:date="2021-08-29T22:16:00Z">
        <w:r w:rsidRPr="00772AA7" w:rsidDel="00095ECF">
          <w:rPr>
            <w:i/>
            <w:iCs/>
            <w:rPrChange w:id="432" w:author="Cara Brook" w:date="2021-08-30T05:32:00Z">
              <w:rPr>
                <w:rFonts w:ascii="Arial" w:hAnsi="Arial" w:cs="Arial"/>
              </w:rPr>
            </w:rPrChange>
          </w:rPr>
          <w:delText>RNA extraction</w:delText>
        </w:r>
      </w:del>
      <w:commentRangeEnd w:id="426"/>
      <w:r w:rsidRPr="00772AA7">
        <w:rPr>
          <w:rStyle w:val="CommentReference"/>
        </w:rPr>
        <w:commentReference w:id="426"/>
      </w:r>
    </w:p>
    <w:p w14:paraId="47689D9C" w14:textId="77777777" w:rsidR="00127389" w:rsidRPr="00772AA7" w:rsidRDefault="00127389" w:rsidP="00A60EE4">
      <w:pPr>
        <w:rPr>
          <w:rPrChange w:id="433" w:author="Cara Brook" w:date="2021-08-30T05:32:00Z">
            <w:rPr>
              <w:i/>
              <w:iCs/>
            </w:rPr>
          </w:rPrChange>
        </w:rPr>
      </w:pPr>
    </w:p>
    <w:p w14:paraId="1373349A" w14:textId="77777777" w:rsidR="00127389" w:rsidRPr="003747CC" w:rsidRDefault="00127389" w:rsidP="003747CC">
      <w:pPr>
        <w:rPr>
          <w:rFonts w:ascii="Cambria" w:hAnsi="Cambria" w:cs="Noto Serif"/>
          <w:color w:val="212121"/>
          <w:shd w:val="clear" w:color="auto" w:fill="FFFFFF"/>
          <w:rPrChange w:id="434" w:author="Cara Brook" w:date="2021-08-30T05:27:00Z">
            <w:rPr/>
          </w:rPrChange>
        </w:rPr>
      </w:pPr>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772AA7">
        <w:rPr>
          <w:color w:val="212121"/>
          <w:shd w:val="clear" w:color="auto" w:fill="FFFFFF"/>
          <w:rPrChange w:id="435" w:author="Cara Brook" w:date="2021-08-30T05:32:00Z">
            <w:rPr>
              <w:rFonts w:ascii="Noto Serif" w:hAnsi="Noto Serif" w:cs="Noto Serif"/>
              <w:color w:val="212121"/>
              <w:shd w:val="clear" w:color="auto" w:fill="FFFFFF"/>
            </w:rPr>
          </w:rPrChange>
        </w:rPr>
        <w:t xml:space="preserve">Invitrogen Qubit 3.0 Fluorometer </w:t>
      </w:r>
      <w:r w:rsidRPr="00772AA7">
        <w:rPr>
          <w:color w:val="212121"/>
          <w:shd w:val="clear" w:color="auto" w:fill="FFFFFF"/>
          <w:rPrChange w:id="436" w:author="Cara Brook" w:date="2021-08-30T05:32:00Z">
            <w:rPr>
              <w:rFonts w:ascii="Cambria" w:hAnsi="Cambria" w:cs="Noto Serif"/>
              <w:color w:val="212121"/>
              <w:shd w:val="clear" w:color="auto" w:fill="FFFFFF"/>
            </w:rPr>
          </w:rPrChange>
        </w:rPr>
        <w:t>and</w:t>
      </w:r>
      <w:r w:rsidRPr="00772AA7">
        <w:rPr>
          <w:color w:val="212121"/>
          <w:shd w:val="clear" w:color="auto" w:fill="FFFFFF"/>
          <w:rPrChange w:id="437" w:author="Cara Brook" w:date="2021-08-30T05:32:00Z">
            <w:rPr>
              <w:rFonts w:ascii="Noto Serif" w:hAnsi="Noto Serif" w:cs="Noto Serif"/>
              <w:color w:val="212121"/>
              <w:shd w:val="clear" w:color="auto" w:fill="FFFFFF"/>
            </w:rPr>
          </w:rPrChange>
        </w:rPr>
        <w:t xml:space="preserve"> the Qubit RNA HS Assay Kit (ThermoFisher Scientific, Carlsbad, CA, USA)</w:t>
      </w:r>
      <w:r w:rsidRPr="00772AA7">
        <w:rPr>
          <w:color w:val="212121"/>
          <w:shd w:val="clear" w:color="auto" w:fill="FFFFFF"/>
          <w:rPrChange w:id="438" w:author="Cara Brook" w:date="2021-08-30T05:32:00Z">
            <w:rPr>
              <w:rFonts w:ascii="Cambria" w:hAnsi="Cambria" w:cs="Noto Serif"/>
              <w:color w:val="212121"/>
              <w:shd w:val="clear" w:color="auto" w:fill="FFFFFF"/>
            </w:rPr>
          </w:rPrChange>
        </w:rPr>
        <w:t xml:space="preserve">. After quantification, </w:t>
      </w:r>
      <w:r w:rsidRPr="00772AA7">
        <w:t>5ul of of e</w:t>
      </w:r>
      <w:r w:rsidRPr="00584C2F">
        <w:t>a</w:t>
      </w:r>
      <w:r w:rsidRPr="0046763C">
        <w:t>c</w:t>
      </w:r>
      <w:r w:rsidRPr="00D10725">
        <w:t>h R</w:t>
      </w:r>
      <w:r w:rsidRPr="002F6772">
        <w:t>NA s</w:t>
      </w:r>
      <w:r w:rsidRPr="00C10014">
        <w:t>ample</w:t>
      </w:r>
      <w:r>
        <w:t xml:space="preserve">, plus water control, </w:t>
      </w:r>
      <w:r w:rsidRPr="00772AA7">
        <w:t xml:space="preserve">was diluted 5X and </w:t>
      </w:r>
      <w:r w:rsidRPr="00584C2F">
        <w:t>a</w:t>
      </w:r>
      <w:r w:rsidRPr="0046763C">
        <w:t>rr</w:t>
      </w:r>
      <w:r w:rsidRPr="00D10725">
        <w:t>ay</w:t>
      </w:r>
      <w:r w:rsidRPr="002F6772">
        <w:t>ed in</w:t>
      </w:r>
      <w:r w:rsidRPr="00C10014">
        <w:t xml:space="preserve"> 96-</w:t>
      </w:r>
      <w:r w:rsidRPr="00F767CD">
        <w:t>to</w:t>
      </w:r>
      <w:r w:rsidRPr="00673AB4">
        <w:t>-384</w:t>
      </w:r>
      <w:r w:rsidRPr="009376AC">
        <w:t xml:space="preserve"> well </w:t>
      </w:r>
      <w:r w:rsidRPr="00F8790D">
        <w:t>p</w:t>
      </w:r>
      <w:r w:rsidRPr="00AB0B4C">
        <w:t>la</w:t>
      </w:r>
      <w:r w:rsidRPr="00BA14F4">
        <w:t>te</w:t>
      </w:r>
      <w:r w:rsidRPr="0017196E">
        <w:t xml:space="preserve"> forma</w:t>
      </w:r>
      <w:r w:rsidRPr="004231BE">
        <w:t>t</w:t>
      </w:r>
      <w:r w:rsidRPr="00204660">
        <w:t xml:space="preserve"> </w:t>
      </w:r>
      <w:r w:rsidRPr="00772AA7">
        <w:t xml:space="preserve">using a BRAVO Automated Liquid-Handling Platform and unique </w:t>
      </w:r>
      <w:r w:rsidRPr="00772AA7">
        <w:rPr>
          <w:color w:val="212121"/>
          <w:shd w:val="clear" w:color="auto" w:fill="FFFFFF"/>
          <w:rPrChange w:id="439" w:author="Cara Brook" w:date="2021-08-30T05:32:00Z">
            <w:rPr>
              <w:rFonts w:ascii="Noto Serif" w:hAnsi="Noto Serif" w:cs="Noto Serif"/>
              <w:color w:val="212121"/>
              <w:shd w:val="clear" w:color="auto" w:fill="FFFFFF"/>
            </w:rPr>
          </w:rPrChange>
        </w:rPr>
        <w:t>TruSeq Index PCR Primer barcodes (Illumina, San Diego, CA, USA)</w:t>
      </w:r>
      <w:r w:rsidRPr="00772AA7">
        <w:rPr>
          <w:color w:val="212121"/>
          <w:shd w:val="clear" w:color="auto" w:fill="FFFFFF"/>
          <w:rPrChange w:id="440" w:author="Cara Brook" w:date="2021-08-30T05:32:00Z">
            <w:rPr>
              <w:rFonts w:ascii="Cambria" w:hAnsi="Cambria" w:cs="Noto Serif"/>
              <w:color w:val="212121"/>
              <w:shd w:val="clear" w:color="auto" w:fill="FFFFFF"/>
            </w:rPr>
          </w:rPrChange>
        </w:rPr>
        <w:t xml:space="preserve">. Samples were subsequently prepped into libraries using the </w:t>
      </w:r>
      <w:r w:rsidRPr="00772AA7">
        <w:rPr>
          <w:color w:val="212121"/>
          <w:shd w:val="clear" w:color="auto" w:fill="FFFFFF"/>
          <w:rPrChange w:id="441" w:author="Cara Brook" w:date="2021-08-30T05:32:00Z">
            <w:rPr>
              <w:rFonts w:ascii="Noto Serif" w:hAnsi="Noto Serif" w:cs="Noto Serif"/>
              <w:color w:val="212121"/>
              <w:shd w:val="clear" w:color="auto" w:fill="FFFFFF"/>
            </w:rPr>
          </w:rPrChange>
        </w:rPr>
        <w:t>NEBNext Directional RNA Library Prep Kit (Purified mRNA or rRNA Depleted RNA protocol; New England BioLabs, Beverly, MA, USA)</w:t>
      </w:r>
      <w:r w:rsidRPr="00772AA7">
        <w:rPr>
          <w:color w:val="212121"/>
          <w:shd w:val="clear" w:color="auto" w:fill="FFFFFF"/>
          <w:rPrChange w:id="442" w:author="Cara Brook" w:date="2021-08-30T05:32:00Z">
            <w:rPr>
              <w:rFonts w:ascii="Cambria" w:hAnsi="Cambria" w:cs="Noto Serif"/>
              <w:color w:val="212121"/>
              <w:shd w:val="clear" w:color="auto" w:fill="FFFFFF"/>
            </w:rPr>
          </w:rPrChange>
        </w:rPr>
        <w:t>, following the manufacturer’s instructions and according to previously published modifications (</w:t>
      </w:r>
      <w:r w:rsidRPr="00F8790D">
        <w:rPr>
          <w:color w:val="FF0000"/>
          <w:shd w:val="clear" w:color="auto" w:fill="FFFFFF"/>
        </w:rPr>
        <w:t>XXX</w:t>
      </w:r>
      <w:r w:rsidRPr="00772AA7">
        <w:rPr>
          <w:color w:val="212121"/>
          <w:shd w:val="clear" w:color="auto" w:fill="FFFFFF"/>
          <w:rPrChange w:id="443" w:author="Cara Brook" w:date="2021-08-30T05:32:00Z">
            <w:rPr>
              <w:rFonts w:ascii="Cambria" w:hAnsi="Cambria" w:cs="Noto Serif"/>
              <w:color w:val="212121"/>
              <w:shd w:val="clear" w:color="auto" w:fill="FFFFFF"/>
            </w:rPr>
          </w:rPrChange>
        </w:rPr>
        <w:t xml:space="preserve">). </w:t>
      </w:r>
      <w:commentRangeStart w:id="444"/>
      <w:r w:rsidRPr="00772AA7">
        <w:rPr>
          <w:color w:val="212121"/>
          <w:shd w:val="clear" w:color="auto" w:fill="FFFFFF"/>
          <w:rPrChange w:id="445" w:author="Cara Brook" w:date="2021-08-30T05:32:00Z">
            <w:rPr>
              <w:rFonts w:ascii="Cambria" w:hAnsi="Cambria" w:cs="Noto Serif"/>
              <w:color w:val="212121"/>
              <w:shd w:val="clear" w:color="auto" w:fill="FFFFFF"/>
            </w:rPr>
          </w:rPrChange>
        </w:rPr>
        <w:t>Q</w:t>
      </w:r>
      <w:r w:rsidRPr="00772AA7">
        <w:rPr>
          <w:color w:val="212121"/>
          <w:shd w:val="clear" w:color="auto" w:fill="FFFFFF"/>
          <w:rPrChange w:id="446" w:author="Cara Brook" w:date="2021-08-30T05:32:00Z">
            <w:rPr>
              <w:rFonts w:ascii="Noto Serif" w:hAnsi="Noto Serif" w:cs="Noto Serif"/>
              <w:color w:val="212121"/>
              <w:shd w:val="clear" w:color="auto" w:fill="FFFFFF"/>
            </w:rPr>
          </w:rPrChange>
        </w:rPr>
        <w:t xml:space="preserve">uality and quantity of resulting individual and pooled mNGS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PhiX control library (Illumina, San Diego, CA, USA). Pair-end sequencing (2 </w:t>
      </w:r>
      <w:r w:rsidRPr="00772AA7">
        <w:rPr>
          <w:color w:val="212121"/>
          <w:shd w:val="clear" w:color="auto" w:fill="FFFFFF"/>
          <w:rPrChange w:id="447" w:author="Cara Brook" w:date="2021-08-30T05:32:00Z">
            <w:rPr>
              <w:rFonts w:ascii="Cambria" w:hAnsi="Cambria" w:cs="Cambria"/>
              <w:color w:val="212121"/>
              <w:shd w:val="clear" w:color="auto" w:fill="FFFFFF"/>
            </w:rPr>
          </w:rPrChange>
        </w:rPr>
        <w:t>×</w:t>
      </w:r>
      <w:r w:rsidRPr="00772AA7">
        <w:rPr>
          <w:color w:val="212121"/>
          <w:shd w:val="clear" w:color="auto" w:fill="FFFFFF"/>
          <w:rPrChange w:id="448" w:author="Cara Brook" w:date="2021-08-30T05:32:00Z">
            <w:rPr>
              <w:rFonts w:ascii="Noto Serif" w:hAnsi="Noto Serif" w:cs="Noto Serif"/>
              <w:color w:val="212121"/>
              <w:shd w:val="clear" w:color="auto" w:fill="FFFFFF"/>
            </w:rPr>
          </w:rPrChange>
        </w:rPr>
        <w:t xml:space="preserve"> 150 bp) was performed using an Illumina NovaSeq sequencing system (Illumina, San Diego, CA, USA). The pipeline used to separate the sequencing output into 150-base-pair pair-end read FASTQ files by library and to load files onto an Amazon Web Service (AWS) S3 bucket is available on GitHub at </w:t>
      </w:r>
      <w:r w:rsidRPr="00772AA7">
        <w:fldChar w:fldCharType="begin"/>
      </w:r>
      <w:r w:rsidRPr="00772AA7">
        <w:instrText xml:space="preserve"> HYPERLINK "https://github.com/czbiohub/utilities" </w:instrText>
      </w:r>
      <w:r w:rsidRPr="00B17D67">
        <w:fldChar w:fldCharType="separate"/>
      </w:r>
      <w:r w:rsidRPr="00772AA7">
        <w:rPr>
          <w:color w:val="212121"/>
          <w:u w:val="single"/>
          <w:shd w:val="clear" w:color="auto" w:fill="FFFFFF"/>
          <w:rPrChange w:id="449" w:author="Cara Brook" w:date="2021-08-30T05:32:00Z">
            <w:rPr>
              <w:rFonts w:ascii="Noto Serif" w:hAnsi="Noto Serif" w:cs="Noto Serif"/>
              <w:color w:val="212121"/>
              <w:u w:val="single"/>
              <w:shd w:val="clear" w:color="auto" w:fill="FFFFFF"/>
            </w:rPr>
          </w:rPrChange>
        </w:rPr>
        <w:t>https://github.com/czbiohub/utilities</w:t>
      </w:r>
      <w:r w:rsidRPr="00772AA7">
        <w:fldChar w:fldCharType="end"/>
      </w:r>
      <w:r w:rsidRPr="003747CC">
        <w:rPr>
          <w:rFonts w:ascii="Noto Serif" w:hAnsi="Noto Serif" w:cs="Noto Serif"/>
          <w:color w:val="212121"/>
          <w:shd w:val="clear" w:color="auto" w:fill="FFFFFF"/>
        </w:rPr>
        <w:t>.</w:t>
      </w:r>
      <w:commentRangeEnd w:id="444"/>
      <w:r>
        <w:rPr>
          <w:rStyle w:val="CommentReference"/>
          <w:rFonts w:cs="Mangal"/>
          <w:lang w:bidi="hi-IN"/>
        </w:rPr>
        <w:commentReference w:id="444"/>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r>
        <w:rPr>
          <w:i/>
          <w:iCs/>
        </w:rPr>
        <w:t>IDSeq</w:t>
      </w:r>
    </w:p>
    <w:p w14:paraId="3470B738" w14:textId="0CF46956" w:rsidR="00127389" w:rsidRDefault="00127389" w:rsidP="00772AA7">
      <w:r>
        <w:t xml:space="preserve">Raw reads from Illumina sequencing were host-filtered, quality-filtered, and assembled on the IDseq (v3.2) platform, a cloud-based, open-source bioinformatics platform designed for microbe </w:t>
      </w:r>
      <w:r>
        <w:lastRenderedPageBreak/>
        <w:t xml:space="preserve">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
          <w:id w:val="2038779061"/>
          <w:placeholder>
            <w:docPart w:val="DefaultPlaceholder_-1854013440"/>
          </w:placeholder>
        </w:sdtPr>
        <w:sdtEndPr/>
        <w:sdtContent>
          <w:r w:rsidR="00B17D67" w:rsidRPr="00B17D67">
            <w:rPr>
              <w:color w:val="000000"/>
            </w:rPr>
            <w:t>(73)</w:t>
          </w:r>
        </w:sdtContent>
      </w:sdt>
      <w:r>
        <w:t xml:space="preserve">, using a host background model of “bat” compiled from all publicly full-length bat genomes in GenBank. Samples were deemed “positive” for coronavirus infection if IDseq successfully assembled at least two nucleotide or protein-BLAST derived contigs with an average read depth &gt; 2 reads/nucleotide, mapping to any CoV reference accession number. To clarify that no positives were missed from IDseq, all non-host contigs assembled in IDseq underwent offline blast against a reference database constructed from all full-length reference sequences for </w:t>
      </w:r>
      <w:r w:rsidRPr="00584C2F">
        <w:rPr>
          <w:i/>
          <w:iCs/>
          <w:rPrChange w:id="450" w:author="Cara Brook" w:date="2021-08-30T05:42:00Z">
            <w:rPr/>
          </w:rPrChange>
        </w:rPr>
        <w:t>Alpha-</w:t>
      </w:r>
      <w:r>
        <w:t xml:space="preserve"> and </w:t>
      </w:r>
      <w:r w:rsidRPr="00584C2F">
        <w:rPr>
          <w:i/>
          <w:iCs/>
          <w:rPrChange w:id="451" w:author="Cara Brook" w:date="2021-08-30T05:43:00Z">
            <w:rPr/>
          </w:rPrChange>
        </w:rPr>
        <w:t>Betacoronavirus</w:t>
      </w:r>
      <w:r>
        <w:t xml:space="preserve"> available in GenBank. Step-by-step instructions for our offline BLAST protocol can be accessed in our publically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15C6521F" w:rsidR="00127389" w:rsidRPr="00DB7355" w:rsidRDefault="00127389" w:rsidP="00A60EE4">
      <w:pPr>
        <w:rPr>
          <w:rPrChange w:id="452" w:author="Cara Brook" w:date="2021-08-30T11:16:00Z">
            <w:rPr>
              <w:i/>
              <w:iCs/>
            </w:rPr>
          </w:rPrChange>
        </w:rPr>
      </w:pPr>
      <w:r>
        <w:t xml:space="preserve">Three full genome-length Nobecovirus contigs returned from IDseq (two from </w:t>
      </w:r>
      <w:r>
        <w:rPr>
          <w:i/>
          <w:iCs/>
        </w:rPr>
        <w:t>R. madagascariensis</w:t>
      </w:r>
      <w:r>
        <w:t xml:space="preserve"> and one from </w:t>
      </w:r>
      <w:r>
        <w:rPr>
          <w:i/>
          <w:iCs/>
        </w:rPr>
        <w:t>P. rufus</w:t>
      </w:r>
      <w:r>
        <w:t xml:space="preserve">) were aligned with Nobecovirus homologs from GenBank (see ‘Phylogenetic Analysis’) and annotated in the program </w:t>
      </w:r>
      <w:r w:rsidRPr="00BF30D2">
        <w:t xml:space="preserve">Geneious Prime </w:t>
      </w:r>
      <w:r>
        <w:t>(</w:t>
      </w:r>
      <w:r w:rsidRPr="00BF30D2">
        <w:t>2020.0.5</w:t>
      </w:r>
      <w:r>
        <w:t xml:space="preserve">). We then used NCBI BLAST and BLASTx to query identity of our full length recovered genomes and their respective translated proteins to publicly available sequences in GenBank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
          <w:id w:val="-535581455"/>
          <w:placeholder>
            <w:docPart w:val="DefaultPlaceholder_-1854013440"/>
          </w:placeholder>
        </w:sdtPr>
        <w:sdtEndPr/>
        <w:sdtContent>
          <w:r w:rsidR="00B17D67" w:rsidRPr="00B17D67">
            <w:rPr>
              <w:color w:val="000000"/>
            </w:rPr>
            <w:t>(74)</w:t>
          </w:r>
        </w:sdtContent>
      </w:sdt>
      <w:r>
        <w:t xml:space="preserve">. We queried identity to reference sequences for four previously described </w:t>
      </w:r>
      <w:r>
        <w:rPr>
          <w:i/>
          <w:iCs/>
        </w:rPr>
        <w:t>Nobecovirus</w:t>
      </w:r>
      <w:r>
        <w:t xml:space="preserve"> strains (accession numbers: </w:t>
      </w:r>
      <w:del w:id="453" w:author="Kettenburg, Gwenddolen" w:date="2021-08-30T18:29:00Z">
        <w:r w:rsidDel="00873DC3">
          <w:delText xml:space="preserve">xx </w:delText>
        </w:r>
      </w:del>
      <w:ins w:id="454" w:author="Kettenburg, Gwenddolen" w:date="2021-08-30T18:29:00Z">
        <w:r w:rsidR="00873DC3">
          <w:t xml:space="preserve">MG762674 </w:t>
        </w:r>
      </w:ins>
      <w:r>
        <w:t xml:space="preserve">(HKU9), </w:t>
      </w:r>
      <w:del w:id="455" w:author="Kettenburg, Gwenddolen" w:date="2021-08-30T18:29:00Z">
        <w:r w:rsidDel="00873DC3">
          <w:delText xml:space="preserve">xx </w:delText>
        </w:r>
      </w:del>
      <w:ins w:id="456" w:author="Kettenburg, Gwenddolen" w:date="2021-08-30T18:29:00Z">
        <w:r w:rsidR="00873DC3">
          <w:t xml:space="preserve">NC_030886 </w:t>
        </w:r>
      </w:ins>
      <w:r>
        <w:t xml:space="preserve">(GCCDC1),  </w:t>
      </w:r>
      <w:del w:id="457" w:author="Kettenburg, Gwenddolen" w:date="2021-08-30T18:29:00Z">
        <w:r w:rsidDel="00873DC3">
          <w:delText xml:space="preserve">xx </w:delText>
        </w:r>
      </w:del>
      <w:ins w:id="458" w:author="Kettenburg, Gwenddolen" w:date="2021-08-30T18:29:00Z">
        <w:r w:rsidR="00873DC3">
          <w:t>MK</w:t>
        </w:r>
      </w:ins>
      <w:ins w:id="459" w:author="Kettenburg, Gwenddolen" w:date="2021-08-30T18:30:00Z">
        <w:r w:rsidR="00873DC3">
          <w:t>211379</w:t>
        </w:r>
      </w:ins>
      <w:ins w:id="460" w:author="Kettenburg, Gwenddolen" w:date="2021-08-30T18:29:00Z">
        <w:r w:rsidR="00873DC3">
          <w:t xml:space="preserve"> </w:t>
        </w:r>
      </w:ins>
      <w:r>
        <w:t xml:space="preserve">(GX2018), and </w:t>
      </w:r>
      <w:del w:id="461" w:author="Kettenburg, Gwenddolen" w:date="2021-08-30T18:30:00Z">
        <w:r w:rsidDel="00873DC3">
          <w:delText xml:space="preserve">xx </w:delText>
        </w:r>
      </w:del>
      <w:ins w:id="462" w:author="Kettenburg, Gwenddolen" w:date="2021-08-30T18:30:00Z">
        <w:r w:rsidR="00873DC3">
          <w:t xml:space="preserve">NC_048212 </w:t>
        </w:r>
      </w:ins>
      <w:r>
        <w:t>(</w:t>
      </w:r>
      <w:r>
        <w:rPr>
          <w:i/>
          <w:iCs/>
        </w:rPr>
        <w:t xml:space="preserve">Eidolon helvum </w:t>
      </w:r>
      <w:r>
        <w:t xml:space="preserve">sequences), as well as to the top BLAST hit overall. In </w:t>
      </w:r>
      <w:del w:id="463" w:author="Kettenburg, Gwenddolen" w:date="2021-08-30T18:52:00Z">
        <w:r w:rsidDel="000444DD">
          <w:delText xml:space="preserve">one </w:delText>
        </w:r>
      </w:del>
      <w:r>
        <w:t>instance</w:t>
      </w:r>
      <w:ins w:id="464" w:author="Kettenburg, Gwenddolen" w:date="2021-08-30T18:52:00Z">
        <w:r w:rsidR="000444DD">
          <w:t>s</w:t>
        </w:r>
      </w:ins>
      <w:r>
        <w:t xml:space="preserve"> where a putative gene recovered no hits to homologs via BLASTx, we instead queried the HHPred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
          <w:id w:val="1678075057"/>
          <w:placeholder>
            <w:docPart w:val="DefaultPlaceholder_-1854013440"/>
          </w:placeholder>
        </w:sdtPr>
        <w:sdtEndPr/>
        <w:sdtContent>
          <w:r w:rsidR="00B17D67" w:rsidRPr="00B17D67">
            <w:rPr>
              <w:color w:val="000000"/>
            </w:rPr>
            <w:t>(75)</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77777777" w:rsidR="00127389" w:rsidRPr="002F6772" w:rsidRDefault="00127389" w:rsidP="00FC67D6">
      <w:r>
        <w:t xml:space="preserve">Contigs returned from IDseq were next combined with publicly available coronavirus sequences in GenBank to </w:t>
      </w:r>
      <w:r w:rsidRPr="00BF30D2">
        <w:t>u</w:t>
      </w:r>
      <w:r w:rsidRPr="00A75EBF">
        <w:t>nd</w:t>
      </w:r>
      <w:r w:rsidRPr="002F6772">
        <w:t>ertake 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r w:rsidRPr="00BF30D2">
        <w:rPr>
          <w:i/>
          <w:iCs/>
          <w:rPrChange w:id="465" w:author="Cara Brook" w:date="2021-08-30T09:25:00Z">
            <w:rPr/>
          </w:rPrChange>
        </w:rPr>
        <w:t>Betacoronvirus</w:t>
      </w:r>
      <w:r w:rsidRPr="00BF30D2">
        <w:t xml:space="preserve"> p</w:t>
      </w:r>
      <w:r w:rsidRPr="00A75EBF">
        <w:t>hy</w:t>
      </w:r>
      <w:r w:rsidRPr="002F6772">
        <w:t xml:space="preserve">logeny, (b) </w:t>
      </w:r>
      <w:r w:rsidRPr="00C10014">
        <w:t xml:space="preserve">a </w:t>
      </w:r>
      <w:r w:rsidRPr="00C10014">
        <w:rPr>
          <w:i/>
          <w:iCs/>
        </w:rPr>
        <w:t>Betac</w:t>
      </w:r>
      <w:r w:rsidRPr="00F767CD">
        <w:rPr>
          <w:i/>
          <w:iCs/>
        </w:rPr>
        <w:t>oronavirus</w:t>
      </w:r>
      <w:r w:rsidRPr="00F767CD">
        <w:t xml:space="preserve"> R</w:t>
      </w:r>
      <w:r w:rsidRPr="00673AB4">
        <w:t xml:space="preserve">dRp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CoV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10"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77777777"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GenBank records, corresponding to all available full genome sequences with bat hosts under GenBank taxon ids, </w:t>
      </w:r>
      <w:r w:rsidRPr="00BF30D2">
        <w:rPr>
          <w:i/>
          <w:iCs/>
        </w:rPr>
        <w:t xml:space="preserve">Betacoronavirus </w:t>
      </w:r>
      <w:r w:rsidRPr="00BF30D2">
        <w:t>(</w:t>
      </w:r>
      <w:r w:rsidRPr="00BF30D2">
        <w:rPr>
          <w:color w:val="24292F"/>
          <w:shd w:val="clear" w:color="auto" w:fill="FFFFFF"/>
          <w:rPrChange w:id="466" w:author="Cara Brook" w:date="2021-08-30T09:25:00Z">
            <w:rPr>
              <w:rFonts w:ascii="Segoe UI" w:hAnsi="Segoe UI" w:cs="Segoe UI"/>
              <w:color w:val="24292F"/>
              <w:shd w:val="clear" w:color="auto" w:fill="FFFFFF"/>
            </w:rPr>
          </w:rPrChange>
        </w:rPr>
        <w:t xml:space="preserve">694002), unclassified </w:t>
      </w:r>
      <w:r w:rsidRPr="00BF30D2">
        <w:rPr>
          <w:i/>
          <w:iCs/>
          <w:color w:val="24292F"/>
          <w:shd w:val="clear" w:color="auto" w:fill="FFFFFF"/>
          <w:rPrChange w:id="467" w:author="Cara Brook" w:date="2021-08-30T09:25:00Z">
            <w:rPr>
              <w:rFonts w:ascii="Segoe UI" w:hAnsi="Segoe UI" w:cs="Segoe UI"/>
              <w:color w:val="24292F"/>
              <w:shd w:val="clear" w:color="auto" w:fill="FFFFFF"/>
            </w:rPr>
          </w:rPrChange>
        </w:rPr>
        <w:t>Betacoronavirus</w:t>
      </w:r>
      <w:r w:rsidRPr="00BF30D2">
        <w:rPr>
          <w:color w:val="24292F"/>
          <w:shd w:val="clear" w:color="auto" w:fill="FFFFFF"/>
          <w:rPrChange w:id="468" w:author="Cara Brook" w:date="2021-08-30T09:25:00Z">
            <w:rPr>
              <w:rFonts w:ascii="Segoe UI" w:hAnsi="Segoe UI" w:cs="Segoe UI"/>
              <w:color w:val="24292F"/>
              <w:shd w:val="clear" w:color="auto" w:fill="FFFFFF"/>
            </w:rPr>
          </w:rPrChange>
        </w:rPr>
        <w:t xml:space="preserve"> (696098</w:t>
      </w:r>
      <w:r w:rsidRPr="00BF30D2">
        <w:t>)</w:t>
      </w:r>
      <w:r w:rsidRPr="00A75EBF">
        <w:t>,</w:t>
      </w:r>
      <w:r w:rsidRPr="002F6772">
        <w:t xml:space="preserve"> </w:t>
      </w:r>
      <w:r w:rsidRPr="00BF30D2">
        <w:rPr>
          <w:i/>
          <w:iCs/>
          <w:color w:val="24292F"/>
          <w:shd w:val="clear" w:color="auto" w:fill="FFFFFF"/>
          <w:rPrChange w:id="469" w:author="Cara Brook" w:date="2021-08-30T09:25:00Z">
            <w:rPr>
              <w:rFonts w:ascii="Segoe UI" w:hAnsi="Segoe UI" w:cs="Segoe UI"/>
              <w:color w:val="24292F"/>
              <w:shd w:val="clear" w:color="auto" w:fill="FFFFFF"/>
            </w:rPr>
          </w:rPrChange>
        </w:rPr>
        <w:t>Betacoronavirus</w:t>
      </w:r>
      <w:r w:rsidRPr="00BF30D2">
        <w:rPr>
          <w:color w:val="24292F"/>
          <w:shd w:val="clear" w:color="auto" w:fill="FFFFFF"/>
          <w:rPrChange w:id="470" w:author="Cara Brook" w:date="2021-08-30T09:25:00Z">
            <w:rPr>
              <w:rFonts w:ascii="Segoe UI" w:hAnsi="Segoe UI" w:cs="Segoe UI"/>
              <w:color w:val="24292F"/>
              <w:shd w:val="clear" w:color="auto" w:fill="FFFFFF"/>
            </w:rPr>
          </w:rPrChange>
        </w:rPr>
        <w:t xml:space="preserve"> sp. (1928434), unclassified Coronaviridae (1986197), or unclassified Coronavirinae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BF30D2">
        <w:rPr>
          <w:color w:val="24292F"/>
          <w:shd w:val="clear" w:color="auto" w:fill="FFFFFF"/>
          <w:rPrChange w:id="471" w:author="Cara Brook" w:date="2021-08-30T09:25:00Z">
            <w:rPr>
              <w:rFonts w:ascii="Segoe UI" w:hAnsi="Segoe UI" w:cs="Segoe UI"/>
              <w:color w:val="24292F"/>
              <w:shd w:val="clear" w:color="auto" w:fill="FFFFFF"/>
            </w:rPr>
          </w:rPrChange>
        </w:rPr>
        <w:t xml:space="preserve">, in addition to all full genome </w:t>
      </w:r>
      <w:r w:rsidRPr="00BF30D2">
        <w:rPr>
          <w:i/>
          <w:iCs/>
        </w:rPr>
        <w:t>B</w:t>
      </w:r>
      <w:r w:rsidRPr="00A75EBF">
        <w:rPr>
          <w:i/>
          <w:iCs/>
        </w:rPr>
        <w:t>e</w:t>
      </w:r>
      <w:r w:rsidRPr="002F6772">
        <w:rPr>
          <w:i/>
          <w:iCs/>
        </w:rPr>
        <w:t>tacoronavi</w:t>
      </w:r>
      <w:r w:rsidRPr="00C10014">
        <w:rPr>
          <w:i/>
          <w:iCs/>
        </w:rPr>
        <w:t xml:space="preserve">rus </w:t>
      </w:r>
      <w:r w:rsidRPr="00C10014">
        <w:t>(</w:t>
      </w:r>
      <w:r w:rsidRPr="00C10014">
        <w:rPr>
          <w:color w:val="24292F"/>
          <w:shd w:val="clear" w:color="auto" w:fill="FFFFFF"/>
        </w:rPr>
        <w:t>69400</w:t>
      </w:r>
      <w:r w:rsidRPr="00F767CD">
        <w:rPr>
          <w:color w:val="24292F"/>
          <w:shd w:val="clear" w:color="auto" w:fill="FFFFFF"/>
        </w:rPr>
        <w:t>2)</w:t>
      </w:r>
      <w:r w:rsidRPr="00BF30D2">
        <w:rPr>
          <w:i/>
          <w:iCs/>
          <w:color w:val="24292F"/>
          <w:shd w:val="clear" w:color="auto" w:fill="FFFFFF"/>
          <w:rPrChange w:id="472" w:author="Cara Brook" w:date="2021-08-30T09:25:00Z">
            <w:rPr>
              <w:rFonts w:ascii="Segoe UI" w:hAnsi="Segoe UI" w:cs="Segoe UI"/>
              <w:i/>
              <w:iCs/>
              <w:color w:val="24292F"/>
              <w:shd w:val="clear" w:color="auto" w:fill="FFFFFF"/>
            </w:rPr>
          </w:rPrChange>
        </w:rPr>
        <w:t xml:space="preserve"> </w:t>
      </w:r>
      <w:r w:rsidRPr="00BF30D2">
        <w:rPr>
          <w:rStyle w:val="Strong"/>
          <w:b w:val="0"/>
          <w:bCs w:val="0"/>
          <w:color w:val="24292F"/>
          <w:shd w:val="clear" w:color="auto" w:fill="FFFFFF"/>
          <w:rPrChange w:id="473" w:author="Cara Brook" w:date="2021-08-30T09:25:00Z">
            <w:rPr>
              <w:rStyle w:val="Strong"/>
              <w:rFonts w:ascii="Segoe UI" w:hAnsi="Segoe UI" w:cs="Segoe UI"/>
              <w:color w:val="24292F"/>
              <w:shd w:val="clear" w:color="auto" w:fill="FFFFFF"/>
            </w:rPr>
          </w:rPrChange>
        </w:rPr>
        <w:t>reference</w:t>
      </w:r>
      <w:r w:rsidRPr="00BF30D2">
        <w:rPr>
          <w:color w:val="24292F"/>
          <w:shd w:val="clear" w:color="auto" w:fill="FFFFFF"/>
          <w:rPrChange w:id="474" w:author="Cara Brook" w:date="2021-08-30T09:25:00Z">
            <w:rPr>
              <w:rFonts w:ascii="Segoe UI" w:hAnsi="Segoe UI" w:cs="Segoe UI"/>
              <w:color w:val="24292F"/>
              <w:shd w:val="clear" w:color="auto" w:fill="FFFFFF"/>
            </w:rPr>
          </w:rPrChange>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BF30D2">
        <w:rPr>
          <w:color w:val="24292F"/>
          <w:shd w:val="clear" w:color="auto" w:fill="FFFFFF"/>
          <w:rPrChange w:id="475" w:author="Cara Brook" w:date="2021-08-30T09:25:00Z">
            <w:rPr>
              <w:rFonts w:ascii="Segoe UI" w:hAnsi="Segoe UI" w:cs="Segoe UI"/>
              <w:color w:val="24292F"/>
              <w:shd w:val="clear" w:color="auto" w:fill="FFFFFF"/>
            </w:rPr>
          </w:rPrChange>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BF30D2">
        <w:rPr>
          <w:color w:val="24292F"/>
          <w:shd w:val="clear" w:color="auto" w:fill="FFFFFF"/>
          <w:rPrChange w:id="476" w:author="Cara Brook" w:date="2021-08-30T09:25:00Z">
            <w:rPr>
              <w:rFonts w:ascii="Segoe UI" w:hAnsi="Segoe UI" w:cs="Segoe UI"/>
              <w:color w:val="24292F"/>
              <w:shd w:val="clear" w:color="auto" w:fill="FFFFFF"/>
            </w:rPr>
          </w:rPrChange>
        </w:rPr>
        <w:t xml:space="preserve"> one </w:t>
      </w:r>
      <w:r w:rsidRPr="00BF30D2">
        <w:rPr>
          <w:i/>
          <w:iCs/>
          <w:color w:val="24292F"/>
          <w:shd w:val="clear" w:color="auto" w:fill="FFFFFF"/>
          <w:rPrChange w:id="477" w:author="Cara Brook" w:date="2021-08-30T09:25:00Z">
            <w:rPr>
              <w:rFonts w:ascii="Segoe UI" w:hAnsi="Segoe UI" w:cs="Segoe UI"/>
              <w:i/>
              <w:iCs/>
              <w:color w:val="24292F"/>
              <w:shd w:val="clear" w:color="auto" w:fill="FFFFFF"/>
            </w:rPr>
          </w:rPrChange>
        </w:rPr>
        <w:t xml:space="preserve">Gammacoronavirus </w:t>
      </w:r>
      <w:r w:rsidRPr="00BF30D2">
        <w:rPr>
          <w:color w:val="24292F"/>
          <w:shd w:val="clear" w:color="auto" w:fill="FFFFFF"/>
          <w:rPrChange w:id="478" w:author="Cara Brook" w:date="2021-08-30T09:25:00Z">
            <w:rPr>
              <w:rFonts w:ascii="Segoe UI" w:hAnsi="Segoe UI" w:cs="Segoe UI"/>
              <w:color w:val="24292F"/>
              <w:shd w:val="clear" w:color="auto" w:fill="FFFFFF"/>
            </w:rPr>
          </w:rPrChange>
        </w:rPr>
        <w:t xml:space="preserve">outgroup (accession number NC_010800.1).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Nobecovirus sequences returned from IDseq (two from </w:t>
      </w:r>
      <w:r w:rsidRPr="00BF30D2">
        <w:rPr>
          <w:i/>
          <w:iCs/>
        </w:rPr>
        <w:t>R. madagascariensis</w:t>
      </w:r>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5D8FFE1E" w:rsidR="00127389" w:rsidRPr="00BF30D2" w:rsidRDefault="00127389" w:rsidP="00E43076">
      <w:r w:rsidRPr="00BF30D2">
        <w:t xml:space="preserve">Our </w:t>
      </w:r>
      <w:r w:rsidRPr="00BF30D2">
        <w:rPr>
          <w:i/>
          <w:iCs/>
        </w:rPr>
        <w:t xml:space="preserve">Betacoronavirus </w:t>
      </w:r>
      <w:r w:rsidRPr="00BF30D2">
        <w:t xml:space="preserve">RdRp phylogeny consisted of an overlapping subset of a 259 bp RdRp fragment derived from </w:t>
      </w:r>
      <w:r w:rsidRPr="00BF30D2">
        <w:rPr>
          <w:i/>
          <w:iCs/>
        </w:rPr>
        <w:t xml:space="preserve">Betacoronviruses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
          <w:id w:val="1318388036"/>
          <w:placeholder>
            <w:docPart w:val="DefaultPlaceholder_-1854013440"/>
          </w:placeholder>
        </w:sdtPr>
        <w:sdtEndPr/>
        <w:sdtContent>
          <w:r w:rsidR="00B17D67" w:rsidRPr="00B17D67">
            <w:rPr>
              <w:color w:val="000000"/>
            </w:rPr>
            <w:t>(55)</w:t>
          </w:r>
        </w:sdtContent>
      </w:sdt>
      <w:r w:rsidRPr="00BF30D2">
        <w:t xml:space="preserve"> </w:t>
      </w:r>
      <w:r w:rsidRPr="00A75EBF">
        <w:t>(</w:t>
      </w:r>
      <w:r w:rsidRPr="002F6772">
        <w:t xml:space="preserve">7 </w:t>
      </w:r>
      <w:r w:rsidRPr="002F6772">
        <w:lastRenderedPageBreak/>
        <w:t>records),</w:t>
      </w:r>
      <w:r w:rsidRPr="00C10014">
        <w:t xml:space="preserve"> in ad</w:t>
      </w:r>
      <w:r w:rsidRPr="00F767CD">
        <w:t>dition t</w:t>
      </w:r>
      <w:r w:rsidRPr="00673AB4">
        <w:t>o the</w:t>
      </w:r>
      <w:r w:rsidRPr="00845F76">
        <w:t xml:space="preserve"> </w:t>
      </w:r>
      <w:r w:rsidRPr="00333979">
        <w:t>sa</w:t>
      </w:r>
      <w:r w:rsidRPr="00DB7355">
        <w:t>m</w:t>
      </w:r>
      <w:r w:rsidRPr="009376AC">
        <w:t>e R</w:t>
      </w:r>
      <w:r w:rsidRPr="00F8790D">
        <w:t xml:space="preserve">dRp </w:t>
      </w:r>
      <w:r w:rsidRPr="00094278">
        <w:t>f</w:t>
      </w:r>
      <w:r w:rsidRPr="00AB0B4C">
        <w:t xml:space="preserve">ragment </w:t>
      </w:r>
      <w:r w:rsidRPr="00BA14F4">
        <w:t>extract</w:t>
      </w:r>
      <w:r w:rsidRPr="0017196E">
        <w:t xml:space="preserve">ed from 17 </w:t>
      </w:r>
      <w:r w:rsidRPr="00BF30D2">
        <w:rPr>
          <w:color w:val="24292F"/>
          <w:shd w:val="clear" w:color="auto" w:fill="FFFFFF"/>
          <w:rPrChange w:id="479" w:author="Cara Brook" w:date="2021-08-30T09:25:00Z">
            <w:rPr>
              <w:rFonts w:ascii="Segoe UI" w:hAnsi="Segoe UI" w:cs="Segoe UI"/>
              <w:color w:val="24292F"/>
              <w:shd w:val="clear" w:color="auto" w:fill="FFFFFF"/>
            </w:rPr>
          </w:rPrChange>
        </w:rPr>
        <w:t xml:space="preserve">near-full length Nobecovirus sequences, two RdRp Nobecovirus fragments, and 17 full length reference sequences for other </w:t>
      </w:r>
      <w:r w:rsidRPr="00BF30D2">
        <w:rPr>
          <w:i/>
          <w:iCs/>
          <w:color w:val="24292F"/>
          <w:shd w:val="clear" w:color="auto" w:fill="FFFFFF"/>
          <w:rPrChange w:id="480" w:author="Cara Brook" w:date="2021-08-30T09:25:00Z">
            <w:rPr>
              <w:rFonts w:ascii="Segoe UI" w:hAnsi="Segoe UI" w:cs="Segoe UI"/>
              <w:i/>
              <w:iCs/>
              <w:color w:val="24292F"/>
              <w:shd w:val="clear" w:color="auto" w:fill="FFFFFF"/>
            </w:rPr>
          </w:rPrChange>
        </w:rPr>
        <w:t xml:space="preserve">Betacoronavirus </w:t>
      </w:r>
      <w:r w:rsidRPr="00BF30D2">
        <w:rPr>
          <w:color w:val="24292F"/>
          <w:shd w:val="clear" w:color="auto" w:fill="FFFFFF"/>
          <w:rPrChange w:id="481" w:author="Cara Brook" w:date="2021-08-30T09:25:00Z">
            <w:rPr>
              <w:rFonts w:ascii="Segoe UI" w:hAnsi="Segoe UI" w:cs="Segoe UI"/>
              <w:color w:val="24292F"/>
              <w:shd w:val="clear" w:color="auto" w:fill="FFFFFF"/>
            </w:rPr>
          </w:rPrChange>
        </w:rPr>
        <w:t xml:space="preserve">subgenera available in GenBank. Finally, this phylogeny also included </w:t>
      </w:r>
      <w:r w:rsidRPr="00BF30D2">
        <w:t>s</w:t>
      </w:r>
      <w:r w:rsidRPr="00A75EBF">
        <w:t>e</w:t>
      </w:r>
      <w:r w:rsidRPr="002F6772">
        <w:t>ven Madagasc</w:t>
      </w:r>
      <w:r w:rsidRPr="00C10014">
        <w:t>ar Nob</w:t>
      </w:r>
      <w:r w:rsidRPr="00F767CD">
        <w:t>ecovir</w:t>
      </w:r>
      <w:r w:rsidRPr="00673AB4">
        <w:t>us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RdRp </w:t>
      </w:r>
      <w:r w:rsidRPr="0017196E">
        <w:t>fragment of interest,</w:t>
      </w:r>
      <w:r w:rsidRPr="003A7470">
        <w:t xml:space="preserve"> wh</w:t>
      </w:r>
      <w:r w:rsidRPr="004231BE">
        <w:t>ich</w:t>
      </w:r>
      <w:r w:rsidRPr="00204660">
        <w:t xml:space="preserve"> </w:t>
      </w:r>
      <w:r w:rsidRPr="00BF30D2">
        <w:t xml:space="preserve">were returned from the assembly in IDseq (four from </w:t>
      </w:r>
      <w:r w:rsidRPr="00BF30D2">
        <w:rPr>
          <w:i/>
          <w:iCs/>
        </w:rPr>
        <w:t xml:space="preserve">R. madagascariensis, </w:t>
      </w:r>
      <w:r w:rsidRPr="00BF30D2">
        <w:t xml:space="preserve">two from </w:t>
      </w:r>
      <w:r w:rsidRPr="00BF30D2">
        <w:rPr>
          <w:i/>
          <w:iCs/>
        </w:rPr>
        <w:t xml:space="preserve">P. rufus, </w:t>
      </w:r>
      <w:r w:rsidRPr="00BF30D2">
        <w:t xml:space="preserve">and one from </w:t>
      </w:r>
      <w:r w:rsidRPr="00BF30D2">
        <w:rPr>
          <w:i/>
          <w:iCs/>
        </w:rPr>
        <w:t>E. dupreanum</w:t>
      </w:r>
      <w:r w:rsidRPr="00BF30D2">
        <w:t xml:space="preserve">), in addition to the RdRp fragment of our </w:t>
      </w:r>
      <w:r w:rsidRPr="00A45D7B">
        <w:rPr>
          <w:i/>
          <w:iCs/>
          <w:rPrChange w:id="482" w:author="Kettenburg, Gwenddolen" w:date="2021-08-30T18:35:00Z">
            <w:rPr/>
          </w:rPrChange>
        </w:rPr>
        <w:t>Gammacoronviru</w:t>
      </w:r>
      <w:r w:rsidRPr="00BF30D2">
        <w:t>s outgroup.</w:t>
      </w:r>
    </w:p>
    <w:p w14:paraId="0F4A4D8E" w14:textId="77777777" w:rsidR="00127389" w:rsidRPr="00BF30D2" w:rsidRDefault="00127389" w:rsidP="00E43076"/>
    <w:p w14:paraId="308E04C6" w14:textId="77777777" w:rsidR="00127389" w:rsidRDefault="00127389" w:rsidP="00E43076">
      <w:r w:rsidRPr="00BF30D2">
        <w:t>Lastly, our amino acid phylogenies consisted of S, E, M, and N gene extractions from the same representative set of near-full genome length</w:t>
      </w:r>
      <w:r>
        <w:t xml:space="preserve"> sequences used in the RdRp analysis: the same 17 full-length </w:t>
      </w:r>
      <w:r>
        <w:rPr>
          <w:i/>
        </w:rPr>
        <w:t xml:space="preserve">Betacoronavirus </w:t>
      </w:r>
      <w:r>
        <w:t xml:space="preserve">reference sequences, 17 near full-length Nobecovirus sequences, and the one </w:t>
      </w:r>
      <w:r>
        <w:rPr>
          <w:i/>
          <w:iCs/>
        </w:rPr>
        <w:t xml:space="preserve">Gammacoronavirus </w:t>
      </w:r>
      <w:r>
        <w:t xml:space="preserve">outgroup, in addition to our three full genome Madagascar sequences derived from </w:t>
      </w:r>
      <w:r>
        <w:rPr>
          <w:i/>
          <w:iCs/>
        </w:rPr>
        <w:t>R. madagascariensis</w:t>
      </w:r>
      <w:r>
        <w:t xml:space="preserve"> and </w:t>
      </w:r>
      <w:r w:rsidRPr="00BF30D2">
        <w:rPr>
          <w:i/>
          <w:iCs/>
          <w:rPrChange w:id="483" w:author="Cara Brook" w:date="2021-08-30T09:22:00Z">
            <w:rPr/>
          </w:rPrChange>
        </w:rPr>
        <w:t>P. rufus</w:t>
      </w:r>
      <w:r>
        <w:t xml:space="preserve">. Gene extractions were derived from annotation tracks reported in GenBank or manual annotation in </w:t>
      </w:r>
      <w:r w:rsidRPr="00BF30D2">
        <w:t xml:space="preserve">Geneious Prime </w:t>
      </w:r>
      <w:r>
        <w:t>based on alignment to homologs. After nucleotide extraction, genes were translated prior to alignment.</w:t>
      </w:r>
    </w:p>
    <w:p w14:paraId="5359DEA5" w14:textId="77777777" w:rsidR="00127389" w:rsidRDefault="00127389" w:rsidP="00E43076"/>
    <w:p w14:paraId="39BF3B0E" w14:textId="3D6CF596" w:rsidR="00127389" w:rsidRDefault="00127389" w:rsidP="00E43076">
      <w:r>
        <w:t xml:space="preserve">After compiling sequences for each disparate phylogenetic analysis, sequence subsets for the full-length, RdRp, and four amino acid trees were aligned in MAFFT v7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355476932"/>
          <w:placeholder>
            <w:docPart w:val="DefaultPlaceholder_-1854013440"/>
          </w:placeholder>
        </w:sdtPr>
        <w:sdtEndPr/>
        <w:sdtContent>
          <w:r w:rsidR="00B17D67" w:rsidRPr="00B17D67">
            <w:rPr>
              <w:color w:val="000000"/>
            </w:rPr>
            <w:t>(76,77)</w:t>
          </w:r>
        </w:sdtContent>
      </w:sdt>
      <w:r>
        <w:t xml:space="preserve"> using default parameter values. Alignments were checked manually for quality in Geneious Prime, and the RdRp aligment was trimmed to a 259 bp fragment conserved across all sequences in the subset. All sequence subsets and alignment files are available for public access in our Github repository: </w:t>
      </w:r>
      <w:hyperlink r:id="rId11" w:history="1">
        <w:r w:rsidRPr="00A75EBF">
          <w:rPr>
            <w:rStyle w:val="Hyperlink"/>
          </w:rPr>
          <w:t>https://github.com/brooklabteam/Mada-Bat-CoV/</w:t>
        </w:r>
      </w:hyperlink>
      <w:r w:rsidRPr="00BF30D2">
        <w:t>.</w:t>
      </w:r>
    </w:p>
    <w:p w14:paraId="78495D20" w14:textId="77777777" w:rsidR="00127389" w:rsidRDefault="00127389" w:rsidP="00E43076"/>
    <w:p w14:paraId="31869B0C" w14:textId="7C8F432F" w:rsidR="00127389" w:rsidRDefault="00127389" w:rsidP="00673AB4">
      <w:r>
        <w:t xml:space="preserve">After quality control, alignments were sent to Modeltest-NG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
          <w:id w:val="1956823543"/>
          <w:placeholder>
            <w:docPart w:val="DefaultPlaceholder_-1854013440"/>
          </w:placeholder>
        </w:sdtPr>
        <w:sdtEndPr/>
        <w:sdtContent>
          <w:r w:rsidR="00B17D67" w:rsidRPr="00B17D67">
            <w:rPr>
              <w:color w:val="000000"/>
            </w:rPr>
            <w:t>(78)</w:t>
          </w:r>
        </w:sdtContent>
      </w:sdt>
      <w:r>
        <w:t xml:space="preserve"> to assess the best fit nucleotide or amino acid substitution model appropriate for the data, then to RAxML-NG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
          <w:id w:val="-1125229224"/>
          <w:placeholder>
            <w:docPart w:val="DefaultPlaceholder_-1854013440"/>
          </w:placeholder>
        </w:sdtPr>
        <w:sdtEndPr/>
        <w:sdtContent>
          <w:r w:rsidR="00B17D67" w:rsidRPr="00B17D67">
            <w:rPr>
              <w:color w:val="000000"/>
            </w:rPr>
            <w:t>(79)</w:t>
          </w:r>
        </w:sdtContent>
      </w:sdt>
      <w:r>
        <w:t xml:space="preserve"> to construct the corresponding maximum likelihood (ML) tree. Following best practices outlined in the RAxML-NG manual, twenty ML inferences were made on each original alignment and bootstrap replicate trees were inferred using Felsenstein’s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764430006"/>
          <w:placeholder>
            <w:docPart w:val="DefaultPlaceholder_-1854013440"/>
          </w:placeholder>
        </w:sdtPr>
        <w:sdtEndPr/>
        <w:sdtContent>
          <w:r w:rsidR="00B17D67" w:rsidRPr="00B17D67">
            <w:rPr>
              <w:color w:val="000000"/>
            </w:rPr>
            <w:t>(80)</w:t>
          </w:r>
        </w:sdtContent>
      </w:sdt>
      <w:r>
        <w:t xml:space="preserve">, with the MRE-based bootstopping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
          <w:id w:val="170229614"/>
          <w:placeholder>
            <w:docPart w:val="DefaultPlaceholder_-1854013440"/>
          </w:placeholder>
        </w:sdtPr>
        <w:sdtEndPr/>
        <w:sdtContent>
          <w:r w:rsidR="00B17D67" w:rsidRPr="00B17D67">
            <w:rPr>
              <w:color w:val="000000"/>
            </w:rPr>
            <w:t>(81)</w:t>
          </w:r>
        </w:sdtContent>
      </w:sdt>
      <w:r>
        <w:t xml:space="preserve">. Bootstrapping was terminated once diagnostic statistics dropped below the threshold value and support values were drawn on the best-scoring tree. Resulting phylogenies were visualized in R v.4.0.3 for MacIntosh, using the package ggtree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
          <w:id w:val="-1798058347"/>
          <w:placeholder>
            <w:docPart w:val="DefaultPlaceholder_-1854013440"/>
          </w:placeholder>
        </w:sdtPr>
        <w:sdtEndPr/>
        <w:sdtContent>
          <w:r w:rsidR="00B17D67" w:rsidRPr="00B17D67">
            <w:rPr>
              <w:color w:val="000000"/>
            </w:rPr>
            <w:t>(82)</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3259F0E1" w:rsidR="00127389" w:rsidRDefault="00127389" w:rsidP="0017196E">
      <w:pPr>
        <w:rPr>
          <w:iCs/>
        </w:rPr>
      </w:pPr>
      <w:r>
        <w:rPr>
          <w:iCs/>
        </w:rPr>
        <w:t xml:space="preserve">Full length </w:t>
      </w:r>
      <w:r>
        <w:rPr>
          <w:i/>
        </w:rPr>
        <w:t xml:space="preserve">Nobecovirus </w:t>
      </w:r>
      <w:r>
        <w:rPr>
          <w:iCs/>
        </w:rPr>
        <w:t xml:space="preserve">sequences derived from IDseq were analyzed for any signature of past recombination. Sequences were first aligned </w:t>
      </w:r>
      <w:r>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1140339497"/>
          <w:placeholder>
            <w:docPart w:val="DefaultPlaceholder_-1854013440"/>
          </w:placeholder>
        </w:sdtPr>
        <w:sdtEndPr/>
        <w:sdtContent>
          <w:r w:rsidR="00B17D67" w:rsidRPr="00B17D67">
            <w:rPr>
              <w:color w:val="000000"/>
            </w:rPr>
            <w:t>(76,77)</w:t>
          </w:r>
        </w:sdtContent>
      </w:sdt>
      <w:r>
        <w:t xml:space="preserve"> using default parameter values</w:t>
      </w:r>
      <w:r>
        <w:rPr>
          <w:iCs/>
        </w:rPr>
        <w:t xml:space="preserve"> with full genome sequences corresponding to two disparate </w:t>
      </w:r>
      <w:r>
        <w:rPr>
          <w:i/>
        </w:rPr>
        <w:t xml:space="preserve">Nobecovirus </w:t>
      </w:r>
      <w:r>
        <w:rPr>
          <w:iCs/>
        </w:rPr>
        <w:t>genotypes, the HKU9 (</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helvum </w:t>
      </w:r>
      <w:r>
        <w:rPr>
          <w:iCs/>
        </w:rPr>
        <w:t>genotypes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 xml:space="preserve">). </w:t>
      </w:r>
      <w:r>
        <w:rPr>
          <w:i/>
        </w:rPr>
        <w:t xml:space="preserve">Nobecovirus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
          <w:id w:val="-234550018"/>
          <w:placeholder>
            <w:docPart w:val="DefaultPlaceholder_-1854013440"/>
          </w:placeholder>
        </w:sdtPr>
        <w:sdtEndPr>
          <w:rPr>
            <w:iCs w:val="0"/>
          </w:rPr>
        </w:sdtEndPr>
        <w:sdtContent>
          <w:r w:rsidR="00B17D67" w:rsidRPr="00B17D67">
            <w:rPr>
              <w:color w:val="000000"/>
            </w:rPr>
            <w:t>(21,60)</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
          <w:id w:val="-1558005962"/>
          <w:placeholder>
            <w:docPart w:val="DefaultPlaceholder_-1854013440"/>
          </w:placeholder>
        </w:sdtPr>
        <w:sdtEndPr>
          <w:rPr>
            <w:iCs w:val="0"/>
          </w:rPr>
        </w:sdtEndPr>
        <w:sdtContent>
          <w:r w:rsidR="00B17D67" w:rsidRPr="00B17D67">
            <w:rPr>
              <w:color w:val="000000"/>
            </w:rPr>
            <w:t>(103,132)</w:t>
          </w:r>
        </w:sdtContent>
      </w:sdt>
      <w:r>
        <w:rPr>
          <w:iCs/>
        </w:rPr>
        <w:t xml:space="preserve"> genotypes were left out of recombination analyses due to the presence of inserted genes and/or genetic material upstream from N in the corresponding genomes, which interfered with the alignment. </w:t>
      </w:r>
    </w:p>
    <w:p w14:paraId="46538FCF" w14:textId="77777777" w:rsidR="00127389" w:rsidRDefault="00127389" w:rsidP="0017196E">
      <w:pPr>
        <w:rPr>
          <w:iCs/>
        </w:rPr>
      </w:pPr>
    </w:p>
    <w:p w14:paraId="0EC0CD3F" w14:textId="77777777" w:rsidR="00127389" w:rsidRDefault="00127389" w:rsidP="0017196E">
      <w:pPr>
        <w:rPr>
          <w:iCs/>
        </w:rPr>
      </w:pPr>
      <w:r>
        <w:rPr>
          <w:iCs/>
        </w:rPr>
        <w:t xml:space="preserve">After alignment, genomes were analyzed for recombination in the program SimPlot (version 3.5.1). Similarity plots, which compute identity across all genomic positions in an alignment, were generated using the </w:t>
      </w:r>
      <w:r>
        <w:rPr>
          <w:i/>
        </w:rPr>
        <w:t xml:space="preserve">P. rufus </w:t>
      </w:r>
      <w:r>
        <w:rPr>
          <w:iCs/>
        </w:rPr>
        <w:t xml:space="preserve">and, subsequently, the </w:t>
      </w:r>
      <w:r>
        <w:rPr>
          <w:i/>
        </w:rPr>
        <w:t xml:space="preserve">R. madagascariensis </w:t>
      </w:r>
      <w:r>
        <w:rPr>
          <w:iCs/>
        </w:rPr>
        <w:t xml:space="preserve">genomes as query </w:t>
      </w:r>
      <w:r>
        <w:rPr>
          <w:iCs/>
        </w:rPr>
        <w:lastRenderedPageBreak/>
        <w:t xml:space="preserve">sequences, the HKU9 and </w:t>
      </w:r>
      <w:r>
        <w:rPr>
          <w:i/>
        </w:rPr>
        <w:t xml:space="preserve">Eidolon helvum </w:t>
      </w:r>
      <w:r>
        <w:rPr>
          <w:iCs/>
        </w:rPr>
        <w:t>clades as references, and the corresponding Madagascar sequence as the alternative. Bootscan analyses were also conducted on the same alignment, using the same query and reference inputs. Both Similarity and Bootscan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77777777" w:rsidR="00127389" w:rsidRPr="00F8790D" w:rsidRDefault="00127389" w:rsidP="00A60EE4">
      <w:r>
        <w:t>All three a</w:t>
      </w:r>
      <w:r w:rsidRPr="00F8790D">
        <w:t>nno</w:t>
      </w:r>
      <w:r>
        <w:t xml:space="preserve">tated full-length genome sequences (two from </w:t>
      </w:r>
      <w:r>
        <w:rPr>
          <w:i/>
          <w:iCs/>
        </w:rPr>
        <w:t xml:space="preserve">R. madagascariensis, </w:t>
      </w:r>
      <w:r>
        <w:t xml:space="preserve">one from </w:t>
      </w:r>
      <w:r>
        <w:rPr>
          <w:i/>
          <w:iCs/>
        </w:rPr>
        <w:t>P. rufus</w:t>
      </w:r>
      <w:r>
        <w:t xml:space="preserve">), plus four additional RdRp gene fragment sequences (two from </w:t>
      </w:r>
      <w:r>
        <w:rPr>
          <w:i/>
          <w:iCs/>
        </w:rPr>
        <w:t xml:space="preserve">R. madagascariensis, </w:t>
      </w:r>
      <w:r>
        <w:t xml:space="preserve">one from </w:t>
      </w:r>
      <w:r>
        <w:rPr>
          <w:i/>
          <w:iCs/>
        </w:rPr>
        <w:t>P. rufus</w:t>
      </w:r>
      <w:r>
        <w:t xml:space="preserve">, one from </w:t>
      </w:r>
      <w:r>
        <w:rPr>
          <w:i/>
          <w:iCs/>
        </w:rPr>
        <w:t>E. dupreanum</w:t>
      </w:r>
      <w:r>
        <w:t xml:space="preserve"> were submitted to GenBank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7777777" w:rsidR="00127389" w:rsidRPr="009B67EB" w:rsidRDefault="00127389" w:rsidP="004231BE">
      <w:pPr>
        <w:rPr>
          <w:i/>
          <w:iCs/>
        </w:rPr>
      </w:pPr>
      <w:r>
        <w:rPr>
          <w:i/>
          <w:iCs/>
        </w:rPr>
        <w:t>Coronavirus Prevalence in Field Samples</w:t>
      </w:r>
    </w:p>
    <w:p w14:paraId="0AC7D9A8" w14:textId="77777777" w:rsidR="00127389" w:rsidRDefault="00127389" w:rsidP="004231BE">
      <w:r>
        <w:t xml:space="preserve">IDseq assembly generated at least two nucleotide or protein-BLAST derived contigs with an average read depth &gt; 2 reads/nucleotide, mapping to any CoV reference accession number, in 28/285 (9.82%) of fecal samples and in 2/196 (1.00%) of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CoV infection. </w:t>
      </w:r>
    </w:p>
    <w:p w14:paraId="2FF5B535" w14:textId="77777777" w:rsidR="00127389" w:rsidRDefault="00127389" w:rsidP="004231BE"/>
    <w:p w14:paraId="00358E6C" w14:textId="77777777" w:rsidR="00127389" w:rsidRPr="007B63F0" w:rsidRDefault="00127389" w:rsidP="004231BE">
      <w:pPr>
        <w:rPr>
          <w:i/>
          <w:iCs/>
        </w:rPr>
      </w:pPr>
      <w:r>
        <w:t xml:space="preserve">Prevalence in feces varied slightly across species, with 4/44 (9.09%) </w:t>
      </w:r>
      <w:r>
        <w:rPr>
          <w:i/>
          <w:iCs/>
        </w:rPr>
        <w:t xml:space="preserve">P. rufus </w:t>
      </w:r>
      <w:r>
        <w:t>samples</w:t>
      </w:r>
      <w:r>
        <w:rPr>
          <w:i/>
          <w:iCs/>
        </w:rPr>
        <w:t>,</w:t>
      </w:r>
      <w:r>
        <w:t xml:space="preserve"> 16/145 (11.03%) </w:t>
      </w:r>
      <w:r>
        <w:rPr>
          <w:i/>
          <w:iCs/>
        </w:rPr>
        <w:t xml:space="preserve">E. dupreanum </w:t>
      </w:r>
      <w:r>
        <w:t xml:space="preserve">samples, and 8/96 (8.33%) </w:t>
      </w:r>
      <w:r>
        <w:rPr>
          <w:i/>
          <w:iCs/>
        </w:rPr>
        <w:t xml:space="preserve">R. madagascariensis </w:t>
      </w:r>
      <w:r>
        <w:t xml:space="preserve">samples testing positive for CoV infection. Juveniles demonstrated higher CoV prevalence than adults for </w:t>
      </w:r>
      <w:r>
        <w:rPr>
          <w:i/>
          <w:iCs/>
        </w:rPr>
        <w:t xml:space="preserve">P. rufus </w:t>
      </w:r>
      <w:r>
        <w:t xml:space="preserve">and </w:t>
      </w:r>
      <w:r>
        <w:rPr>
          <w:i/>
          <w:iCs/>
        </w:rPr>
        <w:t xml:space="preserve">E. dupreanum </w:t>
      </w:r>
      <w:r>
        <w:t xml:space="preserve">but not for </w:t>
      </w:r>
      <w:r>
        <w:rPr>
          <w:i/>
          <w:iCs/>
        </w:rPr>
        <w:t>R. madagascariensis</w:t>
      </w:r>
      <w:r>
        <w:t xml:space="preserve">. Juvenile vs. adult prevalence was 3/15 (20%) vs. 1/29 (3.45%) for </w:t>
      </w:r>
      <w:r>
        <w:rPr>
          <w:i/>
          <w:iCs/>
        </w:rPr>
        <w:t xml:space="preserve">P. rufus, </w:t>
      </w:r>
      <w:r>
        <w:t xml:space="preserve"> 5/13 (38.46%) vs. 11/132 (8.33%) for </w:t>
      </w:r>
      <w:r>
        <w:rPr>
          <w:i/>
          <w:iCs/>
        </w:rPr>
        <w:t>E. dupreanum</w:t>
      </w:r>
      <w:r>
        <w:t xml:space="preserve">, and 0/13 (0%) vs. 8/83 (9.64%) for </w:t>
      </w:r>
      <w:r>
        <w:rPr>
          <w:i/>
          <w:iCs/>
        </w:rPr>
        <w:t xml:space="preserve">R. madagascaiensis </w:t>
      </w:r>
      <w:r>
        <w:t>(</w:t>
      </w:r>
      <w:r w:rsidRPr="005B3F8C">
        <w:rPr>
          <w:b/>
          <w:bCs/>
        </w:rPr>
        <w:t>Figure 1</w:t>
      </w:r>
      <w:r>
        <w:t>)</w:t>
      </w:r>
      <w:r>
        <w:rPr>
          <w:i/>
          <w:iCs/>
        </w:rPr>
        <w:t>.</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779A0B64" w:rsidR="00127389" w:rsidRDefault="00127389" w:rsidP="004231BE">
      <w:r>
        <w:t xml:space="preserve">Three full genome or near-full genome length contigs were recovered from IDseq for </w:t>
      </w:r>
      <w:r>
        <w:rPr>
          <w:i/>
          <w:iCs/>
        </w:rPr>
        <w:t xml:space="preserve">Nobecoviruses </w:t>
      </w:r>
      <w:r>
        <w:t xml:space="preserve">derived from </w:t>
      </w:r>
      <w:r>
        <w:rPr>
          <w:i/>
          <w:iCs/>
        </w:rPr>
        <w:t xml:space="preserve">R. madagascariensis </w:t>
      </w:r>
      <w:r>
        <w:t xml:space="preserve">(two genomes: 28,980 and 28,926 bps in length) and </w:t>
      </w:r>
      <w:r>
        <w:rPr>
          <w:i/>
          <w:iCs/>
        </w:rPr>
        <w:t xml:space="preserve">P. rufus </w:t>
      </w:r>
      <w:r>
        <w:t>(one genome: 29,122 bps in length). In all three genomes, we successfully annotated ORF1ab (including RdRp) and structural proteins S (spike), E (envelope), M (matrix), and N (nucleocapsid), in addition to accessory genes NS3, NS7a, and NS7b (</w:t>
      </w:r>
      <w:r w:rsidRPr="005B3F8C">
        <w:rPr>
          <w:b/>
          <w:bCs/>
        </w:rPr>
        <w:t>Figure 2</w:t>
      </w:r>
      <w:r>
        <w:t xml:space="preserve">). Genomes derived from </w:t>
      </w:r>
      <w:r>
        <w:rPr>
          <w:i/>
          <w:iCs/>
        </w:rPr>
        <w:t xml:space="preserve">R. madagascariensis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r>
        <w:rPr>
          <w:i/>
          <w:iCs/>
        </w:rPr>
        <w:t xml:space="preserve">Nobecovirus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
          <w:id w:val="620421749"/>
          <w:placeholder>
            <w:docPart w:val="DefaultPlaceholder_-1854013440"/>
          </w:placeholder>
        </w:sdtPr>
        <w:sdtEndPr/>
        <w:sdtContent>
          <w:r w:rsidR="00B17D67" w:rsidRPr="00B17D67">
            <w:rPr>
              <w:color w:val="000000"/>
            </w:rPr>
            <w:t>(37,105)</w:t>
          </w:r>
        </w:sdtContent>
      </w:sdt>
      <w:r>
        <w:t xml:space="preserve">. </w:t>
      </w:r>
    </w:p>
    <w:p w14:paraId="760B51E6" w14:textId="77777777" w:rsidR="00127389" w:rsidRDefault="00127389" w:rsidP="004231BE"/>
    <w:p w14:paraId="2B51CC55" w14:textId="520ECA45" w:rsidR="00127389" w:rsidRDefault="00127389" w:rsidP="004231BE">
      <w:r>
        <w:t xml:space="preserve">In addition to major proteins, we successfully identified several 6 bp motifs corresponding to the 5’-ACGAAC-3’ core Transcription Regulatory Sequence (TRS) common to many </w:t>
      </w:r>
      <w:r>
        <w:rPr>
          <w:i/>
          <w:iCs/>
        </w:rPr>
        <w:t xml:space="preserve">Betacoronaviruses, </w:t>
      </w:r>
      <w:r>
        <w:t xml:space="preserve">including SARS-CoV and previously described in </w:t>
      </w:r>
      <w:r>
        <w:rPr>
          <w:i/>
          <w:iCs/>
        </w:rPr>
        <w:t xml:space="preserve">Nobecoviruses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
          <w:id w:val="1506863487"/>
          <w:placeholder>
            <w:docPart w:val="DefaultPlaceholder_-1854013440"/>
          </w:placeholder>
        </w:sdtPr>
        <w:sdtEndPr/>
        <w:sdtContent>
          <w:r w:rsidR="00B17D67" w:rsidRPr="00B17D67">
            <w:rPr>
              <w:color w:val="000000"/>
            </w:rPr>
            <w:t>(132–134)</w:t>
          </w:r>
        </w:sdtContent>
      </w:sdt>
      <w:r>
        <w:t xml:space="preserve">. For most genes, these TRS elements were located a short distance upstream from the corresponding gene (Table 1). Elements identified in the two </w:t>
      </w:r>
      <w:r>
        <w:rPr>
          <w:i/>
          <w:iCs/>
        </w:rPr>
        <w:t xml:space="preserve">R. madagascariensis </w:t>
      </w:r>
      <w:r>
        <w:t>genomes were largely comparable (</w:t>
      </w:r>
      <w:r w:rsidRPr="00BC542E">
        <w:rPr>
          <w:b/>
          <w:bCs/>
        </w:rPr>
        <w:t>Table 1</w:t>
      </w:r>
      <w:r>
        <w:t xml:space="preserve">), suggesting that these two sequences could represent slight variations in the same virus lineage—though the intergenic region for one putative </w:t>
      </w:r>
      <w:r>
        <w:rPr>
          <w:i/>
          <w:iCs/>
        </w:rPr>
        <w:t xml:space="preserve">R. madagascariensis </w:t>
      </w:r>
      <w:r>
        <w:t xml:space="preserve">TRS located upstream from </w:t>
      </w:r>
      <w:r>
        <w:lastRenderedPageBreak/>
        <w:t xml:space="preserve">the N gene </w:t>
      </w:r>
      <w:r w:rsidRPr="005B3F8C">
        <w:t xml:space="preserve">was </w:t>
      </w:r>
      <w:r>
        <w:t xml:space="preserve">substantially longer than the other,  highlighting the dynamic nature of the CoV genome in this region (the site of previously described orthoreovirus recombination in 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
          <w:id w:val="-1534568522"/>
          <w:placeholder>
            <w:docPart w:val="DefaultPlaceholder_-1854013440"/>
          </w:placeholder>
        </w:sdtPr>
        <w:sdtEndPr/>
        <w:sdtContent>
          <w:r w:rsidR="00B17D67" w:rsidRPr="00B17D67">
            <w:rPr>
              <w:color w:val="000000"/>
            </w:rPr>
            <w:t>(133)</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
          <w:id w:val="629832610"/>
          <w:placeholder>
            <w:docPart w:val="DefaultPlaceholder_-1854013440"/>
          </w:placeholder>
        </w:sdtPr>
        <w:sdtEndPr/>
        <w:sdtContent>
          <w:r w:rsidR="00B17D67" w:rsidRPr="00B17D67">
            <w:rPr>
              <w:color w:val="000000"/>
            </w:rPr>
            <w:t>(135)</w:t>
          </w:r>
        </w:sdtContent>
      </w:sdt>
      <w:r>
        <w:t>),  which could be indicative of variation in gene expression across individual bats and/or species.</w:t>
      </w:r>
    </w:p>
    <w:p w14:paraId="7C18A261" w14:textId="77777777" w:rsidR="00127389" w:rsidRDefault="00127389" w:rsidP="004231BE">
      <w:r>
        <w:t xml:space="preserve"> </w:t>
      </w:r>
    </w:p>
    <w:p w14:paraId="581A6AB5" w14:textId="1CF1DB78" w:rsidR="00127389" w:rsidRPr="00317419" w:rsidRDefault="00127389" w:rsidP="004231BE">
      <w:r>
        <w:t xml:space="preserve">All Madagascar </w:t>
      </w:r>
      <w:r>
        <w:rPr>
          <w:i/>
          <w:iCs/>
        </w:rPr>
        <w:t xml:space="preserve">Nobecovirus </w:t>
      </w:r>
      <w:r>
        <w:t xml:space="preserve">sequences appeared highly divergent, with BLAST analysis of the full genome </w:t>
      </w:r>
      <w:r>
        <w:rPr>
          <w:i/>
          <w:iCs/>
        </w:rPr>
        <w:t xml:space="preserve">P. </w:t>
      </w:r>
      <w:r w:rsidRPr="00317419">
        <w:rPr>
          <w:i/>
          <w:iCs/>
        </w:rPr>
        <w:t>rufus Nobecovirus</w:t>
      </w:r>
      <w:r>
        <w:t xml:space="preserve"> demonstrating the highest identity at only </w:t>
      </w:r>
      <w:del w:id="484" w:author="Kettenburg, Gwenddolen" w:date="2021-08-30T18:38:00Z">
        <w:r w:rsidDel="00A45D7B">
          <w:delText>XX</w:delText>
        </w:r>
      </w:del>
      <w:ins w:id="485" w:author="Kettenburg, Gwenddolen" w:date="2021-08-30T18:38:00Z">
        <w:r w:rsidR="00A45D7B">
          <w:t>73.15</w:t>
        </w:r>
      </w:ins>
      <w:r>
        <w:t xml:space="preserve">% to previously described </w:t>
      </w:r>
      <w:r>
        <w:rPr>
          <w:i/>
          <w:iCs/>
        </w:rPr>
        <w:t xml:space="preserve">Nobecoviruses </w:t>
      </w:r>
      <w:r>
        <w:t xml:space="preserve">in the HKU9 lineage circulating in Asia and </w:t>
      </w:r>
      <w:r>
        <w:rPr>
          <w:i/>
          <w:iCs/>
        </w:rPr>
        <w:t xml:space="preserve">R. madagascariensis </w:t>
      </w:r>
      <w:r>
        <w:t xml:space="preserve">genomes demonstrating the highest identity at only </w:t>
      </w:r>
      <w:del w:id="486" w:author="Kettenburg, Gwenddolen" w:date="2021-08-30T18:38:00Z">
        <w:r w:rsidDel="00A45D7B">
          <w:delText>XX</w:delText>
        </w:r>
      </w:del>
      <w:ins w:id="487" w:author="Kettenburg, Gwenddolen" w:date="2021-08-30T18:38:00Z">
        <w:r w:rsidR="00A45D7B">
          <w:t>95</w:t>
        </w:r>
      </w:ins>
      <w:r>
        <w:t xml:space="preserve">% to </w:t>
      </w:r>
      <w:r>
        <w:rPr>
          <w:i/>
          <w:iCs/>
        </w:rPr>
        <w:t xml:space="preserve">Eidolon helvum Nobecovirus </w:t>
      </w:r>
      <w:r>
        <w:t>lineages circulating in Africa (</w:t>
      </w:r>
      <w:r w:rsidRPr="00317419">
        <w:rPr>
          <w:b/>
          <w:bCs/>
        </w:rPr>
        <w:t>Table S1</w:t>
      </w:r>
      <w:r>
        <w:t xml:space="preserve">). BLASTx analysis of individual genes from viruses derived from both Madagascar species demonstrated the highest identity with previously described </w:t>
      </w:r>
      <w:r>
        <w:rPr>
          <w:i/>
          <w:iCs/>
        </w:rPr>
        <w:t xml:space="preserve">Nobebecovirus </w:t>
      </w:r>
      <w:r>
        <w:t>sequences in the Orf1b region, which includes RdRp (</w:t>
      </w:r>
      <w:del w:id="488" w:author="Kettenburg, Gwenddolen" w:date="2021-08-30T18:40:00Z">
        <w:r w:rsidDel="00A45D7B">
          <w:delText>XX</w:delText>
        </w:r>
      </w:del>
      <w:ins w:id="489" w:author="Kettenburg, Gwenddolen" w:date="2021-08-30T18:40:00Z">
        <w:r w:rsidR="00A45D7B">
          <w:t>70.08</w:t>
        </w:r>
      </w:ins>
      <w:r>
        <w:t xml:space="preserve">% identity for </w:t>
      </w:r>
      <w:r>
        <w:rPr>
          <w:i/>
          <w:iCs/>
        </w:rPr>
        <w:t xml:space="preserve">P. rufus </w:t>
      </w:r>
      <w:r>
        <w:t>to HKU9</w:t>
      </w:r>
      <w:r>
        <w:rPr>
          <w:i/>
          <w:iCs/>
        </w:rPr>
        <w:t xml:space="preserve"> </w:t>
      </w:r>
      <w:r>
        <w:t xml:space="preserve">and </w:t>
      </w:r>
      <w:del w:id="490" w:author="Kettenburg, Gwenddolen" w:date="2021-08-30T18:45:00Z">
        <w:r w:rsidDel="00A45D7B">
          <w:delText>XX</w:delText>
        </w:r>
      </w:del>
      <w:ins w:id="491" w:author="Kettenburg, Gwenddolen" w:date="2021-08-30T18:45:00Z">
        <w:r w:rsidR="00A45D7B">
          <w:t>99</w:t>
        </w:r>
      </w:ins>
      <w:r>
        <w:t xml:space="preserve">% identity for </w:t>
      </w:r>
      <w:r>
        <w:rPr>
          <w:i/>
          <w:iCs/>
        </w:rPr>
        <w:t xml:space="preserve">R. madagascariensis </w:t>
      </w:r>
      <w:r>
        <w:t xml:space="preserve">to </w:t>
      </w:r>
      <w:r>
        <w:rPr>
          <w:i/>
          <w:iCs/>
        </w:rPr>
        <w:t>E. helvum</w:t>
      </w:r>
      <w:r>
        <w:t xml:space="preserve">). By contrast, both </w:t>
      </w:r>
      <w:r>
        <w:rPr>
          <w:i/>
          <w:iCs/>
        </w:rPr>
        <w:t xml:space="preserve">P. rufus </w:t>
      </w:r>
      <w:r>
        <w:t xml:space="preserve">and </w:t>
      </w:r>
      <w:r>
        <w:rPr>
          <w:i/>
          <w:iCs/>
        </w:rPr>
        <w:t xml:space="preserve">R. madagascariensis </w:t>
      </w:r>
      <w:r>
        <w:t xml:space="preserve">genomes demonstrated substantial divergence from all known homologs in the S, N, and NS7 regions of their genomes, showing only </w:t>
      </w:r>
      <w:del w:id="492" w:author="Kettenburg, Gwenddolen" w:date="2021-08-30T18:46:00Z">
        <w:r w:rsidDel="00C5173B">
          <w:delText>XX</w:delText>
        </w:r>
      </w:del>
      <w:ins w:id="493" w:author="Kettenburg, Gwenddolen" w:date="2021-08-30T18:46:00Z">
        <w:r w:rsidR="00C5173B">
          <w:t>45.59</w:t>
        </w:r>
      </w:ins>
      <w:r>
        <w:t>-</w:t>
      </w:r>
      <w:ins w:id="494" w:author="Kettenburg, Gwenddolen" w:date="2021-08-30T18:47:00Z">
        <w:r w:rsidR="00C5173B">
          <w:t>87</w:t>
        </w:r>
      </w:ins>
      <w:del w:id="495" w:author="Kettenburg, Gwenddolen" w:date="2021-08-30T18:46:00Z">
        <w:r w:rsidDel="00C5173B">
          <w:delText>XX</w:delText>
        </w:r>
      </w:del>
      <w:r>
        <w:t xml:space="preserve">% identity to the closest hits across these regions. </w:t>
      </w:r>
    </w:p>
    <w:p w14:paraId="087C8B2F" w14:textId="77777777" w:rsidR="00127389" w:rsidRDefault="00127389" w:rsidP="004231BE"/>
    <w:p w14:paraId="2CF42CFE" w14:textId="77777777" w:rsidR="00127389" w:rsidRDefault="00127389" w:rsidP="004231BE">
      <w:pPr>
        <w:rPr>
          <w:i/>
          <w:iCs/>
        </w:rPr>
      </w:pPr>
      <w:r>
        <w:rPr>
          <w:i/>
          <w:iCs/>
        </w:rPr>
        <w:t>Phylogenetic Analysis</w:t>
      </w:r>
    </w:p>
    <w:p w14:paraId="2E6ED87A" w14:textId="4FFDE8E4" w:rsidR="00127389" w:rsidRDefault="00127389" w:rsidP="004231BE">
      <w:r>
        <w:t xml:space="preserve">Phylogenetic analysis of full length </w:t>
      </w:r>
      <w:r>
        <w:rPr>
          <w:i/>
          <w:iCs/>
        </w:rPr>
        <w:t xml:space="preserve">Betacoronavirus </w:t>
      </w:r>
      <w:r>
        <w:t xml:space="preserve">genomes confirmed that both </w:t>
      </w:r>
      <w:r>
        <w:rPr>
          <w:i/>
          <w:iCs/>
        </w:rPr>
        <w:t xml:space="preserve">P. rufus </w:t>
      </w:r>
      <w:r>
        <w:t xml:space="preserve">and </w:t>
      </w:r>
      <w:r>
        <w:rPr>
          <w:i/>
          <w:iCs/>
        </w:rPr>
        <w:t xml:space="preserve">R. madagascariensis </w:t>
      </w:r>
      <w:r>
        <w:t xml:space="preserve">genomes cluster in the </w:t>
      </w:r>
      <w:r>
        <w:rPr>
          <w:i/>
          <w:iCs/>
        </w:rPr>
        <w:t xml:space="preserve">Nobecovirus </w:t>
      </w:r>
      <w:r>
        <w:t xml:space="preserve">subgenus of the </w:t>
      </w:r>
      <w:r>
        <w:rPr>
          <w:i/>
          <w:iCs/>
        </w:rPr>
        <w:t>Betacoronaviruses</w:t>
      </w:r>
      <w:r>
        <w:t xml:space="preserve">, with the divergent </w:t>
      </w:r>
      <w:r>
        <w:rPr>
          <w:i/>
          <w:iCs/>
        </w:rPr>
        <w:t xml:space="preserve">P. rufus </w:t>
      </w:r>
      <w:r>
        <w:t xml:space="preserve">forming its own distinct clade and both </w:t>
      </w:r>
      <w:r>
        <w:rPr>
          <w:i/>
          <w:iCs/>
        </w:rPr>
        <w:t xml:space="preserve">R. madagascariensis </w:t>
      </w:r>
      <w:r>
        <w:t xml:space="preserve">genomes grouping with the previously described </w:t>
      </w:r>
      <w:r>
        <w:rPr>
          <w:i/>
          <w:iCs/>
        </w:rPr>
        <w:t xml:space="preserve">Eidolon helvum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
          <w:id w:val="-441758535"/>
          <w:placeholder>
            <w:docPart w:val="DefaultPlaceholder_-1854013440"/>
          </w:placeholder>
        </w:sdtPr>
        <w:sdtEndPr/>
        <w:sdtContent>
          <w:r w:rsidR="00B17D67" w:rsidRPr="00B17D67">
            <w:rPr>
              <w:color w:val="000000"/>
            </w:rPr>
            <w:t>(102)</w:t>
          </w:r>
        </w:sdtContent>
      </w:sdt>
      <w:r>
        <w:t xml:space="preserve"> (</w:t>
      </w:r>
      <w:r w:rsidRPr="007E2917">
        <w:rPr>
          <w:b/>
          <w:bCs/>
        </w:rPr>
        <w:t>Figure 3</w:t>
      </w:r>
      <w:r>
        <w:rPr>
          <w:b/>
          <w:bCs/>
        </w:rPr>
        <w:t>A</w:t>
      </w:r>
      <w:r>
        <w:t xml:space="preserve">). We observed distinct groupings of five main </w:t>
      </w:r>
      <w:r>
        <w:rPr>
          <w:i/>
          <w:iCs/>
        </w:rPr>
        <w:t xml:space="preserve">Nobecovirus </w:t>
      </w:r>
      <w:r>
        <w:t xml:space="preserve">lineages: (a) the largely Asian-derived HKU9 sequences, (b) the African </w:t>
      </w:r>
      <w:r>
        <w:rPr>
          <w:i/>
          <w:iCs/>
        </w:rPr>
        <w:t xml:space="preserve">E. helvum </w:t>
      </w:r>
      <w:r>
        <w:t xml:space="preserve">sequences (including new </w:t>
      </w:r>
      <w:r>
        <w:rPr>
          <w:i/>
          <w:iCs/>
        </w:rPr>
        <w:t xml:space="preserve">R. madagascariensis </w:t>
      </w:r>
      <w:r>
        <w:t xml:space="preserve">genomes), (c) the orthereovirus recombinant GCCDC1 genomes, (d) the GX2018/BatCoV92 genomes described from China and Singapore, and (e) the divergent </w:t>
      </w:r>
      <w:r>
        <w:rPr>
          <w:i/>
          <w:iCs/>
        </w:rPr>
        <w:t xml:space="preserve">P. rufus </w:t>
      </w:r>
      <w:r>
        <w:t xml:space="preserve">genomes contributed here from Madagascar. </w:t>
      </w:r>
      <w:commentRangeStart w:id="496"/>
      <w:r>
        <w:t xml:space="preserve">Intriguingly, the </w:t>
      </w:r>
      <w:r>
        <w:rPr>
          <w:i/>
          <w:iCs/>
        </w:rPr>
        <w:t xml:space="preserve">P. rufus </w:t>
      </w:r>
      <w:r>
        <w:t xml:space="preserve">genome groups ancestral to all other </w:t>
      </w:r>
      <w:r>
        <w:rPr>
          <w:i/>
        </w:rPr>
        <w:t xml:space="preserve">Nobecoviruses, </w:t>
      </w:r>
      <w:r>
        <w:rPr>
          <w:iCs/>
        </w:rPr>
        <w:t xml:space="preserve">followed by the </w:t>
      </w:r>
      <w:r>
        <w:rPr>
          <w:i/>
        </w:rPr>
        <w:t xml:space="preserve">E. helvum/R. madagascariensis </w:t>
      </w:r>
      <w:r w:rsidRPr="005F11E2">
        <w:rPr>
          <w:iCs/>
        </w:rPr>
        <w:t xml:space="preserve">African </w:t>
      </w:r>
      <w:r>
        <w:rPr>
          <w:iCs/>
        </w:rPr>
        <w:t>lineage, with the Asian genotypes forming three distinct (and more recent) clades corresponding to genotypes HKU9, GCCDC1, and Gx2018/BatCoV92</w:t>
      </w:r>
      <w:commentRangeEnd w:id="496"/>
      <w:r>
        <w:rPr>
          <w:rStyle w:val="CommentReference"/>
          <w:rFonts w:cs="Mangal"/>
          <w:lang w:bidi="hi-IN"/>
        </w:rPr>
        <w:commentReference w:id="496"/>
      </w:r>
      <w:r>
        <w:t>.</w:t>
      </w:r>
      <w:r>
        <w:rPr>
          <w:i/>
          <w:iCs/>
        </w:rPr>
        <w:t xml:space="preserve"> </w:t>
      </w:r>
      <w:r>
        <w:t xml:space="preserve">Further phylogenetic analysis of a 259bp fragment of the RdRp gene reconfirmed these groupings and suggested the presence of at least two distinct genetic variants within the </w:t>
      </w:r>
      <w:r>
        <w:rPr>
          <w:i/>
          <w:iCs/>
        </w:rPr>
        <w:t xml:space="preserve">P. rufus </w:t>
      </w:r>
      <w:r>
        <w:t>lineage (</w:t>
      </w:r>
      <w:r>
        <w:rPr>
          <w:b/>
          <w:bCs/>
        </w:rPr>
        <w:t>Figure 3B</w:t>
      </w:r>
      <w:r>
        <w:t xml:space="preserve">). One RdRp fragment derived from feces of the third Malagasy fruit bat, </w:t>
      </w:r>
      <w:r>
        <w:rPr>
          <w:i/>
          <w:iCs/>
        </w:rPr>
        <w:t xml:space="preserve">Eidolon dupreanum, </w:t>
      </w:r>
      <w:r>
        <w:t xml:space="preserve">grouped within the </w:t>
      </w:r>
      <w:r w:rsidRPr="007E2917">
        <w:rPr>
          <w:i/>
          <w:iCs/>
        </w:rPr>
        <w:t>E. helvum/R. madagascariensis</w:t>
      </w:r>
      <w:r>
        <w:rPr>
          <w:i/>
          <w:iCs/>
        </w:rPr>
        <w:t xml:space="preserve"> </w:t>
      </w:r>
      <w:r>
        <w:t xml:space="preserve">African </w:t>
      </w:r>
      <w:r>
        <w:rPr>
          <w:i/>
          <w:iCs/>
        </w:rPr>
        <w:t xml:space="preserve">Nobecovirus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
          <w:id w:val="-842777475"/>
          <w:placeholder>
            <w:docPart w:val="DefaultPlaceholder_-1854013440"/>
          </w:placeholder>
        </w:sdtPr>
        <w:sdtEndPr/>
        <w:sdtContent>
          <w:r w:rsidR="00B17D67" w:rsidRPr="00B17D67">
            <w:rPr>
              <w:color w:val="000000"/>
            </w:rPr>
            <w:t>(100)</w:t>
          </w:r>
        </w:sdtContent>
      </w:sdt>
      <w:r>
        <w:t xml:space="preserve">. Characterization of the full length genome of this virus will be needed to clarify whether it represents a genetic variant of or distinct genotype from the </w:t>
      </w:r>
      <w:r>
        <w:rPr>
          <w:i/>
          <w:iCs/>
        </w:rPr>
        <w:t xml:space="preserve">R. madagascariensis </w:t>
      </w:r>
      <w:r>
        <w:t xml:space="preserve">virus. Phylogenetic analysis of the RdRp fragment allowed for inclusion of one partial </w:t>
      </w:r>
      <w:r>
        <w:rPr>
          <w:i/>
          <w:iCs/>
        </w:rPr>
        <w:t xml:space="preserve">Nobecovirus </w:t>
      </w:r>
      <w:r>
        <w:t xml:space="preserve">sequence derived from </w:t>
      </w:r>
      <w:r>
        <w:rPr>
          <w:i/>
          <w:iCs/>
        </w:rPr>
        <w:t xml:space="preserve">E. helvum </w:t>
      </w:r>
      <w:r>
        <w:t xml:space="preserve">bats in Kenya (HQ728482), which also grouped within the </w:t>
      </w:r>
      <w:r>
        <w:rPr>
          <w:i/>
        </w:rPr>
        <w:t xml:space="preserve">E. helvum/R. madagascariensis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helvum </w:t>
      </w:r>
      <w:r>
        <w:t xml:space="preserve">sequence (MG693170) clustered with HKU9 sequences from Asia, rather than within the </w:t>
      </w:r>
      <w:r>
        <w:rPr>
          <w:i/>
        </w:rPr>
        <w:t xml:space="preserve">E. helvum/R. madagascariensis </w:t>
      </w:r>
      <w:r w:rsidRPr="005F11E2">
        <w:rPr>
          <w:iCs/>
        </w:rPr>
        <w:t xml:space="preserve">African </w:t>
      </w:r>
      <w:r>
        <w:rPr>
          <w:iCs/>
        </w:rPr>
        <w:t xml:space="preserve">clade. </w:t>
      </w:r>
      <w:r>
        <w:t xml:space="preserve">These findings suggest that both “African” and “Asian” </w:t>
      </w:r>
      <w:r>
        <w:rPr>
          <w:i/>
          <w:iCs/>
        </w:rPr>
        <w:t xml:space="preserve">Nobecovirus </w:t>
      </w:r>
      <w:r>
        <w:t xml:space="preserve">lineages are likely broadly geographically distributed. </w:t>
      </w:r>
    </w:p>
    <w:p w14:paraId="6D738FBE" w14:textId="77777777" w:rsidR="00127389" w:rsidRDefault="00127389" w:rsidP="004231BE"/>
    <w:p w14:paraId="055E5A8C" w14:textId="77777777" w:rsidR="00127389" w:rsidRPr="00E84487" w:rsidRDefault="00127389" w:rsidP="004231BE">
      <w:r>
        <w:lastRenderedPageBreak/>
        <w:t xml:space="preserve">Amino acid phylogenies computed from translated protein alignments of the S, E, M, and N </w:t>
      </w:r>
      <w:r>
        <w:rPr>
          <w:i/>
          <w:iCs/>
        </w:rPr>
        <w:t xml:space="preserve">Betecoronavirus </w:t>
      </w:r>
      <w:r>
        <w:t>structural genes (</w:t>
      </w:r>
      <w:r w:rsidRPr="00844559">
        <w:rPr>
          <w:b/>
          <w:bCs/>
        </w:rPr>
        <w:t>Figure 4 A-D</w:t>
      </w:r>
      <w:r>
        <w:t xml:space="preserve">, respectively) further confirmed evolutionary relationships suggested in Figure 3. S, M, and N gene phylogenies demonstrated distinct groupings of five main </w:t>
      </w:r>
      <w:r>
        <w:rPr>
          <w:i/>
          <w:iCs/>
        </w:rPr>
        <w:t xml:space="preserve">Nobecovirus </w:t>
      </w:r>
      <w:r>
        <w:t xml:space="preserve">lineages outlined above, while the E gene phylogeny grouped the </w:t>
      </w:r>
      <w:r>
        <w:rPr>
          <w:i/>
          <w:iCs/>
        </w:rPr>
        <w:t>P. rufus</w:t>
      </w:r>
      <w:r>
        <w:t xml:space="preserve"> sequence adjacent to the one Cameroonian-derived 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48C000B3" w:rsidR="00127389" w:rsidRPr="00AC61DE" w:rsidRDefault="00127389" w:rsidP="00A60EE4">
      <w:r>
        <w:t xml:space="preserve">SimPlot analysis confirmed the evolutionary distinctiveness of the </w:t>
      </w:r>
      <w:r>
        <w:rPr>
          <w:i/>
          <w:iCs/>
        </w:rPr>
        <w:t xml:space="preserve">P. rufus Nobecovirus </w:t>
      </w:r>
      <w:r>
        <w:t xml:space="preserve">genome, which showed &lt;50% identity to HKU9, </w:t>
      </w:r>
      <w:r>
        <w:rPr>
          <w:i/>
          <w:iCs/>
        </w:rPr>
        <w:t xml:space="preserve">E. helvum, </w:t>
      </w:r>
      <w:r>
        <w:t xml:space="preserve">and </w:t>
      </w:r>
      <w:r>
        <w:rPr>
          <w:i/>
          <w:iCs/>
        </w:rPr>
        <w:t xml:space="preserve">R. madagascariensis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Nobecovirus </w:t>
      </w:r>
      <w:r>
        <w:t xml:space="preserve">genome demonstrated the highest similarity to previously described sequences in the Orf1b region, which includes RdRp. The </w:t>
      </w:r>
      <w:r>
        <w:rPr>
          <w:i/>
          <w:iCs/>
        </w:rPr>
        <w:t>R. madagascariensis Nobecoviruses</w:t>
      </w:r>
      <w:r>
        <w:t xml:space="preserve">, by contrast, showed &gt;90% similarity to the </w:t>
      </w:r>
      <w:r>
        <w:rPr>
          <w:i/>
          <w:iCs/>
        </w:rPr>
        <w:t xml:space="preserve">E. helvum </w:t>
      </w:r>
      <w:r w:rsidRPr="004D3B53">
        <w:t xml:space="preserve">African </w:t>
      </w:r>
      <w:r>
        <w:t xml:space="preserve">lineage throughout Orf1ab, but both </w:t>
      </w:r>
      <w:r>
        <w:rPr>
          <w:i/>
          <w:iCs/>
        </w:rPr>
        <w:t xml:space="preserve">P. rufus </w:t>
      </w:r>
      <w:r w:rsidRPr="006551B0">
        <w:t xml:space="preserve">and </w:t>
      </w:r>
      <w:r>
        <w:rPr>
          <w:i/>
          <w:iCs/>
        </w:rPr>
        <w:t xml:space="preserve">R. madagascariensis </w:t>
      </w:r>
      <w:r>
        <w:t xml:space="preserve">sequences diverged from all other reference genomes in the </w:t>
      </w:r>
      <w:commentRangeStart w:id="497"/>
      <w:r>
        <w:t>S1 subunit (first half) of the spike protein</w:t>
      </w:r>
      <w:commentRangeEnd w:id="497"/>
      <w:r>
        <w:rPr>
          <w:rStyle w:val="CommentReference"/>
          <w:rFonts w:cs="Mangal"/>
          <w:lang w:bidi="hi-IN"/>
        </w:rPr>
        <w:commentReference w:id="497"/>
      </w:r>
      <w:r>
        <w:t xml:space="preserve">, which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
          <w:id w:val="135846649"/>
          <w:placeholder>
            <w:docPart w:val="DefaultPlaceholder_-1854013440"/>
          </w:placeholder>
        </w:sdtPr>
        <w:sdtEndPr/>
        <w:sdtContent>
          <w:r w:rsidR="00B17D67" w:rsidRPr="00B17D67">
            <w:rPr>
              <w:color w:val="000000"/>
            </w:rPr>
            <w:t>(136)</w:t>
          </w:r>
        </w:sdtContent>
      </w:sdt>
      <w:r>
        <w:t xml:space="preserve">. Further divergence for both </w:t>
      </w:r>
      <w:r>
        <w:rPr>
          <w:i/>
          <w:iCs/>
        </w:rPr>
        <w:t xml:space="preserve">P. rufus </w:t>
      </w:r>
      <w:r>
        <w:t xml:space="preserve">and </w:t>
      </w:r>
      <w:r>
        <w:rPr>
          <w:i/>
          <w:iCs/>
        </w:rPr>
        <w:t>R. madagascariensis Nobecoviruses</w:t>
      </w:r>
      <w:r>
        <w:t xml:space="preserve"> was observed in the N structural protein and in the NS7 accessory genes. Bootscan analysis further confirmed these findings, showing that the </w:t>
      </w:r>
      <w:r>
        <w:rPr>
          <w:i/>
          <w:iCs/>
        </w:rPr>
        <w:t xml:space="preserve">P. rufus Nobecovirus </w:t>
      </w:r>
      <w:r>
        <w:t xml:space="preserve">clusters with HKU9 lineages across Orf1ab, NS3, E, and M genes but demonstrates evidence of recombination with </w:t>
      </w:r>
      <w:r>
        <w:rPr>
          <w:i/>
          <w:iCs/>
        </w:rPr>
        <w:t xml:space="preserve">E. helvum/R. madagascariensis </w:t>
      </w:r>
      <w:r>
        <w:t>African lineages in the S (particularly S1), N, and NS7 genes (</w:t>
      </w:r>
      <w:r w:rsidRPr="006551B0">
        <w:rPr>
          <w:b/>
          <w:bCs/>
        </w:rPr>
        <w:t>Figure 5B</w:t>
      </w:r>
      <w:r w:rsidRPr="006551B0">
        <w:t>)</w:t>
      </w:r>
      <w:r>
        <w:t xml:space="preserve">. Similarly, bootscanning demonstrated that </w:t>
      </w:r>
      <w:r>
        <w:rPr>
          <w:i/>
          <w:iCs/>
        </w:rPr>
        <w:t>R. madagascariensis Nobecoviruses</w:t>
      </w:r>
      <w:r>
        <w:t xml:space="preserve"> group with the </w:t>
      </w:r>
      <w:r>
        <w:rPr>
          <w:i/>
          <w:iCs/>
        </w:rPr>
        <w:t>E. helvum</w:t>
      </w:r>
      <w:r>
        <w:t xml:space="preserve"> lineage across Orf1ab, NS3, E, and M but show evidence of recombination with HKU9 and </w:t>
      </w:r>
      <w:r>
        <w:rPr>
          <w:i/>
          <w:iCs/>
        </w:rPr>
        <w:t xml:space="preserve">P. rufus Nobecovirus </w:t>
      </w:r>
      <w:r>
        <w:t>in S (again, particularly S1), N, and NS7 genes (</w:t>
      </w:r>
      <w:r w:rsidRPr="006551B0">
        <w:rPr>
          <w:b/>
          <w:bCs/>
        </w:rPr>
        <w:t>Figure 5B</w:t>
      </w:r>
      <w:r>
        <w:t>), thus highlighting the dynamic nature of these regions of the Nobecovirus genome.</w:t>
      </w:r>
    </w:p>
    <w:p w14:paraId="7B3BC53E" w14:textId="77777777" w:rsidR="00127389" w:rsidRPr="00D40F9A" w:rsidRDefault="00127389" w:rsidP="00A60EE4"/>
    <w:p w14:paraId="3F0AC805" w14:textId="77777777" w:rsidR="00127389" w:rsidRDefault="00127389" w:rsidP="00A60EE4">
      <w:pPr>
        <w:rPr>
          <w:b/>
          <w:bCs/>
        </w:rPr>
      </w:pPr>
      <w:r w:rsidRPr="00D40F9A">
        <w:rPr>
          <w:b/>
          <w:bCs/>
        </w:rPr>
        <w:t>Discussion</w:t>
      </w:r>
    </w:p>
    <w:p w14:paraId="1BA84242" w14:textId="77777777" w:rsidR="00127389" w:rsidRDefault="00127389" w:rsidP="00A60EE4">
      <w:pPr>
        <w:rPr>
          <w:b/>
          <w:bCs/>
        </w:rPr>
      </w:pPr>
    </w:p>
    <w:p w14:paraId="21029AAC" w14:textId="77777777" w:rsidR="00127389" w:rsidRDefault="00127389" w:rsidP="00A60EE4">
      <w:pPr>
        <w:pStyle w:val="ListParagraph"/>
        <w:numPr>
          <w:ilvl w:val="0"/>
          <w:numId w:val="5"/>
        </w:numPr>
      </w:pPr>
      <w:r>
        <w:t>We define Nobecov clades!</w:t>
      </w:r>
    </w:p>
    <w:p w14:paraId="7BF470E7" w14:textId="77777777" w:rsidR="00127389" w:rsidRDefault="00127389" w:rsidP="00A60EE4">
      <w:pPr>
        <w:pStyle w:val="ListParagraph"/>
        <w:numPr>
          <w:ilvl w:val="0"/>
          <w:numId w:val="5"/>
        </w:numPr>
      </w:pPr>
      <w:r>
        <w:t>CoV tropism appears largely gastrointestinal in bats, as compared with respiratory in humans</w:t>
      </w:r>
    </w:p>
    <w:p w14:paraId="6B9C4580" w14:textId="77777777" w:rsidR="00127389" w:rsidRDefault="00127389" w:rsidP="00A60EE4">
      <w:pPr>
        <w:pStyle w:val="ListParagraph"/>
        <w:numPr>
          <w:ilvl w:val="0"/>
          <w:numId w:val="5"/>
        </w:numPr>
      </w:pPr>
      <w:r>
        <w:t>staggered seasonality, with Rousettus birthing latest… Rousettus juveniles not infected… is this because they were sampled too early when still maternally immune and later-stage juveniles are missed because they resemble adults? (most R.mad juveniles were sampled in Feb, at only ~1 month old)</w:t>
      </w:r>
    </w:p>
    <w:p w14:paraId="65233BCE" w14:textId="77777777" w:rsidR="00127389" w:rsidRDefault="00127389" w:rsidP="00A60EE4">
      <w:pPr>
        <w:pStyle w:val="ListParagraph"/>
        <w:numPr>
          <w:ilvl w:val="0"/>
          <w:numId w:val="5"/>
        </w:numPr>
      </w:pPr>
      <w:r>
        <w:t>sampling CoVs in Australia (other pteropus bats) would be helpful to describe the geographic breadth of NobeCovs</w:t>
      </w:r>
    </w:p>
    <w:p w14:paraId="13BA34DE" w14:textId="77777777" w:rsidR="00127389" w:rsidRDefault="00127389" w:rsidP="00A60EE4">
      <w:pPr>
        <w:pStyle w:val="ListParagraph"/>
        <w:numPr>
          <w:ilvl w:val="0"/>
          <w:numId w:val="5"/>
        </w:numPr>
      </w:pPr>
      <w:r>
        <w:t>S1 subunit divergence in spike is notable</w:t>
      </w:r>
    </w:p>
    <w:p w14:paraId="698AD2C2" w14:textId="77777777" w:rsidR="00127389" w:rsidRDefault="00127389" w:rsidP="00A60EE4">
      <w:pPr>
        <w:pStyle w:val="ListParagraph"/>
        <w:numPr>
          <w:ilvl w:val="0"/>
          <w:numId w:val="5"/>
        </w:numPr>
      </w:pPr>
      <w:r>
        <w:t>Also notable that there is a signature of recombination in NS7…what is its function? Immune evasion?</w:t>
      </w:r>
    </w:p>
    <w:p w14:paraId="0DC43977" w14:textId="77777777" w:rsidR="00127389" w:rsidRPr="008A0D11" w:rsidRDefault="00127389" w:rsidP="00A60EE4">
      <w:pPr>
        <w:pStyle w:val="ListParagraph"/>
        <w:numPr>
          <w:ilvl w:val="0"/>
          <w:numId w:val="5"/>
        </w:numPr>
        <w:rPr>
          <w:ins w:id="498" w:author="Cara Brook" w:date="2021-08-29T18:44:00Z"/>
        </w:rPr>
      </w:pPr>
      <w:r>
        <w:t>Also notable that R.mad and P. ruf show recombination in the same regions of the genome. These are dynamic regions</w:t>
      </w:r>
    </w:p>
    <w:p w14:paraId="3BDD4DAB" w14:textId="77777777" w:rsidR="00127389" w:rsidRPr="008D0F13" w:rsidRDefault="00127389" w:rsidP="00A60EE4">
      <w:pPr>
        <w:rPr>
          <w:ins w:id="499" w:author="Cara Brook" w:date="2021-08-29T18:44:00Z"/>
          <w:rPrChange w:id="500" w:author="Cara Brook" w:date="2021-08-29T18:44:00Z">
            <w:rPr>
              <w:ins w:id="501" w:author="Cara Brook" w:date="2021-08-29T18:44:00Z"/>
              <w:b/>
              <w:bCs/>
            </w:rPr>
          </w:rPrChange>
        </w:rPr>
      </w:pPr>
      <w:ins w:id="502" w:author="Cara Brook" w:date="2021-08-29T18:44:00Z">
        <w:r w:rsidRPr="008D0F13">
          <w:rPr>
            <w:rPrChange w:id="503" w:author="Cara Brook" w:date="2021-08-29T18:44:00Z">
              <w:rPr>
                <w:b/>
                <w:bCs/>
              </w:rPr>
            </w:rPrChange>
          </w:rPr>
          <w:t>Organize as:</w:t>
        </w:r>
      </w:ins>
    </w:p>
    <w:p w14:paraId="33F95EE1" w14:textId="77777777" w:rsidR="00127389" w:rsidRDefault="00127389" w:rsidP="008D0F13">
      <w:pPr>
        <w:pStyle w:val="ListParagraph"/>
        <w:numPr>
          <w:ilvl w:val="0"/>
          <w:numId w:val="3"/>
        </w:numPr>
        <w:rPr>
          <w:ins w:id="504" w:author="Cara Brook" w:date="2021-08-29T18:45:00Z"/>
        </w:rPr>
      </w:pPr>
      <w:ins w:id="505" w:author="Cara Brook" w:date="2021-08-29T18:44:00Z">
        <w:r>
          <w:lastRenderedPageBreak/>
          <w:t>Two novel Nobecos, cluster with Asian clades (P</w:t>
        </w:r>
      </w:ins>
      <w:ins w:id="506" w:author="Cara Brook" w:date="2021-08-29T18:45:00Z">
        <w:r>
          <w:t>t</w:t>
        </w:r>
      </w:ins>
      <w:ins w:id="507" w:author="Cara Brook" w:date="2021-08-29T18:44:00Z">
        <w:r>
          <w:t>eropus</w:t>
        </w:r>
      </w:ins>
      <w:ins w:id="508" w:author="Cara Brook" w:date="2021-08-29T18:45:00Z">
        <w:r>
          <w:t>) and African (Rousettus) but evidence of recombination in S, N, NS7 genes</w:t>
        </w:r>
      </w:ins>
    </w:p>
    <w:p w14:paraId="00B9BBB4" w14:textId="77777777" w:rsidR="00127389" w:rsidRDefault="00127389" w:rsidP="008D0F13">
      <w:pPr>
        <w:pStyle w:val="ListParagraph"/>
        <w:numPr>
          <w:ilvl w:val="0"/>
          <w:numId w:val="3"/>
        </w:numPr>
        <w:rPr>
          <w:ins w:id="509" w:author="Cara Brook" w:date="2021-08-29T18:49:00Z"/>
        </w:rPr>
      </w:pPr>
      <w:ins w:id="510" w:author="Cara Brook" w:date="2021-08-29T18:45:00Z">
        <w:r>
          <w:t>No evidence of orthereovirus insertion, suggests this strain may be limited to Asia</w:t>
        </w:r>
      </w:ins>
      <w:ins w:id="511" w:author="Cara Brook" w:date="2021-08-29T18:46:00Z">
        <w:r>
          <w:t xml:space="preserve">. </w:t>
        </w:r>
      </w:ins>
      <w:ins w:id="512" w:author="Cara Brook" w:date="2021-08-29T18:48:00Z">
        <w:r>
          <w:t>In fact, we can define four clades of Nobecoviruses broadly: HKU9, Eidolon helvum, GCCD1</w:t>
        </w:r>
      </w:ins>
      <w:ins w:id="513" w:author="Cara Brook" w:date="2021-08-29T18:49:00Z">
        <w:r>
          <w:t>, and BatCoV92/GX2018.</w:t>
        </w:r>
      </w:ins>
    </w:p>
    <w:p w14:paraId="70629352" w14:textId="77777777" w:rsidR="00127389" w:rsidRDefault="00127389" w:rsidP="008D0F13">
      <w:pPr>
        <w:pStyle w:val="ListParagraph"/>
        <w:numPr>
          <w:ilvl w:val="0"/>
          <w:numId w:val="3"/>
        </w:numPr>
        <w:rPr>
          <w:ins w:id="514" w:author="Cara Brook" w:date="2021-08-29T18:46:00Z"/>
        </w:rPr>
      </w:pPr>
      <w:ins w:id="515" w:author="Cara Brook" w:date="2021-08-29T18:49:00Z">
        <w:r>
          <w:t>Following on above</w:t>
        </w:r>
      </w:ins>
      <w:ins w:id="516" w:author="Cara Brook" w:date="2021-08-29T18:46:00Z">
        <w:r>
          <w:t xml:space="preserve">, P. rufus does have extra genetic material between M and N, </w:t>
        </w:r>
      </w:ins>
      <w:ins w:id="517" w:author="Cara Brook" w:date="2021-08-29T18:49:00Z">
        <w:r>
          <w:t xml:space="preserve">as does BatCoV92/GX2018, </w:t>
        </w:r>
      </w:ins>
      <w:ins w:id="518" w:author="Cara Brook" w:date="2021-08-29T18:46:00Z">
        <w:r>
          <w:t>suggesting a dynamic region of the genome that could be a site for future recombination or acqusistion of new genes</w:t>
        </w:r>
      </w:ins>
    </w:p>
    <w:p w14:paraId="10BAB411" w14:textId="77777777" w:rsidR="00127389" w:rsidRDefault="00127389" w:rsidP="008D0F13">
      <w:pPr>
        <w:pStyle w:val="ListParagraph"/>
        <w:numPr>
          <w:ilvl w:val="0"/>
          <w:numId w:val="3"/>
        </w:numPr>
        <w:rPr>
          <w:ins w:id="519" w:author="Cara Brook" w:date="2021-08-29T18:49:00Z"/>
        </w:rPr>
      </w:pPr>
      <w:ins w:id="520" w:author="Cara Brook" w:date="2021-08-29T18:46:00Z">
        <w:r>
          <w:t>Serious concern would be acquisition of S</w:t>
        </w:r>
      </w:ins>
      <w:ins w:id="521" w:author="Cara Brook" w:date="2021-08-29T18:47:00Z">
        <w:r>
          <w:t xml:space="preserve"> sequences enabling human cell entry. No known Sarbecoviruses on the island that could enable this but there a</w:t>
        </w:r>
      </w:ins>
      <w:ins w:id="522" w:author="Cara Brook" w:date="2021-08-29T18:48:00Z">
        <w:r>
          <w:t>r</w:t>
        </w:r>
      </w:ins>
      <w:ins w:id="523" w:author="Cara Brook" w:date="2021-08-29T18:47:00Z">
        <w:r>
          <w:t xml:space="preserve">e Merbecobivurses </w:t>
        </w:r>
      </w:ins>
      <w:ins w:id="524" w:author="Cara Brook" w:date="2021-08-29T18:48:00Z">
        <w:r>
          <w:t>and M. jugalaris coroosts with Rousettus</w:t>
        </w:r>
      </w:ins>
    </w:p>
    <w:p w14:paraId="659AB82E" w14:textId="77777777" w:rsidR="00127389" w:rsidRDefault="00127389" w:rsidP="008D0F13">
      <w:pPr>
        <w:pStyle w:val="ListParagraph"/>
        <w:numPr>
          <w:ilvl w:val="0"/>
          <w:numId w:val="3"/>
        </w:numPr>
        <w:rPr>
          <w:ins w:id="525" w:author="Cara Brook" w:date="2021-08-29T18:50:00Z"/>
        </w:rPr>
      </w:pPr>
      <w:ins w:id="526" w:author="Cara Brook" w:date="2021-08-29T18:49:00Z">
        <w:r>
          <w:t xml:space="preserve">Probably bigger concern is spillback and additional genetic material for SARS-CoV-2 which is widespread in </w:t>
        </w:r>
      </w:ins>
      <w:ins w:id="527" w:author="Cara Brook" w:date="2021-08-29T18:50:00Z">
        <w:r>
          <w:t>Mada</w:t>
        </w:r>
      </w:ins>
    </w:p>
    <w:p w14:paraId="7B98ABE7" w14:textId="77777777" w:rsidR="00127389" w:rsidRDefault="00127389" w:rsidP="008D0F13">
      <w:pPr>
        <w:pStyle w:val="ListParagraph"/>
        <w:numPr>
          <w:ilvl w:val="0"/>
          <w:numId w:val="3"/>
        </w:numPr>
        <w:rPr>
          <w:ins w:id="528" w:author="Cara Brook" w:date="2021-08-29T18:50:00Z"/>
        </w:rPr>
      </w:pPr>
      <w:ins w:id="529" w:author="Cara Brook" w:date="2021-08-29T18:50:00Z">
        <w:r>
          <w:t>All the seasonality stuff and importance of longitudinal studies</w:t>
        </w:r>
      </w:ins>
    </w:p>
    <w:p w14:paraId="2B07AC0A" w14:textId="77777777" w:rsidR="00127389" w:rsidRPr="008D0F13" w:rsidRDefault="00127389">
      <w:pPr>
        <w:pStyle w:val="ListParagraph"/>
        <w:numPr>
          <w:ilvl w:val="0"/>
          <w:numId w:val="3"/>
        </w:numPr>
        <w:rPr>
          <w:rPrChange w:id="530" w:author="Cara Brook" w:date="2021-08-29T18:44:00Z">
            <w:rPr>
              <w:rFonts w:ascii="Arial" w:hAnsi="Arial" w:cs="Arial"/>
              <w:b/>
              <w:bCs/>
            </w:rPr>
          </w:rPrChange>
        </w:rPr>
        <w:pPrChange w:id="531" w:author="Cara Brook" w:date="2021-08-29T18:44:00Z">
          <w:pPr/>
        </w:pPrChange>
      </w:pPr>
      <w:ins w:id="532" w:author="Cara Brook" w:date="2021-08-29T18:50:00Z">
        <w:r>
          <w:t>A plug for the importance of full genomes – only a handful of Nobeco genomes out there</w:t>
        </w:r>
      </w:ins>
    </w:p>
    <w:p w14:paraId="605FBD7E" w14:textId="77777777" w:rsidR="00127389" w:rsidRDefault="00127389" w:rsidP="00A60EE4"/>
    <w:p w14:paraId="53F57E03" w14:textId="5B89F338" w:rsidR="00127389" w:rsidRPr="00A369A6" w:rsidRDefault="00127389">
      <w:pPr>
        <w:pPrChange w:id="533" w:author="Kettenburg, Gwenddolen" w:date="2021-08-30T04:02:00Z">
          <w:pPr>
            <w:pStyle w:val="ListParagraph"/>
            <w:numPr>
              <w:numId w:val="3"/>
            </w:numPr>
            <w:ind w:hanging="360"/>
          </w:pPr>
        </w:pPrChange>
      </w:pPr>
      <w:r w:rsidRPr="006B3F44">
        <w:rPr>
          <w:lang w:bidi="hi-IN"/>
          <w:rPrChange w:id="534" w:author="Cara Brook" w:date="2021-08-29T14:07:00Z">
            <w:rPr>
              <w:rFonts w:ascii="Arial" w:hAnsi="Arial" w:cs="Arial"/>
            </w:rPr>
          </w:rPrChange>
        </w:rPr>
        <w:t xml:space="preserve">We have described three novel </w:t>
      </w:r>
      <w:r w:rsidRPr="00DF2AFF">
        <w:rPr>
          <w:i/>
          <w:iCs/>
          <w:lang w:bidi="hi-IN"/>
          <w:rPrChange w:id="535" w:author="Kettenburg, Gwenddolen" w:date="2021-08-30T04:02:00Z">
            <w:rPr>
              <w:rFonts w:ascii="Arial" w:hAnsi="Arial" w:cs="Arial"/>
            </w:rPr>
          </w:rPrChange>
        </w:rPr>
        <w:t>nobecovirus</w:t>
      </w:r>
      <w:r w:rsidRPr="006B3F44">
        <w:rPr>
          <w:lang w:bidi="hi-IN"/>
          <w:rPrChange w:id="536" w:author="Cara Brook" w:date="2021-08-29T14:07:00Z">
            <w:rPr>
              <w:rFonts w:ascii="Arial" w:hAnsi="Arial" w:cs="Arial"/>
            </w:rPr>
          </w:rPrChange>
        </w:rPr>
        <w:t xml:space="preserve"> sequences, most notably from </w:t>
      </w:r>
      <w:r w:rsidRPr="00DF2AFF">
        <w:rPr>
          <w:i/>
          <w:iCs/>
          <w:lang w:bidi="hi-IN"/>
          <w:rPrChange w:id="537" w:author="Kettenburg, Gwenddolen" w:date="2021-08-30T04:02:00Z">
            <w:rPr>
              <w:rFonts w:ascii="Arial" w:hAnsi="Arial" w:cs="Arial"/>
            </w:rPr>
          </w:rPrChange>
        </w:rPr>
        <w:t>R. madagascariensis</w:t>
      </w:r>
      <w:r w:rsidRPr="006B3F44">
        <w:rPr>
          <w:lang w:bidi="hi-IN"/>
          <w:rPrChange w:id="538" w:author="Cara Brook" w:date="2021-08-29T14:07:00Z">
            <w:rPr>
              <w:rFonts w:ascii="Arial" w:hAnsi="Arial" w:cs="Arial"/>
            </w:rPr>
          </w:rPrChange>
        </w:rPr>
        <w:t>. 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
          <w:id w:val="-2032948936"/>
          <w:placeholder>
            <w:docPart w:val="E143F2CE16E0AA46B95F567087CE9B70"/>
          </w:placeholder>
        </w:sdtPr>
        <w:sdtEndPr/>
        <w:sdtContent>
          <w:r w:rsidR="00B17D67" w:rsidRPr="00B17D67">
            <w:rPr>
              <w:color w:val="000000"/>
            </w:rPr>
            <w:t>(73,74)</w:t>
          </w:r>
        </w:sdtContent>
      </w:sdt>
      <w:r w:rsidRPr="006B3F44">
        <w:rPr>
          <w:lang w:bidi="hi-IN"/>
          <w:rPrChange w:id="539" w:author="Cara Brook" w:date="2021-08-29T14:07:00Z">
            <w:rPr>
              <w:rFonts w:ascii="Arial" w:hAnsi="Arial" w:cs="Arial"/>
            </w:rPr>
          </w:rPrChange>
        </w:rPr>
        <w:t>.</w:t>
      </w:r>
      <w:r>
        <w:t xml:space="preserve"> </w:t>
      </w:r>
      <w:r w:rsidRPr="006B3F44">
        <w:rPr>
          <w:lang w:bidi="hi-IN"/>
          <w:rPrChange w:id="540" w:author="Cara Brook" w:date="2021-08-29T14:07:00Z">
            <w:rPr>
              <w:rFonts w:ascii="Arial" w:hAnsi="Arial" w:cs="Arial"/>
            </w:rPr>
          </w:rPrChange>
        </w:rPr>
        <w:t xml:space="preserve"> A previous coronavirus sampling study of Madagascar fruit bats found viruses in </w:t>
      </w:r>
      <w:r w:rsidRPr="00DF2AFF">
        <w:rPr>
          <w:i/>
          <w:iCs/>
          <w:lang w:bidi="hi-IN"/>
          <w:rPrChange w:id="541" w:author="Kettenburg, Gwenddolen" w:date="2021-08-30T04:02:00Z">
            <w:rPr>
              <w:rFonts w:ascii="Arial" w:hAnsi="Arial" w:cs="Arial"/>
              <w:i/>
              <w:iCs/>
            </w:rPr>
          </w:rPrChange>
        </w:rPr>
        <w:t>P. rufus</w:t>
      </w:r>
      <w:r w:rsidRPr="006B3F44">
        <w:rPr>
          <w:lang w:bidi="hi-IN"/>
          <w:rPrChange w:id="542" w:author="Cara Brook" w:date="2021-08-29T14:07:00Z">
            <w:rPr>
              <w:rFonts w:ascii="Arial" w:hAnsi="Arial" w:cs="Arial"/>
            </w:rPr>
          </w:rPrChange>
        </w:rPr>
        <w:t xml:space="preserve"> and </w:t>
      </w:r>
      <w:r w:rsidRPr="00DF2AFF">
        <w:rPr>
          <w:i/>
          <w:iCs/>
          <w:lang w:bidi="hi-IN"/>
          <w:rPrChange w:id="543" w:author="Kettenburg, Gwenddolen" w:date="2021-08-30T04:02:00Z">
            <w:rPr>
              <w:rFonts w:ascii="Arial" w:hAnsi="Arial" w:cs="Arial"/>
              <w:i/>
              <w:iCs/>
            </w:rPr>
          </w:rPrChange>
        </w:rPr>
        <w:t>E. dupreanum</w:t>
      </w:r>
      <w:r w:rsidRPr="006B3F44">
        <w:rPr>
          <w:lang w:bidi="hi-IN"/>
          <w:rPrChange w:id="544" w:author="Cara Brook" w:date="2021-08-29T14:07:00Z">
            <w:rPr>
              <w:rFonts w:ascii="Arial" w:hAnsi="Arial" w:cs="Arial"/>
            </w:rPr>
          </w:rPrChange>
        </w:rPr>
        <w:t xml:space="preserve">, but not </w:t>
      </w:r>
      <w:r w:rsidRPr="00DF2AFF">
        <w:rPr>
          <w:i/>
          <w:iCs/>
          <w:lang w:bidi="hi-IN"/>
          <w:rPrChange w:id="545" w:author="Kettenburg, Gwenddolen" w:date="2021-08-30T04:02:00Z">
            <w:rPr>
              <w:rFonts w:ascii="Arial" w:hAnsi="Arial" w:cs="Arial"/>
              <w:i/>
              <w:iCs/>
            </w:rPr>
          </w:rPrChange>
        </w:rPr>
        <w:t>R. madagascariensis</w:t>
      </w:r>
      <w:r w:rsidRPr="006B3F44">
        <w:rPr>
          <w:lang w:bidi="hi-IN"/>
          <w:rPrChange w:id="546" w:author="Cara Brook" w:date="2021-08-29T14:07:00Z">
            <w:rPr>
              <w:rFonts w:ascii="Arial" w:hAnsi="Arial" w:cs="Arial"/>
            </w:rPr>
          </w:rPrChange>
        </w:rPr>
        <w:t xml:space="preserve">, although they only detected one virus in </w:t>
      </w:r>
      <w:r w:rsidRPr="00DF2AFF">
        <w:rPr>
          <w:i/>
          <w:iCs/>
          <w:lang w:bidi="hi-IN"/>
          <w:rPrChange w:id="547" w:author="Kettenburg, Gwenddolen" w:date="2021-08-30T04:02:00Z">
            <w:rPr>
              <w:rFonts w:ascii="Arial" w:hAnsi="Arial" w:cs="Arial"/>
              <w:i/>
              <w:iCs/>
            </w:rPr>
          </w:rPrChange>
        </w:rPr>
        <w:t>E. dupreanum</w:t>
      </w:r>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
          <w:id w:val="-1561401947"/>
          <w:placeholder>
            <w:docPart w:val="95ED3D31AE8B35489B01687EEAEA3AD9"/>
          </w:placeholder>
        </w:sdtPr>
        <w:sdtEndPr/>
        <w:sdtContent>
          <w:r w:rsidR="00B17D67" w:rsidRPr="00B17D67">
            <w:rPr>
              <w:color w:val="000000"/>
            </w:rPr>
            <w:t>(74)</w:t>
          </w:r>
        </w:sdtContent>
      </w:sdt>
      <w:r w:rsidRPr="006B3F44">
        <w:rPr>
          <w:lang w:bidi="hi-IN"/>
          <w:rPrChange w:id="548" w:author="Cara Brook" w:date="2021-08-29T14:07:00Z">
            <w:rPr>
              <w:rFonts w:ascii="Arial" w:hAnsi="Arial" w:cs="Arial"/>
            </w:rPr>
          </w:rPrChange>
        </w:rPr>
        <w:t>. Most of their sampling was also within a one year span, and mostly restricted to one region, which could explain the skewing of positive samples toward one bat species,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
          <w:id w:val="1458604524"/>
          <w:placeholder>
            <w:docPart w:val="95ED3D31AE8B35489B01687EEAEA3AD9"/>
          </w:placeholder>
        </w:sdtPr>
        <w:sdtEndPr/>
        <w:sdtContent>
          <w:r w:rsidR="00B17D67" w:rsidRPr="00B17D67">
            <w:rPr>
              <w:color w:val="000000"/>
            </w:rPr>
            <w:t>(74)</w:t>
          </w:r>
        </w:sdtContent>
      </w:sdt>
      <w:r w:rsidRPr="006B3F44">
        <w:rPr>
          <w:lang w:bidi="hi-IN"/>
          <w:rPrChange w:id="549" w:author="Cara Brook" w:date="2021-08-29T14:07:00Z">
            <w:rPr>
              <w:rFonts w:ascii="Arial" w:hAnsi="Arial" w:cs="Arial"/>
            </w:rPr>
          </w:rPrChange>
        </w:rPr>
        <w:t>. Another study of coronavirus sampling in the West Indian Ocean provided more information about prevalence in Madagascar (around 5%) with a larger sample set that is more ubiquitously spread about the island, but also showed that the islands sampled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
          <w:id w:val="1838802031"/>
          <w:placeholder>
            <w:docPart w:val="95ED3D31AE8B35489B01687EEAEA3AD9"/>
          </w:placeholder>
        </w:sdtPr>
        <w:sdtEndPr/>
        <w:sdtContent>
          <w:r w:rsidR="00B17D67" w:rsidRPr="00B17D67">
            <w:rPr>
              <w:color w:val="000000"/>
            </w:rPr>
            <w:t>28</w:t>
          </w:r>
        </w:sdtContent>
      </w:sdt>
      <w:r w:rsidRPr="00DF2AFF">
        <w:rPr>
          <w:color w:val="000000"/>
        </w:rPr>
        <w:t xml:space="preserve">. </w:t>
      </w:r>
      <w:r>
        <w:t xml:space="preserve">Based on full genome phylogeny our novel viruses cluster closely with Asian </w:t>
      </w:r>
      <w:r w:rsidRPr="00DF2AFF">
        <w:rPr>
          <w:i/>
          <w:iCs/>
        </w:rPr>
        <w:t>Rousettus</w:t>
      </w:r>
      <w:r>
        <w:t xml:space="preserve"> clades in general, both </w:t>
      </w:r>
      <w:r w:rsidRPr="00DF2AFF">
        <w:rPr>
          <w:i/>
          <w:iCs/>
        </w:rPr>
        <w:t>R. madagascariensis</w:t>
      </w:r>
      <w:r>
        <w:t xml:space="preserve"> genomes clustered most closely to an </w:t>
      </w:r>
      <w:r w:rsidRPr="00DF2AFF">
        <w:rPr>
          <w:i/>
          <w:iCs/>
        </w:rPr>
        <w:t>E. helvum</w:t>
      </w:r>
      <w:r>
        <w:t xml:space="preserve"> genome from Cameroon (Figure 3). Similar results were found looking at phylogeny of only the RdRp, further providing evidence that </w:t>
      </w:r>
      <w:r w:rsidRPr="00DF2AFF">
        <w:rPr>
          <w:i/>
          <w:iCs/>
        </w:rPr>
        <w:t>R. madagascariensis</w:t>
      </w:r>
      <w:r>
        <w:t xml:space="preserve"> isolated are closely related to </w:t>
      </w:r>
      <w:r w:rsidRPr="00DF2AFF">
        <w:rPr>
          <w:i/>
          <w:iCs/>
        </w:rPr>
        <w:t>Eidolon</w:t>
      </w:r>
      <w:r>
        <w:t xml:space="preserve"> viruses (Figure 3). This provides support for the evolutionary path these viruses followed, and most likely resulted from recombination events as demonstrated by evidence for this in the S, N, and NS7 genes, whereas nonstructural regions such as ORF1ab remained similar (Figure 4). </w:t>
      </w:r>
    </w:p>
    <w:p w14:paraId="0BF020DE" w14:textId="77777777" w:rsidR="00127389" w:rsidRDefault="00127389">
      <w:pPr>
        <w:pPrChange w:id="550" w:author="Kettenburg, Gwenddolen" w:date="2021-08-30T04:02:00Z">
          <w:pPr>
            <w:pStyle w:val="ListParagraph"/>
            <w:numPr>
              <w:numId w:val="3"/>
            </w:numPr>
            <w:ind w:hanging="360"/>
          </w:pPr>
        </w:pPrChange>
      </w:pPr>
    </w:p>
    <w:p w14:paraId="1629AE15" w14:textId="7B15580F" w:rsidR="00127389" w:rsidRDefault="00127389">
      <w:pPr>
        <w:pPrChange w:id="551" w:author="Kettenburg, Gwenddolen" w:date="2021-08-30T04:02:00Z">
          <w:pPr>
            <w:pStyle w:val="ListParagraph"/>
            <w:numPr>
              <w:numId w:val="3"/>
            </w:numPr>
            <w:ind w:hanging="360"/>
          </w:pPr>
        </w:pPrChange>
      </w:pPr>
      <w:r>
        <w:t>It has been hypothesized that some of the waves of the SARS-CoV-2 pandemic may have in part arisen through recombination events of North American and European strains</w:t>
      </w:r>
      <w:sdt>
        <w:sdtPr>
          <w:rPr>
            <w:color w:val="000000"/>
          </w:rPr>
          <w:tag w:val="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
          <w:id w:val="1535148518"/>
          <w:placeholder>
            <w:docPart w:val="03FE4DB6CB51C44D9528480D269DF00B"/>
          </w:placeholder>
        </w:sdtPr>
        <w:sdtEndPr/>
        <w:sdtContent>
          <w:r w:rsidR="00B17D67" w:rsidRPr="00B17D67">
            <w:rPr>
              <w:color w:val="000000"/>
            </w:rPr>
            <w:t>(49)</w:t>
          </w:r>
        </w:sdtContent>
      </w:sdt>
      <w:r>
        <w:t>.</w:t>
      </w:r>
    </w:p>
    <w:p w14:paraId="58080F67" w14:textId="49C9772E" w:rsidR="00127389" w:rsidRPr="007D34D4" w:rsidRDefault="00127389">
      <w:pPr>
        <w:pPrChange w:id="552" w:author="Kettenburg, Gwenddolen" w:date="2021-08-30T04:02:00Z">
          <w:pPr>
            <w:pStyle w:val="ListParagraph"/>
            <w:numPr>
              <w:numId w:val="3"/>
            </w:numPr>
            <w:ind w:hanging="360"/>
          </w:pPr>
        </w:pPrChange>
      </w:pPr>
      <w:r>
        <w:t>Recombination among coronaviruses is documented in bats and is being observed more frequently, recombination events could be source of SARS-CoV-2, whereas SARS and MERS-CoV were thought to have infected humans through a direct zoonotic or through an intermediate zoonotic host</w:t>
      </w:r>
      <w:sdt>
        <w:sdtPr>
          <w:rPr>
            <w:color w:val="000000"/>
          </w:rPr>
          <w:tag w:val="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
          <w:id w:val="-249278877"/>
          <w:placeholder>
            <w:docPart w:val="03FE4DB6CB51C44D9528480D269DF00B"/>
          </w:placeholder>
        </w:sdtPr>
        <w:sdtEndPr/>
        <w:sdtContent>
          <w:r w:rsidR="00B17D67" w:rsidRPr="00B17D67">
            <w:rPr>
              <w:color w:val="000000"/>
            </w:rPr>
            <w:t>(57–62)</w:t>
          </w:r>
        </w:sdtContent>
      </w:sdt>
      <w:r w:rsidRPr="00DF2AFF">
        <w:rPr>
          <w:color w:val="000000"/>
        </w:rPr>
        <w:t>.</w:t>
      </w:r>
      <w:r w:rsidRPr="00052AF3">
        <w:rPr>
          <w:color w:val="000000"/>
        </w:rPr>
        <w:t xml:space="preserve"> Roosting bat species are an obvious source of recombination between coronaviruses of one species but also co-roosting populations as well; in one mine shaft in China t</w:t>
      </w:r>
      <w:r w:rsidRPr="00FC2189">
        <w:rPr>
          <w:color w:val="000000"/>
        </w:rPr>
        <w:t xml:space="preserve">hat hosted multiple species of bats displayed evidence of coinfection with coronaviruses along with novel </w:t>
      </w:r>
      <w:r w:rsidRPr="00FC2189">
        <w:rPr>
          <w:i/>
          <w:iCs/>
          <w:color w:val="000000"/>
        </w:rPr>
        <w:t>Betacoronaviruses</w:t>
      </w:r>
      <w:r w:rsidRPr="00FC2189">
        <w:rPr>
          <w:color w:val="000000"/>
        </w:rPr>
        <w:t xml:space="preserve"> and a new </w:t>
      </w:r>
      <w:r w:rsidRPr="00FC2189">
        <w:rPr>
          <w:i/>
          <w:iCs/>
          <w:color w:val="000000"/>
        </w:rPr>
        <w:t>sarbecovirus</w:t>
      </w:r>
      <w:r w:rsidRPr="00FC2189">
        <w:rPr>
          <w:color w:val="000000"/>
        </w:rPr>
        <w:t xml:space="preserve"> </w:t>
      </w:r>
      <w:sdt>
        <w:sdtPr>
          <w:rPr>
            <w:color w:val="000000"/>
          </w:rPr>
          <w:tag w:val="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
          <w:id w:val="1590652949"/>
          <w:placeholder>
            <w:docPart w:val="03FE4DB6CB51C44D9528480D269DF00B"/>
          </w:placeholder>
        </w:sdtPr>
        <w:sdtEndPr/>
        <w:sdtContent>
          <w:r w:rsidR="00B17D67" w:rsidRPr="00B17D67">
            <w:rPr>
              <w:color w:val="000000"/>
            </w:rPr>
            <w:t>(63)</w:t>
          </w:r>
        </w:sdtContent>
      </w:sdt>
      <w:r w:rsidRPr="00DF2AFF">
        <w:rPr>
          <w:color w:val="000000"/>
        </w:rPr>
        <w:t>.</w:t>
      </w:r>
      <w:r w:rsidRPr="00052AF3">
        <w:rPr>
          <w:color w:val="000000"/>
        </w:rPr>
        <w:t xml:space="preserve"> </w:t>
      </w:r>
      <w:r>
        <w:t>Madagascar</w:t>
      </w:r>
      <w:r w:rsidRPr="00DF2AFF">
        <w:t xml:space="preserve"> endemic species of bats </w:t>
      </w:r>
      <w:r w:rsidRPr="00DF2AFF">
        <w:lastRenderedPageBreak/>
        <w:t xml:space="preserve">can co-roost in the same habitats; </w:t>
      </w:r>
      <w:r w:rsidRPr="00052AF3">
        <w:rPr>
          <w:i/>
          <w:iCs/>
        </w:rPr>
        <w:t xml:space="preserve">R. madagascariensis </w:t>
      </w:r>
      <w:r w:rsidRPr="00052AF3">
        <w:t xml:space="preserve">and </w:t>
      </w:r>
      <w:r w:rsidRPr="00052AF3">
        <w:rPr>
          <w:i/>
          <w:iCs/>
        </w:rPr>
        <w:t>E. dupreanum</w:t>
      </w:r>
      <w:r w:rsidRPr="00052AF3">
        <w:t xml:space="preserve"> roost in caves, whereas P. 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
          <w:id w:val="-2023997432"/>
          <w:placeholder>
            <w:docPart w:val="B464944F0B72A6459999EF96D679CFED"/>
          </w:placeholder>
        </w:sdtPr>
        <w:sdtEndPr/>
        <w:sdtContent>
          <w:r w:rsidR="00B17D67" w:rsidRPr="00B17D67">
            <w:rPr>
              <w:color w:val="000000"/>
            </w:rPr>
            <w:t>(83)</w:t>
          </w:r>
        </w:sdtContent>
      </w:sdt>
      <w:r w:rsidRPr="00DF2AFF">
        <w:rPr>
          <w:color w:val="000000"/>
        </w:rPr>
        <w:t>.</w:t>
      </w:r>
      <w:r w:rsidRPr="00052AF3">
        <w:rPr>
          <w:color w:val="000000"/>
        </w:rPr>
        <w:t xml:space="preserve"> Recombination also has recently been show to occur with a p10 gene of bat orthoreovirus of </w:t>
      </w:r>
      <w:r w:rsidRPr="00052AF3">
        <w:rPr>
          <w:i/>
          <w:iCs/>
          <w:color w:val="000000"/>
        </w:rPr>
        <w:t>Pteropus</w:t>
      </w:r>
      <w:r w:rsidRPr="00052AF3">
        <w:rPr>
          <w:color w:val="000000"/>
        </w:rPr>
        <w:t xml:space="preserve"> origin into a </w:t>
      </w:r>
      <w:r w:rsidRPr="00052AF3">
        <w:rPr>
          <w:i/>
          <w:iCs/>
          <w:color w:val="000000"/>
        </w:rPr>
        <w:t>Betacoronavirus</w:t>
      </w:r>
      <w:r w:rsidRPr="00052AF3">
        <w:rPr>
          <w:color w:val="000000"/>
        </w:rPr>
        <w:t xml:space="preserve"> of the GCCDC1 lineage between N and NS7, showing similarity to Rousettus bat coronavirus HKU9</w:t>
      </w:r>
      <w:sdt>
        <w:sdtPr>
          <w:rPr>
            <w:color w:val="000000"/>
          </w:rPr>
          <w:tag w:val="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
          <w:id w:val="-1599249594"/>
          <w:placeholder>
            <w:docPart w:val="03FE4DB6CB51C44D9528480D269DF00B"/>
          </w:placeholder>
        </w:sdtPr>
        <w:sdtEndPr/>
        <w:sdtContent>
          <w:r w:rsidR="00B17D67" w:rsidRPr="00B17D67">
            <w:rPr>
              <w:color w:val="000000"/>
            </w:rPr>
            <w:t>(64)</w:t>
          </w:r>
        </w:sdtContent>
      </w:sdt>
      <w:r w:rsidRPr="00DF2AFF">
        <w:rPr>
          <w:color w:val="000000"/>
        </w:rPr>
        <w:t>.</w:t>
      </w:r>
      <w:r w:rsidRPr="00052AF3">
        <w:rPr>
          <w:color w:val="000000"/>
        </w:rPr>
        <w:t xml:space="preserve"> In previous Madagascar bat sampling and within our sample set, this orthoreovirus insertion was not detected, indicating that while belonging to the Asian lineage of coronaviruses may also be restricted geographically to Asia itself</w:t>
      </w:r>
      <w:sdt>
        <w:sdtPr>
          <w:rPr>
            <w:color w:val="000000"/>
          </w:rPr>
          <w:tag w:val="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
          <w:id w:val="1023054223"/>
          <w:placeholder>
            <w:docPart w:val="03FE4DB6CB51C44D9528480D269DF00B"/>
          </w:placeholder>
        </w:sdtPr>
        <w:sdtEndPr/>
        <w:sdtContent>
          <w:r w:rsidR="00B17D67" w:rsidRPr="00B17D67">
            <w:rPr>
              <w:color w:val="000000"/>
            </w:rPr>
            <w:t>(17,35)</w:t>
          </w:r>
        </w:sdtContent>
      </w:sdt>
      <w:r w:rsidRPr="00DF2AFF">
        <w:rPr>
          <w:color w:val="000000"/>
        </w:rPr>
        <w:t>.</w:t>
      </w:r>
      <w:r w:rsidRPr="00052AF3">
        <w:rPr>
          <w:color w:val="000000"/>
        </w:rPr>
        <w:t xml:space="preserve"> However, there has been one report of an orthoreovirus inserstion in the same parent virus in the same location of the p10 orthoreovirus segment outside of mainland China, in captive Singapore </w:t>
      </w:r>
      <w:r w:rsidRPr="00052AF3">
        <w:rPr>
          <w:i/>
          <w:iCs/>
          <w:color w:val="000000"/>
        </w:rPr>
        <w:t>Eonycteris</w:t>
      </w:r>
      <w:r w:rsidRPr="00052AF3">
        <w:rPr>
          <w:color w:val="000000"/>
        </w:rPr>
        <w:t xml:space="preserve"> bats</w:t>
      </w:r>
      <w:sdt>
        <w:sdtPr>
          <w:rPr>
            <w:color w:val="000000"/>
          </w:rPr>
          <w:tag w:val="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
          <w:id w:val="1474872602"/>
          <w:placeholder>
            <w:docPart w:val="03FE4DB6CB51C44D9528480D269DF00B"/>
          </w:placeholder>
        </w:sdtPr>
        <w:sdtEndPr/>
        <w:sdtContent>
          <w:r w:rsidR="00B17D67" w:rsidRPr="00B17D67">
            <w:rPr>
              <w:color w:val="000000"/>
            </w:rPr>
            <w:t>(65)</w:t>
          </w:r>
        </w:sdtContent>
      </w:sdt>
      <w:r w:rsidRPr="00DF2AFF">
        <w:rPr>
          <w:color w:val="000000"/>
        </w:rPr>
        <w:t>.</w:t>
      </w:r>
      <w:r w:rsidRPr="00052AF3">
        <w:rPr>
          <w:color w:val="000000"/>
        </w:rPr>
        <w:t xml:space="preserve"> There are four known clades of </w:t>
      </w:r>
      <w:r w:rsidRPr="00052AF3">
        <w:rPr>
          <w:i/>
          <w:iCs/>
          <w:color w:val="000000"/>
        </w:rPr>
        <w:t>Nobecovirus</w:t>
      </w:r>
      <w:r w:rsidRPr="00052AF3">
        <w:rPr>
          <w:color w:val="000000"/>
        </w:rPr>
        <w:t xml:space="preserve"> based on our phylogeny: </w:t>
      </w:r>
      <w:r w:rsidRPr="00052AF3">
        <w:rPr>
          <w:i/>
          <w:iCs/>
          <w:color w:val="000000"/>
        </w:rPr>
        <w:t>Rousettus</w:t>
      </w:r>
      <w:r w:rsidRPr="00052AF3">
        <w:rPr>
          <w:color w:val="000000"/>
        </w:rPr>
        <w:t xml:space="preserve"> bat coronavirus HKU9, </w:t>
      </w:r>
      <w:r w:rsidRPr="00052AF3">
        <w:rPr>
          <w:i/>
          <w:iCs/>
          <w:color w:val="000000"/>
        </w:rPr>
        <w:t>Eidolon helvum</w:t>
      </w:r>
      <w:r w:rsidRPr="00052AF3">
        <w:rPr>
          <w:color w:val="000000"/>
        </w:rPr>
        <w:t xml:space="preserve"> clade, </w:t>
      </w:r>
      <w:r w:rsidRPr="00052AF3">
        <w:rPr>
          <w:i/>
          <w:iCs/>
          <w:color w:val="000000"/>
        </w:rPr>
        <w:t>Rousettus</w:t>
      </w:r>
      <w:r w:rsidRPr="00052AF3">
        <w:rPr>
          <w:color w:val="000000"/>
        </w:rPr>
        <w:t xml:space="preserve"> bat coronavirus GCCDC1, and BatCoV92/GX2018.</w:t>
      </w:r>
    </w:p>
    <w:p w14:paraId="4843CFF7" w14:textId="77777777" w:rsidR="00127389" w:rsidRDefault="00127389">
      <w:pPr>
        <w:pPrChange w:id="553" w:author="Kettenburg, Gwenddolen" w:date="2021-08-30T04:02:00Z">
          <w:pPr>
            <w:pStyle w:val="ListParagraph"/>
            <w:numPr>
              <w:numId w:val="3"/>
            </w:numPr>
            <w:ind w:hanging="360"/>
          </w:pPr>
        </w:pPrChange>
      </w:pPr>
    </w:p>
    <w:p w14:paraId="6C8DFFA2" w14:textId="001F38DB" w:rsidR="00127389" w:rsidRPr="0079157A" w:rsidRDefault="00127389">
      <w:pPr>
        <w:pPrChange w:id="554" w:author="Kettenburg, Gwenddolen" w:date="2021-08-30T04:02:00Z">
          <w:pPr>
            <w:pStyle w:val="ListParagraph"/>
            <w:numPr>
              <w:numId w:val="3"/>
            </w:numPr>
            <w:ind w:hanging="360"/>
          </w:pPr>
        </w:pPrChange>
      </w:pPr>
      <w:r>
        <w:t xml:space="preserve">Genetically, </w:t>
      </w:r>
      <w:r w:rsidRPr="00DF2AFF">
        <w:rPr>
          <w:i/>
          <w:iCs/>
        </w:rPr>
        <w:t>N</w:t>
      </w:r>
      <w:r w:rsidRPr="00052AF3">
        <w:rPr>
          <w:i/>
          <w:iCs/>
        </w:rPr>
        <w:t>obecovirus</w:t>
      </w:r>
      <w:r>
        <w:t xml:space="preserve"> clade BatCoV92/GX2018 has extra genetic elements between the M and N genes, as also seen in our </w:t>
      </w:r>
      <w:r w:rsidRPr="00DF2AFF">
        <w:rPr>
          <w:i/>
          <w:iCs/>
        </w:rPr>
        <w:t>P</w:t>
      </w:r>
      <w:r w:rsidRPr="00052AF3">
        <w:rPr>
          <w:i/>
          <w:iCs/>
        </w:rPr>
        <w:t>. rufus</w:t>
      </w:r>
      <w:r>
        <w:t xml:space="preserve"> genome</w:t>
      </w:r>
      <w:sdt>
        <w:sdtPr>
          <w:rPr>
            <w:color w:val="000000"/>
          </w:rPr>
          <w:tag w:val="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
          <w:id w:val="-792822704"/>
          <w:placeholder>
            <w:docPart w:val="03FE4DB6CB51C44D9528480D269DF00B"/>
          </w:placeholder>
        </w:sdtPr>
        <w:sdtEndPr/>
        <w:sdtContent>
          <w:r w:rsidR="00B17D67" w:rsidRPr="00B17D67">
            <w:rPr>
              <w:color w:val="000000"/>
            </w:rPr>
            <w:t>(66)</w:t>
          </w:r>
        </w:sdtContent>
      </w:sdt>
      <w:r>
        <w:t>. In fact, there is a transcription regulatory sequence (TRS), a start codon, and a stop codon. The TRS plays a role in the replication of the coronavirus genome, indicating where RdRp should switch templates, lending to the idea that TRS are a potential site of recombination in coronaviruses as once the template is switched, it could link to another genome</w:t>
      </w:r>
      <w:sdt>
        <w:sdtPr>
          <w:rPr>
            <w:color w:val="000000"/>
          </w:rPr>
          <w:tag w:val="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
          <w:id w:val="1363007808"/>
          <w:placeholder>
            <w:docPart w:val="03FE4DB6CB51C44D9528480D269DF00B"/>
          </w:placeholder>
        </w:sdtPr>
        <w:sdtEndPr/>
        <w:sdtContent>
          <w:r w:rsidR="00B17D67" w:rsidRPr="00B17D67">
            <w:rPr>
              <w:color w:val="000000"/>
            </w:rPr>
            <w:t>(67–70)</w:t>
          </w:r>
        </w:sdtContent>
      </w:sdt>
      <w:r>
        <w:t xml:space="preserve">. The TRS motif is also well conserved in </w:t>
      </w:r>
      <w:r w:rsidRPr="00DF2AFF">
        <w:rPr>
          <w:i/>
          <w:iCs/>
        </w:rPr>
        <w:t>B</w:t>
      </w:r>
      <w:r w:rsidRPr="00052AF3">
        <w:rPr>
          <w:i/>
          <w:iCs/>
        </w:rPr>
        <w:t>etacoronaviruses</w:t>
      </w:r>
      <w:r>
        <w:t xml:space="preserve"> 5’-ACGAAC-3’, which we found in the majority of our TRS locations, with  other </w:t>
      </w:r>
      <w:r w:rsidRPr="00DF2AFF">
        <w:rPr>
          <w:i/>
          <w:iCs/>
        </w:rPr>
        <w:t>B</w:t>
      </w:r>
      <w:r w:rsidRPr="00052AF3">
        <w:rPr>
          <w:i/>
          <w:iCs/>
        </w:rPr>
        <w:t>etacoronavirus</w:t>
      </w:r>
      <w:r>
        <w:t xml:space="preserve"> TRS motifs found in some of the accessory proteins, such as NS7b and NS7c, as indicated in table 1. This ORFx region between M and N in our </w:t>
      </w:r>
      <w:r w:rsidRPr="00DF2AFF">
        <w:rPr>
          <w:i/>
          <w:iCs/>
        </w:rPr>
        <w:t>P.</w:t>
      </w:r>
      <w:r w:rsidRPr="00052AF3">
        <w:rPr>
          <w:i/>
          <w:iCs/>
        </w:rPr>
        <w:t xml:space="preserve"> rufus</w:t>
      </w:r>
      <w:r>
        <w:t xml:space="preserve"> genome may be susceptible to recombination, as it has a TRS region, and through BLAST results does not indicate a protein that is known to be part of the normal coronavirus genome. While not in the same location as the p10 orthoreovirus insertion, this ORFx region is close in genome location, and could serve as a potential site. </w:t>
      </w:r>
      <w:r w:rsidRPr="00DF2AFF">
        <w:rPr>
          <w:i/>
          <w:iCs/>
        </w:rPr>
        <w:t>Pt</w:t>
      </w:r>
      <w:r w:rsidRPr="00052AF3">
        <w:rPr>
          <w:i/>
          <w:iCs/>
        </w:rPr>
        <w:t xml:space="preserve">eropine </w:t>
      </w:r>
      <w:r>
        <w:t xml:space="preserve">orthoreovirus is found in Madagascar fruit bats (unpublished </w:t>
      </w:r>
      <w:commentRangeStart w:id="555"/>
      <w:r>
        <w:t>data</w:t>
      </w:r>
      <w:commentRangeEnd w:id="555"/>
      <w:r>
        <w:rPr>
          <w:rStyle w:val="CommentReference"/>
          <w:rFonts w:cs="Mangal"/>
        </w:rPr>
        <w:commentReference w:id="555"/>
      </w:r>
      <w:r>
        <w:t xml:space="preserve">). Other RNA viruses circulate in Madagascar as well as these </w:t>
      </w:r>
      <w:r w:rsidRPr="00DF2AFF">
        <w:rPr>
          <w:i/>
          <w:iCs/>
        </w:rPr>
        <w:t>No</w:t>
      </w:r>
      <w:r w:rsidRPr="00052AF3">
        <w:rPr>
          <w:i/>
          <w:iCs/>
        </w:rPr>
        <w:t>becoviruses</w:t>
      </w:r>
      <w:r>
        <w:t>, such as Henipaviruses and paramyxoviruses, and paramyxoviruses in particular are susceptible to recombination</w:t>
      </w:r>
      <w:sdt>
        <w:sdtPr>
          <w:rPr>
            <w:color w:val="000000"/>
          </w:rPr>
          <w:tag w:val="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
          <w:id w:val="-977612956"/>
          <w:placeholder>
            <w:docPart w:val="03FE4DB6CB51C44D9528480D269DF00B"/>
          </w:placeholder>
        </w:sdtPr>
        <w:sdtEndPr/>
        <w:sdtContent>
          <w:r w:rsidR="00B17D67" w:rsidRPr="00B17D67">
            <w:rPr>
              <w:color w:val="000000"/>
            </w:rPr>
            <w:t>(53,71–73)</w:t>
          </w:r>
        </w:sdtContent>
      </w:sdt>
      <w:r w:rsidRPr="00DF2AFF">
        <w:rPr>
          <w:color w:val="000000"/>
        </w:rPr>
        <w:t>.</w:t>
      </w:r>
    </w:p>
    <w:p w14:paraId="1E94DFF1" w14:textId="77777777" w:rsidR="00127389" w:rsidRDefault="00127389">
      <w:pPr>
        <w:pPrChange w:id="556" w:author="Kettenburg, Gwenddolen" w:date="2021-08-30T04:02:00Z">
          <w:pPr>
            <w:pStyle w:val="ListParagraph"/>
            <w:numPr>
              <w:numId w:val="3"/>
            </w:numPr>
            <w:ind w:hanging="360"/>
          </w:pPr>
        </w:pPrChange>
      </w:pPr>
    </w:p>
    <w:p w14:paraId="505FDE37" w14:textId="3DAF1103" w:rsidR="00127389" w:rsidRPr="00DF2AFF" w:rsidRDefault="00127389">
      <w:pPr>
        <w:rPr>
          <w:iCs/>
        </w:rPr>
        <w:pPrChange w:id="557" w:author="Kettenburg, Gwenddolen" w:date="2021-08-30T04:02:00Z">
          <w:pPr>
            <w:pStyle w:val="ListParagraph"/>
            <w:numPr>
              <w:numId w:val="3"/>
            </w:numPr>
            <w:ind w:hanging="360"/>
          </w:pPr>
        </w:pPrChange>
      </w:pPr>
      <w:r>
        <w:t>An important recombination event would be one that gave a bat coronavirus a S sequence that would allow for human cell entry, as is predicted to have happened in the emergence of SARS-CoV-2</w:t>
      </w:r>
      <w:sdt>
        <w:sdtPr>
          <w:rPr>
            <w:color w:val="000000"/>
          </w:rPr>
          <w:tag w:val="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
          <w:id w:val="-999421186"/>
          <w:placeholder>
            <w:docPart w:val="03FE4DB6CB51C44D9528480D269DF00B"/>
          </w:placeholder>
        </w:sdtPr>
        <w:sdtEndPr/>
        <w:sdtContent>
          <w:r w:rsidR="00B17D67" w:rsidRPr="00B17D67">
            <w:rPr>
              <w:color w:val="000000"/>
            </w:rPr>
            <w:t>(25,57,59,74)</w:t>
          </w:r>
        </w:sdtContent>
      </w:sdt>
      <w:r>
        <w:t xml:space="preserve">. </w:t>
      </w:r>
      <w:r w:rsidRPr="00DF2AFF">
        <w:rPr>
          <w:lang w:bidi="hi-IN"/>
          <w:rPrChange w:id="558" w:author="Kettenburg, Gwenddolen" w:date="2021-08-30T04:02:00Z">
            <w:rPr>
              <w:rFonts w:ascii="Arial" w:hAnsi="Arial" w:cs="Arial"/>
            </w:rPr>
          </w:rPrChange>
        </w:rPr>
        <w:t>One study found a coronaviruses in Africa that appears to be an intermediate step between SARS-CoV-1 and SARS-CoV-2 in terms of similarity in the receptor binding domain, 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
          <w:id w:val="-740643187"/>
          <w:placeholder>
            <w:docPart w:val="ECF77F6F8306CA499B530F90E4A3E206"/>
          </w:placeholder>
        </w:sdtPr>
        <w:sdtEndPr/>
        <w:sdtContent>
          <w:r w:rsidR="00B17D67" w:rsidRPr="00B17D67">
            <w:rPr>
              <w:color w:val="000000"/>
            </w:rPr>
            <w:t>(99)</w:t>
          </w:r>
        </w:sdtContent>
      </w:sdt>
      <w:r w:rsidRPr="00DF2AFF">
        <w:rPr>
          <w:lang w:bidi="hi-IN"/>
          <w:rPrChange w:id="559" w:author="Kettenburg, Gwenddolen" w:date="2021-08-30T04:02:00Z">
            <w:rPr>
              <w:rFonts w:ascii="Arial" w:hAnsi="Arial" w:cs="Arial"/>
            </w:rPr>
          </w:rPrChange>
        </w:rPr>
        <w:t>. 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
          <w:id w:val="-1338075568"/>
          <w:placeholder>
            <w:docPart w:val="ECF77F6F8306CA499B530F90E4A3E206"/>
          </w:placeholder>
        </w:sdtPr>
        <w:sdtEndPr/>
        <w:sdtContent>
          <w:r w:rsidR="00B17D67" w:rsidRPr="00B17D67">
            <w:rPr>
              <w:color w:val="000000"/>
            </w:rPr>
            <w:t>(78,99)</w:t>
          </w:r>
        </w:sdtContent>
      </w:sdt>
      <w:r w:rsidRPr="00DF2AFF">
        <w:rPr>
          <w:lang w:bidi="hi-IN"/>
          <w:rPrChange w:id="560" w:author="Kettenburg, Gwenddolen" w:date="2021-08-30T04:02:00Z">
            <w:rPr>
              <w:rFonts w:ascii="Arial" w:hAnsi="Arial" w:cs="Arial"/>
            </w:rPr>
          </w:rPrChange>
        </w:rPr>
        <w:t>.</w:t>
      </w:r>
      <w:r>
        <w:t xml:space="preserve"> As of now there are no known circulating </w:t>
      </w:r>
      <w:r w:rsidRPr="00DF2AFF">
        <w:rPr>
          <w:i/>
          <w:iCs/>
        </w:rPr>
        <w:t>Sarbe</w:t>
      </w:r>
      <w:r w:rsidRPr="00052AF3">
        <w:rPr>
          <w:i/>
          <w:iCs/>
        </w:rPr>
        <w:t>coviruses</w:t>
      </w:r>
      <w:r>
        <w:t xml:space="preserve"> in Madagascar fruit bats, which would be the greatest concern, but there are circulating </w:t>
      </w:r>
      <w:r w:rsidRPr="00DF2AFF">
        <w:rPr>
          <w:i/>
          <w:iCs/>
        </w:rPr>
        <w:t>Hibecov</w:t>
      </w:r>
      <w:r w:rsidRPr="00052AF3">
        <w:rPr>
          <w:i/>
          <w:iCs/>
        </w:rPr>
        <w:t>iruses</w:t>
      </w:r>
      <w:r>
        <w:t xml:space="preserve"> in </w:t>
      </w:r>
      <w:r w:rsidRPr="00DF2AFF">
        <w:rPr>
          <w:i/>
          <w:iCs/>
        </w:rPr>
        <w:t>Hipposideridae</w:t>
      </w:r>
      <w:r>
        <w:t xml:space="preserve"> and </w:t>
      </w:r>
      <w:r w:rsidRPr="00DF2AFF">
        <w:rPr>
          <w:i/>
          <w:iCs/>
        </w:rPr>
        <w:t>Merbeco</w:t>
      </w:r>
      <w:r w:rsidRPr="00052AF3">
        <w:rPr>
          <w:i/>
          <w:iCs/>
        </w:rPr>
        <w:t>viruses</w:t>
      </w:r>
      <w:r w:rsidRPr="00415630">
        <w:t xml:space="preserve"> in</w:t>
      </w:r>
      <w:r>
        <w:t xml:space="preserve"> </w:t>
      </w:r>
      <w:r w:rsidRPr="00DF2AFF">
        <w:rPr>
          <w:i/>
          <w:iCs/>
        </w:rPr>
        <w:t>Vespert</w:t>
      </w:r>
      <w:r w:rsidRPr="00052AF3">
        <w:rPr>
          <w:i/>
          <w:iCs/>
        </w:rPr>
        <w:t xml:space="preserve">ilionidae </w:t>
      </w:r>
      <w:r w:rsidRPr="00434B1E">
        <w:t>which may</w:t>
      </w:r>
      <w:r w:rsidRPr="00DF2AFF">
        <w:rPr>
          <w:iCs/>
          <w:color w:val="000000"/>
        </w:rPr>
        <w:t xml:space="preserve"> co-roo</w:t>
      </w:r>
      <w:r w:rsidRPr="00052AF3">
        <w:rPr>
          <w:iCs/>
          <w:color w:val="000000"/>
        </w:rPr>
        <w:t xml:space="preserve">st with </w:t>
      </w:r>
      <w:r w:rsidRPr="00052AF3">
        <w:rPr>
          <w:i/>
          <w:color w:val="000000"/>
        </w:rPr>
        <w:t>Nobecovirus</w:t>
      </w:r>
      <w:r w:rsidRPr="00052AF3">
        <w:rPr>
          <w:iCs/>
          <w:color w:val="000000"/>
        </w:rPr>
        <w:t xml:space="preserve"> associated species</w:t>
      </w:r>
      <w:sdt>
        <w:sdtPr>
          <w:rPr>
            <w:iCs/>
            <w:color w:val="000000"/>
          </w:rPr>
          <w:tag w:val="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
          <w:id w:val="-187142712"/>
          <w:placeholder>
            <w:docPart w:val="03FE4DB6CB51C44D9528480D269DF00B"/>
          </w:placeholder>
        </w:sdtPr>
        <w:sdtEndPr/>
        <w:sdtContent>
          <w:r w:rsidR="00B17D67" w:rsidRPr="00B17D67">
            <w:rPr>
              <w:iCs/>
              <w:color w:val="000000"/>
            </w:rPr>
            <w:t>(97)</w:t>
          </w:r>
        </w:sdtContent>
      </w:sdt>
      <w:r w:rsidRPr="00DF2AFF">
        <w:rPr>
          <w:iCs/>
          <w:color w:val="000000"/>
        </w:rPr>
        <w:t xml:space="preserve">. The </w:t>
      </w:r>
      <w:r w:rsidRPr="00052AF3">
        <w:rPr>
          <w:iCs/>
          <w:color w:val="000000"/>
        </w:rPr>
        <w:t>SARS-CoV-2 pandemic has taken hold in Madagascar, and while not in a surge at time of writing, remains a country with limited access to vaccination which allows the virus to continue spreading throughout a susceptible population</w:t>
      </w:r>
      <w:sdt>
        <w:sdtPr>
          <w:rPr>
            <w:iCs/>
            <w:color w:val="000000"/>
          </w:rPr>
          <w:tag w:val="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
          <w:id w:val="1239521962"/>
          <w:placeholder>
            <w:docPart w:val="03FE4DB6CB51C44D9528480D269DF00B"/>
          </w:placeholder>
        </w:sdtPr>
        <w:sdtEndPr/>
        <w:sdtContent>
          <w:r w:rsidR="00B17D67" w:rsidRPr="00B17D67">
            <w:rPr>
              <w:iCs/>
              <w:color w:val="000000"/>
            </w:rPr>
            <w:t>(75)</w:t>
          </w:r>
        </w:sdtContent>
      </w:sdt>
      <w:r w:rsidRPr="00DF2AFF">
        <w:rPr>
          <w:iCs/>
          <w:color w:val="000000"/>
        </w:rPr>
        <w:t>. Whil</w:t>
      </w:r>
      <w:r w:rsidRPr="00052AF3">
        <w:rPr>
          <w:iCs/>
          <w:color w:val="000000"/>
        </w:rPr>
        <w:t xml:space="preserve">e </w:t>
      </w:r>
      <w:r w:rsidRPr="00052AF3">
        <w:rPr>
          <w:i/>
          <w:color w:val="000000"/>
        </w:rPr>
        <w:t>Sarbecoviruses</w:t>
      </w:r>
      <w:r w:rsidRPr="00052AF3">
        <w:rPr>
          <w:iCs/>
          <w:color w:val="000000"/>
        </w:rPr>
        <w:t xml:space="preserve"> are not currently found in Madagascar bats, the possibility of reverse spillover from the human population into the bats should be considered in this isolated island population where there may be an evolutionary pressure to jump to an ubiquitous and potentially susceptible host. Analysis on reverse spillover has been done to assess the risk to North American bats, but not in oth</w:t>
      </w:r>
      <w:r w:rsidRPr="00FC2189">
        <w:rPr>
          <w:iCs/>
          <w:color w:val="000000"/>
        </w:rPr>
        <w:t xml:space="preserve">er at-risk countries that have more contact with bats in daily </w:t>
      </w:r>
      <w:r w:rsidRPr="00FC2189">
        <w:rPr>
          <w:iCs/>
          <w:color w:val="000000"/>
        </w:rPr>
        <w:lastRenderedPageBreak/>
        <w:t>life such as Africa, Madagascar, and Asia</w:t>
      </w:r>
      <w:sdt>
        <w:sdtPr>
          <w:rPr>
            <w:iCs/>
            <w:color w:val="000000"/>
          </w:rPr>
          <w:tag w:val="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
          <w:id w:val="-1625766639"/>
          <w:placeholder>
            <w:docPart w:val="03FE4DB6CB51C44D9528480D269DF00B"/>
          </w:placeholder>
        </w:sdtPr>
        <w:sdtEndPr/>
        <w:sdtContent>
          <w:r w:rsidR="00B17D67" w:rsidRPr="00B17D67">
            <w:rPr>
              <w:iCs/>
              <w:color w:val="000000"/>
            </w:rPr>
            <w:t>(50)</w:t>
          </w:r>
        </w:sdtContent>
      </w:sdt>
      <w:r w:rsidRPr="00DF2AFF">
        <w:rPr>
          <w:iCs/>
          <w:color w:val="000000"/>
        </w:rPr>
        <w:t xml:space="preserve">. In </w:t>
      </w:r>
      <w:r w:rsidRPr="00052AF3">
        <w:rPr>
          <w:iCs/>
          <w:color w:val="000000"/>
        </w:rPr>
        <w:t>fact, mink-adapted SARS-CoV-2 in Finland already jumped back into farmers that were in close contact with the animals</w:t>
      </w:r>
      <w:sdt>
        <w:sdtPr>
          <w:rPr>
            <w:iCs/>
            <w:color w:val="000000"/>
          </w:rPr>
          <w:tag w:val="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
          <w:id w:val="-1157681043"/>
          <w:placeholder>
            <w:docPart w:val="03FE4DB6CB51C44D9528480D269DF00B"/>
          </w:placeholder>
        </w:sdtPr>
        <w:sdtEndPr/>
        <w:sdtContent>
          <w:r w:rsidR="00B17D67" w:rsidRPr="00B17D67">
            <w:rPr>
              <w:iCs/>
              <w:color w:val="000000"/>
            </w:rPr>
            <w:t>(76)</w:t>
          </w:r>
        </w:sdtContent>
      </w:sdt>
      <w:r w:rsidRPr="00DF2AFF">
        <w:rPr>
          <w:iCs/>
          <w:color w:val="000000"/>
        </w:rPr>
        <w:t>.</w:t>
      </w:r>
    </w:p>
    <w:p w14:paraId="08DCD0A1" w14:textId="77777777" w:rsidR="00127389" w:rsidRDefault="00127389">
      <w:pPr>
        <w:pPrChange w:id="561" w:author="Kettenburg, Gwenddolen" w:date="2021-08-30T04:02:00Z">
          <w:pPr>
            <w:pStyle w:val="ListParagraph"/>
            <w:numPr>
              <w:numId w:val="3"/>
            </w:numPr>
            <w:ind w:hanging="360"/>
          </w:pPr>
        </w:pPrChange>
      </w:pPr>
    </w:p>
    <w:p w14:paraId="1A3C7281" w14:textId="4E11A406" w:rsidR="00127389" w:rsidRPr="006B3F44" w:rsidDel="00DF2AFF" w:rsidRDefault="00127389" w:rsidP="00204660">
      <w:pPr>
        <w:rPr>
          <w:del w:id="562" w:author="Kettenburg, Gwenddolen" w:date="2021-08-30T04:01:00Z"/>
          <w:rPrChange w:id="563" w:author="Cara Brook" w:date="2021-08-29T14:07:00Z">
            <w:rPr>
              <w:del w:id="564" w:author="Kettenburg, Gwenddolen" w:date="2021-08-30T04:01:00Z"/>
              <w:rFonts w:ascii="Arial" w:hAnsi="Arial" w:cs="Arial"/>
            </w:rPr>
          </w:rPrChange>
        </w:rPr>
      </w:pPr>
      <w:r w:rsidRPr="00597259">
        <w:t>Seasonality modeling of coronavirus prevalence revealed little data to correlate infection data to bat breeding seasons and annual birth pulses, so more data is needed to correlate the time of year the sample was collected to food availability, depending on the species’ diet</w:t>
      </w:r>
      <w:r>
        <w:t>.</w:t>
      </w:r>
      <w:r w:rsidRPr="00597259">
        <w:t xml:space="preserve"> </w:t>
      </w:r>
      <w:r w:rsidRPr="00DF2AFF">
        <w:rPr>
          <w:rPrChange w:id="565" w:author="Kettenburg, Gwenddolen" w:date="2021-08-30T04:02:00Z">
            <w:rPr>
              <w:rFonts w:ascii="Arial" w:hAnsi="Arial" w:cs="Arial"/>
            </w:rPr>
          </w:rPrChange>
        </w:rPr>
        <w:t>Pathogen spillover from bats is also dictated by 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
          <w:id w:val="703993827"/>
          <w:placeholder>
            <w:docPart w:val="A62356FD66296141AF16C8DA8AF2DDED"/>
          </w:placeholder>
        </w:sdtPr>
        <w:sdtEndPr/>
        <w:sdtContent>
          <w:r w:rsidR="00B17D67" w:rsidRPr="00B17D67">
            <w:rPr>
              <w:color w:val="000000"/>
            </w:rPr>
            <w:t>(73,100)</w:t>
          </w:r>
        </w:sdtContent>
      </w:sdt>
      <w:r w:rsidRPr="00DF2AFF">
        <w:rPr>
          <w:rPrChange w:id="566" w:author="Kettenburg, Gwenddolen" w:date="2021-08-30T04:02:00Z">
            <w:rPr>
              <w:rFonts w:ascii="Arial" w:hAnsi="Arial" w:cs="Arial"/>
            </w:rPr>
          </w:rPrChange>
        </w:rPr>
        <w:t xml:space="preserve">. In our study, the highest prevalence of coronaviruses occurred between March-April, leading up to the breeding season for the three bat species. </w:t>
      </w:r>
      <w:r w:rsidRPr="00597259">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
          <w:id w:val="-865367271"/>
          <w:placeholder>
            <w:docPart w:val="0A015EC5F09F534CA8BA3F9378248B42"/>
          </w:placeholder>
        </w:sdtPr>
        <w:sdtEndPr/>
        <w:sdtContent>
          <w:r w:rsidR="00B17D67" w:rsidRPr="00B17D67">
            <w:rPr>
              <w:color w:val="000000"/>
            </w:rPr>
            <w:t>46</w:t>
          </w:r>
        </w:sdtContent>
      </w:sdt>
      <w:r w:rsidRPr="00597259">
        <w:t>. Multi-year longitudinal studies will be necessary to untangle these interactions.</w:t>
      </w:r>
      <w:r w:rsidRPr="00A369A6">
        <w:t xml:space="preserve"> </w:t>
      </w:r>
      <w:r w:rsidRPr="00DF2AFF">
        <w:rPr>
          <w:rPrChange w:id="567" w:author="Kettenburg, Gwenddolen" w:date="2021-08-30T04:02: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
          <w:id w:val="1487053280"/>
          <w:placeholder>
            <w:docPart w:val="0DC5B73E15E9EA48B8C0B65807894C0F"/>
          </w:placeholder>
        </w:sdtPr>
        <w:sdtEndPr/>
        <w:sdtContent>
          <w:r w:rsidR="00B17D67" w:rsidRPr="00B17D67">
            <w:rPr>
              <w:color w:val="000000"/>
            </w:rPr>
            <w:t>(73,101–103)</w:t>
          </w:r>
        </w:sdtContent>
      </w:sdt>
      <w:r w:rsidRPr="00DF2AFF">
        <w:rPr>
          <w:rPrChange w:id="568" w:author="Kettenburg, Gwenddolen" w:date="2021-08-30T04:02: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 such as hunters to assess zoonotic risk, with a particular focus on coronaviruses along with other pathogens of interest such as henipaviruses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
          <w:id w:val="1764720196"/>
          <w:placeholder>
            <w:docPart w:val="0DC5B73E15E9EA48B8C0B65807894C0F"/>
          </w:placeholder>
        </w:sdtPr>
        <w:sdtEndPr/>
        <w:sdtContent>
          <w:r w:rsidR="00B17D67" w:rsidRPr="00B17D67">
            <w:rPr>
              <w:color w:val="000000"/>
            </w:rPr>
            <w:t>(83)</w:t>
          </w:r>
        </w:sdtContent>
      </w:sdt>
      <w:r w:rsidRPr="00DF2AFF">
        <w:rPr>
          <w:rPrChange w:id="569" w:author="Kettenburg, Gwenddolen" w:date="2021-08-30T04:02:00Z">
            <w:rPr>
              <w:rFonts w:ascii="Arial" w:hAnsi="Arial" w:cs="Arial"/>
            </w:rPr>
          </w:rPrChange>
        </w:rPr>
        <w:t xml:space="preserve">. With how ubiquitous bats are, it is important to recognize the risk while also understanding that they are important members of many ecosystems, and protection from habitat loss and encroachment would go a long way in preventing unnecessary human/bat interactions. </w:t>
      </w:r>
      <w:r>
        <w:t xml:space="preserve">With little information on </w:t>
      </w:r>
      <w:r w:rsidRPr="00DF2AFF">
        <w:rPr>
          <w:i/>
          <w:iCs/>
        </w:rPr>
        <w:t>Nobecoviruses</w:t>
      </w:r>
      <w:r>
        <w:t xml:space="preserve"> and few full isolated genomes, surveillance work in susceptible hosts worldwide is important to try and predict the next potential spillover and understand ecological pathogen dynamics as they naturally exist. </w:t>
      </w:r>
      <w:del w:id="570" w:author="Kettenburg, Gwenddolen" w:date="2021-08-30T04:01:00Z">
        <w:r w:rsidRPr="006B3F44" w:rsidDel="00DF2AFF">
          <w:rPr>
            <w:rPrChange w:id="571" w:author="Cara Brook" w:date="2021-08-29T14:07:00Z">
              <w:rPr>
                <w:rFonts w:ascii="Arial" w:hAnsi="Arial" w:cs="Arial"/>
              </w:rPr>
            </w:rPrChange>
          </w:rPr>
          <w:delText>We have described three novel nobecovirus sequences, most notably from R. madagascariensis, a bat host that had previously not been identified as a competent coronavirus host</w:delText>
        </w:r>
      </w:del>
    </w:p>
    <w:p w14:paraId="1C017351" w14:textId="77777777" w:rsidR="00127389" w:rsidRPr="006B3F44" w:rsidRDefault="00127389" w:rsidP="00204660">
      <w:pPr>
        <w:rPr>
          <w:ins w:id="572" w:author="Cara Brook" w:date="2021-08-29T13:56:00Z"/>
          <w:rPrChange w:id="573" w:author="Cara Brook" w:date="2021-08-29T14:07:00Z">
            <w:rPr>
              <w:ins w:id="574" w:author="Cara Brook" w:date="2021-08-29T13:56:00Z"/>
              <w:rFonts w:ascii="Arial" w:hAnsi="Arial" w:cs="Arial"/>
            </w:rPr>
          </w:rPrChange>
        </w:rPr>
      </w:pPr>
    </w:p>
    <w:p w14:paraId="7EB1A398" w14:textId="77777777" w:rsidR="00127389" w:rsidRPr="006B3F44" w:rsidRDefault="00127389" w:rsidP="00204660">
      <w:pPr>
        <w:rPr>
          <w:ins w:id="575" w:author="Cara Brook" w:date="2021-08-29T13:56:00Z"/>
          <w:rPrChange w:id="576" w:author="Cara Brook" w:date="2021-08-29T14:07:00Z">
            <w:rPr>
              <w:ins w:id="577" w:author="Cara Brook" w:date="2021-08-29T13:56:00Z"/>
              <w:rFonts w:ascii="Arial" w:hAnsi="Arial" w:cs="Arial"/>
            </w:rPr>
          </w:rPrChange>
        </w:rPr>
      </w:pPr>
    </w:p>
    <w:p w14:paraId="7FDDEEC2" w14:textId="77777777" w:rsidR="00127389" w:rsidRPr="006B3F44" w:rsidRDefault="00127389" w:rsidP="00E847C0">
      <w:pPr>
        <w:rPr>
          <w:ins w:id="578" w:author="Cara Brook" w:date="2021-08-29T13:56:00Z"/>
          <w:rPrChange w:id="579" w:author="Cara Brook" w:date="2021-08-29T14:07:00Z">
            <w:rPr>
              <w:ins w:id="580" w:author="Cara Brook" w:date="2021-08-29T13:56:00Z"/>
              <w:rFonts w:ascii="Arial" w:hAnsi="Arial" w:cs="Arial"/>
            </w:rPr>
          </w:rPrChange>
        </w:rPr>
      </w:pPr>
    </w:p>
    <w:p w14:paraId="001D8217" w14:textId="77777777" w:rsidR="00127389" w:rsidRPr="006B3F44" w:rsidRDefault="00127389" w:rsidP="00E847C0">
      <w:pPr>
        <w:rPr>
          <w:ins w:id="581" w:author="Cara Brook" w:date="2021-08-29T13:56:00Z"/>
          <w:rPrChange w:id="582" w:author="Cara Brook" w:date="2021-08-29T14:07:00Z">
            <w:rPr>
              <w:ins w:id="583" w:author="Cara Brook" w:date="2021-08-29T13:56:00Z"/>
              <w:rFonts w:ascii="Arial" w:hAnsi="Arial" w:cs="Arial"/>
            </w:rPr>
          </w:rPrChange>
        </w:rPr>
      </w:pPr>
    </w:p>
    <w:p w14:paraId="07145858" w14:textId="77777777" w:rsidR="00127389" w:rsidRPr="006B3F44" w:rsidRDefault="00127389" w:rsidP="00E847C0">
      <w:pPr>
        <w:rPr>
          <w:ins w:id="584" w:author="Cara Brook" w:date="2021-08-29T14:02:00Z"/>
          <w:rPrChange w:id="585" w:author="Cara Brook" w:date="2021-08-29T14:07:00Z">
            <w:rPr>
              <w:ins w:id="586" w:author="Cara Brook" w:date="2021-08-29T14:02:00Z"/>
              <w:rFonts w:ascii="Arial" w:hAnsi="Arial" w:cs="Arial"/>
            </w:rPr>
          </w:rPrChange>
        </w:rPr>
      </w:pPr>
      <w:ins w:id="587" w:author="Cara Brook" w:date="2021-08-29T13:56:00Z">
        <w:r w:rsidRPr="006B3F44">
          <w:rPr>
            <w:rPrChange w:id="588" w:author="Cara Brook" w:date="2021-08-29T14:07:00Z">
              <w:rPr>
                <w:rFonts w:ascii="Arial" w:hAnsi="Arial" w:cs="Arial"/>
              </w:rPr>
            </w:rPrChange>
          </w:rPr>
          <w:t>Contribution to the Field Statement:</w:t>
        </w:r>
      </w:ins>
    </w:p>
    <w:p w14:paraId="328DCCFC" w14:textId="77777777" w:rsidR="00127389" w:rsidRPr="006B3F44" w:rsidRDefault="00127389" w:rsidP="00E847C0">
      <w:pPr>
        <w:rPr>
          <w:rPrChange w:id="589" w:author="Cara Brook" w:date="2021-08-29T14:07:00Z">
            <w:rPr>
              <w:rFonts w:ascii="Arial" w:hAnsi="Arial" w:cs="Arial"/>
            </w:rPr>
          </w:rPrChange>
        </w:rPr>
      </w:pPr>
    </w:p>
    <w:p w14:paraId="04FDBD6D" w14:textId="77777777" w:rsidR="00127389" w:rsidRPr="006B3F44" w:rsidRDefault="00127389" w:rsidP="00E847C0">
      <w:pPr>
        <w:rPr>
          <w:ins w:id="590" w:author="Cara Brook" w:date="2021-08-29T13:58:00Z"/>
          <w:b/>
          <w:bCs/>
          <w:rPrChange w:id="591" w:author="Cara Brook" w:date="2021-08-29T14:07:00Z">
            <w:rPr>
              <w:ins w:id="592" w:author="Cara Brook" w:date="2021-08-29T13:58:00Z"/>
              <w:rFonts w:ascii="Arial" w:hAnsi="Arial" w:cs="Arial"/>
              <w:b/>
              <w:bCs/>
            </w:rPr>
          </w:rPrChange>
        </w:rPr>
      </w:pPr>
      <w:r w:rsidRPr="006B3F44">
        <w:rPr>
          <w:b/>
          <w:bCs/>
          <w:rPrChange w:id="593" w:author="Cara Brook" w:date="2021-08-29T14:07:00Z">
            <w:rPr>
              <w:rFonts w:ascii="Arial" w:hAnsi="Arial" w:cs="Arial"/>
              <w:b/>
              <w:bCs/>
            </w:rPr>
          </w:rPrChange>
        </w:rPr>
        <w:t xml:space="preserve">Conflict of </w:t>
      </w:r>
      <w:ins w:id="594" w:author="Cara Brook" w:date="2021-08-29T13:58:00Z">
        <w:r w:rsidRPr="006B3F44">
          <w:rPr>
            <w:b/>
            <w:bCs/>
            <w:rPrChange w:id="595" w:author="Cara Brook" w:date="2021-08-29T14:07:00Z">
              <w:rPr>
                <w:rFonts w:ascii="Arial" w:hAnsi="Arial" w:cs="Arial"/>
                <w:b/>
                <w:bCs/>
              </w:rPr>
            </w:rPrChange>
          </w:rPr>
          <w:t>I</w:t>
        </w:r>
      </w:ins>
      <w:del w:id="596" w:author="Cara Brook" w:date="2021-08-29T13:58:00Z">
        <w:r w:rsidRPr="006B3F44" w:rsidDel="00CE7A74">
          <w:rPr>
            <w:b/>
            <w:bCs/>
            <w:rPrChange w:id="597" w:author="Cara Brook" w:date="2021-08-29T14:07:00Z">
              <w:rPr>
                <w:rFonts w:ascii="Arial" w:hAnsi="Arial" w:cs="Arial"/>
                <w:b/>
                <w:bCs/>
              </w:rPr>
            </w:rPrChange>
          </w:rPr>
          <w:delText>i</w:delText>
        </w:r>
      </w:del>
      <w:r w:rsidRPr="006B3F44">
        <w:rPr>
          <w:b/>
          <w:bCs/>
          <w:rPrChange w:id="598" w:author="Cara Brook" w:date="2021-08-29T14:07:00Z">
            <w:rPr>
              <w:rFonts w:ascii="Arial" w:hAnsi="Arial" w:cs="Arial"/>
              <w:b/>
              <w:bCs/>
            </w:rPr>
          </w:rPrChange>
        </w:rPr>
        <w:t>nterest:</w:t>
      </w:r>
    </w:p>
    <w:p w14:paraId="1558B9AE" w14:textId="77777777" w:rsidR="00127389" w:rsidRPr="007F3A7E" w:rsidRDefault="00127389" w:rsidP="00CE7A74">
      <w:pPr>
        <w:rPr>
          <w:ins w:id="599" w:author="Cara Brook" w:date="2021-08-29T13:58:00Z"/>
        </w:rPr>
      </w:pPr>
      <w:ins w:id="600"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07D81774" w14:textId="77777777" w:rsidR="00127389" w:rsidRPr="006B3F44" w:rsidRDefault="00127389" w:rsidP="00E847C0">
      <w:pPr>
        <w:rPr>
          <w:b/>
          <w:bCs/>
          <w:rPrChange w:id="601" w:author="Cara Brook" w:date="2021-08-29T14:07:00Z">
            <w:rPr>
              <w:rFonts w:ascii="Arial" w:hAnsi="Arial" w:cs="Arial"/>
              <w:b/>
              <w:bCs/>
            </w:rPr>
          </w:rPrChange>
        </w:rPr>
      </w:pPr>
    </w:p>
    <w:p w14:paraId="080860B3" w14:textId="77777777" w:rsidR="00127389" w:rsidRPr="006B3F44" w:rsidRDefault="00127389" w:rsidP="00E847C0">
      <w:pPr>
        <w:rPr>
          <w:b/>
          <w:bCs/>
          <w:rPrChange w:id="602" w:author="Cara Brook" w:date="2021-08-29T14:07:00Z">
            <w:rPr>
              <w:rFonts w:ascii="Arial" w:hAnsi="Arial" w:cs="Arial"/>
              <w:b/>
              <w:bCs/>
            </w:rPr>
          </w:rPrChange>
        </w:rPr>
      </w:pPr>
    </w:p>
    <w:p w14:paraId="44725A8D" w14:textId="77777777" w:rsidR="00127389" w:rsidRPr="006B3F44" w:rsidRDefault="00127389" w:rsidP="00E847C0">
      <w:pPr>
        <w:rPr>
          <w:b/>
          <w:bCs/>
          <w:rPrChange w:id="603" w:author="Cara Brook" w:date="2021-08-29T14:07:00Z">
            <w:rPr>
              <w:rFonts w:ascii="Arial" w:hAnsi="Arial" w:cs="Arial"/>
              <w:b/>
              <w:bCs/>
            </w:rPr>
          </w:rPrChange>
        </w:rPr>
      </w:pPr>
      <w:r w:rsidRPr="006B3F44">
        <w:rPr>
          <w:b/>
          <w:bCs/>
          <w:rPrChange w:id="604" w:author="Cara Brook" w:date="2021-08-29T14:07:00Z">
            <w:rPr>
              <w:rFonts w:ascii="Arial" w:hAnsi="Arial" w:cs="Arial"/>
              <w:b/>
              <w:bCs/>
            </w:rPr>
          </w:rPrChange>
        </w:rPr>
        <w:t xml:space="preserve">Author </w:t>
      </w:r>
      <w:ins w:id="605" w:author="Cara Brook" w:date="2021-08-29T13:58:00Z">
        <w:r w:rsidRPr="006B3F44">
          <w:rPr>
            <w:b/>
            <w:bCs/>
            <w:rPrChange w:id="606" w:author="Cara Brook" w:date="2021-08-29T14:07:00Z">
              <w:rPr>
                <w:rFonts w:ascii="Arial" w:hAnsi="Arial" w:cs="Arial"/>
                <w:b/>
                <w:bCs/>
              </w:rPr>
            </w:rPrChange>
          </w:rPr>
          <w:t>C</w:t>
        </w:r>
      </w:ins>
      <w:del w:id="607" w:author="Cara Brook" w:date="2021-08-29T13:58:00Z">
        <w:r w:rsidRPr="006B3F44" w:rsidDel="00CE7A74">
          <w:rPr>
            <w:b/>
            <w:bCs/>
            <w:rPrChange w:id="608" w:author="Cara Brook" w:date="2021-08-29T14:07:00Z">
              <w:rPr>
                <w:rFonts w:ascii="Arial" w:hAnsi="Arial" w:cs="Arial"/>
                <w:b/>
                <w:bCs/>
              </w:rPr>
            </w:rPrChange>
          </w:rPr>
          <w:delText>c</w:delText>
        </w:r>
      </w:del>
      <w:r w:rsidRPr="006B3F44">
        <w:rPr>
          <w:b/>
          <w:bCs/>
          <w:rPrChange w:id="609" w:author="Cara Brook" w:date="2021-08-29T14:07:00Z">
            <w:rPr>
              <w:rFonts w:ascii="Arial" w:hAnsi="Arial" w:cs="Arial"/>
              <w:b/>
              <w:bCs/>
            </w:rPr>
          </w:rPrChange>
        </w:rPr>
        <w:t>ontributions:</w:t>
      </w:r>
    </w:p>
    <w:p w14:paraId="7208B929" w14:textId="77777777" w:rsidR="00127389" w:rsidRPr="006B3F44" w:rsidRDefault="00127389" w:rsidP="00E847C0">
      <w:pPr>
        <w:rPr>
          <w:b/>
          <w:bCs/>
          <w:rPrChange w:id="610" w:author="Cara Brook" w:date="2021-08-29T14:07:00Z">
            <w:rPr>
              <w:rFonts w:ascii="Arial" w:hAnsi="Arial" w:cs="Arial"/>
              <w:b/>
              <w:bCs/>
            </w:rPr>
          </w:rPrChange>
        </w:rPr>
      </w:pPr>
    </w:p>
    <w:p w14:paraId="53B44BA3" w14:textId="77777777" w:rsidR="00127389" w:rsidRPr="006B3F44" w:rsidRDefault="00127389" w:rsidP="00E847C0">
      <w:pPr>
        <w:rPr>
          <w:b/>
          <w:bCs/>
          <w:rPrChange w:id="611" w:author="Cara Brook" w:date="2021-08-29T14:07:00Z">
            <w:rPr>
              <w:rFonts w:ascii="Arial" w:hAnsi="Arial" w:cs="Arial"/>
              <w:b/>
              <w:bCs/>
            </w:rPr>
          </w:rPrChange>
        </w:rPr>
      </w:pPr>
      <w:r w:rsidRPr="006B3F44">
        <w:rPr>
          <w:b/>
          <w:bCs/>
          <w:rPrChange w:id="612" w:author="Cara Brook" w:date="2021-08-29T14:07:00Z">
            <w:rPr>
              <w:rFonts w:ascii="Arial" w:hAnsi="Arial" w:cs="Arial"/>
              <w:b/>
              <w:bCs/>
            </w:rPr>
          </w:rPrChange>
        </w:rPr>
        <w:t xml:space="preserve">Funding: </w:t>
      </w:r>
    </w:p>
    <w:p w14:paraId="46C67BDD" w14:textId="77777777" w:rsidR="00127389" w:rsidRPr="006B3F44" w:rsidRDefault="00127389" w:rsidP="00E847C0">
      <w:pPr>
        <w:rPr>
          <w:b/>
          <w:bCs/>
          <w:rPrChange w:id="613" w:author="Cara Brook" w:date="2021-08-29T14:07:00Z">
            <w:rPr>
              <w:rFonts w:ascii="Arial" w:hAnsi="Arial" w:cs="Arial"/>
              <w:b/>
              <w:bCs/>
            </w:rPr>
          </w:rPrChange>
        </w:rPr>
      </w:pPr>
    </w:p>
    <w:p w14:paraId="478AAA59" w14:textId="77777777" w:rsidR="00127389" w:rsidRPr="006B3F44" w:rsidRDefault="00127389" w:rsidP="00CE7A74">
      <w:pPr>
        <w:rPr>
          <w:ins w:id="614" w:author="Cara Brook" w:date="2021-08-29T14:06:00Z"/>
          <w:b/>
          <w:bCs/>
        </w:rPr>
      </w:pPr>
      <w:moveToRangeStart w:id="615" w:author="Cara Brook" w:date="2021-08-29T13:59:00Z" w:name="move81137791"/>
      <w:moveTo w:id="616" w:author="Cara Brook" w:date="2021-08-29T13:59:00Z">
        <w:r w:rsidRPr="006B3F44">
          <w:rPr>
            <w:b/>
            <w:bCs/>
            <w:rPrChange w:id="617" w:author="Cara Brook" w:date="2021-08-29T14:07:00Z">
              <w:rPr>
                <w:rFonts w:ascii="Arial" w:hAnsi="Arial" w:cs="Arial"/>
                <w:b/>
                <w:bCs/>
              </w:rPr>
            </w:rPrChange>
          </w:rPr>
          <w:t xml:space="preserve">Acknowledgements: </w:t>
        </w:r>
      </w:moveTo>
    </w:p>
    <w:p w14:paraId="2DB5E2BD" w14:textId="77777777" w:rsidR="00127389" w:rsidRPr="00416280" w:rsidRDefault="00127389" w:rsidP="00CE7A74">
      <w:pPr>
        <w:rPr>
          <w:ins w:id="618" w:author="Cara Brook" w:date="2021-08-29T14:06:00Z"/>
          <w:b/>
          <w:bCs/>
        </w:rPr>
      </w:pPr>
    </w:p>
    <w:p w14:paraId="35C82E4C" w14:textId="77777777" w:rsidR="00127389" w:rsidRPr="00CE1DBA" w:rsidRDefault="00127389" w:rsidP="00CE7A74">
      <w:pPr>
        <w:rPr>
          <w:ins w:id="619" w:author="Cara Brook" w:date="2021-08-29T14:06:00Z"/>
          <w:b/>
          <w:bCs/>
        </w:rPr>
      </w:pPr>
    </w:p>
    <w:p w14:paraId="5BA4F7F1" w14:textId="77777777" w:rsidR="00127389" w:rsidRPr="006B3F44" w:rsidDel="00CE7A74" w:rsidRDefault="00127389" w:rsidP="006B3F44">
      <w:pPr>
        <w:rPr>
          <w:ins w:id="620" w:author="Cara Brook" w:date="2021-08-29T14:07:00Z"/>
          <w:b/>
          <w:bCs/>
        </w:rPr>
      </w:pPr>
      <w:ins w:id="621" w:author="Cara Brook" w:date="2021-08-29T14:07:00Z">
        <w:r w:rsidRPr="00BF79B1">
          <w:rPr>
            <w:b/>
            <w:bCs/>
          </w:rPr>
          <w:t>Dat</w:t>
        </w:r>
        <w:r w:rsidRPr="006B3F44">
          <w:rPr>
            <w:b/>
            <w:bCs/>
          </w:rPr>
          <w:t>a Availability Statement:</w:t>
        </w:r>
      </w:ins>
    </w:p>
    <w:p w14:paraId="62C8CCB0" w14:textId="77777777" w:rsidR="00127389" w:rsidRPr="006B3F44" w:rsidRDefault="00127389" w:rsidP="00CE7A74">
      <w:pPr>
        <w:rPr>
          <w:moveTo w:id="622" w:author="Cara Brook" w:date="2021-08-29T13:59:00Z"/>
          <w:b/>
          <w:bCs/>
          <w:rPrChange w:id="623" w:author="Cara Brook" w:date="2021-08-29T14:07:00Z">
            <w:rPr>
              <w:moveTo w:id="624" w:author="Cara Brook" w:date="2021-08-29T13:59:00Z"/>
              <w:rFonts w:ascii="Arial" w:hAnsi="Arial" w:cs="Arial"/>
              <w:b/>
              <w:bCs/>
            </w:rPr>
          </w:rPrChange>
        </w:rPr>
      </w:pPr>
    </w:p>
    <w:p w14:paraId="4C616A9B" w14:textId="77777777" w:rsidR="00127389" w:rsidRPr="006B3F44" w:rsidRDefault="00127389" w:rsidP="00A60EE4">
      <w:pPr>
        <w:rPr>
          <w:moveFrom w:id="625" w:author="Cara Brook" w:date="2021-08-29T13:59:00Z"/>
          <w:b/>
          <w:bCs/>
          <w:rPrChange w:id="626" w:author="Cara Brook" w:date="2021-08-29T14:07:00Z">
            <w:rPr>
              <w:moveFrom w:id="627" w:author="Cara Brook" w:date="2021-08-29T13:59:00Z"/>
              <w:rFonts w:ascii="Arial" w:hAnsi="Arial" w:cs="Arial"/>
              <w:b/>
              <w:bCs/>
            </w:rPr>
          </w:rPrChange>
        </w:rPr>
      </w:pPr>
      <w:moveFromRangeStart w:id="628" w:author="Cara Brook" w:date="2021-08-29T13:59:00Z" w:name="move81137791"/>
      <w:moveToRangeEnd w:id="615"/>
      <w:moveFrom w:id="629" w:author="Cara Brook" w:date="2021-08-29T13:59:00Z">
        <w:r w:rsidRPr="006B3F44" w:rsidDel="00CE7A74">
          <w:rPr>
            <w:b/>
            <w:bCs/>
            <w:rPrChange w:id="630" w:author="Cara Brook" w:date="2021-08-29T14:07:00Z">
              <w:rPr>
                <w:rFonts w:ascii="Arial" w:hAnsi="Arial" w:cs="Arial"/>
                <w:b/>
                <w:bCs/>
              </w:rPr>
            </w:rPrChange>
          </w:rPr>
          <w:t xml:space="preserve">Acknowledgements: </w:t>
        </w:r>
      </w:moveFrom>
    </w:p>
    <w:moveFromRangeEnd w:id="628"/>
    <w:p w14:paraId="5043A103" w14:textId="77777777" w:rsidR="00127389" w:rsidRPr="006B3F44" w:rsidRDefault="00127389" w:rsidP="00E847C0">
      <w:pPr>
        <w:rPr>
          <w:ins w:id="631" w:author="Cara Brook" w:date="2021-08-29T14:06:00Z"/>
          <w:b/>
          <w:bCs/>
        </w:rPr>
      </w:pPr>
      <w:ins w:id="632" w:author="Cara Brook" w:date="2021-08-29T13:59:00Z">
        <w:r w:rsidRPr="006B3F44">
          <w:rPr>
            <w:b/>
            <w:bCs/>
            <w:rPrChange w:id="633" w:author="Cara Brook" w:date="2021-08-29T14:07:00Z">
              <w:rPr>
                <w:rFonts w:ascii="Arial" w:hAnsi="Arial" w:cs="Arial"/>
                <w:b/>
                <w:bCs/>
              </w:rPr>
            </w:rPrChange>
          </w:rPr>
          <w:t>References</w:t>
        </w:r>
      </w:ins>
    </w:p>
    <w:p w14:paraId="4D84CEB9" w14:textId="77777777" w:rsidR="00127389" w:rsidRPr="00CE1DBA" w:rsidRDefault="00127389" w:rsidP="00E847C0">
      <w:pPr>
        <w:rPr>
          <w:ins w:id="634" w:author="Cara Brook" w:date="2021-08-29T14:06:00Z"/>
          <w:b/>
          <w:bCs/>
        </w:rPr>
      </w:pPr>
    </w:p>
    <w:p w14:paraId="7AFB78DA" w14:textId="77777777" w:rsidR="00127389" w:rsidRPr="006B3F44" w:rsidRDefault="00127389" w:rsidP="00E847C0">
      <w:pPr>
        <w:rPr>
          <w:ins w:id="635" w:author="Cara Brook" w:date="2021-08-29T13:59:00Z"/>
          <w:b/>
          <w:bCs/>
          <w:rPrChange w:id="636" w:author="Cara Brook" w:date="2021-08-29T14:07:00Z">
            <w:rPr>
              <w:ins w:id="637" w:author="Cara Brook" w:date="2021-08-29T13:59:00Z"/>
              <w:rFonts w:ascii="Arial" w:hAnsi="Arial" w:cs="Arial"/>
              <w:b/>
              <w:bCs/>
            </w:rPr>
          </w:rPrChange>
        </w:rPr>
      </w:pPr>
    </w:p>
    <w:p w14:paraId="1C5847BF" w14:textId="77777777" w:rsidR="00127389" w:rsidRPr="006B3F44" w:rsidRDefault="00127389" w:rsidP="00A60EE4">
      <w:pPr>
        <w:rPr>
          <w:rPrChange w:id="638" w:author="Cara Brook" w:date="2021-08-29T14:07:00Z">
            <w:rPr>
              <w:rFonts w:ascii="Arial" w:hAnsi="Arial" w:cs="Arial"/>
            </w:rPr>
          </w:rPrChange>
        </w:rPr>
      </w:pPr>
    </w:p>
    <w:p w14:paraId="01C52A4E" w14:textId="77777777" w:rsidR="00127389" w:rsidRPr="006B3F44" w:rsidRDefault="00127389" w:rsidP="00A60EE4">
      <w:pPr>
        <w:rPr>
          <w:ins w:id="639" w:author="Cara Brook" w:date="2021-08-29T14:07:00Z"/>
          <w:rPrChange w:id="640" w:author="Cara Brook" w:date="2021-08-29T14:07:00Z">
            <w:rPr>
              <w:ins w:id="641" w:author="Cara Brook" w:date="2021-08-29T14:07:00Z"/>
              <w:rFonts w:ascii="Arial" w:hAnsi="Arial" w:cs="Arial"/>
            </w:rPr>
          </w:rPrChange>
        </w:rPr>
      </w:pPr>
      <w:ins w:id="642" w:author="Cara Brook" w:date="2021-08-29T14:07:00Z">
        <w:r w:rsidRPr="006B3F44">
          <w:rPr>
            <w:rPrChange w:id="643" w:author="Cara Brook" w:date="2021-08-29T14:07:00Z">
              <w:rPr>
                <w:rFonts w:ascii="Arial" w:hAnsi="Arial" w:cs="Arial"/>
              </w:rPr>
            </w:rPrChange>
          </w:rPr>
          <w:t xml:space="preserve">Figure Legends </w:t>
        </w:r>
      </w:ins>
    </w:p>
    <w:p w14:paraId="03F4A37E" w14:textId="77777777" w:rsidR="00127389" w:rsidRPr="006B3F44" w:rsidRDefault="00127389" w:rsidP="00A60EE4">
      <w:pPr>
        <w:rPr>
          <w:rPrChange w:id="644" w:author="Cara Brook" w:date="2021-08-29T14:07:00Z">
            <w:rPr>
              <w:rFonts w:ascii="Arial" w:hAnsi="Arial" w:cs="Arial"/>
            </w:rPr>
          </w:rPrChange>
        </w:rPr>
      </w:pPr>
    </w:p>
    <w:p w14:paraId="5B30D23F" w14:textId="77777777" w:rsidR="00127389" w:rsidRPr="006B3F44" w:rsidRDefault="00127389" w:rsidP="00A60EE4">
      <w:pPr>
        <w:rPr>
          <w:rPrChange w:id="645" w:author="Cara Brook" w:date="2021-08-29T14:07:00Z">
            <w:rPr>
              <w:rFonts w:ascii="Arial" w:hAnsi="Arial" w:cs="Arial"/>
            </w:rPr>
          </w:rPrChange>
        </w:rPr>
      </w:pPr>
      <w:r w:rsidRPr="006B3F44">
        <w:rPr>
          <w:b/>
          <w:bCs/>
          <w:rPrChange w:id="646" w:author="Cara Brook" w:date="2021-08-29T14:07:00Z">
            <w:rPr>
              <w:rFonts w:ascii="Arial" w:hAnsi="Arial" w:cs="Arial"/>
              <w:b/>
              <w:bCs/>
            </w:rPr>
          </w:rPrChange>
        </w:rPr>
        <w:t>Fig 1</w:t>
      </w:r>
      <w:r w:rsidRPr="006B3F44">
        <w:rPr>
          <w:rPrChange w:id="647" w:author="Cara Brook" w:date="2021-08-29T14:07:00Z">
            <w:rPr>
              <w:rFonts w:ascii="Arial" w:hAnsi="Arial" w:cs="Arial"/>
            </w:rPr>
          </w:rPrChange>
        </w:rPr>
        <w:t>: Map of sampling sites for P. rufus, E. dupreanum, and R. madagascariensis. Circles are in log scale and sorted by CoV negative or positive and adults or juvenile, CoV prevalence in P. rufus, E. dupreanum, and R. madagascariensis over time</w:t>
      </w:r>
    </w:p>
    <w:p w14:paraId="7AFE9191" w14:textId="77777777" w:rsidR="00127389" w:rsidRPr="006B3F44" w:rsidRDefault="00127389" w:rsidP="00A60EE4">
      <w:pPr>
        <w:rPr>
          <w:b/>
          <w:bCs/>
          <w:rPrChange w:id="648" w:author="Cara Brook" w:date="2021-08-29T14:07:00Z">
            <w:rPr>
              <w:rFonts w:ascii="Arial" w:hAnsi="Arial" w:cs="Arial"/>
              <w:b/>
              <w:bCs/>
            </w:rPr>
          </w:rPrChange>
        </w:rPr>
      </w:pPr>
    </w:p>
    <w:p w14:paraId="13235EAA" w14:textId="77777777" w:rsidR="00127389" w:rsidRPr="006B3F44" w:rsidRDefault="00127389" w:rsidP="00A60EE4">
      <w:pPr>
        <w:rPr>
          <w:rPrChange w:id="649" w:author="Cara Brook" w:date="2021-08-29T14:07:00Z">
            <w:rPr>
              <w:rFonts w:ascii="Arial" w:hAnsi="Arial" w:cs="Arial"/>
            </w:rPr>
          </w:rPrChange>
        </w:rPr>
      </w:pPr>
      <w:r w:rsidRPr="006B3F44">
        <w:rPr>
          <w:b/>
          <w:bCs/>
          <w:rPrChange w:id="650" w:author="Cara Brook" w:date="2021-08-29T14:07:00Z">
            <w:rPr>
              <w:rFonts w:ascii="Arial" w:hAnsi="Arial" w:cs="Arial"/>
              <w:b/>
              <w:bCs/>
            </w:rPr>
          </w:rPrChange>
        </w:rPr>
        <w:t xml:space="preserve">Fig 2: </w:t>
      </w:r>
      <w:r w:rsidRPr="006B3F44">
        <w:rPr>
          <w:rPrChange w:id="651" w:author="Cara Brook" w:date="2021-08-29T14:07:00Z">
            <w:rPr>
              <w:rFonts w:ascii="Arial" w:hAnsi="Arial" w:cs="Arial"/>
            </w:rPr>
          </w:rPrChange>
        </w:rPr>
        <w:t>Genome structure of isolated full genomes, TRS table in word format</w:t>
      </w:r>
    </w:p>
    <w:p w14:paraId="4EF36451" w14:textId="77777777" w:rsidR="00127389" w:rsidRPr="006B3F44" w:rsidRDefault="00127389" w:rsidP="00A60EE4">
      <w:pPr>
        <w:rPr>
          <w:b/>
          <w:bCs/>
          <w:rPrChange w:id="652" w:author="Cara Brook" w:date="2021-08-29T14:07:00Z">
            <w:rPr>
              <w:rFonts w:ascii="Arial" w:hAnsi="Arial" w:cs="Arial"/>
              <w:b/>
              <w:bCs/>
            </w:rPr>
          </w:rPrChange>
        </w:rPr>
      </w:pPr>
    </w:p>
    <w:p w14:paraId="6A5C58FB" w14:textId="77777777" w:rsidR="00127389" w:rsidRPr="006B3F44" w:rsidRDefault="00127389" w:rsidP="00E90CC3">
      <w:pPr>
        <w:rPr>
          <w:rPrChange w:id="653" w:author="Cara Brook" w:date="2021-08-29T14:07:00Z">
            <w:rPr>
              <w:rFonts w:ascii="Arial" w:hAnsi="Arial" w:cs="Arial"/>
            </w:rPr>
          </w:rPrChange>
        </w:rPr>
      </w:pPr>
      <w:r w:rsidRPr="006B3F44">
        <w:rPr>
          <w:b/>
          <w:bCs/>
          <w:rPrChange w:id="654" w:author="Cara Brook" w:date="2021-08-29T14:07:00Z">
            <w:rPr>
              <w:rFonts w:ascii="Arial" w:hAnsi="Arial" w:cs="Arial"/>
              <w:b/>
              <w:bCs/>
            </w:rPr>
          </w:rPrChange>
        </w:rPr>
        <w:t xml:space="preserve">Fig 3: </w:t>
      </w:r>
      <w:r w:rsidRPr="006B3F44">
        <w:rPr>
          <w:rPrChange w:id="655" w:author="Cara Brook" w:date="2021-08-29T14:07:00Z">
            <w:rPr>
              <w:rFonts w:ascii="Arial" w:hAnsi="Arial" w:cs="Arial"/>
            </w:rPr>
          </w:rPrChange>
        </w:rPr>
        <w:t xml:space="preserve">Full genome+RdRp phylogeny </w:t>
      </w:r>
    </w:p>
    <w:p w14:paraId="73CE820D" w14:textId="77777777" w:rsidR="00127389" w:rsidRPr="006B3F44" w:rsidRDefault="00127389" w:rsidP="00E90CC3">
      <w:pPr>
        <w:rPr>
          <w:rPrChange w:id="656" w:author="Cara Brook" w:date="2021-08-29T14:07:00Z">
            <w:rPr>
              <w:rFonts w:ascii="Arial" w:hAnsi="Arial" w:cs="Arial"/>
            </w:rPr>
          </w:rPrChange>
        </w:rPr>
      </w:pPr>
    </w:p>
    <w:p w14:paraId="54602A00" w14:textId="77777777" w:rsidR="00127389" w:rsidRPr="006B3F44" w:rsidRDefault="00127389" w:rsidP="00E90CC3">
      <w:pPr>
        <w:rPr>
          <w:rPrChange w:id="657" w:author="Cara Brook" w:date="2021-08-29T14:07:00Z">
            <w:rPr>
              <w:rFonts w:ascii="Arial" w:hAnsi="Arial" w:cs="Arial"/>
            </w:rPr>
          </w:rPrChange>
        </w:rPr>
      </w:pPr>
      <w:r w:rsidRPr="006B3F44">
        <w:rPr>
          <w:b/>
          <w:bCs/>
          <w:rPrChange w:id="658" w:author="Cara Brook" w:date="2021-08-29T14:07:00Z">
            <w:rPr>
              <w:rFonts w:ascii="Arial" w:hAnsi="Arial" w:cs="Arial"/>
              <w:b/>
              <w:bCs/>
            </w:rPr>
          </w:rPrChange>
        </w:rPr>
        <w:t xml:space="preserve">Fig 4: </w:t>
      </w:r>
      <w:r w:rsidRPr="006B3F44">
        <w:rPr>
          <w:rPrChange w:id="659" w:author="Cara Brook" w:date="2021-08-29T14:07:00Z">
            <w:rPr>
              <w:rFonts w:ascii="Arial" w:hAnsi="Arial" w:cs="Arial"/>
            </w:rPr>
          </w:rPrChange>
        </w:rPr>
        <w:t>Simplot+bootscan to look for recombination</w:t>
      </w:r>
    </w:p>
    <w:p w14:paraId="083836D1" w14:textId="77777777" w:rsidR="00127389" w:rsidRPr="006B3F44" w:rsidRDefault="00127389" w:rsidP="00E90CC3">
      <w:pPr>
        <w:rPr>
          <w:rPrChange w:id="660" w:author="Cara Brook" w:date="2021-08-29T14:07:00Z">
            <w:rPr>
              <w:rFonts w:ascii="Arial" w:hAnsi="Arial" w:cs="Arial"/>
            </w:rPr>
          </w:rPrChange>
        </w:rPr>
      </w:pPr>
    </w:p>
    <w:p w14:paraId="6F9BAA38" w14:textId="77777777" w:rsidR="00127389" w:rsidRPr="006B3F44" w:rsidRDefault="00127389" w:rsidP="00E90CC3">
      <w:pPr>
        <w:rPr>
          <w:rPrChange w:id="661" w:author="Cara Brook" w:date="2021-08-29T14:07:00Z">
            <w:rPr>
              <w:rFonts w:ascii="Arial" w:hAnsi="Arial" w:cs="Arial"/>
            </w:rPr>
          </w:rPrChange>
        </w:rPr>
      </w:pPr>
      <w:r w:rsidRPr="006B3F44">
        <w:rPr>
          <w:b/>
          <w:bCs/>
          <w:rPrChange w:id="662" w:author="Cara Brook" w:date="2021-08-29T14:07:00Z">
            <w:rPr>
              <w:rFonts w:ascii="Arial" w:hAnsi="Arial" w:cs="Arial"/>
              <w:b/>
              <w:bCs/>
            </w:rPr>
          </w:rPrChange>
        </w:rPr>
        <w:t xml:space="preserve">Supplementary figs: </w:t>
      </w:r>
      <w:r w:rsidRPr="006B3F44">
        <w:rPr>
          <w:rPrChange w:id="663" w:author="Cara Brook" w:date="2021-08-29T14:07:00Z">
            <w:rPr>
              <w:rFonts w:ascii="Arial" w:hAnsi="Arial" w:cs="Arial"/>
            </w:rPr>
          </w:rPrChange>
        </w:rPr>
        <w:t>BLAST table, phylogenies of N, S, M, E</w:t>
      </w:r>
    </w:p>
    <w:p w14:paraId="41DE0C52" w14:textId="77777777" w:rsidR="00127389" w:rsidRPr="006B3F44" w:rsidRDefault="00127389" w:rsidP="00E90CC3">
      <w:pPr>
        <w:rPr>
          <w:rPrChange w:id="664" w:author="Cara Brook" w:date="2021-08-29T14:07:00Z">
            <w:rPr>
              <w:rFonts w:ascii="Arial" w:hAnsi="Arial" w:cs="Arial"/>
            </w:rPr>
          </w:rPrChange>
        </w:rPr>
      </w:pPr>
    </w:p>
    <w:p w14:paraId="7E8B87DE" w14:textId="77777777" w:rsidR="00127389" w:rsidRPr="006B3F44" w:rsidRDefault="00127389" w:rsidP="00E90CC3">
      <w:pPr>
        <w:rPr>
          <w:rPrChange w:id="665" w:author="Cara Brook" w:date="2021-08-29T14:07:00Z">
            <w:rPr>
              <w:rFonts w:ascii="Arial" w:hAnsi="Arial" w:cs="Arial"/>
            </w:rPr>
          </w:rPrChange>
        </w:rPr>
      </w:pPr>
      <w:r w:rsidRPr="006B3F44">
        <w:rPr>
          <w:b/>
          <w:bCs/>
          <w:rPrChange w:id="666" w:author="Cara Brook" w:date="2021-08-29T14:07:00Z">
            <w:rPr>
              <w:rFonts w:ascii="Arial" w:hAnsi="Arial" w:cs="Arial"/>
              <w:b/>
              <w:bCs/>
            </w:rPr>
          </w:rPrChange>
        </w:rPr>
        <w:t xml:space="preserve">Table 1: </w:t>
      </w:r>
      <w:r w:rsidRPr="006B3F44">
        <w:rPr>
          <w:rPrChange w:id="667" w:author="Cara Brook" w:date="2021-08-29T14:07:00Z">
            <w:rPr>
              <w:rFonts w:ascii="Arial" w:hAnsi="Arial" w:cs="Arial"/>
            </w:rPr>
          </w:rPrChange>
        </w:rPr>
        <w:t>TRS locations</w:t>
      </w:r>
    </w:p>
    <w:p w14:paraId="49E846EF" w14:textId="77777777" w:rsidR="00127389" w:rsidRPr="006B3F44" w:rsidRDefault="00127389" w:rsidP="00E90CC3">
      <w:pPr>
        <w:rPr>
          <w:b/>
          <w:bCs/>
          <w:rPrChange w:id="668" w:author="Cara Brook" w:date="2021-08-29T14:07:00Z">
            <w:rPr>
              <w:rFonts w:ascii="Arial" w:hAnsi="Arial" w:cs="Arial"/>
              <w:b/>
              <w:bCs/>
            </w:rPr>
          </w:rPrChange>
        </w:rPr>
      </w:pPr>
    </w:p>
    <w:p w14:paraId="6EF61F41" w14:textId="77777777" w:rsidR="00127389" w:rsidRPr="006B3F44" w:rsidRDefault="00127389" w:rsidP="00E90CC3">
      <w:pPr>
        <w:rPr>
          <w:rPrChange w:id="669" w:author="Cara Brook" w:date="2021-08-29T14:07:00Z">
            <w:rPr>
              <w:rFonts w:ascii="Arial" w:hAnsi="Arial" w:cs="Arial"/>
            </w:rPr>
          </w:rPrChange>
        </w:rPr>
      </w:pPr>
      <w:r w:rsidRPr="006B3F44">
        <w:rPr>
          <w:b/>
          <w:bCs/>
          <w:rPrChange w:id="670" w:author="Cara Brook" w:date="2021-08-29T14:07:00Z">
            <w:rPr>
              <w:rFonts w:ascii="Arial" w:hAnsi="Arial" w:cs="Arial"/>
              <w:b/>
              <w:bCs/>
            </w:rPr>
          </w:rPrChange>
        </w:rPr>
        <w:t xml:space="preserve">Table 2: </w:t>
      </w:r>
      <w:r w:rsidRPr="006B3F44">
        <w:rPr>
          <w:rPrChange w:id="671" w:author="Cara Brook" w:date="2021-08-29T14:07:00Z">
            <w:rPr>
              <w:rFonts w:ascii="Arial" w:hAnsi="Arial" w:cs="Arial"/>
            </w:rPr>
          </w:rPrChange>
        </w:rPr>
        <w:t>BLAST results</w:t>
      </w:r>
    </w:p>
    <w:p w14:paraId="7319F80C" w14:textId="77777777" w:rsidR="00127389" w:rsidRPr="006B3F44" w:rsidRDefault="00127389" w:rsidP="00A60EE4">
      <w:pPr>
        <w:rPr>
          <w:rPrChange w:id="672" w:author="Cara Brook" w:date="2021-08-29T14:07:00Z">
            <w:rPr>
              <w:rFonts w:ascii="Arial" w:hAnsi="Arial" w:cs="Arial"/>
            </w:rPr>
          </w:rPrChange>
        </w:rPr>
      </w:pPr>
    </w:p>
    <w:p w14:paraId="464DD2E1" w14:textId="77777777" w:rsidR="00127389" w:rsidRPr="006B3F44" w:rsidRDefault="00127389" w:rsidP="00A60EE4">
      <w:pPr>
        <w:rPr>
          <w:b/>
          <w:bCs/>
          <w:rPrChange w:id="673" w:author="Cara Brook" w:date="2021-08-29T14:07:00Z">
            <w:rPr>
              <w:rFonts w:ascii="Arial" w:hAnsi="Arial" w:cs="Arial"/>
              <w:b/>
              <w:bCs/>
            </w:rPr>
          </w:rPrChange>
        </w:rPr>
      </w:pPr>
      <w:r w:rsidRPr="006B3F44">
        <w:rPr>
          <w:b/>
          <w:bCs/>
          <w:rPrChange w:id="674" w:author="Cara Brook" w:date="2021-08-29T14:07:00Z">
            <w:rPr>
              <w:rFonts w:ascii="Arial" w:hAnsi="Arial" w:cs="Arial"/>
              <w:b/>
              <w:bCs/>
            </w:rPr>
          </w:rPrChange>
        </w:rPr>
        <w:t>References</w:t>
      </w:r>
    </w:p>
    <w:sdt>
      <w:sdtPr>
        <w:rPr>
          <w:b/>
          <w:bCs/>
        </w:rPr>
        <w:tag w:val="MENDELEY_BIBLIOGRAPHY"/>
        <w:id w:val="-744494709"/>
        <w:placeholder>
          <w:docPart w:val="DF4075C9B252944FA4A525DF17B6A234"/>
        </w:placeholder>
      </w:sdtPr>
      <w:sdtEndPr/>
      <w:sdtContent>
        <w:p w14:paraId="72FF6D5C" w14:textId="77777777" w:rsidR="00B17D67" w:rsidRDefault="00B17D67">
          <w:pPr>
            <w:autoSpaceDE w:val="0"/>
            <w:autoSpaceDN w:val="0"/>
            <w:ind w:hanging="640"/>
            <w:divId w:val="365831874"/>
          </w:pPr>
          <w:r>
            <w:t xml:space="preserve">1. </w:t>
          </w:r>
          <w:r>
            <w:tab/>
            <w:t xml:space="preserve">Ravelomanantsoa NAF, Guth S, Andrianiaina A, Andry S, Gentles A, Ranaivoson HC, et al. The zoonotic potential of bat-borne coronaviruses. Emerging Topics in Life Sciences. 2020;In Press. </w:t>
          </w:r>
        </w:p>
        <w:p w14:paraId="4C135C54" w14:textId="77777777" w:rsidR="00B17D67" w:rsidRDefault="00B17D67">
          <w:pPr>
            <w:autoSpaceDE w:val="0"/>
            <w:autoSpaceDN w:val="0"/>
            <w:ind w:hanging="640"/>
            <w:divId w:val="2147163620"/>
          </w:pPr>
          <w:r>
            <w:t xml:space="preserve">2. </w:t>
          </w:r>
          <w:r>
            <w:tab/>
            <w:t xml:space="preserve">Banerjee A, Kulcsar K, Misra V, Frieman M, Mossman K. Bats and coronaviruses. Viruses. 2019;11(1):7–9. </w:t>
          </w:r>
        </w:p>
        <w:p w14:paraId="1DC9F0BD" w14:textId="77777777" w:rsidR="00B17D67" w:rsidRDefault="00B17D67">
          <w:pPr>
            <w:autoSpaceDE w:val="0"/>
            <w:autoSpaceDN w:val="0"/>
            <w:ind w:hanging="640"/>
            <w:divId w:val="1149131240"/>
          </w:pPr>
          <w:r>
            <w:t xml:space="preserve">3. </w:t>
          </w:r>
          <w:r>
            <w:tab/>
            <w:t xml:space="preserve">Wu F, Zhao S, Yu B, Chen Y-M, Wang W, Song Z-G, et al. A new coronavirus associated with human respiratory disease in China. Nature. 2020; </w:t>
          </w:r>
        </w:p>
        <w:p w14:paraId="67253D8D" w14:textId="77777777" w:rsidR="00B17D67" w:rsidRDefault="00B17D67">
          <w:pPr>
            <w:autoSpaceDE w:val="0"/>
            <w:autoSpaceDN w:val="0"/>
            <w:ind w:hanging="640"/>
            <w:divId w:val="1319459679"/>
          </w:pPr>
          <w:r>
            <w:t xml:space="preserve">4. </w:t>
          </w:r>
          <w:r>
            <w:tab/>
            <w:t xml:space="preserve">Hu B, Ge X, Wang LF, Shi Z. Bat origin of human coronaviruses. Virology Journal. 2015;12(1):1–10. </w:t>
          </w:r>
        </w:p>
        <w:p w14:paraId="1AB74196" w14:textId="77777777" w:rsidR="00B17D67" w:rsidRDefault="00B17D67">
          <w:pPr>
            <w:autoSpaceDE w:val="0"/>
            <w:autoSpaceDN w:val="0"/>
            <w:ind w:hanging="640"/>
            <w:divId w:val="1966349252"/>
          </w:pPr>
          <w:r>
            <w:t xml:space="preserve">5. </w:t>
          </w:r>
          <w:r>
            <w:tab/>
            <w:t xml:space="preserve">Wille M, Holmes EC. Wild birds as reservoirs for diverse and abundant gamma- And deltacoronaviruses. FEMS Microbiology Reviews. 2020;44(5):631–44. </w:t>
          </w:r>
        </w:p>
        <w:p w14:paraId="035BD889" w14:textId="77777777" w:rsidR="00B17D67" w:rsidRDefault="00B17D67">
          <w:pPr>
            <w:autoSpaceDE w:val="0"/>
            <w:autoSpaceDN w:val="0"/>
            <w:ind w:hanging="640"/>
            <w:divId w:val="1361396580"/>
          </w:pPr>
          <w:r>
            <w:t xml:space="preserve">6. </w:t>
          </w:r>
          <w:r>
            <w:tab/>
            <w:t xml:space="preserve">Drexler JF, Gloza-Rausch F, Glende J, Corman VM, Muth D, Goettsche M, et al. Genomic characterization of severe acute respiratory syndrome-related coronavirus in European bats and classification of coronaviruses based on partial RNA-dependent RNA polymerase gene sequences. Journal of virology. 2010/08/04. 2010 Nov;84(21):11336–49. </w:t>
          </w:r>
        </w:p>
        <w:p w14:paraId="758EA65B" w14:textId="77777777" w:rsidR="00B17D67" w:rsidRDefault="00B17D67">
          <w:pPr>
            <w:autoSpaceDE w:val="0"/>
            <w:autoSpaceDN w:val="0"/>
            <w:ind w:hanging="640"/>
            <w:divId w:val="2139645170"/>
          </w:pPr>
          <w:r>
            <w:t xml:space="preserve">7. </w:t>
          </w:r>
          <w:r>
            <w:tab/>
            <w:t xml:space="preserve">Hu B, Zeng L-P, Yang X-L, Ge X-Y, Zhang W, Li B, et al. Discovery of a rich gene pool of bat SARS-related coronaviruses provides new insights into the origin of SARS coronavirus. PLoS pathogens. 2017 Nov 30;13(11):e1006698–e1006698. </w:t>
          </w:r>
        </w:p>
        <w:p w14:paraId="7C90DFCD" w14:textId="77777777" w:rsidR="00B17D67" w:rsidRDefault="00B17D67">
          <w:pPr>
            <w:autoSpaceDE w:val="0"/>
            <w:autoSpaceDN w:val="0"/>
            <w:ind w:hanging="640"/>
            <w:divId w:val="784929876"/>
          </w:pPr>
          <w:r>
            <w:t xml:space="preserve">8. </w:t>
          </w:r>
          <w:r>
            <w:tab/>
            <w:t xml:space="preserve">Anthony SJ, Gilardi K, Menachery VD, Goldstein T, Ssebide B, Mbabazi R, et al. Further evidence for bats as the evolutionary source of middle east respiratory syndrome coronavirus. mBio. 2017;8(2):1–13. </w:t>
          </w:r>
        </w:p>
        <w:p w14:paraId="5CE6A74B" w14:textId="77777777" w:rsidR="00B17D67" w:rsidRDefault="00B17D67">
          <w:pPr>
            <w:autoSpaceDE w:val="0"/>
            <w:autoSpaceDN w:val="0"/>
            <w:ind w:hanging="640"/>
            <w:divId w:val="1841500015"/>
          </w:pPr>
          <w:r>
            <w:t xml:space="preserve">9. </w:t>
          </w:r>
          <w:r>
            <w:tab/>
            <w:t xml:space="preserve">Woo PC, Lau SK, Li KS, Tsang AK, Yuen K-Y. Genetic relatedness of the novel human group C betacoronavirus to Tylonycteris bat coronavirus HKU4 and Pipistrellus bat coronavirus HKU5. Emerging microbes &amp; infections. 2012/11/07. 2012 Nov;1(11):e35–e35. </w:t>
          </w:r>
        </w:p>
        <w:p w14:paraId="17ACD0C6" w14:textId="77777777" w:rsidR="00B17D67" w:rsidRDefault="00B17D67">
          <w:pPr>
            <w:autoSpaceDE w:val="0"/>
            <w:autoSpaceDN w:val="0"/>
            <w:ind w:hanging="640"/>
            <w:divId w:val="391588683"/>
          </w:pPr>
          <w:r>
            <w:lastRenderedPageBreak/>
            <w:t xml:space="preserve">10. </w:t>
          </w:r>
          <w:r>
            <w:tab/>
            <w:t xml:space="preserve">Corman VM, Ithete NL, Richards LR, Schoeman MC, Preiser W, Drosten C, et al. Rooting the phylogenetic tree of middle East respiratory syndrome coronavirus by characterization of a conspecific virus from an African bat. Journal of virology. 2014/07/16. 2014 Oct;88(19):11297–303. </w:t>
          </w:r>
        </w:p>
        <w:p w14:paraId="5BD1FE51" w14:textId="77777777" w:rsidR="00B17D67" w:rsidRDefault="00B17D67">
          <w:pPr>
            <w:autoSpaceDE w:val="0"/>
            <w:autoSpaceDN w:val="0"/>
            <w:ind w:hanging="640"/>
            <w:divId w:val="2035884521"/>
          </w:pPr>
          <w:r>
            <w:t xml:space="preserve">11. </w:t>
          </w:r>
          <w:r>
            <w:tab/>
            <w:t xml:space="preserve">Razanajatovo NH, Nomenjanahary LA, Wilkinson DA, Razafimanahaka JH, Goodman SM, Jenkins RK, et al. Detection of new genetic variants of Betacoronaviruses in endemic frugivorous bats of Madagascar. Virology Journal. 2015;12(42). </w:t>
          </w:r>
        </w:p>
        <w:p w14:paraId="221640B8" w14:textId="77777777" w:rsidR="00B17D67" w:rsidRDefault="00B17D67">
          <w:pPr>
            <w:autoSpaceDE w:val="0"/>
            <w:autoSpaceDN w:val="0"/>
            <w:ind w:hanging="640"/>
            <w:divId w:val="69088151"/>
          </w:pPr>
          <w:r>
            <w:t xml:space="preserve">12. </w:t>
          </w:r>
          <w:r>
            <w:tab/>
            <w:t xml:space="preserve">P LSK, S PRW, L WBH, Ming W, Yi H, Huifang X, et al. Coexistence of different genotypes in the same bat and serological characterization of Rousettus bat coronavirus HKU9 belonging to a novel Betacoronavirus subgroup. Journal of Virology. 2010 Nov 1;84(21):11385–94. </w:t>
          </w:r>
        </w:p>
        <w:p w14:paraId="4ABD9DC6" w14:textId="77777777" w:rsidR="00B17D67" w:rsidRDefault="00B17D67">
          <w:pPr>
            <w:autoSpaceDE w:val="0"/>
            <w:autoSpaceDN w:val="0"/>
            <w:ind w:hanging="640"/>
            <w:divId w:val="901795196"/>
          </w:pPr>
          <w:r>
            <w:t xml:space="preserve">13. </w:t>
          </w:r>
          <w:r>
            <w:tab/>
            <w:t xml:space="preserve">Frutos R, Serra-Cobo J, Pinault L, Lopez Roig M, Devaux CA. Emergence of bat-related Betacoronaviruses: Hazard and risks. Frontiers in Microbiology. 2021;12:437. </w:t>
          </w:r>
        </w:p>
        <w:p w14:paraId="675A80FB" w14:textId="77777777" w:rsidR="00B17D67" w:rsidRDefault="00B17D67">
          <w:pPr>
            <w:autoSpaceDE w:val="0"/>
            <w:autoSpaceDN w:val="0"/>
            <w:ind w:hanging="640"/>
            <w:divId w:val="1043215638"/>
          </w:pPr>
          <w:r>
            <w:t xml:space="preserve">14. </w:t>
          </w:r>
          <w:r>
            <w:tab/>
            <w:t xml:space="preserve">Chen S-C, Olsthoorn RCL, Yu C-H. Structural phylogenetic analysis reveals lineage-specific RNA repetitive structural motifs in all coronaviruses and associated variations in SARS-CoV-2. Virus Evolution. 2021 Jan 20;7(1). </w:t>
          </w:r>
        </w:p>
        <w:p w14:paraId="16130509" w14:textId="77777777" w:rsidR="00B17D67" w:rsidRDefault="00B17D67">
          <w:pPr>
            <w:autoSpaceDE w:val="0"/>
            <w:autoSpaceDN w:val="0"/>
            <w:ind w:hanging="640"/>
            <w:divId w:val="534733529"/>
          </w:pPr>
          <w:r>
            <w:t xml:space="preserve">15. </w:t>
          </w:r>
          <w:r>
            <w:tab/>
            <w:t xml:space="preserve">Zhou H, Chen X, Hu T, Li J, Song H, Liu Y, et al. A novel bat coronavirus reveals natural insertions at the S1/S2 cleavage site of the Spike protein and a possible recombinant origin of HCoV-19. bioRxiv. 2020 Jan 1;2020.03.02.974139. </w:t>
          </w:r>
        </w:p>
        <w:p w14:paraId="72B4FAAA" w14:textId="77777777" w:rsidR="00B17D67" w:rsidRDefault="00B17D67">
          <w:pPr>
            <w:autoSpaceDE w:val="0"/>
            <w:autoSpaceDN w:val="0"/>
            <w:ind w:hanging="640"/>
            <w:divId w:val="1283152320"/>
          </w:pPr>
          <w:r>
            <w:t xml:space="preserve">16. </w:t>
          </w:r>
          <w:r>
            <w:tab/>
            <w:t xml:space="preserve">Forni D, Cagliani R, Sironi M. Recombination and positive selection differentially shaped the diversity of Betacoronavirus subgenera. Viruses. 2020 Nov 16;12(11):1313. </w:t>
          </w:r>
        </w:p>
        <w:p w14:paraId="24014824" w14:textId="77777777" w:rsidR="00B17D67" w:rsidRDefault="00B17D67">
          <w:pPr>
            <w:autoSpaceDE w:val="0"/>
            <w:autoSpaceDN w:val="0"/>
            <w:ind w:hanging="640"/>
            <w:divId w:val="779647798"/>
          </w:pPr>
          <w:r>
            <w:t xml:space="preserve">17. </w:t>
          </w:r>
          <w:r>
            <w:tab/>
            <w:t xml:space="preserve">Llanes A, Restrepo CM, Caballero Z, Rajeev S, Kennedy MA, Lleonart R. Betacoronavirus genomes: How genomic information has been used to deal with past outbreaks and the COVID-19 pandemic. International journal of molecular sciences. 2020 Jun 26;21(12):4546. </w:t>
          </w:r>
        </w:p>
        <w:p w14:paraId="603954A2" w14:textId="77777777" w:rsidR="00B17D67" w:rsidRDefault="00B17D67">
          <w:pPr>
            <w:autoSpaceDE w:val="0"/>
            <w:autoSpaceDN w:val="0"/>
            <w:ind w:hanging="640"/>
            <w:divId w:val="109518965"/>
          </w:pPr>
          <w:r>
            <w:t xml:space="preserve">18. </w:t>
          </w:r>
          <w:r>
            <w:tab/>
            <w:t xml:space="preserve">Li W, Shi Z, Yu M, Ren W, Smith C, Epstein JH, et al. Bats are natural reservoirs of SARS-like coronaviruses. Science. 2005 Oct 28;310(5748):676. </w:t>
          </w:r>
        </w:p>
        <w:p w14:paraId="1270B69A" w14:textId="77777777" w:rsidR="00B17D67" w:rsidRDefault="00B17D67">
          <w:pPr>
            <w:autoSpaceDE w:val="0"/>
            <w:autoSpaceDN w:val="0"/>
            <w:ind w:hanging="640"/>
            <w:divId w:val="712005441"/>
          </w:pPr>
          <w:r>
            <w:t xml:space="preserve">19. </w:t>
          </w:r>
          <w:r>
            <w:tab/>
            <w:t xml:space="preserve">Lam TT-Y, Jia N, Zhang Y-W, Shum MH-H, Jiang J-F, Zhu H-C, et al. Identifying SARS-CoV-2-related coronaviruses in Malayan pangolins. Nature. 2020;583(7815):282–5. </w:t>
          </w:r>
        </w:p>
        <w:p w14:paraId="0919ED11" w14:textId="77777777" w:rsidR="00B17D67" w:rsidRDefault="00B17D67">
          <w:pPr>
            <w:autoSpaceDE w:val="0"/>
            <w:autoSpaceDN w:val="0"/>
            <w:ind w:hanging="640"/>
            <w:divId w:val="2043434681"/>
          </w:pPr>
          <w:r>
            <w:t xml:space="preserve">20. </w:t>
          </w:r>
          <w:r>
            <w:tab/>
            <w:t xml:space="preserve">Hul V, Delaune D, Karlsson EA, Hassanin A, Tey PO, Baidaliuk A, et al. A novel SARS-CoV-2 related coronavirus in bats from Cambodia. bioRxiv. 2021 Jan 1;2021.01.26.428212. </w:t>
          </w:r>
        </w:p>
        <w:p w14:paraId="42A864B7" w14:textId="77777777" w:rsidR="00B17D67" w:rsidRDefault="00B17D67">
          <w:pPr>
            <w:autoSpaceDE w:val="0"/>
            <w:autoSpaceDN w:val="0"/>
            <w:ind w:hanging="640"/>
            <w:divId w:val="184291779"/>
          </w:pPr>
          <w:r>
            <w:t xml:space="preserve">21. </w:t>
          </w:r>
          <w:r>
            <w:tab/>
            <w:t xml:space="preserve">Paskey AC, Ng JHJ, Rice GK, Chia WN, Philipson CW, Foo RJH, et al. Detection of recombinant Rousettus bat coronavirus GCCDC1 in lesser dawn bats (Eonycteris spelaea) in Singapore. Viruses. 2020 May 14;12(5):539. </w:t>
          </w:r>
        </w:p>
        <w:p w14:paraId="512C9B85" w14:textId="77777777" w:rsidR="00B17D67" w:rsidRDefault="00B17D67">
          <w:pPr>
            <w:autoSpaceDE w:val="0"/>
            <w:autoSpaceDN w:val="0"/>
            <w:ind w:hanging="640"/>
            <w:divId w:val="1933203785"/>
          </w:pPr>
          <w:r>
            <w:t xml:space="preserve">22. </w:t>
          </w:r>
          <w:r>
            <w:tab/>
            <w:t xml:space="preserve">Valitutto MT, Aung O, Tun KYN, Vodzak ME, Zimmerman D, Yu JH, et al. Detection of novel coronaviruses in bats in Myanmar. PLOS ONE. 2020 Apr 9;15(4):e0230802-. </w:t>
          </w:r>
        </w:p>
        <w:p w14:paraId="37570B64" w14:textId="77777777" w:rsidR="00B17D67" w:rsidRDefault="00B17D67">
          <w:pPr>
            <w:autoSpaceDE w:val="0"/>
            <w:autoSpaceDN w:val="0"/>
            <w:ind w:hanging="640"/>
            <w:divId w:val="1451392757"/>
          </w:pPr>
          <w:r>
            <w:t xml:space="preserve">23. </w:t>
          </w:r>
          <w:r>
            <w:tab/>
            <w:t xml:space="preserve">Lau SKP, Li KSM, Huang Y, Shek C-T, Tse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215CDF82" w14:textId="77777777" w:rsidR="00B17D67" w:rsidRDefault="00B17D67">
          <w:pPr>
            <w:autoSpaceDE w:val="0"/>
            <w:autoSpaceDN w:val="0"/>
            <w:ind w:hanging="640"/>
            <w:divId w:val="633025644"/>
          </w:pPr>
          <w:r>
            <w:t xml:space="preserve">24. </w:t>
          </w:r>
          <w:r>
            <w:tab/>
            <w:t xml:space="preserve">Latinne A, Hu B, Olival KJ, Zhu G, Zhang L, Li H, et al. Origin and cross-species transmission of bat coronaviruses in China. Nature Communications. 2020;11(1):4235. </w:t>
          </w:r>
        </w:p>
        <w:p w14:paraId="02F75273" w14:textId="77777777" w:rsidR="00B17D67" w:rsidRDefault="00B17D67">
          <w:pPr>
            <w:autoSpaceDE w:val="0"/>
            <w:autoSpaceDN w:val="0"/>
            <w:ind w:hanging="640"/>
            <w:divId w:val="521821503"/>
          </w:pPr>
          <w:r>
            <w:lastRenderedPageBreak/>
            <w:t xml:space="preserve">25. </w:t>
          </w:r>
          <w:r>
            <w:tab/>
            <w:t xml:space="preserve">Wacharapluesadee S, Duengkae P, Rodpan A, Kaewpom T, Maneeorn P, Kanchanasaka B, et al. Diversity of coronavirus in bats from Eastern Thailand. Virology Journal. 2015;12(1):57. </w:t>
          </w:r>
        </w:p>
        <w:p w14:paraId="6522BF8C" w14:textId="77777777" w:rsidR="00B17D67" w:rsidRDefault="00B17D67">
          <w:pPr>
            <w:autoSpaceDE w:val="0"/>
            <w:autoSpaceDN w:val="0"/>
            <w:ind w:hanging="640"/>
            <w:divId w:val="1279021404"/>
          </w:pPr>
          <w:r>
            <w:t xml:space="preserve">26. </w:t>
          </w:r>
          <w:r>
            <w:tab/>
            <w:t xml:space="preserve">Ying T, Mang S, Christina C, Krista Q, Jing Z, Wanda M, et al. Surveillance of bat coronaviruses in Kenya identifies relatives of human coronaviruses NL63 and 229E and their recombination history. Journal of Virology. 2021 Aug 4;91(5):e01953-16. </w:t>
          </w:r>
        </w:p>
        <w:p w14:paraId="011B396E" w14:textId="77777777" w:rsidR="00B17D67" w:rsidRDefault="00B17D67">
          <w:pPr>
            <w:autoSpaceDE w:val="0"/>
            <w:autoSpaceDN w:val="0"/>
            <w:ind w:hanging="640"/>
            <w:divId w:val="1349286827"/>
          </w:pPr>
          <w:r>
            <w:t xml:space="preserve">27. </w:t>
          </w:r>
          <w:r>
            <w:tab/>
            <w:t xml:space="preserve">Montecino-Latorre D, Goldstein T, Gilardi K, Wolking D, Van Wormer E, Kazwala R, et al. Reproduction of East-African bats may guide risk mitigation for coronavirus spillover. One Health Outlook. 2020;2(1):2. </w:t>
          </w:r>
        </w:p>
        <w:p w14:paraId="0C76D3BB" w14:textId="77777777" w:rsidR="00B17D67" w:rsidRDefault="00B17D67">
          <w:pPr>
            <w:autoSpaceDE w:val="0"/>
            <w:autoSpaceDN w:val="0"/>
            <w:ind w:hanging="640"/>
            <w:divId w:val="1960531133"/>
          </w:pPr>
          <w:r>
            <w:t xml:space="preserve">28. </w:t>
          </w:r>
          <w:r>
            <w:tab/>
            <w:t xml:space="preserve">Tong S, Conrardy C, Ruone S, Kuzmin I V, Guo X, Tao Y, et al. Detection of novel SARS-like and other coronaviruses in bats from Kenya. Emerging infectious diseases. 2009 Mar;15(3):482–5. </w:t>
          </w:r>
        </w:p>
        <w:p w14:paraId="45A56B33" w14:textId="77777777" w:rsidR="00B17D67" w:rsidRDefault="00B17D67">
          <w:pPr>
            <w:autoSpaceDE w:val="0"/>
            <w:autoSpaceDN w:val="0"/>
            <w:ind w:hanging="640"/>
            <w:divId w:val="130952341"/>
          </w:pPr>
          <w:r>
            <w:t xml:space="preserve">29. </w:t>
          </w:r>
          <w:r>
            <w:tab/>
            <w:t xml:space="preserve">Joffrin L, Goodman SM, Wilkinson DA, Ramasindrazana B, Lagadec E, Gomard Y, et al. Bat coronavirus phylogeography in the Western Indian Ocean. Scientific Reports. 2020;10(1):6873. </w:t>
          </w:r>
        </w:p>
        <w:p w14:paraId="760E66B1" w14:textId="77777777" w:rsidR="00B17D67" w:rsidRDefault="00B17D67">
          <w:pPr>
            <w:autoSpaceDE w:val="0"/>
            <w:autoSpaceDN w:val="0"/>
            <w:ind w:hanging="640"/>
            <w:divId w:val="1539050198"/>
          </w:pPr>
          <w:r>
            <w:t xml:space="preserve">30. </w:t>
          </w:r>
          <w:r>
            <w:tab/>
            <w:t xml:space="preserve">Anthony SJ, Ojeda-Flores R, Rico-Chávez O, Navarrete-Macias I, Zambrana-Torrelio CM, Rostal MK, et al. Coronaviruses in bats from Mexico. Journal of General Virology. 2013;94(PART 5):1028–38. </w:t>
          </w:r>
        </w:p>
        <w:p w14:paraId="218690AF" w14:textId="77777777" w:rsidR="00B17D67" w:rsidRDefault="00B17D67">
          <w:pPr>
            <w:autoSpaceDE w:val="0"/>
            <w:autoSpaceDN w:val="0"/>
            <w:ind w:hanging="640"/>
            <w:divId w:val="1056077878"/>
          </w:pPr>
          <w:r>
            <w:t xml:space="preserve">31. </w:t>
          </w:r>
          <w:r>
            <w:tab/>
            <w:t xml:space="preserve">Su S, Wong G, Shi W, Liu J, Lai ACK, Zhou J, et al. Epidemiology, genetic recombination, and pathogenesis of coronaviruses. Trends in Microbiology. 2016;24(6):490–502. </w:t>
          </w:r>
        </w:p>
        <w:p w14:paraId="42695122" w14:textId="77777777" w:rsidR="00B17D67" w:rsidRDefault="00B17D67">
          <w:pPr>
            <w:autoSpaceDE w:val="0"/>
            <w:autoSpaceDN w:val="0"/>
            <w:ind w:hanging="640"/>
            <w:divId w:val="1645164022"/>
          </w:pPr>
          <w:r>
            <w:t xml:space="preserve">32. </w:t>
          </w:r>
          <w:r>
            <w:tab/>
            <w:t xml:space="preserve">Woolhouse MEJ, Haydon DT, Antia R. Emerging pathogens: the epidemiology and evolution of species jumps. Trends in Ecology and Evolution. 2005 May;20(5):238–44. </w:t>
          </w:r>
        </w:p>
        <w:p w14:paraId="5D5A4ABC" w14:textId="77777777" w:rsidR="00B17D67" w:rsidRDefault="00B17D67">
          <w:pPr>
            <w:autoSpaceDE w:val="0"/>
            <w:autoSpaceDN w:val="0"/>
            <w:ind w:hanging="640"/>
            <w:divId w:val="743259335"/>
          </w:pPr>
          <w:r>
            <w:t xml:space="preserve">33. </w:t>
          </w:r>
          <w:r>
            <w:tab/>
            <w:t xml:space="preserve">Zhou P, Yang X-L, Wang X-G, Hu B, Zhang L, Zhang W, et al. A pneumonia outbreak associated with a new coronavirus of probable bat origin. Nature. 2020; </w:t>
          </w:r>
        </w:p>
        <w:p w14:paraId="6BF1EFC7" w14:textId="77777777" w:rsidR="00B17D67" w:rsidRDefault="00B17D67">
          <w:pPr>
            <w:autoSpaceDE w:val="0"/>
            <w:autoSpaceDN w:val="0"/>
            <w:ind w:hanging="640"/>
            <w:divId w:val="724910204"/>
          </w:pPr>
          <w:r>
            <w:t xml:space="preserve">34. </w:t>
          </w:r>
          <w:r>
            <w:tab/>
            <w:t xml:space="preserve">Li W, Moore MJ, Vasilieva N, Sui J, Wong SK, Berne MA, et al. Angiotensin-converting enzyme 2 is a functional receptor for the SARS coronavirus. Nature. 2003;147(2):120–1. </w:t>
          </w:r>
        </w:p>
        <w:p w14:paraId="3B888B32" w14:textId="77777777" w:rsidR="00B17D67" w:rsidRDefault="00B17D67">
          <w:pPr>
            <w:autoSpaceDE w:val="0"/>
            <w:autoSpaceDN w:val="0"/>
            <w:ind w:hanging="640"/>
            <w:divId w:val="1984921393"/>
          </w:pPr>
          <w:r>
            <w:t xml:space="preserve">35. </w:t>
          </w:r>
          <w:r>
            <w:tab/>
            <w:t xml:space="preserve">Raj VS, Mou H, Smits SL, Dekkers DHW, Müller MA, Dijkman R, et al. Dipeptidyl peptidase 4 is a functional receptor for the emerging human coronavirus-EMC. Nature. 2013;495(7440):251–4. </w:t>
          </w:r>
        </w:p>
        <w:p w14:paraId="0050D835" w14:textId="77777777" w:rsidR="00B17D67" w:rsidRDefault="00B17D67">
          <w:pPr>
            <w:autoSpaceDE w:val="0"/>
            <w:autoSpaceDN w:val="0"/>
            <w:ind w:hanging="640"/>
            <w:divId w:val="380054959"/>
          </w:pPr>
          <w:r>
            <w:t xml:space="preserve">36. </w:t>
          </w:r>
          <w:r>
            <w:tab/>
            <w:t xml:space="preserve">Tao Y, Tong S. Complete genome sequence of a Severe Acute Respiratory Syndrome-related Coronavirus from Kenyan bats. Microbiology Resource Announcements. 2019;8(28):e00548-19. </w:t>
          </w:r>
        </w:p>
        <w:p w14:paraId="388310F7" w14:textId="77777777" w:rsidR="00B17D67" w:rsidRDefault="00B17D67">
          <w:pPr>
            <w:autoSpaceDE w:val="0"/>
            <w:autoSpaceDN w:val="0"/>
            <w:ind w:hanging="640"/>
            <w:divId w:val="543950838"/>
          </w:pPr>
          <w:r>
            <w:t xml:space="preserve">37. </w:t>
          </w:r>
          <w:r>
            <w:tab/>
            <w:t xml:space="preserve">Wells HL, Letko M, Lasso G, Ssebide B, Nziza J, Byarugaba DK, et al. The evolutionary history of ACE2 usage within the coronavirus subgenus sarbecovirus. Virus Evolution. 2021 Jan 20;7(1). </w:t>
          </w:r>
        </w:p>
        <w:p w14:paraId="172EB7EA" w14:textId="77777777" w:rsidR="00B17D67" w:rsidRDefault="00B17D67">
          <w:pPr>
            <w:autoSpaceDE w:val="0"/>
            <w:autoSpaceDN w:val="0"/>
            <w:ind w:hanging="640"/>
            <w:divId w:val="2054767590"/>
          </w:pPr>
          <w:r>
            <w:t xml:space="preserve">38. </w:t>
          </w:r>
          <w:r>
            <w:tab/>
            <w:t xml:space="preserve">Lau SKP, Feng Y, Chen H, Luk HKH, Yang W-H, Li KSM, et al. Severe Acute Respiratory Syndrome (SARS) coronavirus ORF8 protein is acquired from SARS-related coronavirus from greater horseshoe bats through recombination. Journal of Virology. 2015;89(20):10532–47. </w:t>
          </w:r>
        </w:p>
        <w:p w14:paraId="7652483F" w14:textId="77777777" w:rsidR="00B17D67" w:rsidRDefault="00B17D67">
          <w:pPr>
            <w:autoSpaceDE w:val="0"/>
            <w:autoSpaceDN w:val="0"/>
            <w:ind w:hanging="640"/>
            <w:divId w:val="1860266825"/>
          </w:pPr>
          <w:r>
            <w:t xml:space="preserve">39. </w:t>
          </w:r>
          <w:r>
            <w:tab/>
            <w:t xml:space="preserve">Vijgen L, Keyaerts E, Moes E, Thoelen I, Wollants E, Lemey P, et al. Complete genomic sequence of human coronavirus OC43: Molecular clock analysis suggests a relatively recent zoonotic coronavirus transmission event. Journal of Virology. 2005;79(3):1595–604. </w:t>
          </w:r>
        </w:p>
        <w:p w14:paraId="4DAA9A96" w14:textId="77777777" w:rsidR="00B17D67" w:rsidRDefault="00B17D67">
          <w:pPr>
            <w:autoSpaceDE w:val="0"/>
            <w:autoSpaceDN w:val="0"/>
            <w:ind w:hanging="640"/>
            <w:divId w:val="1766800968"/>
          </w:pPr>
          <w:r>
            <w:lastRenderedPageBreak/>
            <w:t xml:space="preserve">40. </w:t>
          </w:r>
          <w:r>
            <w:tab/>
            <w:t xml:space="preserve">Corman VM, Eckerle I, Memish ZA, Liljander AM, Dijkman R, Jonsdottir H, et al. Link of a ubiquitous human coronavirus to dromedary camels. Proceedings of the National Academy of Sciences. 2016;201604472. </w:t>
          </w:r>
        </w:p>
        <w:p w14:paraId="24F95685" w14:textId="77777777" w:rsidR="00B17D67" w:rsidRDefault="00B17D67">
          <w:pPr>
            <w:autoSpaceDE w:val="0"/>
            <w:autoSpaceDN w:val="0"/>
            <w:ind w:hanging="640"/>
            <w:divId w:val="1689939591"/>
          </w:pPr>
          <w:r>
            <w:t xml:space="preserve">41. </w:t>
          </w:r>
          <w:r>
            <w:tab/>
            <w:t xml:space="preserve">Corman VM, Baldwin HJ, Tateno AF, Zerbinati RM, Annan A, Owusu M, et al. Evidence for an ancestral association of human coronavirus 229E with bats. Journal of Virology. 2015;89(23):11858–70. </w:t>
          </w:r>
        </w:p>
        <w:p w14:paraId="0C78E09F" w14:textId="77777777" w:rsidR="00B17D67" w:rsidRDefault="00B17D67">
          <w:pPr>
            <w:autoSpaceDE w:val="0"/>
            <w:autoSpaceDN w:val="0"/>
            <w:ind w:hanging="640"/>
            <w:divId w:val="1423720145"/>
          </w:pPr>
          <w:r>
            <w:t xml:space="preserve">42. </w:t>
          </w:r>
          <w:r>
            <w:tab/>
            <w:t xml:space="preserve">Graham RL, Baric RS. Recombination, reservoirs, and the modular spike: mechanisms of coronavirus cross-species transmission. Journal of virology. 2009/11/11. 2010 Apr;84(7):3134–46. </w:t>
          </w:r>
        </w:p>
        <w:p w14:paraId="144DDF00" w14:textId="77777777" w:rsidR="00B17D67" w:rsidRDefault="00B17D67">
          <w:pPr>
            <w:autoSpaceDE w:val="0"/>
            <w:autoSpaceDN w:val="0"/>
            <w:ind w:hanging="640"/>
            <w:divId w:val="1968663752"/>
          </w:pPr>
          <w:r>
            <w:t xml:space="preserve">43. </w:t>
          </w:r>
          <w:r>
            <w:tab/>
            <w:t xml:space="preserve">Ravelomanantsoa NAF, Guth S, Andrianiaina A, Andry S, Gentles A, Ranaivoson HC, et al. The zoonotic potential of bat-borne coronaviruses. Emerging Topics in Life Sciences. 2020 Dec 11;4(4). </w:t>
          </w:r>
        </w:p>
        <w:p w14:paraId="0A70AF10" w14:textId="77777777" w:rsidR="00B17D67" w:rsidRDefault="00B17D67">
          <w:pPr>
            <w:autoSpaceDE w:val="0"/>
            <w:autoSpaceDN w:val="0"/>
            <w:ind w:hanging="640"/>
            <w:divId w:val="1537160111"/>
          </w:pPr>
          <w:r>
            <w:t xml:space="preserve">44. </w:t>
          </w:r>
          <w:r>
            <w:tab/>
            <w:t xml:space="preserve">Ogando NS, Ferron F, Decroly E, Canard B, Posthuma CC, Snijder EJ. The curious case of the Nidovirus exoribonuclease: Its role in RNA synthesis and replication fidelity. Frontiers in Microbiology. 2019;10:1813. </w:t>
          </w:r>
        </w:p>
        <w:p w14:paraId="1FF8A4CC" w14:textId="77777777" w:rsidR="00B17D67" w:rsidRDefault="00B17D67">
          <w:pPr>
            <w:autoSpaceDE w:val="0"/>
            <w:autoSpaceDN w:val="0"/>
            <w:ind w:hanging="640"/>
            <w:divId w:val="1314335477"/>
          </w:pPr>
          <w:r>
            <w:t xml:space="preserve">45. </w:t>
          </w:r>
          <w:r>
            <w:tab/>
            <w:t xml:space="preserve">Nga PT, de Parquet MC, Lauber C, Parida M, Nabeshima T, Yu F, et al. Discovery of the first insect nidovirus, a missing evolutionary link in the emergence of the largest RNA virus genomes. PLoS Pathogens. 2011;7(9):e1002215. </w:t>
          </w:r>
        </w:p>
        <w:p w14:paraId="20D6F17D" w14:textId="77777777" w:rsidR="00B17D67" w:rsidRDefault="00B17D67">
          <w:pPr>
            <w:autoSpaceDE w:val="0"/>
            <w:autoSpaceDN w:val="0"/>
            <w:ind w:hanging="640"/>
            <w:divId w:val="2113744424"/>
          </w:pPr>
          <w:r>
            <w:t xml:space="preserve">46. </w:t>
          </w:r>
          <w:r>
            <w:tab/>
            <w:t xml:space="preserve">Gorbalenya AE, Enjuanes L, Ziebuhr J, Snijder EJ. Nidovirales: Evolving the largest RNA virus genome. Virus Research. 2006;117(1):17–37. </w:t>
          </w:r>
        </w:p>
        <w:p w14:paraId="70FB17E8" w14:textId="77777777" w:rsidR="00B17D67" w:rsidRDefault="00B17D67">
          <w:pPr>
            <w:autoSpaceDE w:val="0"/>
            <w:autoSpaceDN w:val="0"/>
            <w:ind w:hanging="640"/>
            <w:divId w:val="1011569471"/>
          </w:pPr>
          <w:r>
            <w:t xml:space="preserve">47. </w:t>
          </w:r>
          <w:r>
            <w:tab/>
            <w:t xml:space="preserve">Smith EC, Blanc H, Vignuzzi M, Denison MR. Coronaviruses lacking exoribonuclease activity are susceptible to lethal mutagenesis: Evidence for proofreading and potential therapeutics. PLoS Pathogens. 2013;9(8). </w:t>
          </w:r>
        </w:p>
        <w:p w14:paraId="6BD114C4" w14:textId="77777777" w:rsidR="00B17D67" w:rsidRDefault="00B17D67">
          <w:pPr>
            <w:autoSpaceDE w:val="0"/>
            <w:autoSpaceDN w:val="0"/>
            <w:ind w:hanging="640"/>
            <w:divId w:val="671421052"/>
          </w:pPr>
          <w:r>
            <w:t xml:space="preserve">48. </w:t>
          </w:r>
          <w:r>
            <w:tab/>
            <w:t xml:space="preserve">Lai MMC. RNA recombination in animal and plant viruses. Microbiological Reviews. 1992;56(1):61–79. </w:t>
          </w:r>
        </w:p>
        <w:p w14:paraId="4F169C36" w14:textId="77777777" w:rsidR="00B17D67" w:rsidRDefault="00B17D67">
          <w:pPr>
            <w:autoSpaceDE w:val="0"/>
            <w:autoSpaceDN w:val="0"/>
            <w:ind w:hanging="640"/>
            <w:divId w:val="734936875"/>
          </w:pPr>
          <w:r>
            <w:t xml:space="preserve">49. </w:t>
          </w:r>
          <w:r>
            <w:tab/>
            <w:t xml:space="preserve">Masters J, Wit M De, Asher RJ. Reconciling the origins of Africa, India and Madagascar with vertebrate dispersal scenarios. Folia Primatologica. 2006;3200:399–418. </w:t>
          </w:r>
        </w:p>
        <w:p w14:paraId="3173AAF2" w14:textId="77777777" w:rsidR="00B17D67" w:rsidRDefault="00B17D67">
          <w:pPr>
            <w:autoSpaceDE w:val="0"/>
            <w:autoSpaceDN w:val="0"/>
            <w:ind w:hanging="640"/>
            <w:divId w:val="1910455959"/>
          </w:pPr>
          <w:r>
            <w:t xml:space="preserve">50. </w:t>
          </w:r>
          <w:r>
            <w:tab/>
            <w:t xml:space="preserve">Species IUCN Red List Threat. IUCN 2018. Version 2018-2. </w:t>
          </w:r>
        </w:p>
        <w:p w14:paraId="3D71CBE6" w14:textId="77777777" w:rsidR="00B17D67" w:rsidRDefault="00B17D67">
          <w:pPr>
            <w:autoSpaceDE w:val="0"/>
            <w:autoSpaceDN w:val="0"/>
            <w:ind w:hanging="640"/>
            <w:divId w:val="1375425833"/>
          </w:pPr>
          <w:r>
            <w:t xml:space="preserve">51. </w:t>
          </w:r>
          <w:r>
            <w:tab/>
            <w:t xml:space="preserve">Almeida FC, Giannini NP, Simmons NB, Helgen KM. Each flying fox on its own branch: a phylogenetic tree for Pteropus and related genera (Chiroptera: Pteropodidae). Molecular Phylogenetics and Evolution. 2014 Mar;(March). </w:t>
          </w:r>
        </w:p>
        <w:p w14:paraId="51A8030E" w14:textId="77777777" w:rsidR="00B17D67" w:rsidRDefault="00B17D67">
          <w:pPr>
            <w:autoSpaceDE w:val="0"/>
            <w:autoSpaceDN w:val="0"/>
            <w:ind w:hanging="640"/>
            <w:divId w:val="543642064"/>
          </w:pPr>
          <w:r>
            <w:t xml:space="preserve">52. </w:t>
          </w:r>
          <w:r>
            <w:tab/>
            <w:t xml:space="preserve">Shi JJ, Chan LM, Peel AJ, Lai R, Yoder AD, Goodman SM. A deep divergence time between sister species of </w:t>
          </w:r>
          <w:r>
            <w:rPr>
              <w:i/>
              <w:iCs/>
            </w:rPr>
            <w:t>Eidolon</w:t>
          </w:r>
          <w:r>
            <w:t xml:space="preserve"> (Pteropodidae) with evidence for widespread panmixia. Acta Chiropterologica. 2014 Dec;16(2):279–92. </w:t>
          </w:r>
        </w:p>
        <w:p w14:paraId="358A1B62" w14:textId="77777777" w:rsidR="00B17D67" w:rsidRDefault="00B17D67">
          <w:pPr>
            <w:autoSpaceDE w:val="0"/>
            <w:autoSpaceDN w:val="0"/>
            <w:ind w:hanging="640"/>
            <w:divId w:val="1191603804"/>
          </w:pPr>
          <w:r>
            <w:t xml:space="preserve">53. </w:t>
          </w:r>
          <w:r>
            <w:tab/>
            <w:t xml:space="preserve">Goodman SM, Chan L, Nowak M, Yoder AD. Phylogeny and biogeography of western Indian Ocean </w:t>
          </w:r>
          <w:r>
            <w:rPr>
              <w:i/>
              <w:iCs/>
            </w:rPr>
            <w:t>Rousettus</w:t>
          </w:r>
          <w:r>
            <w:t xml:space="preserve"> (Chiroptera : Pteropodidae). Journal of Mammalogy. 2010;91(3):593–606. </w:t>
          </w:r>
        </w:p>
        <w:p w14:paraId="0E495CA4" w14:textId="77777777" w:rsidR="00B17D67" w:rsidRDefault="00B17D67">
          <w:pPr>
            <w:autoSpaceDE w:val="0"/>
            <w:autoSpaceDN w:val="0"/>
            <w:ind w:hanging="640"/>
            <w:divId w:val="1586457037"/>
          </w:pPr>
          <w:r>
            <w:t xml:space="preserve">54. </w:t>
          </w:r>
          <w:r>
            <w:tab/>
            <w:t xml:space="preserve">Brook CE, Ranaivoson HC, Broder CC, Cunningham AA, Héraud J-M, Peel AJ, et al. Disentangling serology to elucidate henipa- and filovirus transmission in Madagascar fruit bats. Journal of Animal Ecology. 2019 Jul 1;88(7):1001–16. </w:t>
          </w:r>
        </w:p>
        <w:p w14:paraId="2F73B17B" w14:textId="77777777" w:rsidR="00B17D67" w:rsidRDefault="00B17D67">
          <w:pPr>
            <w:autoSpaceDE w:val="0"/>
            <w:autoSpaceDN w:val="0"/>
            <w:ind w:hanging="640"/>
            <w:divId w:val="1910381781"/>
          </w:pPr>
          <w:r>
            <w:t xml:space="preserve">55. </w:t>
          </w:r>
          <w:r>
            <w:tab/>
            <w:t xml:space="preserve">Razanajatovo NH, Nomenjanahary LA, Wilkinson DA, Razafimanahaka JH, Goodman SM, Jenkins RK, et al. Detection of new genetic variants of Betacoronaviruses in endemic frugivorous bats of Madagascar. Virology Journal. 2015;12(1):42. </w:t>
          </w:r>
        </w:p>
        <w:p w14:paraId="046C947A" w14:textId="77777777" w:rsidR="00B17D67" w:rsidRDefault="00B17D67">
          <w:pPr>
            <w:autoSpaceDE w:val="0"/>
            <w:autoSpaceDN w:val="0"/>
            <w:ind w:hanging="640"/>
            <w:divId w:val="793519710"/>
          </w:pPr>
          <w:r>
            <w:t xml:space="preserve">56. </w:t>
          </w:r>
          <w:r>
            <w:tab/>
            <w:t xml:space="preserve">Reynes J-M, Andriamandimby SF, Razafitrimo GM, Razainirina J, Jeanmaire EM, Bourhy H, et al. Laboratory surveillance of rabies in humans, domestic animals, and bats </w:t>
          </w:r>
          <w:r>
            <w:lastRenderedPageBreak/>
            <w:t xml:space="preserve">in Madagascar from 2005 to 2010. Advances in preventive medicine. 2011 Jan;2011:727821. </w:t>
          </w:r>
        </w:p>
        <w:p w14:paraId="5488C929" w14:textId="77777777" w:rsidR="00B17D67" w:rsidRDefault="00B17D67">
          <w:pPr>
            <w:autoSpaceDE w:val="0"/>
            <w:autoSpaceDN w:val="0"/>
            <w:ind w:hanging="640"/>
            <w:divId w:val="2088577473"/>
          </w:pPr>
          <w:r>
            <w:t xml:space="preserve">57. </w:t>
          </w:r>
          <w:r>
            <w:tab/>
            <w:t xml:space="preserve">Yinda CK, Ghogomu SM, Conceição-Neto N, Beller L, Deboutte W, Vanhulle E, et al. Cameroonian fruit bats harbor divergent viruses, including rotavirus H, bastroviruses, and picobirnaviruses using an alternative genetic code. Virus Evolution. 2018;4(1):1–15. </w:t>
          </w:r>
        </w:p>
        <w:p w14:paraId="1E9A169E" w14:textId="77777777" w:rsidR="00B17D67" w:rsidRDefault="00B17D67">
          <w:pPr>
            <w:autoSpaceDE w:val="0"/>
            <w:autoSpaceDN w:val="0"/>
            <w:ind w:hanging="640"/>
            <w:divId w:val="1812163304"/>
          </w:pPr>
          <w:r>
            <w:t xml:space="preserve">58. </w:t>
          </w:r>
          <w:r>
            <w:tab/>
            <w:t xml:space="preserve">Lim XF, Lee CB, Pascoe SM, How CB, Chan S, Tan JH, et al. Detection and characterization of a novel bat-borne coronavirus in Singapore using multiple molecular approaches. Journal of General Virology. 2019;100(10):1363–74. </w:t>
          </w:r>
        </w:p>
        <w:p w14:paraId="18627462" w14:textId="77777777" w:rsidR="00B17D67" w:rsidRDefault="00B17D67">
          <w:pPr>
            <w:autoSpaceDE w:val="0"/>
            <w:autoSpaceDN w:val="0"/>
            <w:ind w:hanging="640"/>
            <w:divId w:val="1602373178"/>
          </w:pPr>
          <w:r>
            <w:t xml:space="preserve">59. </w:t>
          </w:r>
          <w:r>
            <w:tab/>
            <w:t xml:space="preserve">Han Y, Du J, Su H, Zhang J, Zhu G, Zhang S, et al. Identification of diverse bat Alphacoronaviruses and Betacoronaviruses in china provides new insights into the evolution and origin of Coronavirus-related diseases. Frontiers in Microbiology. 2019;10(AUG). </w:t>
          </w:r>
        </w:p>
        <w:p w14:paraId="141783EF" w14:textId="77777777" w:rsidR="00B17D67" w:rsidRDefault="00B17D67">
          <w:pPr>
            <w:autoSpaceDE w:val="0"/>
            <w:autoSpaceDN w:val="0"/>
            <w:ind w:hanging="640"/>
            <w:divId w:val="737437284"/>
          </w:pPr>
          <w:r>
            <w:t xml:space="preserve">60. </w:t>
          </w:r>
          <w:r>
            <w:tab/>
            <w:t xml:space="preserve">Huang C, Liu WJ, Xu W, Jin T, Zhao Y, Song J, et al. A bat-derived putative cross-family recombinant coronavirus with a reovirus gene. PLoS Pathogens. 2016;12(9):1–25. </w:t>
          </w:r>
        </w:p>
        <w:p w14:paraId="652D215E" w14:textId="77777777" w:rsidR="00B17D67" w:rsidRDefault="00B17D67">
          <w:pPr>
            <w:autoSpaceDE w:val="0"/>
            <w:autoSpaceDN w:val="0"/>
            <w:ind w:hanging="640"/>
            <w:divId w:val="1062556759"/>
          </w:pPr>
          <w:r>
            <w:t xml:space="preserve">61. </w:t>
          </w:r>
          <w:r>
            <w:tab/>
            <w:t xml:space="preserve">Obameso JO, Li H, Jia H, Han M, Zhu S, Huang C, et al. The persistent prevalence and evolution of cross-family recombinant coronavirus GCCDC1 among a bat population : a two-year follow-up. 2017;60(12):1357–63. </w:t>
          </w:r>
        </w:p>
        <w:p w14:paraId="0F66002C" w14:textId="77777777" w:rsidR="00B17D67" w:rsidRDefault="00B17D67">
          <w:pPr>
            <w:autoSpaceDE w:val="0"/>
            <w:autoSpaceDN w:val="0"/>
            <w:ind w:hanging="640"/>
            <w:divId w:val="573852567"/>
          </w:pPr>
          <w:r>
            <w:t xml:space="preserve">62. </w:t>
          </w:r>
          <w:r>
            <w:tab/>
            <w:t xml:space="preserve">Goodman SM. Les chauves-souris de Madagascar [in French]. Antananarivo, Madagascar: Association Vahatra; 2011. </w:t>
          </w:r>
        </w:p>
        <w:p w14:paraId="57215679" w14:textId="77777777" w:rsidR="00B17D67" w:rsidRDefault="00B17D67">
          <w:pPr>
            <w:autoSpaceDE w:val="0"/>
            <w:autoSpaceDN w:val="0"/>
            <w:ind w:hanging="640"/>
            <w:divId w:val="2099325344"/>
          </w:pPr>
          <w:r>
            <w:t xml:space="preserve">63. </w:t>
          </w:r>
          <w:r>
            <w:tab/>
            <w:t xml:space="preserve">Jenkins RKB, Racey PA. Bats as bushmeat in Madagascar. Madagascar Conservation and Development. 2008;3(1):22–30. </w:t>
          </w:r>
        </w:p>
        <w:p w14:paraId="34FF4C87" w14:textId="77777777" w:rsidR="00B17D67" w:rsidRDefault="00B17D67">
          <w:pPr>
            <w:autoSpaceDE w:val="0"/>
            <w:autoSpaceDN w:val="0"/>
            <w:ind w:hanging="640"/>
            <w:divId w:val="1776633109"/>
          </w:pPr>
          <w:r>
            <w:t xml:space="preserve">64. </w:t>
          </w:r>
          <w:r>
            <w:tab/>
            <w:t xml:space="preserve">Golden CD, Bonds MH, Brashares JS, Rodolph Rasolofoniaina BJ, Kremen C. Economic valuation of subsistence harvest of wildlife in Madagascar. Conservation Biology. 2014 Jan 9;1–10. </w:t>
          </w:r>
        </w:p>
        <w:p w14:paraId="4127B873" w14:textId="77777777" w:rsidR="00B17D67" w:rsidRDefault="00B17D67">
          <w:pPr>
            <w:autoSpaceDE w:val="0"/>
            <w:autoSpaceDN w:val="0"/>
            <w:ind w:hanging="640"/>
            <w:divId w:val="1517693024"/>
          </w:pPr>
          <w:r>
            <w:t xml:space="preserve">65. </w:t>
          </w:r>
          <w:r>
            <w:tab/>
            <w:t xml:space="preserve">Randrianandrianina F, Andriafidison D, Amyot F, Ramilijaona O, Ratrimomanarivo F, Racey PA, et al. Habitat use and conservation of bats in rainforest and adjacent human-modified habitats in eastern Madagascar. Acta Chiropterologica. 2006;8(2):429–37. </w:t>
          </w:r>
        </w:p>
        <w:p w14:paraId="2BDBF2B7" w14:textId="77777777" w:rsidR="00B17D67" w:rsidRDefault="00B17D67">
          <w:pPr>
            <w:autoSpaceDE w:val="0"/>
            <w:autoSpaceDN w:val="0"/>
            <w:ind w:hanging="640"/>
            <w:divId w:val="1812599821"/>
          </w:pPr>
          <w:r>
            <w:t xml:space="preserve">66. </w:t>
          </w:r>
          <w:r>
            <w:tab/>
            <w:t xml:space="preserve">Cardiff SG, Ratrimomanarivo FH, Goodman SM. The Effect of Tourist Visits on the Behavior of </w:t>
          </w:r>
          <w:r>
            <w:rPr>
              <w:i/>
              <w:iCs/>
            </w:rPr>
            <w:t>Rousettus madagascariensis</w:t>
          </w:r>
          <w:r>
            <w:t xml:space="preserve"> (Chiroptera: Pteropodidae) in the Caves of Ankarana, Northern Madagascar. Acta Chiropterologica. 2012 Dec;14(2):479–90. </w:t>
          </w:r>
        </w:p>
        <w:p w14:paraId="2FFB0F47" w14:textId="77777777" w:rsidR="00B17D67" w:rsidRDefault="00B17D67">
          <w:pPr>
            <w:autoSpaceDE w:val="0"/>
            <w:autoSpaceDN w:val="0"/>
            <w:ind w:hanging="640"/>
            <w:divId w:val="1064838845"/>
          </w:pPr>
          <w:r>
            <w:t xml:space="preserve">67. </w:t>
          </w:r>
          <w:r>
            <w:tab/>
            <w:t xml:space="preserve">Razanajatovo NH, Richard V, Hoffmann J, Reynes J, Razafitrimo M, Randremanana RV, et al. Viral etiology of Influenza-like illnesses in Antananarivo, Madagascar, July 2008 to June 2009. 2011;6(3). </w:t>
          </w:r>
        </w:p>
        <w:p w14:paraId="4D85E47E" w14:textId="77777777" w:rsidR="00B17D67" w:rsidRDefault="00B17D67">
          <w:pPr>
            <w:autoSpaceDE w:val="0"/>
            <w:autoSpaceDN w:val="0"/>
            <w:ind w:hanging="640"/>
            <w:divId w:val="743144512"/>
          </w:pPr>
          <w:r>
            <w:t xml:space="preserve">68. </w:t>
          </w:r>
          <w:r>
            <w:tab/>
            <w:t xml:space="preserve">Razanajatovo NH, Guillebaud J, Harimanana A, Rajatonirina S, Ratsima EH, Andrianirina ZZ, et al. Epidemiology of severe acute respiratory infections from hospital-based surveillance in Madagascar, November 2010 to July 2013. PLoS ONE. 2018;(July 2013):1–17. </w:t>
          </w:r>
        </w:p>
        <w:p w14:paraId="249B9D7A" w14:textId="77777777" w:rsidR="00B17D67" w:rsidRDefault="00B17D67">
          <w:pPr>
            <w:autoSpaceDE w:val="0"/>
            <w:autoSpaceDN w:val="0"/>
            <w:ind w:hanging="640"/>
            <w:divId w:val="1089472390"/>
          </w:pPr>
          <w:r>
            <w:t xml:space="preserve">69. </w:t>
          </w:r>
          <w:r>
            <w:tab/>
            <w:t xml:space="preserve">Randremanana R, Andriamandimby S, Rakotondramanga JM, Razanajatovo N, Mangahasimbola R, Randriambolamanantsoa T, et al. The COVID-19 Epidemic in Madagascar: clinical description and laboratory results of the first wave, March-September 2020. Influenza and Other Respiratory Viruses. 2021;00:1–12. </w:t>
          </w:r>
        </w:p>
        <w:p w14:paraId="00F513C9" w14:textId="77777777" w:rsidR="00B17D67" w:rsidRDefault="00B17D67">
          <w:pPr>
            <w:autoSpaceDE w:val="0"/>
            <w:autoSpaceDN w:val="0"/>
            <w:ind w:hanging="640"/>
            <w:divId w:val="772285899"/>
          </w:pPr>
          <w:r>
            <w:t xml:space="preserve">70. </w:t>
          </w:r>
          <w:r>
            <w:tab/>
            <w:t xml:space="preserve">Olival KJ, Cryan PM, Amman BR, Baric RS, Blehert DS, Brook CE, et al. Possibility for reverse zoonotic transmission of SARS-CoV-2 to free-ranging wildlife: A case study of bats. PLOS Pathogens. 2020 Sep 3;16(9):e1008758-. </w:t>
          </w:r>
        </w:p>
        <w:p w14:paraId="5504BDEA" w14:textId="77777777" w:rsidR="00B17D67" w:rsidRDefault="00B17D67">
          <w:pPr>
            <w:autoSpaceDE w:val="0"/>
            <w:autoSpaceDN w:val="0"/>
            <w:ind w:hanging="640"/>
            <w:divId w:val="1962413154"/>
          </w:pPr>
          <w:r>
            <w:lastRenderedPageBreak/>
            <w:t xml:space="preserve">71. </w:t>
          </w:r>
          <w:r>
            <w:tab/>
            <w:t xml:space="preserve">Ranaivoson HC, Héraud J-M, Goethert HK, Telford SR, Rabetafika L, Brook CE. Babesial infection in the Madagascan flying fox, Pteropus rufus É. Geoffroy, 1803. Parasites &amp; Vectors. 2019;12(1):51. </w:t>
          </w:r>
        </w:p>
        <w:p w14:paraId="31F6A72E" w14:textId="77777777" w:rsidR="00B17D67" w:rsidRDefault="00B17D67">
          <w:pPr>
            <w:autoSpaceDE w:val="0"/>
            <w:autoSpaceDN w:val="0"/>
            <w:ind w:hanging="640"/>
            <w:divId w:val="663318318"/>
          </w:pPr>
          <w:r>
            <w:t xml:space="preserve">72. </w:t>
          </w:r>
          <w:r>
            <w:tab/>
            <w:t xml:space="preserve">Brook CE, Bai Y, Dobson AP, Osikowicz LM, Ranaivoson HC, Zhu Q, et al. Bartonella spp. in Fruit Bats and Blood-Feeding Ectoparasites in Madagascar. PLOS Neglected Tropical Diseases. 2015 Feb 23;9(2):e0003532-. </w:t>
          </w:r>
        </w:p>
        <w:p w14:paraId="5E78679A" w14:textId="77777777" w:rsidR="00B17D67" w:rsidRDefault="00B17D67">
          <w:pPr>
            <w:autoSpaceDE w:val="0"/>
            <w:autoSpaceDN w:val="0"/>
            <w:ind w:hanging="640"/>
            <w:divId w:val="1412313292"/>
          </w:pPr>
          <w:r>
            <w:t xml:space="preserve">73. </w:t>
          </w:r>
          <w:r>
            <w:tab/>
            <w:t xml:space="preserve">Kalantar KL, Carvalho T, De Bourcy CFA, Dimitrov B, Dingle G, Egger R, et al. IDseq-An open source cloud-based pipeline and analysis service for metagenomic pathogen detection and monitoring. GigaScience. 2021;9(10):1–14. </w:t>
          </w:r>
        </w:p>
        <w:p w14:paraId="4C2B5B42" w14:textId="77777777" w:rsidR="00B17D67" w:rsidRDefault="00B17D67">
          <w:pPr>
            <w:autoSpaceDE w:val="0"/>
            <w:autoSpaceDN w:val="0"/>
            <w:ind w:hanging="640"/>
            <w:divId w:val="360975344"/>
          </w:pPr>
          <w:r>
            <w:t xml:space="preserve">74. </w:t>
          </w:r>
          <w:r>
            <w:tab/>
            <w:t xml:space="preserve">Altschul SF, Gish W, Miller W, Myers EW, Lipman DJ. Basic local alignment search tool. Journal of Molecular Biology. 1990;215(3):403–10. </w:t>
          </w:r>
        </w:p>
        <w:p w14:paraId="3658C46D" w14:textId="77777777" w:rsidR="00B17D67" w:rsidRDefault="00B17D67">
          <w:pPr>
            <w:autoSpaceDE w:val="0"/>
            <w:autoSpaceDN w:val="0"/>
            <w:ind w:hanging="640"/>
            <w:divId w:val="227301823"/>
          </w:pPr>
          <w:r>
            <w:t xml:space="preserve">75. </w:t>
          </w:r>
          <w:r>
            <w:tab/>
            <w:t xml:space="preserve">Söding J, Biegert A, Lupas AN. The HHpred interactive server for protein homology detection and structure prediction. Nucleic Acids Research. 2005;33(SUPPL. 2):244–8. </w:t>
          </w:r>
        </w:p>
        <w:p w14:paraId="06744E16" w14:textId="77777777" w:rsidR="00B17D67" w:rsidRDefault="00B17D67">
          <w:pPr>
            <w:autoSpaceDE w:val="0"/>
            <w:autoSpaceDN w:val="0"/>
            <w:ind w:hanging="640"/>
            <w:divId w:val="140510067"/>
          </w:pPr>
          <w:r>
            <w:t xml:space="preserve">76. </w:t>
          </w:r>
          <w:r>
            <w:tab/>
            <w:t xml:space="preserve">Kuraku S, Zmasek CM, Nishimura O, Katoh K. aLeaves facilitates on-demand exploration of metazoan gene family trees on MAFFT sequence alignment server with enhanced interactivity. Nucleic acids research. 2013;41(Web Server issue):22–8. </w:t>
          </w:r>
        </w:p>
        <w:p w14:paraId="36E45638" w14:textId="77777777" w:rsidR="00B17D67" w:rsidRDefault="00B17D67">
          <w:pPr>
            <w:autoSpaceDE w:val="0"/>
            <w:autoSpaceDN w:val="0"/>
            <w:ind w:hanging="640"/>
            <w:divId w:val="1365790829"/>
          </w:pPr>
          <w:r>
            <w:t xml:space="preserve">77. </w:t>
          </w:r>
          <w:r>
            <w:tab/>
            <w:t xml:space="preserve">Katoh K, Rozewicki J, Yamada KD. MAFFT online service: Multiple sequence alignment, interactive sequence choice and visualization. Briefings in Bioinformatics. 2018;20(4):1160–6. </w:t>
          </w:r>
        </w:p>
        <w:p w14:paraId="70CC6CF8" w14:textId="77777777" w:rsidR="00B17D67" w:rsidRDefault="00B17D67">
          <w:pPr>
            <w:autoSpaceDE w:val="0"/>
            <w:autoSpaceDN w:val="0"/>
            <w:ind w:hanging="640"/>
            <w:divId w:val="2031906003"/>
          </w:pPr>
          <w:r>
            <w:t xml:space="preserve">78. </w:t>
          </w:r>
          <w:r>
            <w:tab/>
            <w:t xml:space="preserve">Darriba Di, Posada D, Kozlov AM, Stamatakis A, Morel B, Flouri T. ModelTest-NG: A new and scalable tool for the selection of DNA and protein evolutionary models. Molecular Biology and Evolution. 2020;37(1):291–4. </w:t>
          </w:r>
        </w:p>
        <w:p w14:paraId="6D7D62FF" w14:textId="77777777" w:rsidR="00B17D67" w:rsidRDefault="00B17D67">
          <w:pPr>
            <w:autoSpaceDE w:val="0"/>
            <w:autoSpaceDN w:val="0"/>
            <w:ind w:hanging="640"/>
            <w:divId w:val="304819903"/>
          </w:pPr>
          <w:r>
            <w:t xml:space="preserve">79. </w:t>
          </w:r>
          <w:r>
            <w:tab/>
            <w:t xml:space="preserve">Kozlov AM, Darriba D, Flouri T, Morel B, Stamatakis A. RAxML-NG: A fast, scalable and user-friendly tool for maximum likelihood phylogenetic inference. Bioinformatics. 2019;35(21):4453–5. </w:t>
          </w:r>
        </w:p>
        <w:p w14:paraId="7E4BC90B" w14:textId="77777777" w:rsidR="00B17D67" w:rsidRDefault="00B17D67">
          <w:pPr>
            <w:autoSpaceDE w:val="0"/>
            <w:autoSpaceDN w:val="0"/>
            <w:ind w:hanging="640"/>
            <w:divId w:val="1694719618"/>
          </w:pPr>
          <w:r>
            <w:t xml:space="preserve">80. </w:t>
          </w:r>
          <w:r>
            <w:tab/>
            <w:t xml:space="preserve">Felsenstein J. Confidence limits on phylogenies: An approach using the bootstrap. Evolution. 1985;39(4):783–91. </w:t>
          </w:r>
        </w:p>
        <w:p w14:paraId="3C6CA74D" w14:textId="77777777" w:rsidR="00B17D67" w:rsidRDefault="00B17D67">
          <w:pPr>
            <w:autoSpaceDE w:val="0"/>
            <w:autoSpaceDN w:val="0"/>
            <w:ind w:hanging="640"/>
            <w:divId w:val="1244799323"/>
          </w:pPr>
          <w:r>
            <w:t xml:space="preserve">81. </w:t>
          </w:r>
          <w:r>
            <w:tab/>
            <w:t xml:space="preserve">Pattengale ND, Alipour M, Bininda-Emonds ORP, Moret BME, Stamatakis A. How many bootstrap replicates are necessary? Journal of Computational Biology. 2010;17(3):337–54. </w:t>
          </w:r>
        </w:p>
        <w:p w14:paraId="2F5B1C00" w14:textId="77777777" w:rsidR="00B17D67" w:rsidRDefault="00B17D67">
          <w:pPr>
            <w:autoSpaceDE w:val="0"/>
            <w:autoSpaceDN w:val="0"/>
            <w:ind w:hanging="640"/>
            <w:divId w:val="702444909"/>
          </w:pPr>
          <w:r>
            <w:t xml:space="preserve">82. </w:t>
          </w:r>
          <w:r>
            <w:tab/>
            <w:t xml:space="preserve">Yu G, Smith DK, Zhu H, Guan Y, Lam TTY. Ggtree: an R Package for visualization and annotation of phylogenetic trees with their covariates and other associated data. Methods in Ecology and Evolution. 2017;8(1):28–36. </w:t>
          </w:r>
        </w:p>
        <w:p w14:paraId="554DFC79" w14:textId="77777777" w:rsidR="00B17D67" w:rsidRDefault="00B17D67">
          <w:pPr>
            <w:autoSpaceDE w:val="0"/>
            <w:autoSpaceDN w:val="0"/>
            <w:ind w:hanging="640"/>
            <w:divId w:val="1963881522"/>
          </w:pPr>
          <w:r>
            <w:t xml:space="preserve">83. </w:t>
          </w:r>
          <w:r>
            <w:tab/>
            <w:t xml:space="preserve">Han Y, Du J, Su H, Zhang J, Zhu G, Zhang S, et al. Identification of diverse bat Alphacoronaviruses and Betacoronaviruses in China provides new insights into the evolution and origin of coronavirus-related diseases. Frontiers in Microbiology. 2019;10:1900. </w:t>
          </w:r>
        </w:p>
        <w:p w14:paraId="2BDB8AF2" w14:textId="77777777" w:rsidR="00B17D67" w:rsidRDefault="00B17D67">
          <w:pPr>
            <w:autoSpaceDE w:val="0"/>
            <w:autoSpaceDN w:val="0"/>
            <w:ind w:hanging="640"/>
            <w:divId w:val="1402094661"/>
          </w:pPr>
          <w:r>
            <w:t xml:space="preserve">84. </w:t>
          </w:r>
          <w:r>
            <w:tab/>
            <w:t xml:space="preserve">Huang C, Liu WJ, Xu W, Jin T, Zhao Y, Song J, et al. A bat-derived putative cross-family recombinant coronavirus with a reovirus gene. PLOS Pathogens. 2016 Sep 27;12(9):e1005883-. </w:t>
          </w:r>
        </w:p>
        <w:p w14:paraId="206E295A" w14:textId="77777777" w:rsidR="00B17D67" w:rsidRDefault="00B17D67">
          <w:pPr>
            <w:autoSpaceDE w:val="0"/>
            <w:autoSpaceDN w:val="0"/>
            <w:ind w:hanging="640"/>
            <w:divId w:val="478109727"/>
          </w:pPr>
          <w:r>
            <w:t xml:space="preserve">85. </w:t>
          </w:r>
          <w:r>
            <w:tab/>
            <w:t xml:space="preserve">Xu J, Hu J, Wang J, Han Y, Hu Y, Wen J, et al. Genome organization of the SARS-CoV. Genomics, Proteomics &amp; Bioinformatics. 2003;1(3):226–35. </w:t>
          </w:r>
        </w:p>
        <w:p w14:paraId="3D352774" w14:textId="77777777" w:rsidR="00B17D67" w:rsidRDefault="00B17D67">
          <w:pPr>
            <w:autoSpaceDE w:val="0"/>
            <w:autoSpaceDN w:val="0"/>
            <w:ind w:hanging="640"/>
            <w:divId w:val="929778280"/>
          </w:pPr>
          <w:r>
            <w:t xml:space="preserve">86. </w:t>
          </w:r>
          <w:r>
            <w:tab/>
            <w:t xml:space="preserve">Kim D, Lee JY, Yang JS, Kim JW, Kim VN, Chang H. The architecture of SARS-CoV-2 transcriptome. Cell. 2020;181(4):914-921.e10. </w:t>
          </w:r>
        </w:p>
        <w:p w14:paraId="3B376B1A" w14:textId="77777777" w:rsidR="00B17D67" w:rsidRDefault="00B17D67">
          <w:pPr>
            <w:autoSpaceDE w:val="0"/>
            <w:autoSpaceDN w:val="0"/>
            <w:ind w:hanging="640"/>
            <w:divId w:val="167408365"/>
          </w:pPr>
          <w:r>
            <w:t xml:space="preserve">87. </w:t>
          </w:r>
          <w:r>
            <w:tab/>
            <w:t xml:space="preserve">Li F. Receptor recognition and cross-species infections of SARS coronavirus. Antiviral Research. 2013;100(1):246–54. </w:t>
          </w:r>
        </w:p>
        <w:p w14:paraId="581495BE" w14:textId="77777777" w:rsidR="00B17D67" w:rsidRDefault="00B17D67">
          <w:pPr>
            <w:autoSpaceDE w:val="0"/>
            <w:autoSpaceDN w:val="0"/>
            <w:ind w:hanging="640"/>
            <w:divId w:val="351104038"/>
          </w:pPr>
          <w:r>
            <w:lastRenderedPageBreak/>
            <w:t xml:space="preserve">88. </w:t>
          </w:r>
          <w:r>
            <w:tab/>
            <w:t>Joffrin L, Goodman SM, Wilkinson DA, Ramasindrazana B, Lagadec E, Gomard Y, et al. Bat coronavirus phylogeography in the Western Indian Ocean. Scientific Reports [Internet]. 2020;10(1):6873. Available from: https://doi.org/10.1038/s41598-020-63799-7</w:t>
          </w:r>
        </w:p>
        <w:p w14:paraId="28C176F0" w14:textId="77777777" w:rsidR="00B17D67" w:rsidRDefault="00B17D67">
          <w:pPr>
            <w:autoSpaceDE w:val="0"/>
            <w:autoSpaceDN w:val="0"/>
            <w:ind w:hanging="640"/>
            <w:divId w:val="281809596"/>
          </w:pPr>
          <w:r>
            <w:t xml:space="preserve">89. </w:t>
          </w:r>
          <w:r>
            <w:tab/>
            <w:t>Razanajatovo NH, Nomenjanahary LA, Wilkinson DA, Razafimanahaka JH, Goodman SM, Jenkins RK, et al. Detection of new genetic variants of Betacoronaviruses in Endemic Frugivorous Bats of Madagascar. Virology Journal [Internet]. 2015;12(1):42. Available from: https://doi.org/10.1186/s12985-015-0271-y</w:t>
          </w:r>
        </w:p>
        <w:p w14:paraId="20FC91A8" w14:textId="77777777" w:rsidR="00B17D67" w:rsidRDefault="00B17D67">
          <w:pPr>
            <w:autoSpaceDE w:val="0"/>
            <w:autoSpaceDN w:val="0"/>
            <w:ind w:hanging="640"/>
            <w:divId w:val="926765521"/>
          </w:pPr>
          <w:r>
            <w:t xml:space="preserve">90. </w:t>
          </w:r>
          <w:r>
            <w:tab/>
            <w:t>Haddad D, John SE, Mohammad A, Hammad MM, Hebbar P, Channanath A, et al. SARS-CoV-2: Possible recombination and emergence of potentially more virulent strains. PLOS ONE [Internet]. 2021 May 25;16(5):e0251368-. Available from: https://doi.org/10.1371/journal.pone.0251368</w:t>
          </w:r>
        </w:p>
        <w:p w14:paraId="146CA3EA" w14:textId="77777777" w:rsidR="00B17D67" w:rsidRDefault="00B17D67">
          <w:pPr>
            <w:autoSpaceDE w:val="0"/>
            <w:autoSpaceDN w:val="0"/>
            <w:ind w:hanging="640"/>
            <w:divId w:val="1656568005"/>
          </w:pPr>
          <w:r>
            <w:t xml:space="preserve">91. </w:t>
          </w:r>
          <w:r>
            <w:tab/>
            <w:t>Wang H, Pipes L, Nielsen R. Synonymous mutations and the molecular evolution of SARS-CoV-2 origins. Virus Evolution [Internet]. 2021 Jan 20;7(1). Available from: https://doi.org/10.1093/ve/veaa098</w:t>
          </w:r>
        </w:p>
        <w:p w14:paraId="26D8FF3B" w14:textId="77777777" w:rsidR="00B17D67" w:rsidRDefault="00B17D67">
          <w:pPr>
            <w:autoSpaceDE w:val="0"/>
            <w:autoSpaceDN w:val="0"/>
            <w:ind w:hanging="640"/>
            <w:divId w:val="1941983317"/>
          </w:pPr>
          <w:r>
            <w:t xml:space="preserve">92. </w:t>
          </w:r>
          <w:r>
            <w:tab/>
            <w:t>Zhou H, Chen X, Hu T, Li J, Song H, Liu Y, et al. A novel bat coronavirus reveals natural insertions at the S1/S2 cleavage site of the spike protein and a possible recombinant origin of HCoV-19. bioRxiv [Internet]. 2020 Jan 1;2020.03.02.974139. Available from: http://biorxiv.org/content/early/2020/03/11/2020.03.02.974139.abstract</w:t>
          </w:r>
        </w:p>
        <w:p w14:paraId="6DC44F40" w14:textId="77777777" w:rsidR="00B17D67" w:rsidRDefault="00B17D67">
          <w:pPr>
            <w:autoSpaceDE w:val="0"/>
            <w:autoSpaceDN w:val="0"/>
            <w:ind w:hanging="640"/>
            <w:divId w:val="1746491626"/>
          </w:pPr>
          <w:r>
            <w:t xml:space="preserve">93. </w:t>
          </w:r>
          <w:r>
            <w:tab/>
            <w:t>Li X, Giorgi EE, Marichannegowda MH, Foley B, Xiao C, Kong X-P, et al. Emergence of SARS-CoV-2 through recombination and strong purifying selection. Science Advances [Internet]. 2020 Jul 1;6(27):eabb9153. Available from: http://advances.sciencemag.org/content/6/27/eabb9153.abstract</w:t>
          </w:r>
        </w:p>
        <w:p w14:paraId="1F213BC5" w14:textId="77777777" w:rsidR="00B17D67" w:rsidRDefault="00B17D67">
          <w:pPr>
            <w:autoSpaceDE w:val="0"/>
            <w:autoSpaceDN w:val="0"/>
            <w:ind w:hanging="640"/>
            <w:divId w:val="721056578"/>
          </w:pPr>
          <w:r>
            <w:t xml:space="preserve">94. </w:t>
          </w:r>
          <w:r>
            <w:tab/>
            <w:t>Boni MF, Lemey P, Jiang X, Lam TT-Y, Perry BW, Castoe TA, et al. Evolutionary origins of the SARS-CoV-2 sarbecovirus lineage responsible for the COVID-19 pandemic. Nature Microbiology [Internet]. 2020;5(11):1408–17. Available from: https://doi.org/10.1038/s41564-020-0771-4</w:t>
          </w:r>
        </w:p>
        <w:p w14:paraId="58FEAF3C" w14:textId="77777777" w:rsidR="00B17D67" w:rsidRDefault="00B17D67">
          <w:pPr>
            <w:autoSpaceDE w:val="0"/>
            <w:autoSpaceDN w:val="0"/>
            <w:ind w:hanging="640"/>
            <w:divId w:val="1472822779"/>
          </w:pPr>
          <w:r>
            <w:t xml:space="preserve">95. </w:t>
          </w:r>
          <w:r>
            <w:tab/>
            <w:t>Zhu Z, Meng K, Meng G. Genomic recombination events may reveal the evolution of coronavirus and the origin of SARS-CoV-2. Scientific Reports [Internet]. 2020;10(1):21617. Available from: https://doi.org/10.1038/s41598-020-78703-6</w:t>
          </w:r>
        </w:p>
        <w:p w14:paraId="3D957341" w14:textId="77777777" w:rsidR="00B17D67" w:rsidRDefault="00B17D67">
          <w:pPr>
            <w:autoSpaceDE w:val="0"/>
            <w:autoSpaceDN w:val="0"/>
            <w:ind w:hanging="640"/>
            <w:divId w:val="652687170"/>
          </w:pPr>
          <w:r>
            <w:t xml:space="preserve">96. </w:t>
          </w:r>
          <w:r>
            <w:tab/>
            <w:t>Graham RL, Baric RS. Recombination, reservoirs, and the modular spike: mechanisms of coronavirus cross-species transmission. Journal of virology [Internet]. 2009/11/11. 2010 Apr;84(7):3134–46. Available from: https://pubmed.ncbi.nlm.nih.gov/19906932</w:t>
          </w:r>
        </w:p>
        <w:p w14:paraId="29735204" w14:textId="77777777" w:rsidR="00B17D67" w:rsidRDefault="00B17D67">
          <w:pPr>
            <w:autoSpaceDE w:val="0"/>
            <w:autoSpaceDN w:val="0"/>
            <w:ind w:hanging="640"/>
            <w:divId w:val="1980375170"/>
          </w:pPr>
          <w:r>
            <w:t xml:space="preserve">97. </w:t>
          </w:r>
          <w:r>
            <w:tab/>
            <w:t>Ge X-Y, Wang N, Zhang W, Hu B, Li B, Zhang Y-Z, et al. Coexistence of multiple coronaviruses in several bat colonies in an abandoned mineshaft. Virologica Sinica [Internet]. 2016/02/18. 2016 Feb;31(1):31–40. Available from: https://pubmed.ncbi.nlm.nih.gov/26920708</w:t>
          </w:r>
        </w:p>
        <w:p w14:paraId="481E2F48" w14:textId="77777777" w:rsidR="00B17D67" w:rsidRDefault="00B17D67">
          <w:pPr>
            <w:autoSpaceDE w:val="0"/>
            <w:autoSpaceDN w:val="0"/>
            <w:ind w:hanging="640"/>
            <w:divId w:val="709450794"/>
          </w:pPr>
          <w:r>
            <w:t xml:space="preserve">98. </w:t>
          </w:r>
          <w:r>
            <w:tab/>
            <w:t>Brook CE, Ranaivoson HC, Broder CC, Cunningham AA, Héraud J-M, Peel AJ, et al. Disentangling serology to elucidate henipa- and filovirus transmission in Madagascar fruit bats. Journal of Animal Ecology [Internet]. 2019 Jul 1;88(7):1001–16. Available from: https://doi.org/10.1111/1365-2656.12985</w:t>
          </w:r>
        </w:p>
        <w:p w14:paraId="4908B01A" w14:textId="77777777" w:rsidR="00B17D67" w:rsidRDefault="00B17D67">
          <w:pPr>
            <w:autoSpaceDE w:val="0"/>
            <w:autoSpaceDN w:val="0"/>
            <w:ind w:hanging="640"/>
            <w:divId w:val="1388530166"/>
          </w:pPr>
          <w:r>
            <w:t xml:space="preserve">99. </w:t>
          </w:r>
          <w:r>
            <w:tab/>
            <w:t>Huang C, Liu WJ, Xu W, Jin T, Zhao Y, Song J, et al. A bat-derived putative cross-family recombinant coronavirus with a reovirus gene. PLOS Pathogens [Internet]. 2016 Sep 27;12(9):e1005883-. Available from: https://doi.org/10.1371/journal.ppat.1005883</w:t>
          </w:r>
        </w:p>
        <w:p w14:paraId="6D58B234" w14:textId="77777777" w:rsidR="00B17D67" w:rsidRDefault="00B17D67">
          <w:pPr>
            <w:autoSpaceDE w:val="0"/>
            <w:autoSpaceDN w:val="0"/>
            <w:ind w:hanging="640"/>
            <w:divId w:val="223493679"/>
          </w:pPr>
          <w:r>
            <w:t xml:space="preserve">100. </w:t>
          </w:r>
          <w:r>
            <w:tab/>
            <w:t xml:space="preserve">Razanajatovo NH, Nomenjanahary LA, Wilkinson DA, Razafimanahaka JH, Goodman SM, Jenkins RK, et al. Detection of new genetic variants of Betacoronaviruses in endemic </w:t>
          </w:r>
          <w:r>
            <w:lastRenderedPageBreak/>
            <w:t>frugivorous bats of Madagascar. Virology Journal [Internet]. 2015;12(1):42. Available from: https://doi.org/10.1186/s12985-015-0271-y</w:t>
          </w:r>
        </w:p>
        <w:p w14:paraId="7EB97025" w14:textId="77777777" w:rsidR="00B17D67" w:rsidRDefault="00B17D67">
          <w:pPr>
            <w:autoSpaceDE w:val="0"/>
            <w:autoSpaceDN w:val="0"/>
            <w:ind w:hanging="640"/>
            <w:divId w:val="985282156"/>
          </w:pPr>
          <w:r>
            <w:t xml:space="preserve">101. </w:t>
          </w:r>
          <w:r>
            <w:tab/>
            <w:t>Paskey AC, Ng JHJ, Rice GK, Chia WN, Philipson CW, Foo RJH, et al. Detection of recombinant Rousettus Bat Coronavirus GCCDC1 in Lesser Dawn Bats (Eonycteris spelaea) in Singapore. Viruses [Internet]. 2020 May 14;12(5):539. Available from: https://pubmed.ncbi.nlm.nih.gov/32422932</w:t>
          </w:r>
        </w:p>
        <w:p w14:paraId="2B103401" w14:textId="77777777" w:rsidR="00B17D67" w:rsidRDefault="00B17D67">
          <w:pPr>
            <w:autoSpaceDE w:val="0"/>
            <w:autoSpaceDN w:val="0"/>
            <w:ind w:hanging="640"/>
            <w:divId w:val="1403211163"/>
          </w:pPr>
          <w:r>
            <w:t xml:space="preserve">102. </w:t>
          </w:r>
          <w:r>
            <w:tab/>
            <w:t>Han Y, Du J, Su H, Zhang J, Zhu G, Zhang S, et al. Identification of diverse bat Alphacoronaviruses and Betacoronaviruses in China provides new insights into the evolution and origin of coronavirus-related diseases. Frontiers in Microbiology [Internet]. 2019;10:1900. Available from: https://www.frontiersin.org/article/10.3389/fmicb.2019.01900</w:t>
          </w:r>
        </w:p>
        <w:p w14:paraId="27A7C7E2" w14:textId="77777777" w:rsidR="00B17D67" w:rsidRDefault="00B17D67">
          <w:pPr>
            <w:autoSpaceDE w:val="0"/>
            <w:autoSpaceDN w:val="0"/>
            <w:ind w:hanging="640"/>
            <w:divId w:val="1384795263"/>
          </w:pPr>
          <w:r>
            <w:t xml:space="preserve">103. </w:t>
          </w:r>
          <w:r>
            <w:tab/>
            <w:t>Yang Y, Yan W, Hall AB, Jiang X. Characterizing transcriptional regulatory sequences in coronaviruses and their role in recombination. Molecular Biology and Evolution [Internet]. 2021 Apr 1;38(4):1241–8. Available from: https://doi.org/10.1093/molbev/msaa281</w:t>
          </w:r>
        </w:p>
        <w:p w14:paraId="6AABE172" w14:textId="77777777" w:rsidR="00B17D67" w:rsidRDefault="00B17D67">
          <w:pPr>
            <w:autoSpaceDE w:val="0"/>
            <w:autoSpaceDN w:val="0"/>
            <w:ind w:hanging="640"/>
            <w:divId w:val="1201241125"/>
          </w:pPr>
          <w:r>
            <w:t xml:space="preserve">104. </w:t>
          </w:r>
          <w:r>
            <w:tab/>
            <w:t>Li X, Cheng Z, Wang F, Chang J, Zhao Q, Zhou H, et al. A negative feedback model to explain regulation of SARS-CoV-2 replication and transcription. Frontiers in Genetics [Internet]. 2021;12:202. Available from: https://www.frontiersin.org/article/10.3389/fgene.2021.641445</w:t>
          </w:r>
        </w:p>
        <w:p w14:paraId="5EF4C308" w14:textId="77777777" w:rsidR="00B17D67" w:rsidRDefault="00B17D67">
          <w:pPr>
            <w:autoSpaceDE w:val="0"/>
            <w:autoSpaceDN w:val="0"/>
            <w:ind w:hanging="640"/>
            <w:divId w:val="1151019761"/>
          </w:pPr>
          <w:r>
            <w:t xml:space="preserve">105. </w:t>
          </w:r>
          <w:r>
            <w:tab/>
            <w:t>Pyrc K, Jebbink MF, Berkhout B, van der Hoek L. Genome structure and transcriptional regulation of human coronavirus NL63. Virology Journal [Internet]. 2004;1(1):7. Available from: https://doi.org/10.1186/1743-422X-1-7</w:t>
          </w:r>
        </w:p>
        <w:p w14:paraId="6EEAE3F8" w14:textId="77777777" w:rsidR="00B17D67" w:rsidRDefault="00B17D67">
          <w:pPr>
            <w:autoSpaceDE w:val="0"/>
            <w:autoSpaceDN w:val="0"/>
            <w:ind w:hanging="640"/>
            <w:divId w:val="13658910"/>
          </w:pPr>
          <w:r>
            <w:t xml:space="preserve">106. </w:t>
          </w:r>
          <w:r>
            <w:tab/>
            <w:t>Woo PCY, Huang Y, Lau SKP, Yuen K-Y. Coronavirus genomics and bioinformatics analysis. Viruses [Internet]. 2010/08/24. 2010 Aug;2(8):1804–20. Available from: https://pubmed.ncbi.nlm.nih.gov/21994708</w:t>
          </w:r>
        </w:p>
        <w:p w14:paraId="443887AC" w14:textId="77777777" w:rsidR="00B17D67" w:rsidRDefault="00B17D67">
          <w:pPr>
            <w:autoSpaceDE w:val="0"/>
            <w:autoSpaceDN w:val="0"/>
            <w:ind w:hanging="640"/>
            <w:divId w:val="50929112"/>
          </w:pPr>
          <w:r>
            <w:t xml:space="preserve">107. </w:t>
          </w:r>
          <w:r>
            <w:tab/>
            <w:t>Mélade J, Wieseke N, Ramasindrazana B, Flores O, Lagadec E, Gomard Y, et al. An eco-epidemiological study of Morbilli-related paramyxovirus infection in Madagascar bats reveals host-switching as the dominant macro-evolutionary mechanism. Scientific Reports [Internet]. 2016;6(1):23752. Available from: https://doi.org/10.1038/srep23752</w:t>
          </w:r>
        </w:p>
        <w:p w14:paraId="47B99E96" w14:textId="77777777" w:rsidR="00B17D67" w:rsidRDefault="00B17D67">
          <w:pPr>
            <w:autoSpaceDE w:val="0"/>
            <w:autoSpaceDN w:val="0"/>
            <w:ind w:hanging="640"/>
            <w:divId w:val="1983540505"/>
          </w:pPr>
          <w:r>
            <w:t xml:space="preserve">108. </w:t>
          </w:r>
          <w:r>
            <w:tab/>
            <w:t>Lebarbenchon C, Ramasindrazana B, Joffrin L, Bos S, Lagadec E, le Minter G, et al. Astroviruses in bats, Madagascar. Emerging microbes &amp; infections [Internet]. 2017 Jun 21;6(6):e58–e58. Available from: https://pubmed.ncbi.nlm.nih.gov/28634357</w:t>
          </w:r>
        </w:p>
        <w:p w14:paraId="3705B6CF" w14:textId="77777777" w:rsidR="00B17D67" w:rsidRDefault="00B17D67">
          <w:pPr>
            <w:autoSpaceDE w:val="0"/>
            <w:autoSpaceDN w:val="0"/>
            <w:ind w:hanging="640"/>
            <w:divId w:val="2106344968"/>
          </w:pPr>
          <w:r>
            <w:t xml:space="preserve">109. </w:t>
          </w:r>
          <w:r>
            <w:tab/>
            <w:t>A WD, Julien M, Muriel D, Beza R, Voahangy S, Erwan L, et al. Highly diverse morbillivirus-related paramyxoviruses in wild fauna of the southwestern Indian Ocean Islands: Evidence of exchange between introduced and endemic small mammals. Journal of Virology [Internet]. 2014 Aug 1;88(15):8268–77. Available from: https://doi.org/10.1128/JVI.01211-14</w:t>
          </w:r>
        </w:p>
        <w:p w14:paraId="714306A0" w14:textId="77777777" w:rsidR="00B17D67" w:rsidRDefault="00B17D67">
          <w:pPr>
            <w:autoSpaceDE w:val="0"/>
            <w:autoSpaceDN w:val="0"/>
            <w:ind w:hanging="640"/>
            <w:divId w:val="1269654042"/>
          </w:pPr>
          <w:r>
            <w:t xml:space="preserve">110. </w:t>
          </w:r>
          <w:r>
            <w:tab/>
            <w:t>Wells HL, Letko M, Lasso G, Ssebide B, Nziza J, Byarugaba DK, et al. The evolutionary history of ACE2 usage within the coronavirus subgenus Sarbecovirus. Virus Evolution [Internet]. 2021 Jan 20;7(1). Available from: https://doi.org/10.1093/ve/veab007</w:t>
          </w:r>
        </w:p>
        <w:p w14:paraId="336229C1" w14:textId="77777777" w:rsidR="00B17D67" w:rsidRDefault="00B17D67">
          <w:pPr>
            <w:autoSpaceDE w:val="0"/>
            <w:autoSpaceDN w:val="0"/>
            <w:ind w:hanging="640"/>
            <w:divId w:val="755830754"/>
          </w:pPr>
          <w:r>
            <w:t xml:space="preserve">111. </w:t>
          </w:r>
          <w:r>
            <w:tab/>
            <w:t>Lam TT-Y, Jia N, Zhang Y-W, Shum MH-H, Jiang J-F, Zhu H-C, et al. Identifying SARS-CoV-2-related coronaviruses in Malayan pangolins. Nature [Internet]. 2020;583(7815):282–5. Available from: https://doi.org/10.1038/s41586-020-2169-0</w:t>
          </w:r>
        </w:p>
        <w:p w14:paraId="57E88DE1" w14:textId="77777777" w:rsidR="00B17D67" w:rsidRDefault="00B17D67">
          <w:pPr>
            <w:autoSpaceDE w:val="0"/>
            <w:autoSpaceDN w:val="0"/>
            <w:ind w:hanging="640"/>
            <w:divId w:val="1515606881"/>
          </w:pPr>
          <w:r>
            <w:t xml:space="preserve">112. </w:t>
          </w:r>
          <w:r>
            <w:tab/>
            <w:t xml:space="preserve">Olival KJ, Cryan PM, Amman BR, Baric RS, Blehert DS, Brook CE, et al. Possibility for reverse zoonotic transmission of SARS-CoV-2 to free-ranging wildlife: A case study of </w:t>
          </w:r>
          <w:r>
            <w:lastRenderedPageBreak/>
            <w:t>bats. PLOS Pathogens [Internet]. 2020 Sep 3;16(9):e1008758-. Available from: https://doi.org/10.1371/journal.ppat.1008758</w:t>
          </w:r>
        </w:p>
        <w:p w14:paraId="0F97D67F" w14:textId="77777777" w:rsidR="00B17D67" w:rsidRDefault="00B17D67">
          <w:pPr>
            <w:autoSpaceDE w:val="0"/>
            <w:autoSpaceDN w:val="0"/>
            <w:ind w:hanging="640"/>
            <w:divId w:val="1455514901"/>
          </w:pPr>
          <w:r>
            <w:t xml:space="preserve">113. </w:t>
          </w:r>
          <w:r>
            <w:tab/>
            <w:t xml:space="preserve">World Health Organization. Coronavirus in Madagascar . World Health Organization. 2021. </w:t>
          </w:r>
        </w:p>
        <w:p w14:paraId="4F0C6CE0" w14:textId="77777777" w:rsidR="00B17D67" w:rsidRDefault="00B17D67">
          <w:pPr>
            <w:autoSpaceDE w:val="0"/>
            <w:autoSpaceDN w:val="0"/>
            <w:ind w:hanging="640"/>
            <w:divId w:val="1991209499"/>
          </w:pPr>
          <w:r>
            <w:t xml:space="preserve">114. </w:t>
          </w:r>
          <w:r>
            <w:tab/>
            <w:t>Rabalski L, Kosinski M, Mazur-Panasiuk N, Szewczyk B, Bienkowska-Szewczyk K, Kant R, et al. Zoonotic spillover of SARS-CoV-2: mink-adapted virus in humans. bioRxiv [Internet]. 2021 Jan 1;2021.03.05.433713. Available from: http://biorxiv.org/content/early/2021/03/05/2021.03.05.433713.abstract</w:t>
          </w:r>
        </w:p>
        <w:p w14:paraId="2AB9A3B2" w14:textId="77777777" w:rsidR="00B17D67" w:rsidRDefault="00B17D67">
          <w:pPr>
            <w:autoSpaceDE w:val="0"/>
            <w:autoSpaceDN w:val="0"/>
            <w:ind w:hanging="640"/>
            <w:divId w:val="448092350"/>
          </w:pPr>
          <w:r>
            <w:t xml:space="preserve">115. </w:t>
          </w:r>
          <w:r>
            <w:tab/>
            <w:t>Plowright RK, Peel AJ, Streicker DG, Gilbert AT, McCallum H, Wood J, et al. Transmission or within-host dynamics driving pulses of zoonotic viruses in reservoir–host populations. PLOS Neglected Tropical Diseases [Internet]. 2016 Aug 4;10(8):e0004796-. Available from: https://doi.org/10.1371/journal.pntd.0004796</w:t>
          </w:r>
        </w:p>
        <w:p w14:paraId="2EC9A0BB" w14:textId="77777777" w:rsidR="00B17D67" w:rsidRDefault="00B17D67">
          <w:pPr>
            <w:autoSpaceDE w:val="0"/>
            <w:autoSpaceDN w:val="0"/>
            <w:ind w:hanging="640"/>
            <w:divId w:val="461383884"/>
          </w:pPr>
          <w:r>
            <w:t xml:space="preserve">116. </w:t>
          </w:r>
          <w:r>
            <w:tab/>
            <w:t>Rocha R, Aziz SA, Brook CE, Carvalho WD, Cooper-Bohannon R, Frick WF, et al. Bat conservation and zoonotic disease risk: a research agenda to prevent misguided persecution in the aftermath of COVID-19. Animal Conservation [Internet]. 2021 Jun 1;24(3):303–7. Available from: https://doi.org/10.1111/acv.12636</w:t>
          </w:r>
        </w:p>
        <w:p w14:paraId="08280133" w14:textId="77777777" w:rsidR="00B17D67" w:rsidRDefault="00B17D67">
          <w:pPr>
            <w:autoSpaceDE w:val="0"/>
            <w:autoSpaceDN w:val="0"/>
            <w:ind w:hanging="640"/>
            <w:divId w:val="924924978"/>
          </w:pPr>
          <w:r>
            <w:t xml:space="preserve">117. </w:t>
          </w:r>
          <w:r>
            <w:tab/>
            <w:t>Kofoky A, Andriafidison D, Ratrimomanarivo F, Razafimanahaka HJ, Rakotondravony D, Racey PA, et al. Habitat use, roost selection and conservation of bats in Tsingy De Bemaraha National Park, Madagascar. Biodiversity and Conservation [Internet]. 2007;16(4):1039–53. Available from: https://doi.org/10.1007/s10531-006-9059-0</w:t>
          </w:r>
        </w:p>
        <w:p w14:paraId="01C2BE26" w14:textId="77777777" w:rsidR="00B17D67" w:rsidRDefault="00B17D67">
          <w:pPr>
            <w:autoSpaceDE w:val="0"/>
            <w:autoSpaceDN w:val="0"/>
            <w:ind w:hanging="640"/>
            <w:divId w:val="1852260880"/>
          </w:pPr>
          <w:r>
            <w:t xml:space="preserve">118. </w:t>
          </w:r>
          <w:r>
            <w:tab/>
            <w:t>B Jenkins RK, Racey PA. Bats as bushmeat in Madagascar [Internet]. Available from: http://www.mwc-info.net/en/services/journal.htm</w:t>
          </w:r>
        </w:p>
        <w:p w14:paraId="214008EE" w14:textId="27056942" w:rsidR="00127389" w:rsidRPr="006B3F44" w:rsidRDefault="00B17D67" w:rsidP="00A60EE4">
          <w:pPr>
            <w:rPr>
              <w:b/>
              <w:bCs/>
              <w:rPrChange w:id="675" w:author="Cara Brook" w:date="2021-08-29T14:07:00Z">
                <w:rPr>
                  <w:rFonts w:ascii="Arial" w:hAnsi="Arial" w:cs="Arial"/>
                  <w:b/>
                  <w:bCs/>
                </w:rPr>
              </w:rPrChange>
            </w:rPr>
          </w:pPr>
          <w:r>
            <w:t> </w:t>
          </w:r>
        </w:p>
      </w:sdtContent>
    </w:sdt>
    <w:sectPr w:rsidR="00127389"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6" w:author="Cara Brook" w:date="2021-08-30T05:16:00Z" w:initials="CB">
    <w:p w14:paraId="30A36329" w14:textId="77777777" w:rsidR="00127389" w:rsidRDefault="00127389">
      <w:pPr>
        <w:pStyle w:val="CommentText"/>
      </w:pPr>
      <w:r>
        <w:rPr>
          <w:rStyle w:val="CommentReference"/>
        </w:rPr>
        <w:annotationRef/>
      </w:r>
      <w:r>
        <w:t>Amy Kistler needs to flush this out here. Did we not DASH these samples? It looks like we did not from the benchling notes but I thought we did</w:t>
      </w:r>
    </w:p>
  </w:comment>
  <w:comment w:id="444" w:author="Cara Brook" w:date="2021-08-30T05:29:00Z" w:initials="CB">
    <w:p w14:paraId="071FE76D" w14:textId="29516820" w:rsidR="00127389" w:rsidRDefault="00127389">
      <w:pPr>
        <w:pStyle w:val="CommentText"/>
      </w:pPr>
      <w:r>
        <w:rPr>
          <w:rStyle w:val="CommentReference"/>
        </w:rPr>
        <w:annotationRef/>
      </w:r>
      <w:r>
        <w:t xml:space="preserve">@Amy, this is lifted almost exactly from your eLife mosquito paper… need to edit </w:t>
      </w:r>
      <w:r w:rsidR="00BD452E">
        <w:t>accordingly</w:t>
      </w:r>
    </w:p>
  </w:comment>
  <w:comment w:id="496" w:author="Cara Brook" w:date="2021-08-30T16:53:00Z" w:initials="CB">
    <w:p w14:paraId="6DFDF7AB" w14:textId="77777777" w:rsidR="00127389" w:rsidRDefault="00127389">
      <w:pPr>
        <w:pStyle w:val="CommentText"/>
      </w:pPr>
      <w:r>
        <w:rPr>
          <w:rStyle w:val="CommentReference"/>
        </w:rPr>
        <w:annotationRef/>
      </w:r>
      <w:r>
        <w:t>Can I say this about it being ancestral???</w:t>
      </w:r>
    </w:p>
  </w:comment>
  <w:comment w:id="497" w:author="Cara Brook" w:date="2021-08-30T17:49:00Z" w:initials="CB">
    <w:p w14:paraId="4313485E" w14:textId="77777777" w:rsidR="00127389" w:rsidRDefault="00127389">
      <w:pPr>
        <w:pStyle w:val="CommentText"/>
      </w:pPr>
      <w:r>
        <w:rPr>
          <w:rStyle w:val="CommentReference"/>
        </w:rPr>
        <w:annotationRef/>
      </w:r>
      <w:r>
        <w:t>Does this need to be colored distinctly?</w:t>
      </w:r>
    </w:p>
  </w:comment>
  <w:comment w:id="555" w:author="Kettenburg, Gwenddolen" w:date="2021-08-30T03:04:00Z" w:initials="KG">
    <w:p w14:paraId="55CC11B1" w14:textId="0FEF38FD" w:rsidR="00127389" w:rsidRDefault="00127389" w:rsidP="00204660">
      <w:pPr>
        <w:pStyle w:val="CommentText"/>
      </w:pPr>
      <w:r>
        <w:rPr>
          <w:rStyle w:val="CommentReference"/>
        </w:rPr>
        <w:annotationRef/>
      </w:r>
      <w:r w:rsidR="00BD452E">
        <w:t>@</w:t>
      </w:r>
      <w:r>
        <w:t xml:space="preserve">Cara, I’m not sure if I can bring this up here from unpublished biohub IDSeq results but it seemed relevant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36329" w15:done="0"/>
  <w15:commentEx w15:paraId="071FE76D" w15:done="0"/>
  <w15:commentEx w15:paraId="6DFDF7AB" w15:done="0"/>
  <w15:commentEx w15:paraId="4313485E" w15:done="0"/>
  <w15:commentEx w15:paraId="55CC11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36329" w16cid:durableId="24D79D8C"/>
  <w16cid:commentId w16cid:paraId="071FE76D" w16cid:durableId="24D79D8D"/>
  <w16cid:commentId w16cid:paraId="6DFDF7AB" w16cid:durableId="24D79D8E"/>
  <w16cid:commentId w16cid:paraId="4313485E" w16cid:durableId="24D79D8F"/>
  <w16cid:commentId w16cid:paraId="55CC11B1" w16cid:durableId="24D79D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76F2"/>
    <w:rsid w:val="00007D10"/>
    <w:rsid w:val="0001530E"/>
    <w:rsid w:val="00026E87"/>
    <w:rsid w:val="00034DD2"/>
    <w:rsid w:val="00042970"/>
    <w:rsid w:val="000444DD"/>
    <w:rsid w:val="00052375"/>
    <w:rsid w:val="000531C0"/>
    <w:rsid w:val="00067C1D"/>
    <w:rsid w:val="00094278"/>
    <w:rsid w:val="00095ECF"/>
    <w:rsid w:val="000A270D"/>
    <w:rsid w:val="000A61E4"/>
    <w:rsid w:val="000B6CA0"/>
    <w:rsid w:val="000C3D57"/>
    <w:rsid w:val="000C6B9F"/>
    <w:rsid w:val="000F0DD0"/>
    <w:rsid w:val="000F231B"/>
    <w:rsid w:val="001002EA"/>
    <w:rsid w:val="00100AD1"/>
    <w:rsid w:val="00121103"/>
    <w:rsid w:val="00127389"/>
    <w:rsid w:val="00133D03"/>
    <w:rsid w:val="0015243B"/>
    <w:rsid w:val="0017196E"/>
    <w:rsid w:val="00180B33"/>
    <w:rsid w:val="0018581D"/>
    <w:rsid w:val="001A1168"/>
    <w:rsid w:val="001A20A4"/>
    <w:rsid w:val="001B1416"/>
    <w:rsid w:val="001C324B"/>
    <w:rsid w:val="001D1CE8"/>
    <w:rsid w:val="001D6A49"/>
    <w:rsid w:val="001E1CD8"/>
    <w:rsid w:val="002010C7"/>
    <w:rsid w:val="00204660"/>
    <w:rsid w:val="002067EB"/>
    <w:rsid w:val="00223664"/>
    <w:rsid w:val="00233C41"/>
    <w:rsid w:val="0023602B"/>
    <w:rsid w:val="0027774F"/>
    <w:rsid w:val="0028337E"/>
    <w:rsid w:val="002B7AA6"/>
    <w:rsid w:val="002D26FF"/>
    <w:rsid w:val="002D4496"/>
    <w:rsid w:val="002E08B3"/>
    <w:rsid w:val="002E3A7F"/>
    <w:rsid w:val="002F6772"/>
    <w:rsid w:val="002F7901"/>
    <w:rsid w:val="003036D0"/>
    <w:rsid w:val="00311993"/>
    <w:rsid w:val="00317419"/>
    <w:rsid w:val="00320446"/>
    <w:rsid w:val="00333979"/>
    <w:rsid w:val="00336813"/>
    <w:rsid w:val="00350106"/>
    <w:rsid w:val="00351AA1"/>
    <w:rsid w:val="003531F3"/>
    <w:rsid w:val="00353237"/>
    <w:rsid w:val="003747CC"/>
    <w:rsid w:val="003A6AF4"/>
    <w:rsid w:val="003A7470"/>
    <w:rsid w:val="003B2812"/>
    <w:rsid w:val="003B3700"/>
    <w:rsid w:val="003B499D"/>
    <w:rsid w:val="003C14B2"/>
    <w:rsid w:val="003C642C"/>
    <w:rsid w:val="003E6FDE"/>
    <w:rsid w:val="00405DCC"/>
    <w:rsid w:val="00414C10"/>
    <w:rsid w:val="00416280"/>
    <w:rsid w:val="004231BE"/>
    <w:rsid w:val="0042336E"/>
    <w:rsid w:val="00433461"/>
    <w:rsid w:val="00437E67"/>
    <w:rsid w:val="00460D44"/>
    <w:rsid w:val="0046245D"/>
    <w:rsid w:val="0046763C"/>
    <w:rsid w:val="00471F6A"/>
    <w:rsid w:val="00486F48"/>
    <w:rsid w:val="00497981"/>
    <w:rsid w:val="004D3B53"/>
    <w:rsid w:val="00503B99"/>
    <w:rsid w:val="0051494A"/>
    <w:rsid w:val="005165CA"/>
    <w:rsid w:val="00525C2B"/>
    <w:rsid w:val="00540CD3"/>
    <w:rsid w:val="00553B50"/>
    <w:rsid w:val="005558D4"/>
    <w:rsid w:val="005649C1"/>
    <w:rsid w:val="00574C2F"/>
    <w:rsid w:val="00580892"/>
    <w:rsid w:val="00584C2F"/>
    <w:rsid w:val="0058561C"/>
    <w:rsid w:val="005869E8"/>
    <w:rsid w:val="00593021"/>
    <w:rsid w:val="0059311D"/>
    <w:rsid w:val="005A3671"/>
    <w:rsid w:val="005B3F8C"/>
    <w:rsid w:val="005C5906"/>
    <w:rsid w:val="005D4710"/>
    <w:rsid w:val="005D54DA"/>
    <w:rsid w:val="005E45A1"/>
    <w:rsid w:val="005E5F1A"/>
    <w:rsid w:val="005F11E2"/>
    <w:rsid w:val="0064370A"/>
    <w:rsid w:val="0064444A"/>
    <w:rsid w:val="006551B0"/>
    <w:rsid w:val="0065684B"/>
    <w:rsid w:val="0066051A"/>
    <w:rsid w:val="0066376C"/>
    <w:rsid w:val="00673AB4"/>
    <w:rsid w:val="00687F30"/>
    <w:rsid w:val="00692F8C"/>
    <w:rsid w:val="006A6DA6"/>
    <w:rsid w:val="006B226B"/>
    <w:rsid w:val="006B3F44"/>
    <w:rsid w:val="006E1258"/>
    <w:rsid w:val="006E3144"/>
    <w:rsid w:val="006E7F5F"/>
    <w:rsid w:val="007010DC"/>
    <w:rsid w:val="007251AD"/>
    <w:rsid w:val="00735617"/>
    <w:rsid w:val="007446DB"/>
    <w:rsid w:val="007452E1"/>
    <w:rsid w:val="0076483D"/>
    <w:rsid w:val="007671B4"/>
    <w:rsid w:val="007707E0"/>
    <w:rsid w:val="007720A4"/>
    <w:rsid w:val="00772AA7"/>
    <w:rsid w:val="00782BE7"/>
    <w:rsid w:val="007919B3"/>
    <w:rsid w:val="007922D1"/>
    <w:rsid w:val="007A12B5"/>
    <w:rsid w:val="007A2FD7"/>
    <w:rsid w:val="007B63F0"/>
    <w:rsid w:val="007D5C9B"/>
    <w:rsid w:val="007E0A66"/>
    <w:rsid w:val="007E2917"/>
    <w:rsid w:val="007F3A7E"/>
    <w:rsid w:val="007F3C84"/>
    <w:rsid w:val="0080006F"/>
    <w:rsid w:val="00804243"/>
    <w:rsid w:val="00817336"/>
    <w:rsid w:val="00831FB7"/>
    <w:rsid w:val="00844559"/>
    <w:rsid w:val="00845F76"/>
    <w:rsid w:val="00847289"/>
    <w:rsid w:val="00873DC3"/>
    <w:rsid w:val="008A0D11"/>
    <w:rsid w:val="008C1A50"/>
    <w:rsid w:val="008C436F"/>
    <w:rsid w:val="008D0F13"/>
    <w:rsid w:val="008D195A"/>
    <w:rsid w:val="008E365C"/>
    <w:rsid w:val="008F0B36"/>
    <w:rsid w:val="00936C91"/>
    <w:rsid w:val="009376AC"/>
    <w:rsid w:val="00950A28"/>
    <w:rsid w:val="00961688"/>
    <w:rsid w:val="00994889"/>
    <w:rsid w:val="00996157"/>
    <w:rsid w:val="009B103C"/>
    <w:rsid w:val="009B4EC2"/>
    <w:rsid w:val="009B57BF"/>
    <w:rsid w:val="009B67EB"/>
    <w:rsid w:val="009B6AA4"/>
    <w:rsid w:val="009C3163"/>
    <w:rsid w:val="009C7D59"/>
    <w:rsid w:val="009D08FF"/>
    <w:rsid w:val="009E506E"/>
    <w:rsid w:val="009F04C2"/>
    <w:rsid w:val="009F2E1F"/>
    <w:rsid w:val="00A01406"/>
    <w:rsid w:val="00A041DB"/>
    <w:rsid w:val="00A045B8"/>
    <w:rsid w:val="00A45D7B"/>
    <w:rsid w:val="00A5095C"/>
    <w:rsid w:val="00A556FC"/>
    <w:rsid w:val="00A60EE4"/>
    <w:rsid w:val="00A65099"/>
    <w:rsid w:val="00A710A7"/>
    <w:rsid w:val="00A75EBF"/>
    <w:rsid w:val="00A76044"/>
    <w:rsid w:val="00A831DA"/>
    <w:rsid w:val="00A8551B"/>
    <w:rsid w:val="00AA0A4D"/>
    <w:rsid w:val="00AA1665"/>
    <w:rsid w:val="00AB0B4C"/>
    <w:rsid w:val="00AC61DE"/>
    <w:rsid w:val="00AC6E08"/>
    <w:rsid w:val="00AD483C"/>
    <w:rsid w:val="00AD5ACF"/>
    <w:rsid w:val="00AD5CD7"/>
    <w:rsid w:val="00AD711A"/>
    <w:rsid w:val="00B0541E"/>
    <w:rsid w:val="00B05D38"/>
    <w:rsid w:val="00B17D67"/>
    <w:rsid w:val="00B22163"/>
    <w:rsid w:val="00B223BC"/>
    <w:rsid w:val="00B22FA9"/>
    <w:rsid w:val="00B271A2"/>
    <w:rsid w:val="00B27C4F"/>
    <w:rsid w:val="00B56F44"/>
    <w:rsid w:val="00B575D0"/>
    <w:rsid w:val="00B62E3F"/>
    <w:rsid w:val="00B6342B"/>
    <w:rsid w:val="00B74B51"/>
    <w:rsid w:val="00BA14F4"/>
    <w:rsid w:val="00BA62FC"/>
    <w:rsid w:val="00BB267E"/>
    <w:rsid w:val="00BB404D"/>
    <w:rsid w:val="00BC542E"/>
    <w:rsid w:val="00BD452E"/>
    <w:rsid w:val="00BD4613"/>
    <w:rsid w:val="00BE12F0"/>
    <w:rsid w:val="00BE17FC"/>
    <w:rsid w:val="00BE1AD4"/>
    <w:rsid w:val="00BE3A44"/>
    <w:rsid w:val="00BF1E68"/>
    <w:rsid w:val="00BF231C"/>
    <w:rsid w:val="00BF30D2"/>
    <w:rsid w:val="00BF79B1"/>
    <w:rsid w:val="00C10014"/>
    <w:rsid w:val="00C11C8D"/>
    <w:rsid w:val="00C15828"/>
    <w:rsid w:val="00C1757C"/>
    <w:rsid w:val="00C21CD0"/>
    <w:rsid w:val="00C24F7C"/>
    <w:rsid w:val="00C45C5F"/>
    <w:rsid w:val="00C46D9A"/>
    <w:rsid w:val="00C5173B"/>
    <w:rsid w:val="00C66A07"/>
    <w:rsid w:val="00C762CC"/>
    <w:rsid w:val="00C9340A"/>
    <w:rsid w:val="00CA6145"/>
    <w:rsid w:val="00CA7047"/>
    <w:rsid w:val="00CA7BDE"/>
    <w:rsid w:val="00CB1E2D"/>
    <w:rsid w:val="00CD31B5"/>
    <w:rsid w:val="00CD394A"/>
    <w:rsid w:val="00CE1DBA"/>
    <w:rsid w:val="00CE4474"/>
    <w:rsid w:val="00CE7A74"/>
    <w:rsid w:val="00D04DA9"/>
    <w:rsid w:val="00D10725"/>
    <w:rsid w:val="00D26A3A"/>
    <w:rsid w:val="00D27865"/>
    <w:rsid w:val="00D40F9A"/>
    <w:rsid w:val="00D43C84"/>
    <w:rsid w:val="00D45173"/>
    <w:rsid w:val="00D458BC"/>
    <w:rsid w:val="00D7163A"/>
    <w:rsid w:val="00D80B22"/>
    <w:rsid w:val="00D93F80"/>
    <w:rsid w:val="00DA1E42"/>
    <w:rsid w:val="00DA6226"/>
    <w:rsid w:val="00DB0412"/>
    <w:rsid w:val="00DB7355"/>
    <w:rsid w:val="00DC2E59"/>
    <w:rsid w:val="00DD1DE7"/>
    <w:rsid w:val="00DD6A2E"/>
    <w:rsid w:val="00DF5D26"/>
    <w:rsid w:val="00E13B01"/>
    <w:rsid w:val="00E170CD"/>
    <w:rsid w:val="00E266C0"/>
    <w:rsid w:val="00E33155"/>
    <w:rsid w:val="00E43076"/>
    <w:rsid w:val="00E45DA1"/>
    <w:rsid w:val="00E639E3"/>
    <w:rsid w:val="00E70511"/>
    <w:rsid w:val="00E84487"/>
    <w:rsid w:val="00E847C0"/>
    <w:rsid w:val="00E8501A"/>
    <w:rsid w:val="00E90CC3"/>
    <w:rsid w:val="00E936C7"/>
    <w:rsid w:val="00EA4A7B"/>
    <w:rsid w:val="00EB53F5"/>
    <w:rsid w:val="00EC3248"/>
    <w:rsid w:val="00EC511B"/>
    <w:rsid w:val="00ED6DEB"/>
    <w:rsid w:val="00EE4469"/>
    <w:rsid w:val="00EE4ABB"/>
    <w:rsid w:val="00EF0B0A"/>
    <w:rsid w:val="00EF2F16"/>
    <w:rsid w:val="00EF4FE4"/>
    <w:rsid w:val="00F040C8"/>
    <w:rsid w:val="00F2388E"/>
    <w:rsid w:val="00F23CC8"/>
    <w:rsid w:val="00F32F72"/>
    <w:rsid w:val="00F35C91"/>
    <w:rsid w:val="00F36520"/>
    <w:rsid w:val="00F47ABB"/>
    <w:rsid w:val="00F5230C"/>
    <w:rsid w:val="00F72E98"/>
    <w:rsid w:val="00F767CD"/>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hyperlink" Target="https://github.com/brooklabteam/Mada-Bat-C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rooklabteam/Mada-Bat-CoV/"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DF4075C9B252944FA4A525DF17B6A234"/>
        <w:category>
          <w:name w:val="General"/>
          <w:gallery w:val="placeholder"/>
        </w:category>
        <w:types>
          <w:type w:val="bbPlcHdr"/>
        </w:types>
        <w:behaviors>
          <w:behavior w:val="content"/>
        </w:behaviors>
        <w:guid w:val="{ADA2DA16-024A-1645-8AB2-343CEB466615}"/>
      </w:docPartPr>
      <w:docPartBody>
        <w:p w:rsidR="00C94F08" w:rsidRDefault="00E044E2" w:rsidP="00E044E2">
          <w:pPr>
            <w:pStyle w:val="DF4075C9B252944FA4A525DF17B6A234"/>
          </w:pPr>
          <w:r w:rsidRPr="006B6F89">
            <w:rPr>
              <w:rStyle w:val="PlaceholderText"/>
            </w:rPr>
            <w:t>Click or tap here to enter text.</w:t>
          </w:r>
        </w:p>
      </w:docPartBody>
    </w:docPart>
    <w:docPart>
      <w:docPartPr>
        <w:name w:val="E143F2CE16E0AA46B95F567087CE9B70"/>
        <w:category>
          <w:name w:val="General"/>
          <w:gallery w:val="placeholder"/>
        </w:category>
        <w:types>
          <w:type w:val="bbPlcHdr"/>
        </w:types>
        <w:behaviors>
          <w:behavior w:val="content"/>
        </w:behaviors>
        <w:guid w:val="{2539AEB2-6C1E-5F48-9453-61F4351EDF63}"/>
      </w:docPartPr>
      <w:docPartBody>
        <w:p w:rsidR="00C94F08" w:rsidRDefault="00E044E2" w:rsidP="00E044E2">
          <w:pPr>
            <w:pStyle w:val="E143F2CE16E0AA46B95F567087CE9B70"/>
          </w:pPr>
          <w:r w:rsidRPr="006B6F89">
            <w:rPr>
              <w:rStyle w:val="PlaceholderText"/>
            </w:rPr>
            <w:t>Click or tap here to enter text.</w:t>
          </w:r>
        </w:p>
      </w:docPartBody>
    </w:docPart>
    <w:docPart>
      <w:docPartPr>
        <w:name w:val="95ED3D31AE8B35489B01687EEAEA3AD9"/>
        <w:category>
          <w:name w:val="General"/>
          <w:gallery w:val="placeholder"/>
        </w:category>
        <w:types>
          <w:type w:val="bbPlcHdr"/>
        </w:types>
        <w:behaviors>
          <w:behavior w:val="content"/>
        </w:behaviors>
        <w:guid w:val="{4CD03482-CDED-6A48-AFC0-5F71E894E49A}"/>
      </w:docPartPr>
      <w:docPartBody>
        <w:p w:rsidR="00C94F08" w:rsidRDefault="00E044E2" w:rsidP="00E044E2">
          <w:pPr>
            <w:pStyle w:val="95ED3D31AE8B35489B01687EEAEA3AD9"/>
          </w:pPr>
          <w:r w:rsidRPr="006B6F89">
            <w:rPr>
              <w:rStyle w:val="PlaceholderText"/>
            </w:rPr>
            <w:t>Click or tap here to enter text.</w:t>
          </w:r>
        </w:p>
      </w:docPartBody>
    </w:docPart>
    <w:docPart>
      <w:docPartPr>
        <w:name w:val="03FE4DB6CB51C44D9528480D269DF00B"/>
        <w:category>
          <w:name w:val="General"/>
          <w:gallery w:val="placeholder"/>
        </w:category>
        <w:types>
          <w:type w:val="bbPlcHdr"/>
        </w:types>
        <w:behaviors>
          <w:behavior w:val="content"/>
        </w:behaviors>
        <w:guid w:val="{75E1A359-D919-7643-8F44-E684CBAE46C6}"/>
      </w:docPartPr>
      <w:docPartBody>
        <w:p w:rsidR="00C94F08" w:rsidRDefault="00E044E2" w:rsidP="00E044E2">
          <w:pPr>
            <w:pStyle w:val="03FE4DB6CB51C44D9528480D269DF00B"/>
          </w:pPr>
          <w:r w:rsidRPr="006B6F89">
            <w:rPr>
              <w:rStyle w:val="PlaceholderText"/>
            </w:rPr>
            <w:t>Click or tap here to enter text.</w:t>
          </w:r>
        </w:p>
      </w:docPartBody>
    </w:docPart>
    <w:docPart>
      <w:docPartPr>
        <w:name w:val="B464944F0B72A6459999EF96D679CFED"/>
        <w:category>
          <w:name w:val="General"/>
          <w:gallery w:val="placeholder"/>
        </w:category>
        <w:types>
          <w:type w:val="bbPlcHdr"/>
        </w:types>
        <w:behaviors>
          <w:behavior w:val="content"/>
        </w:behaviors>
        <w:guid w:val="{5F0C08A3-E088-3948-B1BD-9EDF4DBC3C50}"/>
      </w:docPartPr>
      <w:docPartBody>
        <w:p w:rsidR="00C94F08" w:rsidRDefault="00E044E2" w:rsidP="00E044E2">
          <w:pPr>
            <w:pStyle w:val="B464944F0B72A6459999EF96D679CFED"/>
          </w:pPr>
          <w:r w:rsidRPr="006B6F89">
            <w:rPr>
              <w:rStyle w:val="PlaceholderText"/>
            </w:rPr>
            <w:t>Click or tap here to enter text.</w:t>
          </w:r>
        </w:p>
      </w:docPartBody>
    </w:docPart>
    <w:docPart>
      <w:docPartPr>
        <w:name w:val="ECF77F6F8306CA499B530F90E4A3E206"/>
        <w:category>
          <w:name w:val="General"/>
          <w:gallery w:val="placeholder"/>
        </w:category>
        <w:types>
          <w:type w:val="bbPlcHdr"/>
        </w:types>
        <w:behaviors>
          <w:behavior w:val="content"/>
        </w:behaviors>
        <w:guid w:val="{A1D2240D-D020-3446-A6DE-0D37F10A54D4}"/>
      </w:docPartPr>
      <w:docPartBody>
        <w:p w:rsidR="00C94F08" w:rsidRDefault="00E044E2" w:rsidP="00E044E2">
          <w:pPr>
            <w:pStyle w:val="ECF77F6F8306CA499B530F90E4A3E206"/>
          </w:pPr>
          <w:r w:rsidRPr="006B6F89">
            <w:rPr>
              <w:rStyle w:val="PlaceholderText"/>
            </w:rPr>
            <w:t>Click or tap here to enter text.</w:t>
          </w:r>
        </w:p>
      </w:docPartBody>
    </w:docPart>
    <w:docPart>
      <w:docPartPr>
        <w:name w:val="A62356FD66296141AF16C8DA8AF2DDED"/>
        <w:category>
          <w:name w:val="General"/>
          <w:gallery w:val="placeholder"/>
        </w:category>
        <w:types>
          <w:type w:val="bbPlcHdr"/>
        </w:types>
        <w:behaviors>
          <w:behavior w:val="content"/>
        </w:behaviors>
        <w:guid w:val="{D92AF0BC-6608-244D-AC63-044CD4820679}"/>
      </w:docPartPr>
      <w:docPartBody>
        <w:p w:rsidR="00C94F08" w:rsidRDefault="00E044E2" w:rsidP="00E044E2">
          <w:pPr>
            <w:pStyle w:val="A62356FD66296141AF16C8DA8AF2DDED"/>
          </w:pPr>
          <w:r w:rsidRPr="006B6F89">
            <w:rPr>
              <w:rStyle w:val="PlaceholderText"/>
            </w:rPr>
            <w:t>Click or tap here to enter text.</w:t>
          </w:r>
        </w:p>
      </w:docPartBody>
    </w:docPart>
    <w:docPart>
      <w:docPartPr>
        <w:name w:val="0A015EC5F09F534CA8BA3F9378248B42"/>
        <w:category>
          <w:name w:val="General"/>
          <w:gallery w:val="placeholder"/>
        </w:category>
        <w:types>
          <w:type w:val="bbPlcHdr"/>
        </w:types>
        <w:behaviors>
          <w:behavior w:val="content"/>
        </w:behaviors>
        <w:guid w:val="{7B521AE2-1273-FB49-BE7E-9E6338A26947}"/>
      </w:docPartPr>
      <w:docPartBody>
        <w:p w:rsidR="00C94F08" w:rsidRDefault="00E044E2" w:rsidP="00E044E2">
          <w:pPr>
            <w:pStyle w:val="0A015EC5F09F534CA8BA3F9378248B42"/>
          </w:pPr>
          <w:r w:rsidRPr="006B6F89">
            <w:rPr>
              <w:rStyle w:val="PlaceholderText"/>
            </w:rPr>
            <w:t>Click or tap here to enter text.</w:t>
          </w:r>
        </w:p>
      </w:docPartBody>
    </w:docPart>
    <w:docPart>
      <w:docPartPr>
        <w:name w:val="0DC5B73E15E9EA48B8C0B65807894C0F"/>
        <w:category>
          <w:name w:val="General"/>
          <w:gallery w:val="placeholder"/>
        </w:category>
        <w:types>
          <w:type w:val="bbPlcHdr"/>
        </w:types>
        <w:behaviors>
          <w:behavior w:val="content"/>
        </w:behaviors>
        <w:guid w:val="{AE67F185-BEDF-9F4D-AB9D-09345CD916B1}"/>
      </w:docPartPr>
      <w:docPartBody>
        <w:p w:rsidR="00C94F08" w:rsidRDefault="00E044E2" w:rsidP="00E044E2">
          <w:pPr>
            <w:pStyle w:val="0DC5B73E15E9EA48B8C0B65807894C0F"/>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2721CB"/>
    <w:rsid w:val="00312DAF"/>
    <w:rsid w:val="0051750C"/>
    <w:rsid w:val="005255C7"/>
    <w:rsid w:val="006F4409"/>
    <w:rsid w:val="0079721F"/>
    <w:rsid w:val="007A685E"/>
    <w:rsid w:val="007B2B37"/>
    <w:rsid w:val="00993945"/>
    <w:rsid w:val="009D501C"/>
    <w:rsid w:val="009F3964"/>
    <w:rsid w:val="00B124A1"/>
    <w:rsid w:val="00BC0825"/>
    <w:rsid w:val="00BD58C3"/>
    <w:rsid w:val="00C178CE"/>
    <w:rsid w:val="00C94F08"/>
    <w:rsid w:val="00D84CD7"/>
    <w:rsid w:val="00E03523"/>
    <w:rsid w:val="00E044E2"/>
    <w:rsid w:val="00E21323"/>
    <w:rsid w:val="00F109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4E2"/>
    <w:rPr>
      <w:color w:val="808080"/>
    </w:rPr>
  </w:style>
  <w:style w:type="paragraph" w:customStyle="1" w:styleId="DF4075C9B252944FA4A525DF17B6A234">
    <w:name w:val="DF4075C9B252944FA4A525DF17B6A234"/>
    <w:rsid w:val="00E044E2"/>
    <w:rPr>
      <w:rFonts w:cs="Mangal"/>
    </w:rPr>
  </w:style>
  <w:style w:type="paragraph" w:customStyle="1" w:styleId="E143F2CE16E0AA46B95F567087CE9B70">
    <w:name w:val="E143F2CE16E0AA46B95F567087CE9B70"/>
    <w:rsid w:val="00E044E2"/>
    <w:rPr>
      <w:rFonts w:cs="Mangal"/>
    </w:rPr>
  </w:style>
  <w:style w:type="paragraph" w:customStyle="1" w:styleId="95ED3D31AE8B35489B01687EEAEA3AD9">
    <w:name w:val="95ED3D31AE8B35489B01687EEAEA3AD9"/>
    <w:rsid w:val="00E044E2"/>
    <w:rPr>
      <w:rFonts w:cs="Mangal"/>
    </w:rPr>
  </w:style>
  <w:style w:type="paragraph" w:customStyle="1" w:styleId="03FE4DB6CB51C44D9528480D269DF00B">
    <w:name w:val="03FE4DB6CB51C44D9528480D269DF00B"/>
    <w:rsid w:val="00E044E2"/>
    <w:rPr>
      <w:rFonts w:cs="Mangal"/>
    </w:rPr>
  </w:style>
  <w:style w:type="paragraph" w:customStyle="1" w:styleId="B464944F0B72A6459999EF96D679CFED">
    <w:name w:val="B464944F0B72A6459999EF96D679CFED"/>
    <w:rsid w:val="00E044E2"/>
    <w:rPr>
      <w:rFonts w:cs="Mangal"/>
    </w:rPr>
  </w:style>
  <w:style w:type="paragraph" w:customStyle="1" w:styleId="ECF77F6F8306CA499B530F90E4A3E206">
    <w:name w:val="ECF77F6F8306CA499B530F90E4A3E206"/>
    <w:rsid w:val="00E044E2"/>
    <w:rPr>
      <w:rFonts w:cs="Mangal"/>
    </w:rPr>
  </w:style>
  <w:style w:type="paragraph" w:customStyle="1" w:styleId="A62356FD66296141AF16C8DA8AF2DDED">
    <w:name w:val="A62356FD66296141AF16C8DA8AF2DDED"/>
    <w:rsid w:val="00E044E2"/>
    <w:rPr>
      <w:rFonts w:cs="Mangal"/>
    </w:rPr>
  </w:style>
  <w:style w:type="paragraph" w:customStyle="1" w:styleId="0A015EC5F09F534CA8BA3F9378248B42">
    <w:name w:val="0A015EC5F09F534CA8BA3F9378248B42"/>
    <w:rsid w:val="00E044E2"/>
    <w:rPr>
      <w:rFonts w:cs="Mangal"/>
    </w:rPr>
  </w:style>
  <w:style w:type="paragraph" w:customStyle="1" w:styleId="0DC5B73E15E9EA48B8C0B65807894C0F">
    <w:name w:val="0DC5B73E15E9EA48B8C0B65807894C0F"/>
    <w:rsid w:val="00E044E2"/>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fb0291e-53e7-4b27-9425-47c2cabeb93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true,&quot;manualOverrideText&quot;:&quot;(5)&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true,&quot;manualOverrideText&quot;:&quot;(6,7)&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true,&quot;manualOverrideText&quot;:&quot;(8–10)&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quot;},{&quot;citationID&quot;:&quot;MENDELEY_CITATION_36b12468-c28a-471f-961c-1f016d811906&quot;,&quot;citationItems&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properties&quot;:{&quot;noteIndex&quot;:0},&quot;isEdited&quot;:false,&quot;manualOverride&quot;:{&quot;citeprocText&quot;:&quot;(11–13)&quot;,&quot;isManuallyOverridden&quot;:true,&quot;manualOverrideText&quot;:&quot;(11–13)&quot;},&quot;citationTag&quot;:&quot;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properties&quot;:{&quot;noteIndex&quot;:0},&quot;isEdited&quot;:false,&quot;manualOverride&quot;:{&quot;citeprocText&quot;:&quot;(14,15)&quot;,&quot;isManuallyOverridden&quot;:true,&quot;manualOverrideText&quot;:&quot;(14,15)&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6,17)&quot;,&quot;isManuallyOverridden&quot;:true,&quot;manualOverrideText&quot;:&quot;(16,17)&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aa44e9ed-5356-52f1-9711-dfcd474402e5&quot;,&quot;itemData&quot;:{&quot;DOI&quot;:&quot;10.1038/s41586-020-2169-0&quot;,&quot;ISSN&quot;:&quot;1476-4687&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author&quot;:[{&quot;dropping-particle&quot;:&quot;&quot;,&quot;family&quot;:&quot;Lam&quot;,&quot;given&quot;:&quot;Tommy Tsan-Yuk&quot;,&quot;non-dropping-particle&quot;:&quot;&quot;,&quot;parse-names&quot;:false,&quot;suffix&quot;:&quot;&quot;},{&quot;dropping-particle&quot;:&quot;&quot;,&quot;family&quot;:&quot;Jia&quot;,&quot;given&quot;:&quot;Na&quot;,&quot;non-dropping-particle&quot;:&quot;&quot;,&quot;parse-names&quot;:false,&quot;suffix&quot;:&quot;&quot;},{&quot;dropping-particle&quot;:&quot;&quot;,&quot;family&quot;:&quot;Zhang&quot;,&quot;given&quot;:&quot;Ya-Wei&quot;,&quot;non-dropping-particle&quot;:&quot;&quot;,&quot;parse-names&quot;:false,&quot;suffix&quot;:&quot;&quot;},{&quot;dropping-particle&quot;:&quot;&quot;,&quot;family&quot;:&quot;Shum&quot;,&quot;given&quot;:&quot;Marcus Ho-Hin&quot;,&quot;non-dropping-particle&quot;:&quot;&quot;,&quot;parse-names&quot;:false,&quot;suffix&quot;:&quot;&quot;},{&quot;dropping-particle&quot;:&quot;&quot;,&quot;family&quot;:&quot;Jiang&quot;,&quot;given&quot;:&quot;Jia-Fu&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Tong&quot;,&quot;given&quot;:&quot;Yi-Gang&quot;,&quot;non-dropping-particle&quot;:&quot;&quot;,&quot;parse-names&quot;:false,&quot;suffix&quot;:&quot;&quot;},{&quot;dropping-particle&quot;:&quot;&quot;,&quot;family&quot;:&quot;Shi&quot;,&quot;given&quot;:&quot;Yong-Xia&quot;,&quot;non-dropping-particle&quot;:&quot;&quot;,&quot;parse-names&quot;:false,&quot;suffix&quot;:&quot;&quot;},{&quot;dropping-particle&quot;:&quot;&quot;,&quot;family&quot;:&quot;Ni&quot;,&quot;given&quot;:&quot;Xue-Bing&quot;,&quot;non-dropping-particle&quot;:&quot;&quot;,&quot;parse-names&quot;:false,&quot;suffix&quot;:&quot;&quot;},{&quot;dropping-particle&quot;:&quot;&quot;,&quot;family&quot;:&quot;Liao&quot;,&quot;given&quot;:&quot;Yun-Shi&quot;,&quot;non-dropping-particle&quot;:&quot;&quot;,&quot;parse-names&quot;:false,&quot;suffix&quot;:&quot;&quot;},{&quot;dropping-particle&quot;:&quot;&quot;,&quot;family&quot;:&quot;Li&quot;,&quot;given&quot;:&quot;Wen-Juan&quot;,&quot;non-dropping-particle&quot;:&quot;&quot;,&quot;parse-names&quot;:false,&quot;suffix&quot;:&quot;&quot;},{&quot;dropping-particle&quot;:&quot;&quot;,&quot;family&quot;:&quot;Jiang&quot;,&quot;given&quot;:&quot;Bao-Gui&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Yuan&quot;,&quot;given&quot;:&quot;Ting-Ting&quot;,&quot;non-dropping-particle&quot;:&quot;&quot;,&quot;parse-names&quot;:false,&quot;suffix&quot;:&quot;&quot;},{&quot;dropping-particle&quot;:&quot;&quot;,&quot;family&quot;:&quot;Zheng&quot;,&quot;given&quot;:&quot;Kui&quot;,&quot;non-dropping-particle&quot;:&quot;&quot;,&quot;parse-names&quot;:false,&quot;suffix&quot;:&quot;&quot;},{&quot;dropping-particle&quot;:&quot;&quot;,&quot;family&quot;:&quot;Cui&quot;,&quot;given&quot;:&quot;Xiao-Ming&quot;,&quot;non-dropping-particle&quot;:&quot;&quot;,&quot;parse-names&quot;:false,&quot;suffix&quot;:&quot;&quot;},{&quot;dropping-particle&quot;:&quot;&quot;,&quot;family&quot;:&quot;Li&quot;,&quot;given&quot;:&quot;Jie&quot;,&quot;non-dropping-particle&quot;:&quot;&quot;,&quot;parse-names&quot;:false,&quot;suffix&quot;:&quot;&quot;},{&quot;dropping-particle&quot;:&quot;&quot;,&quot;family&quot;:&quot;Pei&quot;,&quot;given&quot;:&quot;Guang-Qian&quot;,&quot;non-dropping-particle&quot;:&quot;&quot;,&quot;parse-names&quot;:false,&quot;suffix&quot;:&quot;&quot;},{&quot;dropping-particle&quot;:&quot;&quot;,&quot;family&quot;:&quot;Qiang&quot;,&quot;given&quot;:&quot;Xin&quot;,&quot;non-dropping-particle&quot;:&quot;&quot;,&quot;parse-names&quot;:false,&quot;suffix&quot;:&quot;&quot;},{&quot;dropping-particle&quot;:&quot;&quot;,&quot;family&quot;:&quot;Cheung&quot;,&quot;given&quot;:&quot;William Yiu-Man&quot;,&quot;non-dropping-particle&quot;:&quot;&quot;,&quot;parse-names&quot;:false,&quot;suffix&quot;:&quot;&quot;},{&quot;dropping-particle&quot;:&quot;&quot;,&quot;family&quot;:&quot;Li&quot;,&quot;given&quot;:&quot;Lian-Feng&quot;,&quot;non-dropping-particle&quot;:&quot;&quot;,&quot;parse-names&quot;:false,&quot;suffix&quot;:&quot;&quot;},{&quot;dropping-particle&quot;:&quot;&quot;,&quot;family&quot;:&quot;Sun&quot;,&quot;given&quot;:&quot;Fang-Fang&quot;,&quot;non-dropping-particle&quot;:&quot;&quot;,&quot;parse-names&quot;:false,&quot;suffix&quot;:&quot;&quot;},{&quot;dropping-particle&quot;:&quot;&quot;,&quot;family&quot;:&quot;Qin&quot;,&quot;given&quot;:&quot;Si&quot;,&quot;non-dropping-particle&quot;:&quot;&quot;,&quot;parse-names&quot;:false,&quot;suffix&quot;:&quot;&quot;},{&quot;dropping-particle&quot;:&quot;&quot;,&quot;family&quot;:&quot;Huang&quot;,&quot;given&quot;:&quot;Ji-Cheng&quot;,&quot;non-dropping-particle&quot;:&quot;&quot;,&quot;parse-names&quot;:false,&quot;suffix&quot;:&quot;&quot;},{&quot;dropping-particle&quot;:&quot;&quot;,&quot;family&quot;:&quot;Leung&quot;,&quot;given&quot;:&quot;Gabriel M&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quot;,&quot;given&quot;:&quot;Yan-Ling&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Cao&quot;,&quot;given&quot;:&quot;Wu-Chun&quot;,&quot;non-dropping-particle&quot;:&quot;&quot;,&quot;parse-names&quot;:false,&quot;suffix&quot;:&quot;&quot;}],&quot;container-title&quot;:&quot;Nature&quot;,&quot;id&quot;:&quot;aa44e9ed-5356-52f1-9711-dfcd474402e5&quot;,&quot;issue&quot;:&quot;7815&quot;,&quot;issued&quot;:{&quot;date-parts&quot;:[[&quot;2020&quot;]]},&quot;page&quot;:&quot;282-285&quot;,&quot;title&quot;:&quot;Identifying SARS-CoV-2-related coronaviruses in Malayan pangolins&quot;,&quot;type&quot;:&quot;article-journal&quot;,&quot;volume&quot;:&quot;583&quot;},&quot;uris&quot;:[&quot;http://www.mendeley.com/documents/?uuid=73287dde-b00b-3ff5-88a6-d391ecc6a8fa&quot;],&quot;isTemporary&quot;:false,&quot;legacyDesktopId&quot;:&quot;73287dde-b00b-3ff5-88a6-d391ecc6a8fa&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properties&quot;:{&quot;noteIndex&quot;:0},&quot;isEdited&quot;:false,&quot;manualOverride&quot;:{&quot;citeprocText&quot;:&quot;(18–25)&quot;,&quot;isManuallyOverridden&quot;:true,&quot;manualOverrideText&quot;:&quot;(18–25)&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properties&quot;:{&quot;noteIndex&quot;:0},&quot;isEdited&quot;:false,&quot;manualOverride&quot;:{&quot;citeprocText&quot;:&quot;(11,13,26–30)&quot;,&quot;isManuallyOverridden&quot;:true,&quot;manualOverrideText&quot;:&quot;(11,13,26–30)&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1,32)&quot;,&quot;isManuallyOverridden&quot;:true,&quot;manualOverrideText&quot;:&quot;(31,32)&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3,34)&quot;,&quot;isManuallyOverridden&quot;:true,&quot;manualOverrideText&quot;:&quot;(33,34)&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5)&quot;,&quot;isManuallyOverridden&quot;:true,&quot;manualOverrideText&quot;:&quot;(35)&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quot;},{&quot;citationID&quot;:&quot;MENDELEY_CITATION_9f66e3b2-e6f5-476c-92ca-1006b8863b2e&quot;,&quot;citationItems&quot;:[{&quot;id&quot;:&quot;8532a0c7-ee88-52e6-873c-128b0dc207dc&quot;,&quot;itemData&quot;:{&quot;author&quot;:[{&quot;dropping-particle&quot;:&quot;&quot;,&quot;family&quot;:&quot;Tao&quot;,&quot;given&quot;:&quot;Ying&quot;,&quot;non-dropping-particle&quot;:&quot;&quot;,&quot;parse-names&quot;:false,&quot;suffix&quot;:&quot;&quot;},{&quot;dropping-particle&quot;:&quot;&quot;,&quot;family&quot;:&quot;Tong&quot;,&quot;given&quot;:&quot;Suxiang&quot;,&quot;non-dropping-particle&quot;:&quot;&quot;,&quot;parse-names&quot;:false,&quot;suffix&quot;:&quot;&quot;}],&quot;container-title&quot;:&quot;Microbiology Resource Announcements&quot;,&quot;id&quot;:&quot;8532a0c7-ee88-52e6-873c-128b0dc207dc&quot;,&quot;issue&quot;:&quot;28&quot;,&quot;issued&quot;:{&quot;date-parts&quot;:[[&quot;2019&quot;]]},&quot;page&quot;:&quot;e00548-19&quot;,&quot;title&quot;:&quot;Complete genome sequence of a Severe Acute Respiratory Syndrome-related Coronavirus from Kenyan bats&quot;,&quot;type&quot;:&quot;article-journal&quot;,&quot;volume&quot;:&quot;8&quot;},&quot;uris&quot;:[&quot;http://www.mendeley.com/documents/?uuid=69bc2c3c-3de0-4727-8a30-16f8eb062b77&quot;],&quot;isTemporary&quot;:false,&quot;legacyDesktopId&quot;:&quot;69bc2c3c-3de0-4727-8a30-16f8eb062b77&quot;},{&quot;id&quot;:&quot;0795c596-7599-5010-bef3-d4fe24fc856b&quot;,&quot;itemData&quot;:{&quot;DOI&quot;:&quot;10.1093/ve/veab007&quot;,&quot;ISSN&quot;:&quot;2057-1577&quot;,&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author&quot;:[{&quot;dropping-particle&quot;:&quot;&quot;,&quot;family&quot;:&quot;Wells&quot;,&quot;given&quot;:&quot;H L&quot;,&quot;non-dropping-particle&quot;:&quot;&quot;,&quot;parse-names&quot;:false,&quot;suffix&quot;:&quot;&quot;},{&quot;dropping-particle&quot;:&quot;&quot;,&quot;family&quot;:&quot;Letko&quot;,&quot;given&quot;:&quot;M&quot;,&quot;non-dropping-particle&quot;:&quot;&quot;,&quot;parse-names&quot;:false,&quot;suffix&quot;:&quot;&quot;},{&quot;dropping-particle&quot;:&quot;&quot;,&quot;family&quot;:&quot;Lasso&quot;,&quot;given&quot;:&quot;G&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Nziza&quot;,&quot;given&quot;:&quot;J&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Han&quot;,&quot;given&quot;:&quot;B A&quot;,&quot;non-dropping-particle&quot;:&quot;&quot;,&quot;parse-names&quot;:false,&quot;suffix&quot;:&quot;&quot;},{&quot;dropping-particle&quot;:&quot;&quot;,&quot;family&quot;:&quot;Tingley&quot;,&quot;given&quot;:&quot;M W&quot;,&quot;non-dropping-particle&quot;:&quot;&quot;,&quot;parse-names&quot;:false,&quot;suffix&quot;:&quot;&quot;},{&quot;dropping-particle&quot;:&quot;&quot;,&quot;family&quot;:&quot;Diuk-Wasser&quot;,&quot;given&quot;:&quot;M&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Mazet&quot;,&quot;given&quot;:&quot;J A K&quot;,&quot;non-dropping-particle&quot;:&quot;&quot;,&quot;parse-names&quot;:false,&quot;suffix&quot;:&quot;&quot;},{&quot;dropping-particle&quot;:&quot;&quot;,&quot;family&quot;:&quot;Chandran&quot;,&quot;given&quot;:&quot;K&quot;,&quot;non-dropping-particle&quot;:&quot;&quot;,&quot;parse-names&quot;:false,&quot;suffix&quot;:&quot;&quot;},{&quot;dropping-particle&quot;:&quot;&quot;,&quot;family&quot;:&quot;Munster&quot;,&quot;given&quot;:&quot;V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Anthony&quot;,&quot;given&quot;:&quot;S J&quot;,&quot;non-dropping-particle&quot;:&quot;&quot;,&quot;parse-names&quot;:false,&quot;suffix&quot;:&quot;&quot;}],&quot;container-title&quot;:&quot;Virus Evolution&quot;,&quot;id&quot;:&quot;0795c596-7599-5010-bef3-d4fe24fc856b&quot;,&quot;issue&quot;:&quot;1&quot;,&quot;issued&quot;:{&quot;date-parts&quot;:[[&quot;2021&quot;,&quot;1&quot;,&quot;20&quot;]]},&quot;title&quot;:&quot;The evolutionary history of ACE2 usage within the coronavirus subgenus sarbecovirus&quot;,&quot;type&quot;:&quot;article-journal&quot;,&quot;volume&quot;:&quot;7&quot;},&quot;uris&quot;:[&quot;http://www.mendeley.com/documents/?uuid=40fadfb6-bb69-3c51-9c53-ef859cc0b203&quot;],&quot;isTemporary&quot;:false,&quot;legacyDesktopId&quot;:&quot;40fadfb6-bb69-3c51-9c53-ef859cc0b203&quot;}],&quot;properties&quot;:{&quot;noteIndex&quot;:0},&quot;isEdited&quot;:false,&quot;manualOverride&quot;:{&quot;citeprocText&quot;:&quot;(36,37)&quot;,&quot;isManuallyOverridden&quot;:true,&quot;manualOverrideText&quot;:&quot;(36,37)&quot;},&quot;citationTag&quot;:&quot;MENDELEY_CITATION_v3_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&quot;},{&quot;citationID&quot;:&quot;MENDELEY_CITATION_05ad5f1d-5c25-4ea3-8ee2-3b2e7b38bdba&quot;,&quot;citationItems&quot;:[{&quot;id&quot;:&quot;07739ed1-f770-579a-8fd3-150b05cd418c&quot;,&quot;itemData&quot;:{&quot;DOI&quot;:&quot;10.1128/jvi.01048-15&quot;,&quot;ISSN&quot;:&quot;0022-538X&quot;,&quot;PMID&quot;:&quot;26269185&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quot;,&quot;author&quot;:[{&quot;dropping-particle&quot;:&quot;&quot;,&quot;family&quot;:&quot;Lau&quot;,&quot;given&quot;:&quot;Susanna K. P.&quot;,&quot;non-dropping-particle&quot;:&quot;&quot;,&quot;parse-names&quot;:false,&quot;suffix&quot;:&quot;&quot;},{&quot;dropping-particle&quot;:&quot;&quot;,&quot;family&quot;:&quot;Feng&quot;,&quot;given&quot;:&quot;Yun&quot;,&quot;non-dropping-particle&quot;:&quot;&quot;,&quot;parse-names&quot;:false,&quot;suffix&quot;:&quot;&quot;},{&quot;dropping-particle&quot;:&quot;&quot;,&quot;family&quot;:&quot;Chen&quot;,&quot;given&quot;:&quot;Honglin&quot;,&quot;non-dropping-particle&quot;:&quot;&quot;,&quot;parse-names&quot;:false,&quot;suffix&quot;:&quot;&quot;},{&quot;dropping-particle&quot;:&quot;&quot;,&quot;family&quot;:&quot;Luk&quot;,&quot;given&quot;:&quot;Hayes K. H.&quot;,&quot;non-dropping-particle&quot;:&quot;&quot;,&quot;parse-names&quot;:false,&quot;suffix&quot;:&quot;&quot;},{&quot;dropping-particle&quot;:&quot;&quot;,&quot;family&quot;:&quot;Yang&quot;,&quot;given&quot;:&quot;Wei-Hong&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Zhang&quot;,&quot;given&quot;:&quot;Yu-Zhen&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ong&quot;,&quot;given&quot;:&quot;Zhi-Zhong&quot;,&quot;non-dropping-particle&quot;:&quot;&quot;,&quot;parse-names&quot;:false,&quot;suffix&quot;:&quot;&quot;},{&quot;dropping-particle&quot;:&quot;&quot;,&quot;family&quot;:&quot;Chow&quot;,&quot;given&quot;:&quot;Wang-Ngai&quot;,&quot;non-dropping-particle&quot;:&quot;&quot;,&quot;parse-names&quot;:false,&quot;suffix&quot;:&quot;&quot;},{&quot;dropping-particle&quot;:&quot;&quot;,&quot;family&quot;:&quot;Fan&quot;,&quot;given&quot;:&quot;Rachel Y. Y.&quot;,&quot;non-dropping-particle&quot;:&quot;&quot;,&quot;parse-names&quot;:false,&quot;suffix&quot;:&quot;&quot;},{&quot;dropping-particle&quot;:&quot;&quot;,&quot;family&quot;:&quot;Ahmed&quot;,&quot;given&quot;:&quot;Syed Shakeel&quot;,&quot;non-dropping-particle&quot;:&quot;&quot;,&quot;parse-names&quot;:false,&quot;suffix&quot;:&quot;&quot;},{&quot;dropping-particle&quot;:&quot;&quot;,&quot;family&quot;:&quot;Yeung&quot;,&quot;given&quot;:&quot;Hazel C.&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Cai&quot;,&quot;given&quot;:&quot;Jian-Piao&quot;,&quot;non-dropping-particle&quot;:&quot;&quot;,&quot;parse-names&quot;:false,&quot;suffix&quot;:&quot;&quot;},{&quot;dropping-particle&quot;:&quot;&quot;,&quot;family&quot;:&quot;Wong&quot;,&quot;given&quot;:&quot;Samson S. Y.&quot;,&quot;non-dropping-particle&quot;:&quot;&quot;,&quot;parse-names&quot;:false,&quot;suffix&quot;:&quot;&quot;},{&quot;dropping-particle&quot;:&quot;&quot;,&quot;family&quot;:&quot;Chan&quot;,&quot;given&quot;:&quot;Jasper F. W.&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Zhang&quot;,&quot;given&quot;:&quot;Hai-Lin&quot;,&quot;non-dropping-particle&quot;:&quot;&quot;,&quot;parse-names&quot;:false,&quot;suffix&quot;:&quot;&quot;},{&quot;dropping-particle&quot;:&quot;&quot;,&quot;family&quot;:&quot;Woo&quot;,&quot;given&quot;:&quot;Patrick C. Y.&quot;,&quot;non-dropping-particle&quot;:&quot;&quot;,&quot;parse-names&quot;:false,&quot;suffix&quot;:&quot;&quot;}],&quot;container-title&quot;:&quot;Journal of Virology&quot;,&quot;id&quot;:&quot;07739ed1-f770-579a-8fd3-150b05cd418c&quot;,&quot;issue&quot;:&quot;20&quot;,&quot;issued&quot;:{&quot;date-parts&quot;:[[&quot;2015&quot;]]},&quot;page&quot;:&quot;10532-10547&quot;,&quot;title&quot;:&quot;Severe Acute Respiratory Syndrome (SARS) coronavirus ORF8 protein is acquired from SARS-related coronavirus from greater horseshoe bats through recombination&quot;,&quot;type&quot;:&quot;article-journal&quot;,&quot;volume&quot;:&quot;89&quot;},&quot;uris&quot;:[&quot;http://www.mendeley.com/documents/?uuid=0ee2ef2a-b5da-4668-9a63-1021fab24b79&quot;],&quot;isTemporary&quot;:false,&quot;legacyDesktopId&quot;:&quot;0ee2ef2a-b5da-4668-9a63-1021fab24b79&quot;},{&quot;id&quot;:&quot;39fbaf43-e2a7-57da-9541-08a6ab75f6c3&quot;,&quot;itemData&quot;:{&quot;DOI&quot;:&quot;10.1128/jvi.79.3.1595-1604.2005&quot;,&quot;ISSN&quot;:&quot;0022-538X&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author&quot;:[{&quot;dropping-particle&quot;:&quot;&quot;,&quot;family&quot;:&quot;Vijgen&quot;,&quot;given&quot;:&quot;L.&quot;,&quot;non-dropping-particle&quot;:&quot;&quot;,&quot;parse-names&quot;:false,&quot;suffix&quot;:&quot;&quot;},{&quot;dropping-particle&quot;:&quot;&quot;,&quot;family&quot;:&quot;Keyaerts&quot;,&quot;given&quot;:&quot;E.&quot;,&quot;non-dropping-particle&quot;:&quot;&quot;,&quot;parse-names&quot;:false,&quot;suffix&quot;:&quot;&quot;},{&quot;dropping-particle&quot;:&quot;&quot;,&quot;family&quot;:&quot;Moes&quot;,&quot;given&quot;:&quot;E.&quot;,&quot;non-dropping-particle&quot;:&quot;&quot;,&quot;parse-names&quot;:false,&quot;suffix&quot;:&quot;&quot;},{&quot;dropping-particle&quot;:&quot;&quot;,&quot;family&quot;:&quot;Thoelen&quot;,&quot;given&quot;:&quot;I.&quot;,&quot;non-dropping-particle&quot;:&quot;&quot;,&quot;parse-names&quot;:false,&quot;suffix&quot;:&quot;&quot;},{&quot;dropping-particle&quot;:&quot;&quot;,&quot;family&quot;:&quot;Wollants&quot;,&quot;given&quot;:&quot;E.&quot;,&quot;non-dropping-particle&quot;:&quot;&quot;,&quot;parse-names&quot;:false,&quot;suffix&quot;:&quot;&quot;},{&quot;dropping-particle&quot;:&quot;&quot;,&quot;family&quot;:&quot;Lemey&quot;,&quot;given&quot;:&quot;P.&quot;,&quot;non-dropping-particle&quot;:&quot;&quot;,&quot;parse-names&quot;:false,&quot;suffix&quot;:&quot;&quot;},{&quot;dropping-particle&quot;:&quot;&quot;,&quot;family&quot;:&quot;Vandamme&quot;,&quot;given&quot;:&quot;A.-M.&quot;,&quot;non-dropping-particle&quot;:&quot;&quot;,&quot;parse-names&quot;:false,&quot;suffix&quot;:&quot;&quot;},{&quot;dropping-particle&quot;:&quot;&quot;,&quot;family&quot;:&quot;Ranst&quot;,&quot;given&quot;:&quot;M.&quot;,&quot;non-dropping-particle&quot;:&quot;Van&quot;,&quot;parse-names&quot;:false,&quot;suffix&quot;:&quot;&quot;}],&quot;container-title&quot;:&quot;Journal of Virology&quot;,&quot;id&quot;:&quot;39fbaf43-e2a7-57da-9541-08a6ab75f6c3&quot;,&quot;issue&quot;:&quot;3&quot;,&quot;issued&quot;:{&quot;date-parts&quot;:[[&quot;2005&quot;]]},&quot;page&quot;:&quot;1595-1604&quot;,&quot;title&quot;:&quot;Complete genomic sequence of human coronavirus OC43: Molecular clock analysis suggests a relatively recent zoonotic coronavirus transmission event&quot;,&quot;type&quot;:&quot;article-journal&quot;,&quot;volume&quot;:&quot;79&quot;},&quot;uris&quot;:[&quot;http://www.mendeley.com/documents/?uuid=7c39883a-85a0-4906-9188-54752a7d1a68&quot;],&quot;isTemporary&quot;:false,&quot;legacyDesktopId&quot;:&quot;7c39883a-85a0-4906-9188-54752a7d1a68&quot;},{&quot;id&quot;:&quot;23d3f179-7557-5517-b061-1fa274415725&quot;,&quot;itemData&quot;:{&quot;DOI&quot;:&quot;10.1073/pnas.1604472113&quot;,&quot;ISSN&quot;:&quot;0027-8424&quot;,&quot;PMID&quot;:&quot;27528677&quot;,&quot;author&quot;:[{&quot;dropping-particle&quot;:&quot;&quot;,&quot;family&quot;:&quot;Corman&quot;,&quot;given&quot;:&quot;Victor M.&quot;,&quot;non-dropping-particle&quot;:&quot;&quot;,&quot;parse-names&quot;:false,&quot;suffix&quot;:&quot;&quot;},{&quot;dropping-particle&quot;:&quot;&quot;,&quot;family&quot;:&quot;Eckerle&quot;,&quot;given&quot;:&quot;Isabella&quot;,&quot;non-dropping-particle&quot;:&quot;&quot;,&quot;parse-names&quot;:false,&quot;suffix&quot;:&quot;&quot;},{&quot;dropping-particle&quot;:&quot;&quot;,&quot;family&quot;:&quot;Memish&quot;,&quot;given&quot;:&quot;Ziad A.&quot;,&quot;non-dropping-particle&quot;:&quot;&quot;,&quot;parse-names&quot;:false,&quot;suffix&quot;:&quot;&quot;},{&quot;dropping-particle&quot;:&quot;&quot;,&quot;family&quot;:&quot;Liljander&quot;,&quot;given&quot;:&quot;Anne M.&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Jonsdottir&quot;,&quot;given&quot;:&quot;Hulda&quot;,&quot;non-dropping-particle&quot;:&quot;&quot;,&quot;parse-names&quot;:false,&quot;suffix&quot;:&quot;&quot;},{&quot;dropping-particle&quot;:&quot;&quot;,&quot;family&quot;:&quot;Juma Ngeiywa&quot;,&quot;given&quot;:&quot;Kisi J. Z.&quot;,&quot;non-dropping-particle&quot;:&quot;&quot;,&quot;parse-names&quot;:false,&quot;suffix&quot;:&quot;&quot;},{&quot;dropping-particle&quot;:&quot;&quot;,&quot;family&quot;:&quot;Kamau&quot;,&quot;given&quot;:&quot;Esther&quot;,&quot;non-dropping-particle&quot;:&quot;&quot;,&quot;parse-names&quot;:false,&quot;suffix&quot;:&quot;&quot;},{&quot;dropping-particle&quot;:&quot;&quot;,&quot;family&quot;:&quot;Younan&quot;,&quot;given&quot;:&quot;Mario&quot;,&quot;non-dropping-particle&quot;:&quot;&quot;,&quot;parse-names&quot;:false,&quot;suffix&quot;:&quot;&quot;},{&quot;dropping-particle&quot;:&quot;&quot;,&quot;family&quot;:&quot;Masri&quot;,&quot;given&quot;:&quot;Malakita&quot;,&quot;non-dropping-particle&quot;:&quot;Al&quot;,&quot;parse-names&quot;:false,&quot;suffix&quot;:&quot;&quot;},{&quot;dropping-particle&quot;:&quot;&quot;,&quot;family&quot;:&quot;Assiri&quot;,&quot;given&quot;:&quot;Abdullah&quot;,&quot;non-dropping-particle&quot;:&quot;&quot;,&quot;parse-names&quot;:false,&quot;suffix&quot;:&quot;&quot;},{&quot;dropping-particle&quot;:&quot;&quot;,&quot;family&quot;:&quot;Gluecks&quot;,&quot;given&quot;:&quot;Ilona&quot;,&quot;non-dropping-particle&quot;:&quot;&quot;,&quot;parse-names&quot;:false,&quot;suffix&quot;:&quot;&quot;},{&quot;dropping-particle&quot;:&quot;&quot;,&quot;family&quot;:&quot;Musa&quot;,&quot;given&quot;:&quot;Bakri E.&quot;,&quot;non-dropping-particle&quot;:&quot;&quot;,&quot;parse-names&quot;:false,&quot;suffix&quot;:&quot;&quot;},{&quot;dropping-particle&quot;:&quot;&quot;,&quot;family&quot;:&quot;Meyer&quot;,&quot;given&quot;:&quot;Benjamin&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Hilali&quot;,&quot;given&quot;:&quot;Mosaad&quot;,&quot;non-dropping-particle&quot;:&quot;&quot;,&quot;parse-names&quot;:false,&quot;suffix&quot;:&quot;&quot;},{&quot;dropping-particle&quot;:&quot;&quot;,&quot;family&quot;:&quot;Bornstein&quot;,&quot;given&quot;:&quot;Set&quot;,&quot;non-dropping-particle&quot;:&quot;&quot;,&quot;parse-names&quot;:false,&quot;suffix&quot;:&quot;&quot;},{&quot;dropping-particle&quot;:&quot;&quot;,&quot;family&quot;:&quot;Wernery&quot;,&quot;given&quot;:&quot;Ulrich&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Jores&quot;,&quot;given&quot;:&quot;Joerg&quot;,&quot;non-dropping-particle&quot;:&quot;&quot;,&quot;parse-names&quot;:false,&quot;suffix&quot;:&quot;&quot;},{&quot;dropping-particle&quot;:&quot;&quot;,&quot;family&quot;:&quot;Drexler&quot;,&quot;given&quot;:&quot;Jan Felix&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Proceedings of the National Academy of Sciences&quot;,&quot;id&quot;:&quot;23d3f179-7557-5517-b061-1fa274415725&quot;,&quot;issued&quot;:{&quot;date-parts&quot;:[[&quot;2016&quot;]]},&quot;page&quot;:&quot;201604472&quot;,&quot;title&quot;:&quot;Link of a ubiquitous human coronavirus to dromedary camels&quot;,&quot;type&quot;:&quot;article-journal&quot;},&quot;uris&quot;:[&quot;http://www.mendeley.com/documents/?uuid=66ac19af-37db-40ec-a9d2-7f212faad78e&quot;],&quot;isTemporary&quot;:false,&quot;legacyDesktopId&quot;:&quot;66ac19af-37db-40ec-a9d2-7f212faad78e&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4a4e6f5f-3173-5ffa-9a1f-2094c3ae911b&quot;,&quot;itemData&quot;:{&quot;DOI&quot;:&quot;10.1128/jvi.01755-15&quot;,&quot;ISSN&quot;:&quot;0022-538X&quot;,&quot;PMID&quot;:&quot;26378164&quot;,&quot;abstract&quot;:&quo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quot;,&quot;author&quot;:[{&quot;dropping-particle&quot;:&quot;&quot;,&quot;family&quot;:&quot;Corman&quot;,&quot;given&quot;:&quot;Victor Max&quot;,&quot;non-dropping-particle&quot;:&quot;&quot;,&quot;parse-names&quot;:false,&quot;suffix&quot;:&quot;&quot;},{&quot;dropping-particle&quot;:&quot;&quot;,&quot;family&quot;:&quot;Baldwin&quot;,&quot;given&quot;:&quot;Heather J.&quot;,&quot;non-dropping-particle&quot;:&quot;&quot;,&quot;parse-names&quot;:false,&quot;suffix&quot;:&quot;&quot;},{&quot;dropping-particle&quot;:&quot;&quot;,&quot;family&quot;:&quot;Tateno&quot;,&quot;given&quot;:&quot;Adriana Fumie&quot;,&quot;non-dropping-particle&quot;:&quot;&quot;,&quot;parse-names&quot;:false,&quot;suffix&quot;:&quot;&quot;},{&quot;dropping-particle&quot;:&quot;&quot;,&quot;family&quot;:&quot;Zerbinati&quot;,&quot;given&quot;:&quot;Rodrigo Melim&quot;,&quot;non-dropping-particle&quot;:&quot;&quot;,&quot;parse-names&quot;:false,&quot;suffix&quot;:&quot;&quot;},{&quot;dropping-particle&quot;:&quot;&quot;,&quot;family&quot;:&quot;Annan&quot;,&quot;given&quot;:&quot;Augustina&quot;,&quot;non-dropping-particle&quot;:&quot;&quot;,&quot;parse-names&quot;:false,&quot;suffix&quot;:&quot;&quot;},{&quot;dropping-particle&quot;:&quot;&quot;,&quot;family&quot;:&quot;Owusu&quot;,&quot;given&quot;:&quot;Michael&quot;,&quot;non-dropping-particle&quot;:&quot;&quot;,&quot;parse-names&quot;:false,&quot;suffix&quot;:&quot;&quot;},{&quot;dropping-particle&quot;:&quot;&quot;,&quot;family&quot;:&quot;Nkrumah&quot;,&quot;given&quot;:&quot;Evans Ewald&quot;,&quot;non-dropping-particle&quot;:&quot;&quot;,&quot;parse-names&quot;:false,&quot;suffix&quot;:&quot;&quot;},{&quot;dropping-particle&quot;:&quot;&quot;,&quot;family&quot;:&quot;Maganga&quot;,&quot;given&quot;:&quot;Gael Darren&quot;,&quot;non-dropping-particle&quot;:&quot;&quot;,&quot;parse-names&quot;:false,&quot;suffix&quot;:&quot;&quot;},{&quot;dropping-particle&quot;:&quot;&quot;,&quot;family&quot;:&quot;Oppong&quot;,&quot;given&quot;:&quot;Samuel&quot;,&quot;non-dropping-particle&quot;:&quot;&quot;,&quot;parse-names&quot;:false,&quot;suffix&quot;:&quot;&quot;},{&quot;dropping-particle&quot;:&quot;&quot;,&quot;family&quot;:&quot;Adu-Sarkodie&quot;,&quot;given&quot;:&quot;Yaw&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Silva Filho&quot;,&quot;given&quot;:&quot;Luiz Vicente Ribeiro Ferreira&quot;,&quot;non-dropping-particle&quot;:&quot;da&quot;,&quot;parse-names&quot;:false,&quot;suffix&quot;:&quot;&quot;},{&quot;dropping-particle&quot;:&quot;&quot;,&quot;family&quot;:&quot;Leroy&quot;,&quot;given&quot;:&quot;Eric 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Hoek&quot;,&quot;given&quot;:&quot;Lia&quot;,&quot;non-dropping-particle&quot;:&quot;van der&quot;,&quot;parse-names&quot;:false,&quot;suffix&quot;:&quot;&quot;},{&quot;dropping-particle&quot;:&quot;&quot;,&quot;family&quot;:&quot;Poon&quot;,&quot;given&quot;:&quot;Leo L. M.&quot;,&quot;non-dropping-particle&quot;:&quot;&quot;,&quot;parse-names&quot;:false,&quot;suffix&quot;:&quot;&quot;},{&quot;dropping-particle&quot;:&quot;&quot;,&quot;family&quot;:&quot;Tschapka&quot;,&quot;given&quot;:&quot;Marco&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id&quot;:&quot;4a4e6f5f-3173-5ffa-9a1f-2094c3ae911b&quot;,&quot;issue&quot;:&quot;23&quot;,&quot;issued&quot;:{&quot;date-parts&quot;:[[&quot;2015&quot;]]},&quot;page&quot;:&quot;11858-11870&quot;,&quot;title&quot;:&quot;Evidence for an ancestral association of human coronavirus 229E with bats&quot;,&quot;type&quot;:&quot;article-journal&quot;,&quot;volume&quot;:&quot;89&quot;},&quot;uris&quot;:[&quot;http://www.mendeley.com/documents/?uuid=b838e752-5574-42b4-ac0d-2fab68da2703&quot;],&quot;isTemporary&quot;:false,&quot;legacyDesktopId&quot;:&quot;b838e752-5574-42b4-ac0d-2fab68da2703&quot;}],&quot;properties&quot;:{&quot;noteIndex&quot;:0},&quot;isEdited&quot;:false,&quot;manualOverride&quot;:{&quot;citeprocText&quot;:&quot;(26,38–41)&quot;,&quot;isManuallyOverridden&quot;:true,&quot;manualOverrideText&quot;:&quot;(26,38–41)&quot;},&quot;citationTag&quot;:&quot;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2a239f5e-4ec4-55b7-82ae-aa4330b27e51&quot;,&quot;itemData&quot;:{&quot;DOI&quot;:&quot;10.1042/ETLS20200097&quot;,&quot;ISSN&quot;:&quot;2397-8554&quot;,&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2a239f5e-4ec4-55b7-82ae-aa4330b27e51&quot;,&quot;issue&quot;:&quot;4&quot;,&quot;issued&quot;:{&quot;date-parts&quot;:[[&quot;2020&quot;,&quot;12&quot;,&quot;11&quot;]]},&quot;title&quot;:&quot;The zoonotic potential of bat-borne coronaviruses&quot;,&quot;type&quot;:&quot;article-journal&quot;,&quot;volume&quot;:&quot;4&quot;},&quot;uris&quot;:[&quot;http://www.mendeley.com/documents/?uuid=e6c10450-a64f-3a5a-bda3-2a22a082f7a0&quot;],&quot;isTemporary&quot;:false,&quot;legacyDesktopId&quot;:&quot;e6c10450-a64f-3a5a-bda3-2a22a082f7a0&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properties&quot;:{&quot;noteIndex&quot;:0},&quot;isEdited&quot;:false,&quot;manualOverride&quot;:{&quot;citeprocText&quot;:&quot;(31,42,43)&quot;,&quot;isManuallyOverridden&quot;:true,&quot;manualOverrideText&quot;:&quot;(31,42,43)&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4–47)&quot;,&quot;isManuallyOverridden&quot;:true,&quot;manualOverrideText&quot;:&quot;(44–47)&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8)&quot;,&quot;isManuallyOverridden&quot;:true,&quot;manualOverrideText&quot;:&quot;(48)&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quot;},{&quot;citationID&quot;:&quot;MENDELEY_CITATION_036da88e-5d8d-49bd-a516-51d897b6f0e3&quot;,&quot;citationItems&quot;:[{&quot;id&quot;:&quot;78d26df2-fe0a-54d4-b114-5e7d21ab0fdf&quot;,&quot;itemData&quot;:{&quot;DOI&quot;:&quot;10.1159/000095388&quot;,&quot;author&quot;:[{&quot;dropping-particle&quot;:&quot;&quot;,&quot;family&quot;:&quot;Masters&quot;,&quot;given&quot;:&quot;JC&quot;,&quot;non-dropping-particle&quot;:&quot;&quot;,&quot;parse-names&quot;:false,&quot;suffix&quot;:&quot;&quot;},{&quot;dropping-particle&quot;:&quot;De&quot;,&quot;family&quot;:&quot;Wit&quot;,&quot;given&quot;:&quot;MJ&quot;,&quot;non-dropping-particle&quot;:&quot;&quot;,&quot;parse-names&quot;:false,&quot;suffix&quot;:&quot;&quot;},{&quot;dropping-particle&quot;:&quot;&quot;,&quot;family&quot;:&quot;Asher&quot;,&quot;given&quot;:&quot;R J&quot;,&quot;non-dropping-particle&quot;:&quot;&quot;,&quot;parse-names&quot;:false,&quot;suffix&quot;:&quot;&quot;}],&quot;container-title&quot;:&quot;Folia Primatologica&quot;,&quot;id&quot;:&quot;78d26df2-fe0a-54d4-b114-5e7d21ab0fdf&quot;,&quot;issued&quot;:{&quot;date-parts&quot;:[[&quot;2006&quot;]]},&quot;page&quot;:&quot;399-418&quot;,&quot;title&quot;:&quot;Reconciling the origins of Africa, India and Madagascar with vertebrate dispersal scenarios&quot;,&quot;type&quot;:&quot;article-journal&quot;,&quot;volume&quot;:&quot;3200&quot;},&quot;uris&quot;:[&quot;http://www.mendeley.com/documents/?uuid=7d7a871f-f75f-4f37-94a1-ec0dc3766730&quot;],&quot;isTemporary&quot;:false,&quot;legacyDesktopId&quot;:&quot;7d7a871f-f75f-4f37-94a1-ec0dc3766730&quot;}],&quot;properties&quot;:{&quot;noteIndex&quot;:0},&quot;isEdited&quot;:false,&quot;manualOverride&quot;:{&quot;citeprocText&quot;:&quot;(49)&quot;,&quot;isManuallyOverridden&quot;:true,&quot;manualOverrideText&quot;:&quot;(49)&quot;},&quot;citationTag&quot;:&quot;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50)&quot;,&quot;isManuallyOverridden&quot;:true,&quot;manualOverrideText&quot;:&quot;(50)&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1–53)&quot;,&quot;isManuallyOverridden&quot;:true,&quot;manualOverrideText&quot;:&quot;(51–53)&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quot;},{&quot;citationID&quot;:&quot;MENDELEY_CITATION_cbcbb950-aa22-44c0-958d-cf64abc82f83&quot;,&quot;citationItems&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4–56)&quot;,&quot;isManuallyOverridden&quot;:true,&quot;manualOverrideText&quot;:&quot;(29,54–56)&quot;},&quot;citationTag&quot;:&quot;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quot;},{&quot;citationID&quot;:&quot;MENDELEY_CITATION_e025f6c6-1b9c-478b-b3c5-b1ca969eb662&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62,100)&quot;},&quot;citationTag&quot;:&quot;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quot;},{&quot;citationID&quot;:&quot;MENDELEY_CITATION_2b16f7d1-4bec-49c1-9573-4993880dd61b&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29,55)&quot;},&quot;citationTag&quot;:&quot;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id&quot;:&quot;ac037ce4-ab47-5d9f-bdd9-4924991ff066&quot;,&quot;itemData&quot;:{&quot;DOI&quot;:&quot;10.3389/fmicb.2019.01900&quot;,&quot;ISSN&quot;:&quot;1664302X&quot;,&quot;PMID&quot;:&quot;31474969&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ac037ce4-ab47-5d9f-bdd9-4924991ff066&quot;,&quot;issue&quot;:&quot;AUG&quot;,&quot;issued&quot;:{&quot;date-parts&quot;:[[&quot;2019&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e32c34c2-1e4b-496b-92b2-f4abe82f9c35&quot;],&quot;isTemporary&quot;:false,&quot;legacyDesktopId&quot;:&quot;e32c34c2-1e4b-496b-92b2-f4abe82f9c35&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28,57–60)&quot;,&quot;isManuallyOverridden&quot;:true,&quot;manualOverrideText&quot;:&quot;(21,28,57–60)&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61)&quot;,&quot;isManuallyOverridden&quot;:true,&quot;manualOverrideText&quot;:&quot;(21,60,61)&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quot;},{&quot;citationID&quot;:&quot;MENDELEY_CITATION_84a4decf-109e-49a4-8ca8-d20077036c90&quot;,&quot;citationItems&quot;:[{&quot;id&quot;:&quot;ccffe781-450f-56a0-ad2d-554ca09be06e&quot;,&quot;itemData&quot;:{&quot;author&quot;:[{&quot;dropping-particle&quot;:&quot;&quot;,&quot;family&quot;:&quot;Goodman&quot;,&quot;given&quot;:&quot;Steven M.&quot;,&quot;non-dropping-particle&quot;:&quot;&quot;,&quot;parse-names&quot;:false,&quot;suffix&quot;:&quot;&quot;}],&quot;id&quot;:&quot;ccffe781-450f-56a0-ad2d-554ca09be06e&quot;,&quot;issued&quot;:{&quot;date-parts&quot;:[[&quot;2011&quot;]]},&quot;publisher&quot;:&quot;Association Vahatra&quot;,&quot;publisher-place&quot;:&quot;Antananarivo, Madagascar&quot;,&quot;title&quot;:&quot;Les chauves-souris de Madagascar [in French]&quot;,&quot;type&quot;:&quot;book&quot;},&quot;uris&quot;:[&quot;http://www.mendeley.com/documents/?uuid=4dfc089c-9a0e-4628-bc29-de2fa5c75f99&quot;],&quot;isTemporary&quot;:false,&quot;legacyDesktopId&quot;:&quot;4dfc089c-9a0e-4628-bc29-de2fa5c75f99&quot;}],&quot;properties&quot;:{&quot;noteIndex&quot;:0},&quot;isEdited&quot;:false,&quot;manualOverride&quot;:{&quot;citeprocText&quot;:&quot;(62)&quot;,&quot;isManuallyOverridden&quot;:true,&quot;manualOverrideText&quot;:&quot;(62)&quot;},&quot;citationTag&quot;:&quot;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properties&quot;:{&quot;noteIndex&quot;:0},&quot;isEdited&quot;:false,&quot;manualOverride&quot;:{&quot;citeprocText&quot;:&quot;(63–66)&quot;,&quot;isManuallyOverridden&quot;:true,&quot;manualOverrideText&quot;:&quot;(63–66)&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3d60e35f-b266-5944-8fa2-fbef13b14dfa&quot;,&quot;itemData&quot;:{&quot;author&quot;:[{&quot;dropping-particle&quot;:&quot;&quot;,&quot;family&quot;:&quot;Randremanana&quot;,&quot;given&quot;:&quot;Rindra&quot;,&quot;non-dropping-particle&quot;:&quot;&quot;,&quot;parse-names&quot;:false,&quot;suffix&quot;:&quot;&quot;},{&quot;dropping-particle&quot;:&quot;&quot;,&quot;family&quot;:&quot;Andriamandimby&quot;,&quot;given&quot;:&quot;Soa-fy&quot;,&quot;non-dropping-particle&quot;:&quot;&quot;,&quot;parse-names&quot;:false,&quot;suffix&quot;:&quot;&quot;},{&quot;dropping-particle&quot;:&quot;&quot;,&quot;family&quot;:&quot;Rakotondramanga&quot;,&quot;given&quot;:&quot;Jean Marius&quot;,&quot;non-dropping-particle&quot;:&quot;&quot;,&quot;parse-names&quot;:false,&quot;suffix&quot;:&quot;&quot;},{&quot;dropping-particle&quot;:&quot;&quot;,&quot;family&quot;:&quot;Razanajatovo&quot;,&quot;given&quot;:&quot;Norosoa&quot;,&quot;non-dropping-particle&quot;:&quot;&quot;,&quot;parse-names&quot;:false,&quot;suffix&quot;:&quot;&quot;},{&quot;dropping-particle&quot;:&quot;&quot;,&quot;family&quot;:&quot;Mangahasimbola&quot;,&quot;given&quot;:&quot;Reziky&quot;,&quot;non-dropping-particle&quot;:&quot;&quot;,&quot;parse-names&quot;:false,&quot;suffix&quot;:&quot;&quot;},{&quot;dropping-particle&quot;:&quot;&quot;,&quot;family&quot;:&quot;Randriambolamanantsoa&quot;,&quot;given&quot;:&quot;Tsiry&quot;,&quot;non-dropping-particle&quot;:&quot;&quot;,&quot;parse-names&quot;:false,&quot;suffix&quot;:&quot;&quot;},{&quot;dropping-particle&quot;:&quot;&quot;,&quot;family&quot;:&quot;Ranaivoson&quot;,&quot;given&quot;:&quot;Hafaliana&quot;,&quot;non-dropping-particle&quot;:&quot;&quot;,&quot;parse-names&quot;:false,&quot;suffix&quot;:&quot;&quot;},{&quot;dropping-particle&quot;:&quot;&quot;,&quot;family&quot;:&quot;Rabemananjara&quot;,&quot;given&quot;:&quot;Harinirina&quot;,&quot;non-dropping-particle&quot;:&quot;&quot;,&quot;parse-names&quot;:false,&quot;suffix&quot;:&quot;&quot;},{&quot;dropping-particle&quot;:&quot;&quot;,&quot;family&quot;:&quot;Razanajatovo&quot;,&quot;given&quot;:&quot;Iony&quot;,&quot;non-dropping-particle&quot;:&quot;&quot;,&quot;parse-names&quot;:false,&quot;suffix&quot;:&quot;&quot;},{&quot;dropping-particle&quot;:&quot;&quot;,&quot;family&quot;:&quot;Rabarison&quot;,&quot;given&quot;:&quot;Joelinotahina&quot;,&quot;non-dropping-particle&quot;:&quot;&quot;,&quot;parse-names&quot;:false,&quot;suffix&quot;:&quot;&quot;},{&quot;dropping-particle&quot;:&quot;&quot;,&quot;family&quot;:&quot;Brook&quot;,&quot;given&quot;:&quot;Cara&quot;,&quot;non-dropping-particle&quot;:&quot;&quot;,&quot;parse-names&quot;:false,&quot;suffix&quot;:&quot;&quot;},{&quot;dropping-particle&quot;:&quot;&quot;,&quot;family&quot;:&quot;Rakotomanana&quot;,&quot;given&quot;:&quot;Fanjasoa&quot;,&quot;non-dropping-particle&quot;:&quot;&quot;,&quot;parse-names&quot;:false,&quot;suffix&quot;:&quot;&quot;},{&quot;dropping-particle&quot;:&quot;&quot;,&quot;family&quot;:&quot;Rabetombosoa&quot;,&quot;given&quot;:&quot;Roger&quot;,&quot;non-dropping-particle&quot;:&quot;&quot;,&quot;parse-names&quot;:false,&quot;suffix&quot;:&quot;&quot;},{&quot;dropping-particle&quot;:&quot;&quot;,&quot;family&quot;:&quot;Razafimanjato&quot;,&quot;given&quot;:&quot;Helisoa&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Raharinosy&quot;,&quot;given&quot;:&quot;Vololoniaina&quot;,&quot;non-dropping-particle&quot;:&quot;&quot;,&quot;parse-names&quot;:false,&quot;suffix&quot;:&quot;&quot;},{&quot;dropping-particle&quot;:&quot;&quot;,&quot;family&quot;:&quot;Raharimanga&quot;,&quot;given&quot;:&quot;Vaomalala&quot;,&quot;non-dropping-particle&quot;:&quot;&quot;,&quot;parse-names&quot;:false,&quot;suffix&quot;:&quot;&quot;},{&quot;dropping-particle&quot;:&quot;&quot;,&quot;family&quot;:&quot;Raharinantoanina&quot;,&quot;given&quot;:&quot;Sandratana&quot;,&quot;non-dropping-particle&quot;:&quot;&quot;,&quot;parse-names&quot;:false,&quot;suffix&quot;:&quot;&quot;},{&quot;dropping-particle&quot;:&quot;&quot;,&quot;family&quot;:&quot;Randrianarisoa&quot;,&quot;given&quot;:&quot;Mirella&quot;,&quot;non-dropping-particle&quot;:&quot;&quot;,&quot;parse-names&quot;:false,&quot;suffix&quot;:&quot;&quot;},{&quot;dropping-particle&quot;:&quot;&quot;,&quot;family&quot;:&quot;Bernardson&quot;,&quot;given&quot;:&quot;Barivola&quot;,&quot;non-dropping-particle&quot;:&quot;&quot;,&quot;parse-names&quot;:false,&quot;suffix&quot;:&quot;&quot;},{&quot;dropping-particle&quot;:&quot;&quot;,&quot;family&quot;:&quot;Randrianasolo&quot;,&quot;given&quot;:&quot;Laurence&quot;,&quot;non-dropping-particle&quot;:&quot;&quot;,&quot;parse-names&quot;:false,&quot;suffix&quot;:&quot;&quot;},{&quot;dropping-particle&quot;:&quot;&quot;,&quot;family&quot;:&quot;Randriamanantany&quot;,&quot;given&quot;:&quot;Zely&quot;,&quot;non-dropping-particle&quot;:&quot;&quot;,&quot;parse-names&quot;:false,&quot;suffix&quot;:&quot;&quot;},{&quot;dropping-particle&quot;:&quot;&quot;,&quot;family&quot;:&quot;Heraud&quot;,&quot;given&quot;:&quot;Jean-michel&quot;,&quot;non-dropping-particle&quot;:&quot;&quot;,&quot;parse-names&quot;:false,&quot;suffix&quot;:&quot;&quot;},{&quot;dropping-particle&quot;:&quot;&quot;,&quot;family&quot;:&quot;Biohub&quot;,&quot;given&quot;:&quot;Chan Zuckerberg&quot;,&quot;non-dropping-particle&quot;:&quot;&quot;,&quot;parse-names&quot;:false,&quot;suffix&quot;:&quot;&quot;}],&quot;container-title&quot;:&quot;Influenza and Other Respiratory Viruses&quot;,&quot;id&quot;:&quot;3d60e35f-b266-5944-8fa2-fbef13b14dfa&quot;,&quot;issued&quot;:{&quot;date-parts&quot;:[[&quot;2021&quot;]]},&quot;page&quot;:&quot;1-12&quot;,&quot;title&quot;:&quot;The COVID-19 Epidemic in Madagascar: clinical description and laboratory results of the first wave, March-September 2020&quot;,&quot;type&quot;:&quot;article-journal&quot;,&quot;volume&quot;:&quot;00&quot;},&quot;uris&quot;:[&quot;http://www.mendeley.com/documents/?uuid=f5ded991-cbaa-4a8b-a800-23409a1bf76a&quot;],&quot;isTemporary&quot;:false,&quot;legacyDesktopId&quot;:&quot;f5ded991-cbaa-4a8b-a800-23409a1bf76a&quot;}],&quot;properties&quot;:{&quot;noteIndex&quot;:0},&quot;isEdited&quot;:false,&quot;manualOverride&quot;:{&quot;citeprocText&quot;:&quot;(67–69)&quot;,&quot;isManuallyOverridden&quot;:true,&quot;manualOverrideText&quot;:&quot;(67–69)&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quot;},{&quot;citationID&quot;:&quot;MENDELEY_CITATION_e3f43e4d-d4b5-470d-b068-9f9e2e1f34fa&quot;,&quot;citationItems&quot;:[{&quot;id&quot;:&quot;e938b222-e167-5a01-8dab-78094637b32d&quot;,&quot;itemData&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author&quot;:[{&quot;dropping-particle&quot;:&quot;&quot;,&quot;family&quot;:&quot;Olival&quot;,&quot;given&quot;:&quot;Kevin J&quot;,&quot;non-dropping-particle&quot;:&quot;&quot;,&quot;parse-names&quot;:false,&quot;suffix&quot;:&quot;&quot;},{&quot;dropping-particle&quot;:&quot;&quot;,&quot;family&quot;:&quot;Cryan&quot;,&quot;given&quot;:&quot;Paul M&quot;,&quot;non-dropping-particle&quot;:&quot;&quot;,&quot;parse-names&quot;:false,&quot;suffix&quot;:&quot;&quot;},{&quot;dropping-particle&quot;:&quot;&quot;,&quot;family&quot;:&quot;Amman&quot;,&quot;given&quot;:&quot;Brian R&quot;,&quot;non-dropping-particle&quot;:&quot;&quot;,&quot;parse-names&quot;:false,&quot;suffix&quot;:&quot;&quot;},{&quot;dropping-particle&quot;:&quot;&quot;,&quot;family&quot;:&quot;Baric&quot;,&quot;given&quot;:&quot;Ralph S&quot;,&quot;non-dropping-particle&quot;:&quot;&quot;,&quot;parse-names&quot;:false,&quot;suffix&quot;:&quot;&quot;},{&quot;dropping-particle&quot;:&quot;&quot;,&quot;family&quot;:&quot;Blehert&quot;,&quot;given&quot;:&quot;David S&quot;,&quot;non-dropping-particle&quot;:&quot;&quot;,&quot;parse-names&quot;:false,&quot;suffix&quot;:&quot;&quot;},{&quot;dropping-particle&quot;:&quot;&quot;,&quot;family&quot;:&quot;Brook&quot;,&quot;given&quot;:&quot;Cara E&quot;,&quot;non-dropping-particle&quot;:&quot;&quot;,&quot;parse-names&quot;:false,&quot;suffix&quot;:&quot;&quot;},{&quot;dropping-particle&quot;:&quot;&quot;,&quot;family&quot;:&quot;Calisher&quot;,&quot;given&quot;:&quot;Charles H&quot;,&quot;non-dropping-particle&quot;:&quot;&quot;,&quot;parse-names&quot;:false,&quot;suffix&quot;:&quot;&quot;},{&quot;dropping-particle&quot;:&quot;&quot;,&quot;family&quot;:&quot;Castle&quot;,&quot;given&quot;:&quot;Kevin T&quot;,&quot;non-dropping-particle&quot;:&quot;&quot;,&quot;parse-names&quot;:false,&quot;suffix&quot;:&quot;&quot;},{&quot;dropping-particle&quot;:&quot;&quot;,&quot;family&quot;:&quot;Coleman&quot;,&quot;given&quot;:&quot;Jeremy T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Frick&quot;,&quot;given&quot;:&quot;Winifred F&quot;,&quot;non-dropping-particle&quot;:&quot;&quot;,&quot;parse-names&quot;:false,&quot;suffix&quot;:&quot;&quot;},{&quot;dropping-particle&quot;:&quot;&quot;,&quot;family&quot;:&quot;Gilbert&quot;,&quot;given&quot;:&quot;Amy T&quot;,&quot;non-dropping-particle&quot;:&quot;&quot;,&quot;parse-names&quot;:false,&quot;suffix&quot;:&quot;&quot;},{&quot;dropping-particle&quot;:&quot;&quot;,&quot;family&quot;:&quot;Hayman&quot;,&quot;given&quot;:&quot;David T S&quot;,&quot;non-dropping-particle&quot;:&quot;&quot;,&quot;parse-names&quot;:false,&quot;suffix&quot;:&quot;&quot;},{&quot;dropping-particle&quot;:&quot;&quot;,&quot;family&quot;:&quot;Ip&quot;,&quot;given&quot;:&quot;Hon S&quot;,&quot;non-dropping-particle&quot;:&quot;&quot;,&quot;parse-names&quot;:false,&quot;suffix&quot;:&quot;&quot;},{&quot;dropping-particle&quot;:&quot;&quot;,&quot;family&quot;:&quot;Karesh&quot;,&quot;given&quot;:&quot;William B&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Kading&quot;,&quot;given&quot;:&quot;Rebekah C&quot;,&quot;non-dropping-particle&quot;:&quot;&quot;,&quot;parse-names&quot;:false,&quot;suffix&quot;:&quot;&quot;},{&quot;dropping-particle&quot;:&quot;&quot;,&quot;family&quot;:&quot;Kingston&quot;,&quot;given&quot;:&quot;Tigga&quot;,&quot;non-dropping-particle&quot;:&quot;&quot;,&quot;parse-names&quot;:false,&quot;suffix&quot;:&quot;&quot;},{&quot;dropping-particle&quot;:&quot;&quot;,&quot;family&quot;:&quot;Lorch&quot;,&quot;given&quot;:&quot;Jeffrey M&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helps&quot;,&quot;given&quot;:&quot;Kendra L&quot;,&quot;non-dropping-particle&quot;:&quot;&quot;,&quot;parse-names&quot;:false,&quot;suffix&quot;:&quot;&quot;},{&quot;dropping-particle&quot;:&quot;&quot;,&quot;family&quot;:&quot;Plowright&quot;,&quot;given&quot;:&quot;Raina K&quot;,&quot;non-dropping-particle&quot;:&quot;&quot;,&quot;parse-names&quot;:false,&quot;suffix&quot;:&quot;&quot;},{&quot;dropping-particle&quot;:&quot;&quot;,&quot;family&quot;:&quot;Reeder&quot;,&quot;given&quot;:&quot;DeeAnn M&quot;,&quot;non-dropping-particle&quot;:&quot;&quot;,&quot;parse-names&quot;:false,&quot;suffix&quot;:&quot;&quot;},{&quot;dropping-particle&quot;:&quot;&quot;,&quot;family&quot;:&quot;Reichard&quot;,&quot;given&quot;:&quot;Jonathan D&quot;,&quot;non-dropping-particle&quot;:&quot;&quot;,&quot;parse-names&quot;:false,&quot;suffix&quot;:&quot;&quot;},{&quot;dropping-particle&quot;:&quot;&quot;,&quot;family&quot;:&quot;Sleeman&quot;,&quot;given&quot;:&quot;Jonathan M&quot;,&quot;non-dropping-particle&quot;:&quot;&quot;,&quot;parse-names&quot;:false,&quot;suffix&quot;:&quot;&quot;},{&quot;dropping-particle&quot;:&quot;&quot;,&quot;family&quot;:&quot;Streicker&quot;,&quot;given&quot;:&quot;Daniel G&quot;,&quot;non-dropping-particle&quot;:&quot;&quot;,&quot;parse-names&quot;:false,&quot;suffix&quot;:&quot;&quot;},{&quot;dropping-particle&quot;:&quot;&quot;,&quot;family&quot;:&quot;Towner&quot;,&quot;given&quot;:&quot;Jonathan S&quot;,&quot;non-dropping-particle&quot;:&quot;&quot;,&quot;parse-names&quot;:false,&quot;suffix&quot;:&quot;&quot;},{&quot;dropping-particle&quot;:&quot;&quot;,&quot;family&quot;:&quot;Wang&quot;,&quot;given&quot;:&quot;Lin-Fa&quot;,&quot;non-dropping-particle&quot;:&quot;&quot;,&quot;parse-names&quot;:false,&quot;suffix&quot;:&quot;&quot;}],&quot;container-title&quot;:&quot;PLOS Pathogens&quot;,&quot;id&quot;:&quot;e938b222-e167-5a01-8dab-78094637b32d&quot;,&quot;issue&quot;:&quot;9&quot;,&quot;issued&quot;:{&quot;date-parts&quot;:[[&quot;2020&quot;,&quot;9&quot;,&quot;3&quot;]]},&quot;page&quot;:&quot;e1008758-&quot;,&quot;publisher&quot;:&quot;Public Library of Science&quot;,&quot;title&quot;:&quot;Possibility for reverse zoonotic transmission of SARS-CoV-2 to free-ranging wildlife: A case study of bats&quot;,&quot;type&quot;:&quot;article-journal&quot;,&quot;volume&quot;:&quot;16&quot;},&quot;uris&quot;:[&quot;http://www.mendeley.com/documents/?uuid=ad5c1102-1c38-3f00-8f13-7c3aaad15e2c&quot;],&quot;isTemporary&quot;:false,&quot;legacyDesktopId&quot;:&quot;ad5c1102-1c38-3f00-8f13-7c3aaad15e2c&quot;}],&quot;properties&quot;:{&quot;noteIndex&quot;:0},&quot;isEdited&quot;:false,&quot;manualOverride&quot;:{&quot;citeprocText&quot;:&quot;(70)&quot;,&quot;isManuallyOverridden&quot;:true,&quot;manualOverrideText&quot;:&quot;(70)&quot;},&quot;citationTag&quot;:&quot;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properties&quot;:{&quot;noteIndex&quot;:0},&quot;isEdited&quot;:false,&quot;manualOverride&quot;:{&quot;citeprocText&quot;:&quot;(54,71,72)&quot;,&quot;isManuallyOverridden&quot;:true,&quot;manualOverrideText&quot;:&quot;(54,71,72)&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3)&quot;,&quot;isManuallyOverridden&quot;:true,&quot;manualOverrideText&quot;:&quot;(73)&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true,&quot;manualOverrideText&quot;:&quot;(74)&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5)&quot;,&quot;isManuallyOverridden&quot;:true,&quot;manualOverrideText&quot;:&quot;(75)&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quot;},{&quot;citationID&quot;:&quot;MENDELEY_CITATION_2e38ab50-afea-40bb-b879-9f1b5e0f2e7e&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55)&quot;},&quot;citationTag&quot;:&quot;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8)&quot;,&quot;isManuallyOverridden&quot;:true,&quot;manualOverrideText&quot;:&quot;(78)&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9)&quot;,&quot;isManuallyOverridden&quot;:true,&quot;manualOverrideText&quot;:&quot;(79)&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0)&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1)&quot;,&quot;isManuallyOverridden&quot;:true,&quot;manualOverrideText&quot;:&quot;(81)&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2)&quot;,&quot;isManuallyOverridden&quot;:true,&quot;manualOverrideText&quot;:&quot;(82)&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60)&quot;,&quot;isManuallyOverridden&quot;:true,&quot;manualOverrideText&quot;:&quot;(21,60)&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quot;},{&quot;citationID&quot;:&quot;MENDELEY_CITATION_9af52467-370f-4055-883e-9e0e0c2b2129&quot;,&quot;citationItems&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properties&quot;:{&quot;noteIndex&quot;:0},&quot;isEdited&quot;:false,&quot;manualOverride&quot;:{&quot;citeprocText&quot;:&quot;(58,83)&quot;,&quot;isManuallyOverridden&quot;:true,&quot;manualOverrideText&quot;:&quot;(103,132)&quot;},&quot;citationTag&quot;:&quot;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quot;,&quot;isManuallyOverridden&quot;:true,&quot;manualOverrideText&quot;:&quot;(37,105)&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properties&quot;:{&quot;noteIndex&quot;:0},&quot;isEdited&quot;:false,&quot;manualOverride&quot;:{&quot;citeprocText&quot;:&quot;(83–85)&quot;,&quot;isManuallyOverridden&quot;:true,&quot;manualOverrideText&quot;:&quot;(132–134)&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84)&quot;,&quot;isManuallyOverridden&quot;:true,&quot;manualOverrideText&quot;:&quot;(133)&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6)&quot;,&quot;isManuallyOverridden&quot;:true,&quot;manualOverrideText&quot;:&quot;(135)&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7)&quot;,&quot;isManuallyOverridden&quot;:true,&quot;manualOverrideText&quot;:&quot;(102)&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quot;},{&quot;citationID&quot;:&quot;MENDELEY_CITATION_c28eaecc-183c-4547-9675-b1509b7f914d&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100)&quot;},&quot;citationTag&quot;:&quot;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7)&quot;,&quot;isManuallyOverridden&quot;:true,&quot;manualOverrideText&quot;:&quot;(136)&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8,89)&quot;,&quot;manualOverrideText&quot;:&quot;(73,74)&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quot;},{&quot;citationID&quot;:&quot;MENDELEY_CITATION_5b7448f4-7366-4271-9075-90a40f4a24ee&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properties&quot;:{&quot;noteIndex&quot;:0},&quot;isEdited&quot;:false,&quot;manualOverride&quot;:{&quot;isManuallyOverridden&quot;:true,&quot;citeprocText&quot;:&quot;(90)&quot;,&quot;manualOverrideText&quot;:&quot;(49)&quot;},&quot;citationTag&quot;:&quot;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quot;},{&quot;citationID&quot;:&quot;MENDELEY_CITATION_26c613a8-7d73-47d1-b0d5-acae1ddf134a&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d0dee1de-60a6-3017-a6a6-107bf1e96dce&quot;,&quot;itemData&quot;:{&quot;type&quot;:&quot;article-journal&quot;,&quot;id&quot;:&quot;d0dee1de-60a6-3017-a6a6-107bf1e96dce&quot;,&quot;title&quot;:&quot;Genomic recombination events may reveal the evolution of coronavirus and the origin of SARS-CoV-2&quot;,&quot;author&quot;:[{&quot;family&quot;:&quot;Zhu&quot;,&quot;given&quot;:&quot;Zhenglin&quot;,&quot;parse-names&quot;:false,&quot;dropping-particle&quot;:&quot;&quot;,&quot;non-dropping-particle&quot;:&quot;&quot;},{&quot;family&quot;:&quot;Meng&quot;,&quot;given&quot;:&quot;Kaiwen&quot;,&quot;parse-names&quot;:false,&quot;dropping-particle&quot;:&quot;&quot;,&quot;non-dropping-particle&quot;:&quot;&quot;},{&quot;family&quot;:&quot;Meng&quot;,&quot;given&quot;:&quot;Geng&quot;,&quot;parse-names&quot;:false,&quot;dropping-particle&quot;:&quot;&quot;,&quot;non-dropping-particle&quot;:&quot;&quot;}],&quot;container-title&quot;:&quot;Scientific Reports&quot;,&quot;DOI&quot;:&quot;10.1038/s41598-020-78703-6&quot;,&quot;ISSN&quot;:&quot;2045-2322&quot;,&quot;URL&quot;:&quot;https://doi.org/10.1038/s41598-020-78703-6&quot;,&quot;issued&quot;:{&quot;date-parts&quot;:[[2020]]},&quot;page&quot;:&quot;21617&quot;,&quot;abstract&quot;:&quot;To trace the evolution of coronaviruses and reveal the possible origin of the severe acute respiratory syndrome coronavirus 2 (SARS-CoV-2), which causes the coronavirus disease 2019 (COVID-19), we collected and thoroughly analyzed 29,452 publicly available coronavirus genomes, including 26,312 genomes of SARS-CoV-2 strains. We observed coronavirus recombination events among different hosts including 3 independent recombination events with statistical significance between some isolates from humans, bats and pangolins. Consistent with previous records, we also detected putative recombination between strains similar or related to Bat-CoV-RaTG13 and Pangolin-CoV-2019. The putative recombination region is located inside the receptor-binding domain (RBD) of the spike glycoprotein (S protein), which may represent the origin of SARS-CoV-2. Population genetic analyses provide estimates suggesting that the putative introduced DNA within the RBD is undergoing directional evolution. This may result in the adaptation of the virus to hosts. Unsurprisingly, we found that the putative recombination region in S protein was highly diverse among strains from bats. Bats harbor numerous coronavirus subclades that frequently participate in recombination events with human coronavirus. Therefore, bats may provide a pool of genetic diversity for the origin of SARS-CoV-2.&quot;,&quot;issue&quot;:&quot;1&quot;,&quot;volume&quot;:&quot;10&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91–96)&quot;,&quot;manualOverrideText&quot;:&quot;(57–62)&quot;},&quot;citationTag&quot;:&quot;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quot;},{&quot;citationID&quot;:&quot;MENDELEY_CITATION_adf807c7-cc1f-4771-a35f-95afb7c560e6&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97)&quot;,&quot;manualOverrideText&quot;:&quot;(63)&quot;},&quot;citationTag&quot;:&quot;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quot;citationID&quot;:&quot;MENDELEY_CITATION_d2273c4e-dad6-4bc0-aaae-43bd90f72418&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true,&quot;citeprocText&quot;:&quot;(99)&quot;,&quot;manualOverrideText&quot;:&quot;(64)&quot;},&quot;citationTag&quot;:&quot;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quot;},{&quot;citationID&quot;:&quot;MENDELEY_CITATION_650893ff-0a1e-4421-a2e3-2af5498eecab&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100)&quot;,&quot;manualOverrideText&quot;:&quot;(17,35)&quot;},&quot;citationTag&quot;:&quot;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quot;},{&quot;citationID&quot;:&quot;MENDELEY_CITATION_55a585b7-fdbc-4068-8c48-a7551c053f3c&quot;,&quot;citationItems&quot;:[{&quot;id&quot;:&quot;7fb09b58-df6a-3bb1-967e-95d67afb9ec0&quot;,&quot;itemData&quot;:{&quot;type&quot;:&quot;article-journal&quot;,&quot;id&quot;:&quot;7fb09b58-df6a-3bb1-967e-95d67afb9ec0&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true,&quot;citeprocText&quot;:&quot;(101)&quot;,&quot;manualOverrideText&quot;:&quot;(65)&quot;},&quot;citationTag&quot;:&quot;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quot;},{&quot;citationID&quot;:&quot;MENDELEY_CITATION_51e99307-531b-4881-942d-fe6dcd6e1d8f&quot;,&quot;citationItems&quot;:[{&quot;id&quot;:&quot;209c9796-31dc-31d0-9137-63327e335e2e&quot;,&quot;itemData&quot;:{&quot;type&quot;:&quot;article-journal&quot;,&quot;id&quot;:&quot;209c9796-31dc-31d0-9137-63327e335e2e&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isManuallyOverridden&quot;:true,&quot;citeprocText&quot;:&quot;(102)&quot;,&quot;manualOverrideText&quot;:&quot;(66)&quot;},&quot;citationTag&quot;:&quot;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quot;},{&quot;citationID&quot;:&quot;MENDELEY_CITATION_4cff865d-b813-4bb5-b955-ddf605156980&quot;,&quot;citationItems&quot;:[{&quot;id&quot;:&quot;0dce224f-7dda-3da7-9685-09580b84459e&quot;,&quot;itemData&quot;:{&quot;type&quot;:&quot;article-journal&quot;,&quot;id&quot;:&quot;0dce224f-7dda-3da7-9685-09580b84459e&quot;,&quot;title&quot;:&quot;Characterizing transcriptional regulatory sequences in coronaviruses and their role in recombination&quot;,&quot;author&quot;:[{&quot;family&quot;:&quot;Yang&quot;,&quot;given&quot;:&quot;Yiyan&quot;,&quot;parse-names&quot;:false,&quot;dropping-particle&quot;:&quot;&quot;,&quot;non-dropping-particle&quot;:&quot;&quot;},{&quot;family&quot;:&quot;Yan&quot;,&quot;given&quot;:&quot;Wei&quot;,&quot;parse-names&quot;:false,&quot;dropping-particle&quot;:&quot;&quot;,&quot;non-dropping-particle&quot;:&quot;&quot;},{&quot;family&quot;:&quot;Hall&quot;,&quot;given&quot;:&quot;A Brantley&quot;,&quot;parse-names&quot;:false,&quot;dropping-particle&quot;:&quot;&quot;,&quot;non-dropping-particle&quot;:&quot;&quot;},{&quot;family&quot;:&quot;Jiang&quot;,&quot;given&quot;:&quot;Xiaofang&quot;,&quot;parse-names&quot;:false,&quot;dropping-particle&quot;:&quot;&quot;,&quot;non-dropping-particle&quot;:&quot;&quot;}],&quot;container-title&quot;:&quot;Molecular Biology and Evolution&quot;,&quot;DOI&quot;:&quot;10.1093/molbev/msaa281&quot;,&quot;ISSN&quot;:&quot;0737-4038&quot;,&quot;URL&quot;:&quot;https://doi.org/10.1093/molbev/msaa281&quot;,&quot;issued&quot;:{&quot;date-parts&quot;:[[2021,4,1]]},&quot;page&quot;:&quot;1241-1248&quot;,&quot;abstract&quot;:&quot;Novel coronaviruses, including SARS-CoV-2, SARS, and MERS, often originate from recombination events. The mechanism of recombination in RNA viruses is template switching. Coronavirus transcription also involves template switching at specific regions, called transcriptional regulatory sequences (TRS). It is hypothesized but not yet verified that TRS sites are prone to recombination events. Here, we developed a tool called SuPER to systematically identify TRS in coronavirus genomes and then investigated whether recombination is more common at TRS. We ran SuPER on 506 coronavirus genomes and identified 465 TRS-L and 3,509 TRS-B. We found that the TRS-L core sequence (CS) and the secondary structure of the leader sequence are generally conserved within coronavirus genera but different between genera. By examining the location of recombination breakpoints with respect to TRS-B CS, we observed that recombination hotspots are more frequently colocated with TRS-B sites than expected.&quot;,&quot;issue&quot;:&quot;4&quot;,&quot;volume&quot;:&quot;38&quot;},&quot;isTemporary&quot;:false},{&quot;id&quot;:&quot;7f314e59-4733-30c0-9daa-84492a599ec9&quot;,&quot;itemData&quot;:{&quot;type&quot;:&quot;article-journal&quot;,&quot;id&quot;:&quot;7f314e59-4733-30c0-9daa-84492a599ec9&quot;,&quot;title&quot;:&quot;A negative feedback model to explain regulation of SARS-CoV-2 replication and transcription&quot;,&quot;author&quot;:[{&quot;family&quot;:&quot;Li&quot;,&quot;given&quot;:&quot;Xin&quot;,&quot;parse-names&quot;:false,&quot;dropping-particle&quot;:&quot;&quot;,&quot;non-dropping-particle&quot;:&quot;&quot;},{&quot;family&quot;:&quot;Cheng&quot;,&quot;given&quot;:&quot;Zhi&quot;,&quot;parse-names&quot;:false,&quot;dropping-particle&quot;:&quot;&quot;,&quot;non-dropping-particle&quot;:&quot;&quot;},{&quot;family&quot;:&quot;Wang&quot;,&quot;given&quot;:&quot;Fang&quot;,&quot;parse-names&quot;:false,&quot;dropping-particle&quot;:&quot;&quot;,&quot;non-dropping-particle&quot;:&quot;&quot;},{&quot;family&quot;:&quot;Chang&quot;,&quot;given&quot;:&quot;Jia&quot;,&quot;parse-names&quot;:false,&quot;dropping-particle&quot;:&quot;&quot;,&quot;non-dropping-particle&quot;:&quot;&quot;},{&quot;family&quot;:&quot;Zhao&quot;,&quot;given&quot;:&quot;Qiang&quot;,&quot;parse-names&quot;:false,&quot;dropping-particle&quot;:&quot;&quot;,&quot;non-dropping-particle&quot;:&quot;&quot;},{&quot;family&quot;:&quot;Zhou&quot;,&quot;given&quot;:&quot;Hao&quot;,&quot;parse-names&quot;:false,&quot;dropping-particle&quot;:&quot;&quot;,&quot;non-dropping-particle&quot;:&quot;&quot;},{&quot;family&quot;:&quot;Liu&quot;,&quot;given&quot;:&quot;Chang&quot;,&quot;parse-names&quot;:false,&quot;dropping-particle&quot;:&quot;&quot;,&quot;non-dropping-particle&quot;:&quot;&quot;},{&quot;family&quot;:&quot;Ruan&quot;,&quot;given&quot;:&quot;Jishou&quot;,&quot;parse-names&quot;:false,&quot;dropping-particle&quot;:&quot;&quot;,&quot;non-dropping-particle&quot;:&quot;&quot;},{&quot;family&quot;:&quot;Duan&quot;,&quot;given&quot;:&quot;Guangyou&quot;,&quot;parse-names&quot;:false,&quot;dropping-particle&quot;:&quot;&quot;,&quot;non-dropping-particle&quot;:&quot;&quot;},{&quot;family&quot;:&quot;Gao&quot;,&quot;given&quot;:&quot;Shan&quot;,&quot;parse-names&quot;:false,&quot;dropping-particle&quot;:&quot;&quot;,&quot;non-dropping-particle&quot;:&quot;&quot;}],&quot;container-title&quot;:&quot;Frontiers in Genetics&quot;,&quot;ISSN&quot;:&quot;1664-8021&quot;,&quot;URL&quot;:&quot;https://www.frontiersin.org/article/10.3389/fgene.2021.641445&quot;,&quot;issued&quot;:{&quot;date-parts&quot;:[[2021]]},&quot;page&quot;:&quot;202&quot;,&quot;abstract&quot;:&quot;&lt;sec&gt;BackgroundCoronavirus disease 2019 (COVID-19) is caused by severe acute respiratory syndrome coronavirus 2 (SARS-CoV-2). Although a preliminary understanding of the replication and transcription of SARS-CoV-2 has recently emerged, their regulation remains unknown.&lt;/sec&gt;&lt;sec&gt;ResultsBy comprehensive analysis of genome sequence and protein structure data, we propose a negative feedback model to explain the regulation of CoV replication and transcription, providing a molecular basis of the “leader-to-body fusion” model. The key step leading to the proposal of our model was that the transcription regulatory sequence (TRS) motifs were identified as the cleavage sites of nsp15, a nidoviral RNA uridylate-specific endoribonuclease (NendoU). According to this model, nsp15 regulates the synthesis of subgenomic RNAs (sgRNAs), and genomic RNAs (gRNAs) by cleaving TRSs. The expression level of nsp15 controls the relative proportions of sgRNAs and gRNAs, which in turn change the expression level of nsp15 to reach equilibrium between the CoV replication and transcription.&lt;/sec&gt;&lt;sec&gt;ConclusionThe replication and transcription of CoVs are regulated by a negative feedback mechanism that influences the persistence of CoVs in hosts. Our findings enrich fundamental knowledge in the field of gene expression and its regulation, and provide new clues for future studies. One important clue is that nsp15 may be an important and ideal target for the development of drugs (e.g., uridine derivatives) against CoVs.&lt;/sec&gt;&quot;,&quot;volume&quot;:&quot;12&quot;},&quot;isTemporary&quot;:false},{&quot;id&quot;:&quot;48304b8a-1b31-3662-8751-c472c8ae3e06&quot;,&quot;itemData&quot;:{&quot;type&quot;:&quot;article-journal&quot;,&quot;id&quot;:&quot;48304b8a-1b31-3662-8751-c472c8ae3e06&quot;,&quot;title&quot;:&quot;Genome structure and transcriptional regulation of human coronavirus NL63&quot;,&quot;author&quot;:[{&quot;family&quot;:&quot;Pyrc&quot;,&quot;given&quot;:&quot;Krzysztof&quot;,&quot;parse-names&quot;:false,&quot;dropping-particle&quot;:&quot;&quot;,&quot;non-dropping-particle&quot;:&quot;&quot;},{&quot;family&quot;:&quot;Jebbink&quot;,&quot;given&quot;:&quot;Maarten F&quot;,&quot;parse-names&quot;:false,&quot;dropping-particle&quot;:&quot;&quot;,&quot;non-dropping-particle&quot;:&quot;&quot;},{&quot;family&quot;:&quot;Berkhout&quot;,&quot;given&quot;:&quot;Ben&quot;,&quot;parse-names&quot;:false,&quot;dropping-particle&quot;:&quot;&quot;,&quot;non-dropping-particle&quot;:&quot;&quot;},{&quot;family&quot;:&quot;Hoek&quot;,&quot;given&quot;:&quot;Lia&quot;,&quot;parse-names&quot;:false,&quot;dropping-particle&quot;:&quot;&quot;,&quot;non-dropping-particle&quot;:&quot;van der&quot;}],&quot;container-title&quot;:&quot;Virology Journal&quot;,&quot;DOI&quot;:&quot;10.1186/1743-422X-1-7&quot;,&quot;ISSN&quot;:&quot;1743-422X&quot;,&quot;URL&quot;:&quot;https://doi.org/10.1186/1743-422X-1-7&quot;,&quot;issued&quot;:{&quot;date-parts&quot;:[[2004]]},&quot;page&quot;:&quot;7&quot;,&quot;abstract&quot;:&quot;Two human coronaviruses are known since the 1960s: HCoV-229E and HCoV-OC43. SARS-CoV was discovered in the early spring of 2003, followed by the identification of HCoV-NL63, the fourth member of the coronaviridae family that infects humans. In this study, we describe the genome structure and the transcription strategy of HCoV-NL63 by experimental analysis of the viral subgenomic mRNAs.&quot;,&quot;issue&quot;:&quot;1&quot;,&quot;volume&quot;:&quot;1&quot;},&quot;isTemporary&quot;:false},{&quot;id&quot;:&quot;6e52b351-b090-3478-a746-f5f55fbddb29&quot;,&quot;itemData&quot;:{&quot;type&quot;:&quot;article-journal&quot;,&quot;id&quot;:&quot;6e52b351-b090-3478-a746-f5f55fbddb29&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isManuallyOverridden&quot;:true,&quot;citeprocText&quot;:&quot;(103–106)&quot;,&quot;manualOverrideText&quot;:&quot;(67–70)&quot;},&quot;citationTag&quot;:&quot;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quot;},{&quot;citationID&quot;:&quot;MENDELEY_CITATION_1b8fade1-f146-4524-af80-398cd90bc45c&quot;,&quot;citationItems&quot;:[{&quot;id&quot;:&quot;337e02a1-e29e-3478-afec-07a0b43d9fcc&quot;,&quot;itemData&quot;:{&quot;type&quot;:&quot;article-journal&quot;,&quot;id&quot;:&quot;337e02a1-e29e-3478-afec-07a0b43d9fcc&quot;,&quot;title&quot;:&quot;An eco-epidemiological study of Morbilli-related paramyxovirus infection in Madagascar bats reveals host-switching as the dominant macro-evolutionary mechanism&quot;,&quot;author&quot;:[{&quot;family&quot;:&quot;Mélade&quot;,&quot;given&quot;:&quot;Julien&quot;,&quot;parse-names&quot;:false,&quot;dropping-particle&quot;:&quot;&quot;,&quot;non-dropping-particle&quot;:&quot;&quot;},{&quot;family&quot;:&quot;Wieseke&quot;,&quot;given&quot;:&quot;Nicolas&quot;,&quot;parse-names&quot;:false,&quot;dropping-particle&quot;:&quot;&quot;,&quot;non-dropping-particle&quot;:&quot;&quot;},{&quot;family&quot;:&quot;Ramasindrazana&quot;,&quot;given&quot;:&quot;Beza&quot;,&quot;parse-names&quot;:false,&quot;dropping-particle&quot;:&quot;&quot;,&quot;non-dropping-particle&quot;:&quot;&quot;},{&quot;family&quot;:&quot;Flores&quot;,&quot;given&quot;:&quot;Olivier&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Goodman&quot;,&quot;given&quot;:&quot;Steven M&quot;,&quot;parse-names&quot;:false,&quot;dropping-particle&quot;:&quot;&quot;,&quot;non-dropping-particle&quot;:&quot;&quot;},{&quot;family&quot;:&quot;Dellagi&quot;,&quot;given&quot;:&quot;Koussay&quot;,&quot;parse-names&quot;:false,&quot;dropping-particle&quot;:&quot;&quot;,&quot;non-dropping-particle&quot;:&quot;&quot;},{&quot;family&quot;:&quot;Pascalis&quot;,&quot;given&quot;:&quot;Hervé&quot;,&quot;parse-names&quot;:false,&quot;dropping-particle&quot;:&quot;&quot;,&quot;non-dropping-particle&quot;:&quot;&quot;}],&quot;container-title&quot;:&quot;Scientific Reports&quot;,&quot;DOI&quot;:&quot;10.1038/srep23752&quot;,&quot;ISSN&quot;:&quot;2045-2322&quot;,&quot;URL&quot;:&quot;https://doi.org/10.1038/srep23752&quot;,&quot;issued&quot;:{&quot;date-parts&quot;:[[2016]]},&quot;page&quot;:&quot;23752&quot;,&quot;abstract&quot;:&quot;An eco-epidemiological investigation was carried out on Madagascar bat communities to better understand the evolutionary mechanisms and environmental factors that affect virus transmission among bat species in closely related members of the genus Morbillivirus, currently referred to as Unclassified Morbilli-related paramyxoviruses (UMRVs). A total of 947 bats were investigated originating from 52 capture sites (22 caves, 18 buildings, and 12 outdoor sites) distributed over different bioclimatic zones of the island. Using RT-PCR targeting the L-polymerase gene of the Paramyxoviridae family, we found that 10.5% of sampled bats were infected, representing six out of seven families and 15 out of 31 species analyzed. Univariate analysis indicates that both abiotic and biotic factors may promote viral infection. Using generalized linear modeling of UMRV infection overlaid on biotic and abiotic variables, we demonstrate that sympatric occurrence of bats is a major factor for virus transmission. Phylogenetic analyses revealed that all paramyxoviruses infecting Malagasy bats are UMRVs and showed little host specificity. Analyses using the maximum parsimony reconciliation tool CoRe-PA, indicate that host-switching, rather than co-speciation, is the dominant macro-evolutionary mechanism of UMRVs among Malagasy bats.&quot;,&quot;issue&quot;:&quot;1&quot;,&quot;volume&quot;:&quot;6&quot;},&quot;isTemporary&quot;:false},{&quot;id&quot;:&quot;9cd219b9-188e-32cd-887e-4baae4cf646f&quot;,&quot;itemData&quot;:{&quot;type&quot;:&quot;article-journal&quot;,&quot;id&quot;:&quot;9cd219b9-188e-32cd-887e-4baae4cf646f&quot;,&quot;title&quot;:&quot;Astroviruses in bats, Madagascar&quot;,&quot;author&quot;:[{&quot;family&quot;:&quot;Lebarbenchon&quot;,&quot;given&quot;:&quot;Camille&quot;,&quot;parse-names&quot;:false,&quot;dropping-particle&quot;:&quot;&quot;,&quot;non-dropping-particle&quot;:&quot;&quot;},{&quot;family&quot;:&quot;Ramasindrazana&quot;,&quot;given&quot;:&quot;Beza&quot;,&quot;parse-names&quot;:false,&quot;dropping-particle&quot;:&quot;&quot;,&quot;non-dropping-particle&quot;:&quot;&quot;},{&quot;family&quot;:&quot;Joffrin&quot;,&quot;given&quot;:&quot;Léa&quot;,&quot;parse-names&quot;:false,&quot;dropping-particle&quot;:&quot;&quot;,&quot;non-dropping-particle&quot;:&quot;&quot;},{&quot;family&quot;:&quot;Bos&quot;,&quot;given&quot;:&quot;Sandra&quot;,&quot;parse-names&quot;:false,&quot;dropping-particle&quot;:&quot;&quot;,&quot;non-dropping-particle&quot;:&quot;&quot;},{&quot;family&quot;:&quot;Lagadec&quot;,&quot;given&quot;:&quot;Erwan&quot;,&quot;parse-names&quot;:false,&quot;dropping-particle&quot;:&quot;&quot;,&quot;non-dropping-particle&quot;:&quot;&quot;},{&quot;family&quot;:&quot;Minter&quot;,&quot;given&quot;:&quot;Gildas&quot;,&quot;parse-names&quot;:false,&quot;dropping-particle&quot;:&quot;&quot;,&quot;non-dropping-particle&quot;:&quot;le&quot;},{&quot;family&quot;:&quot;Gomard&quot;,&quot;given&quot;:&quot;Yann&quot;,&quot;parse-names&quot;:false,&quot;dropping-particle&quot;:&quot;&quot;,&quot;non-dropping-particle&quot;:&quot;&quot;},{&quot;family&quot;:&quot;Tortosa&quot;,&quot;given&quot;:&quot;Pablo&quot;,&quot;parse-names&quot;:false,&quot;dropping-particle&quot;:&quot;&quot;,&quot;non-dropping-particle&quot;:&quot;&quot;},{&quot;family&quot;:&quot;Wilkinson&quot;,&quot;given&quot;:&quot;David A&quot;,&quot;parse-names&quot;:false,&quot;dropping-particle&quot;:&quot;&quot;,&quot;non-dropping-particle&quot;:&quot;&quot;},{&quot;family&quot;:&quot;Goodman&quot;,&quot;given&quot;:&quot;Steven M&quot;,&quot;parse-names&quot;:false,&quot;dropping-particle&quot;:&quot;&quot;,&quot;non-dropping-particle&quot;:&quot;&quot;},{&quot;family&quot;:&quot;Mavingui&quot;,&quot;given&quot;:&quot;Patrick&quot;,&quot;parse-names&quot;:false,&quot;dropping-particle&quot;:&quot;&quot;,&quot;non-dropping-particle&quot;:&quot;&quot;}],&quot;container-title&quot;:&quot;Emerging microbes &amp; infections&quot;,&quot;DOI&quot;:&quot;10.1038/emi.2017.47&quot;,&quot;ISSN&quot;:&quot;2222-1751&quot;,&quot;PMID&quot;:&quot;28634357&quot;,&quot;URL&quot;:&quot;https://pubmed.ncbi.nlm.nih.gov/28634357&quot;,&quot;issued&quot;:{&quot;date-parts&quot;:[[2017,6,21]]},&quot;page&quot;:&quot;e58-e58&quot;,&quot;language&quot;:&quot;eng&quot;,&quot;publisher&quot;:&quot;Nature Publishing Group&quot;,&quot;issue&quot;:&quot;6&quot;,&quot;volume&quot;:&quot;6&quot;},&quot;isTemporary&quot;:false},{&quot;id&quot;:&quot;a81aa346-3d9d-3745-8688-659dba491d86&quot;,&quot;itemData&quot;:{&quot;type&quot;:&quot;article-journal&quot;,&quot;id&quot;:&quot;a81aa346-3d9d-3745-8688-659dba491d86&quot;,&quot;title&quot;:&quot;Highly diverse morbillivirus-related paramyxoviruses in wild fauna of the southwestern Indian Ocean Islands: Evidence of exchange between introduced and endemic small mammals&quot;,&quot;author&quot;:[{&quot;family&quot;:&quot;A&quot;,&quot;given&quot;:&quot;Wilkinson David&quot;,&quot;parse-names&quot;:false,&quot;dropping-particle&quot;:&quot;&quot;,&quot;non-dropping-particle&quot;:&quot;&quot;},{&quot;family&quot;:&quot;Julien&quot;,&quot;given&quot;:&quot;Mélade&quot;,&quot;parse-names&quot;:false,&quot;dropping-particle&quot;:&quot;&quot;,&quot;non-dropping-particle&quot;:&quot;&quot;},{&quot;family&quot;:&quot;Muriel&quot;,&quot;given&quot;:&quot;Dietrich&quot;,&quot;parse-names&quot;:false,&quot;dropping-particle&quot;:&quot;&quot;,&quot;non-dropping-particle&quot;:&quot;&quot;},{&quot;family&quot;:&quot;Beza&quot;,&quot;given&quot;:&quot;Ramasindrazana&quot;,&quot;parse-names&quot;:false,&quot;dropping-particle&quot;:&quot;&quot;,&quot;non-dropping-particle&quot;:&quot;&quot;},{&quot;family&quot;:&quot;Voahangy&quot;,&quot;given&quot;:&quot;Soarimalala&quot;,&quot;parse-names&quot;:false,&quot;dropping-particle&quot;:&quot;&quot;,&quot;non-dropping-particle&quot;:&quot;&quot;},{&quot;family&quot;:&quot;Erwan&quot;,&quot;given&quot;:&quot;Lagadec&quot;,&quot;parse-names&quot;:false,&quot;dropping-particle&quot;:&quot;&quot;,&quot;non-dropping-particle&quot;:&quot;&quot;},{&quot;family&quot;:&quot;Gildas&quot;,&quot;given&quot;:&quot;le Minter&quot;,&quot;parse-names&quot;:false,&quot;dropping-particle&quot;:&quot;&quot;,&quot;non-dropping-particle&quot;:&quot;&quot;},{&quot;family&quot;:&quot;Pablo&quot;,&quot;given&quot;:&quot;Tortosa&quot;,&quot;parse-names&quot;:false,&quot;dropping-particle&quot;:&quot;&quot;,&quot;non-dropping-particle&quot;:&quot;&quot;},{&quot;family&quot;:&quot;Jean-Michel&quot;,&quot;given&quot;:&quot;Heraud&quot;,&quot;parse-names&quot;:false,&quot;dropping-particle&quot;:&quot;&quot;,&quot;non-dropping-particle&quot;:&quot;&quot;},{&quot;family&quot;:&quot;Xavier&quot;,&quot;given&quot;:&quot;de Lamballerie&quot;,&quot;parse-names&quot;:false,&quot;dropping-particle&quot;:&quot;&quot;,&quot;non-dropping-particle&quot;:&quot;&quot;},{&quot;family&quot;:&quot;M&quot;,&quot;given&quot;:&quot;Goodman Steven&quot;,&quot;parse-names&quot;:false,&quot;dropping-particle&quot;:&quot;&quot;,&quot;non-dropping-particle&quot;:&quot;&quot;},{&quot;family&quot;:&quot;Koussay&quot;,&quot;given&quot;:&quot;Dellagi&quot;,&quot;parse-names&quot;:false,&quot;dropping-particle&quot;:&quot;&quot;,&quot;non-dropping-particle&quot;:&quot;&quot;},{&quot;family&quot;:&quot;Herve&quot;,&quot;given&quot;:&quot;Pascalis&quot;,&quot;parse-names&quot;:false,&quot;dropping-particle&quot;:&quot;&quot;,&quot;non-dropping-particle&quot;:&quot;&quot;},{&quot;family&quot;:&quot;García-Sastre&quot;,&quot;given&quot;:&quot;A&quot;,&quot;parse-names&quot;:false,&quot;dropping-particle&quot;:&quot;&quot;,&quot;non-dropping-particle&quot;:&quot;&quot;}],&quot;container-title&quot;:&quot;Journal of Virology&quot;,&quot;DOI&quot;:&quot;10.1128/JVI.01211-14&quot;,&quot;URL&quot;:&quot;https://doi.org/10.1128/JVI.01211-14&quot;,&quot;issued&quot;:{&quot;date-parts&quot;:[[2014,8,1]]},&quot;page&quot;:&quot;8268-8277&quot;,&quot;publisher&quot;:&quot;American Society for Microbiology&quot;,&quot;issue&quot;:&quot;15&quot;,&quot;volume&quot;:&quot;88&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107–109)&quot;,&quot;manualOverrideText&quot;:&quot;(53,71–73)&quot;},&quot;citationTag&quot;:&quot;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quot;},{&quot;citationID&quot;:&quot;MENDELEY_CITATION_4c6de642-0455-439e-84b7-2721a00bfa51&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properties&quot;:{&quot;noteIndex&quot;:0},&quot;isEdited&quot;:false,&quot;manualOverride&quot;:{&quot;isManuallyOverridden&quot;:true,&quot;citeprocText&quot;:&quot;(91,93,110,111)&quot;,&quot;manualOverrideText&quot;:&quot;(25,57,59,74)&quot;},&quot;citationTag&quot;:&quot;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110)&quot;,&quot;manualOverrideText&quot;:&quot;(99)&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92,110)&quot;,&quot;manualOverrideText&quot;:&quot;(78,99)&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quot;},{&quot;citationID&quot;:&quot;MENDELEY_CITATION_35a60ef8-7382-4b1d-a183-2a396c556f95&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97)&quot;},&quot;citationTag&quot;:&quot;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quot;},{&quot;citationID&quot;:&quot;MENDELEY_CITATION_d8e12fd0-64fa-4424-b387-86849ec3f068&quot;,&quot;citationItems&quot;:[{&quot;id&quot;:&quot;09f7c7e4-a528-3a1a-87fc-5b9020e116b3&quot;,&quot;itemData&quot;:{&quot;type&quot;:&quot;webpage&quot;,&quot;id&quot;:&quot;09f7c7e4-a528-3a1a-87fc-5b9020e116b3&quot;,&quot;title&quot;:&quot;Coronavirus in Madagascar &quot;,&quot;author&quot;:[{&quot;family&quot;:&quot;World Health Organization&quot;,&quot;given&quot;:&quot;&quot;,&quot;parse-names&quot;:false,&quot;dropping-particle&quot;:&quot;&quot;,&quot;non-dropping-particle&quot;:&quot;&quot;}],&quot;container-title&quot;:&quot;World Health Organization&quot;,&quot;issued&quot;:{&quot;date-parts&quot;:[[2021,8,27]]}},&quot;isTemporary&quot;:false}],&quot;properties&quot;:{&quot;noteIndex&quot;:0},&quot;isEdited&quot;:false,&quot;manualOverride&quot;:{&quot;isManuallyOverridden&quot;:true,&quot;citeprocText&quot;:&quot;(113)&quot;,&quot;manualOverrideText&quot;:&quot;(75)&quot;},&quot;citationTag&quot;:&quot;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quot;},{&quot;citationID&quot;:&quot;MENDELEY_CITATION_0cd6241d-7753-4def-9f91-087912ce4652&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50)&quot;},&quot;citationTag&quot;:&quot;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quot;},{&quot;citationID&quot;:&quot;MENDELEY_CITATION_e271d7f9-6e43-49e3-9bda-e61c75e09dce&quot;,&quot;citationItems&quot;:[{&quot;id&quot;:&quot;aaa283e0-0827-3408-86d0-f36e982ea313&quot;,&quot;itemData&quot;:{&quot;type&quot;:&quot;article-journal&quot;,&quot;id&quot;:&quot;aaa283e0-0827-3408-86d0-f36e982ea31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true,&quot;citeprocText&quot;:&quot;(114)&quot;,&quot;manualOverrideText&quot;:&quot;(76)&quot;},&quot;citationTag&quot;:&quot;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98,115)&quot;,&quot;manualOverrideText&quot;:&quot;(73,100)&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98,116–118)&quot;,&quot;manualOverrideText&quot;:&quot;(73,101–103)&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10367</Words>
  <Characters>59093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Kettenburg, Gwenddolen</cp:lastModifiedBy>
  <cp:revision>8</cp:revision>
  <cp:lastPrinted>2021-08-30T21:54:00Z</cp:lastPrinted>
  <dcterms:created xsi:type="dcterms:W3CDTF">2021-08-30T23:26:00Z</dcterms:created>
  <dcterms:modified xsi:type="dcterms:W3CDTF">2021-08-31T00:21:00Z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