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E266C0" w:rsidRDefault="00E266C0" w:rsidP="00E266C0">
      <w:pPr>
        <w:rPr>
          <w:color w:val="000000"/>
        </w:rPr>
      </w:pPr>
      <w:r w:rsidRPr="00E266C0">
        <w:rPr>
          <w:rFonts w:ascii="Arial" w:hAnsi="Arial" w:cs="Arial"/>
          <w:b/>
          <w:bCs/>
          <w:color w:val="000000"/>
        </w:rPr>
        <w:t>Title</w:t>
      </w:r>
    </w:p>
    <w:p w14:paraId="6C126139" w14:textId="68FE39A1" w:rsidR="00E266C0" w:rsidRPr="00E266C0" w:rsidRDefault="00E266C0" w:rsidP="00E266C0">
      <w:pPr>
        <w:rPr>
          <w:color w:val="000000"/>
        </w:rPr>
      </w:pPr>
      <w:r w:rsidRPr="00E266C0">
        <w:rPr>
          <w:rFonts w:ascii="Arial" w:hAnsi="Arial" w:cs="Arial"/>
          <w:color w:val="000000"/>
        </w:rPr>
        <w:t xml:space="preserve">Full genome sequences of novel </w:t>
      </w:r>
      <w:proofErr w:type="spellStart"/>
      <w:r w:rsidRPr="00A5095C">
        <w:rPr>
          <w:rFonts w:ascii="Arial" w:hAnsi="Arial" w:cs="Arial"/>
          <w:i/>
          <w:iCs/>
          <w:color w:val="000000"/>
        </w:rPr>
        <w:t>Nobecoviruses</w:t>
      </w:r>
      <w:proofErr w:type="spellEnd"/>
      <w:r w:rsidRPr="00E266C0">
        <w:rPr>
          <w:rFonts w:ascii="Arial" w:hAnsi="Arial" w:cs="Arial"/>
          <w:color w:val="000000"/>
        </w:rPr>
        <w:t xml:space="preserve"> identified in endemic Madagascar fruit bats</w:t>
      </w:r>
    </w:p>
    <w:p w14:paraId="1828C537" w14:textId="77777777" w:rsidR="00E266C0" w:rsidRPr="00E266C0" w:rsidRDefault="00E266C0" w:rsidP="00E266C0">
      <w:pPr>
        <w:rPr>
          <w:color w:val="000000"/>
        </w:rPr>
      </w:pPr>
    </w:p>
    <w:p w14:paraId="5ABE8860" w14:textId="77777777" w:rsidR="00E266C0" w:rsidRPr="00F23CC8" w:rsidRDefault="00E266C0" w:rsidP="00A60EE4">
      <w:pPr>
        <w:rPr>
          <w:rFonts w:ascii="Arial" w:hAnsi="Arial" w:cs="Arial"/>
          <w:b/>
          <w:bCs/>
          <w:color w:val="000000"/>
        </w:rPr>
      </w:pPr>
      <w:r w:rsidRPr="00F23CC8">
        <w:rPr>
          <w:rFonts w:ascii="Arial" w:hAnsi="Arial" w:cs="Arial"/>
          <w:b/>
          <w:bCs/>
          <w:color w:val="000000"/>
        </w:rPr>
        <w:t>Authors</w:t>
      </w:r>
    </w:p>
    <w:p w14:paraId="3AE40549" w14:textId="0868BD7B" w:rsidR="00E266C0" w:rsidRPr="005D4710" w:rsidRDefault="00E266C0" w:rsidP="00A60EE4">
      <w:pPr>
        <w:rPr>
          <w:rFonts w:ascii="Arial" w:hAnsi="Arial" w:cs="Arial"/>
          <w:color w:val="000000"/>
        </w:rPr>
      </w:pPr>
      <w:proofErr w:type="spellStart"/>
      <w:r w:rsidRPr="00F23CC8">
        <w:rPr>
          <w:rFonts w:ascii="Arial" w:hAnsi="Arial" w:cs="Arial"/>
          <w:color w:val="000000"/>
        </w:rPr>
        <w:t>Gwenddolen</w:t>
      </w:r>
      <w:proofErr w:type="spellEnd"/>
      <w:r w:rsidRPr="00F23CC8">
        <w:rPr>
          <w:rFonts w:ascii="Arial" w:hAnsi="Arial" w:cs="Arial"/>
          <w:color w:val="000000"/>
        </w:rPr>
        <w:t xml:space="preserve"> Kettenburg</w:t>
      </w:r>
      <w:r w:rsidR="00F23CC8" w:rsidRPr="00F23CC8">
        <w:rPr>
          <w:rFonts w:ascii="Arial" w:hAnsi="Arial" w:cs="Arial"/>
          <w:color w:val="000000"/>
          <w:vertAlign w:val="superscript"/>
        </w:rPr>
        <w:t>1*</w:t>
      </w:r>
      <w:r w:rsidRPr="00F23CC8">
        <w:rPr>
          <w:rFonts w:ascii="Arial" w:hAnsi="Arial" w:cs="Arial"/>
          <w:color w:val="000000"/>
        </w:rPr>
        <w:t xml:space="preserve">, </w:t>
      </w:r>
      <w:proofErr w:type="spellStart"/>
      <w:r w:rsidRPr="00F23CC8">
        <w:rPr>
          <w:rFonts w:ascii="Arial" w:hAnsi="Arial" w:cs="Arial"/>
          <w:color w:val="000000"/>
        </w:rPr>
        <w:t>Hafaliana</w:t>
      </w:r>
      <w:proofErr w:type="spellEnd"/>
      <w:r w:rsidRPr="00F23CC8">
        <w:rPr>
          <w:rFonts w:ascii="Arial" w:hAnsi="Arial" w:cs="Arial"/>
          <w:color w:val="000000"/>
        </w:rPr>
        <w:t xml:space="preserve"> Christian Ranaivoson</w:t>
      </w:r>
      <w:r w:rsidR="00DD1DE7">
        <w:rPr>
          <w:rFonts w:ascii="Arial" w:hAnsi="Arial" w:cs="Arial"/>
          <w:color w:val="000000"/>
          <w:vertAlign w:val="superscript"/>
        </w:rPr>
        <w:t>2,3</w:t>
      </w:r>
      <w:r w:rsidRPr="00F23CC8">
        <w:rPr>
          <w:rFonts w:ascii="Arial" w:hAnsi="Arial" w:cs="Arial"/>
          <w:color w:val="000000"/>
        </w:rPr>
        <w:t xml:space="preserve">, </w:t>
      </w:r>
      <w:del w:id="0" w:author="Cara Brook" w:date="2021-08-27T15:01:00Z">
        <w:r w:rsidRPr="00F23CC8" w:rsidDel="00AB77DF">
          <w:rPr>
            <w:rFonts w:ascii="Arial" w:hAnsi="Arial" w:cs="Arial"/>
            <w:color w:val="000000"/>
          </w:rPr>
          <w:delText>Gloria Casta</w:delText>
        </w:r>
        <w:r w:rsidR="005D4710" w:rsidDel="00AB77DF">
          <w:rPr>
            <w:rFonts w:ascii="Arial" w:hAnsi="Arial" w:cs="Arial"/>
            <w:color w:val="000000"/>
          </w:rPr>
          <w:delText>ñ</w:delText>
        </w:r>
        <w:r w:rsidRPr="00F23CC8" w:rsidDel="00AB77DF">
          <w:rPr>
            <w:rFonts w:ascii="Arial" w:hAnsi="Arial" w:cs="Arial"/>
            <w:color w:val="000000"/>
          </w:rPr>
          <w:delText>eda</w:delText>
        </w:r>
        <w:r w:rsidR="00E45DA1" w:rsidDel="00AB77DF">
          <w:rPr>
            <w:rFonts w:ascii="Arial" w:hAnsi="Arial" w:cs="Arial"/>
            <w:color w:val="000000"/>
            <w:vertAlign w:val="superscript"/>
          </w:rPr>
          <w:delText>4</w:delText>
        </w:r>
        <w:r w:rsidRPr="00F23CC8" w:rsidDel="00AB77DF">
          <w:rPr>
            <w:rFonts w:ascii="Arial" w:hAnsi="Arial" w:cs="Arial"/>
            <w:color w:val="000000"/>
          </w:rPr>
          <w:delText xml:space="preserve">, </w:delText>
        </w:r>
      </w:del>
      <w:r w:rsidRPr="00F23CC8">
        <w:rPr>
          <w:rFonts w:ascii="Arial" w:hAnsi="Arial" w:cs="Arial"/>
          <w:color w:val="000000"/>
        </w:rPr>
        <w:t>Amy Kistler</w:t>
      </w:r>
      <w:r w:rsidR="00E45DA1">
        <w:rPr>
          <w:rFonts w:ascii="Arial" w:hAnsi="Arial" w:cs="Arial"/>
          <w:color w:val="000000"/>
          <w:vertAlign w:val="superscript"/>
        </w:rPr>
        <w:t>5</w:t>
      </w:r>
      <w:r w:rsidRPr="00F23CC8">
        <w:rPr>
          <w:rFonts w:ascii="Arial" w:hAnsi="Arial" w:cs="Arial"/>
          <w:color w:val="000000"/>
        </w:rPr>
        <w:t>, Vida Ahyong</w:t>
      </w:r>
      <w:r w:rsidR="00E45DA1">
        <w:rPr>
          <w:rFonts w:ascii="Arial" w:hAnsi="Arial" w:cs="Arial"/>
          <w:color w:val="000000"/>
          <w:vertAlign w:val="superscript"/>
        </w:rPr>
        <w:t>5</w:t>
      </w:r>
      <w:r w:rsidRPr="00F23CC8">
        <w:rPr>
          <w:rFonts w:ascii="Arial" w:hAnsi="Arial" w:cs="Arial"/>
          <w:color w:val="000000"/>
        </w:rPr>
        <w:t>, Cristina M. Tato</w:t>
      </w:r>
      <w:r w:rsidR="00E45DA1">
        <w:rPr>
          <w:rFonts w:ascii="Arial" w:hAnsi="Arial" w:cs="Arial"/>
          <w:color w:val="000000"/>
          <w:vertAlign w:val="superscript"/>
        </w:rPr>
        <w:t>5</w:t>
      </w:r>
      <w:r w:rsidRPr="00F23CC8">
        <w:rPr>
          <w:rFonts w:ascii="Arial" w:hAnsi="Arial" w:cs="Arial"/>
          <w:color w:val="000000"/>
        </w:rPr>
        <w:t>, Joseph L. DeRisi</w:t>
      </w:r>
      <w:r w:rsidR="00E45DA1">
        <w:rPr>
          <w:rFonts w:ascii="Arial" w:hAnsi="Arial" w:cs="Arial"/>
          <w:color w:val="000000"/>
          <w:vertAlign w:val="superscript"/>
        </w:rPr>
        <w:t>5</w:t>
      </w:r>
      <w:r w:rsidRPr="00F23CC8">
        <w:rPr>
          <w:rFonts w:ascii="Arial" w:hAnsi="Arial" w:cs="Arial"/>
          <w:color w:val="000000"/>
        </w:rPr>
        <w:t>, Jean-Michel Héraud</w:t>
      </w:r>
      <w:r w:rsidR="00405DCC">
        <w:rPr>
          <w:rFonts w:ascii="Arial" w:hAnsi="Arial" w:cs="Arial"/>
          <w:color w:val="000000"/>
          <w:vertAlign w:val="superscript"/>
        </w:rPr>
        <w:t>3</w:t>
      </w:r>
      <w:r w:rsidRPr="00F23CC8">
        <w:rPr>
          <w:rFonts w:ascii="Arial" w:hAnsi="Arial" w:cs="Arial"/>
          <w:color w:val="000000"/>
        </w:rPr>
        <w:t>, Philippe Dussart</w:t>
      </w:r>
      <w:r w:rsidR="00414C10">
        <w:rPr>
          <w:rFonts w:ascii="Arial" w:hAnsi="Arial" w:cs="Arial"/>
          <w:color w:val="000000"/>
          <w:vertAlign w:val="superscript"/>
        </w:rPr>
        <w:t>3</w:t>
      </w:r>
      <w:r w:rsidRPr="00F23CC8">
        <w:rPr>
          <w:rFonts w:ascii="Arial" w:hAnsi="Arial" w:cs="Arial"/>
          <w:color w:val="000000"/>
        </w:rPr>
        <w:t>, and Cara E. Brook</w:t>
      </w:r>
      <w:r w:rsidR="00F23CC8" w:rsidRPr="00F23CC8">
        <w:rPr>
          <w:rFonts w:ascii="Arial" w:hAnsi="Arial" w:cs="Arial"/>
          <w:color w:val="000000"/>
          <w:vertAlign w:val="superscript"/>
        </w:rPr>
        <w:t>1</w:t>
      </w:r>
    </w:p>
    <w:p w14:paraId="1241691C" w14:textId="0A510977" w:rsidR="008C436F" w:rsidRPr="00F23CC8" w:rsidRDefault="008C436F" w:rsidP="00A60EE4">
      <w:pPr>
        <w:rPr>
          <w:rFonts w:ascii="Arial" w:hAnsi="Arial" w:cs="Arial"/>
          <w:color w:val="000000"/>
        </w:rPr>
      </w:pPr>
    </w:p>
    <w:p w14:paraId="61E4E36F" w14:textId="2520C726" w:rsidR="008C436F" w:rsidRPr="00F23CC8" w:rsidRDefault="008C436F" w:rsidP="00A60EE4">
      <w:pPr>
        <w:rPr>
          <w:rFonts w:ascii="Arial" w:hAnsi="Arial" w:cs="Arial"/>
          <w:b/>
          <w:bCs/>
          <w:color w:val="000000"/>
        </w:rPr>
      </w:pPr>
      <w:r w:rsidRPr="00F23CC8">
        <w:rPr>
          <w:rFonts w:ascii="Arial" w:hAnsi="Arial" w:cs="Arial"/>
          <w:b/>
          <w:bCs/>
          <w:color w:val="000000"/>
        </w:rPr>
        <w:t>Author affiliations</w:t>
      </w:r>
    </w:p>
    <w:p w14:paraId="7584B260" w14:textId="5BAB86A5" w:rsidR="00F23CC8" w:rsidRDefault="00F23CC8" w:rsidP="00A60EE4">
      <w:pPr>
        <w:rPr>
          <w:rFonts w:ascii="Arial" w:hAnsi="Arial" w:cs="Arial"/>
          <w:color w:val="000000"/>
        </w:rPr>
      </w:pPr>
      <w:r>
        <w:rPr>
          <w:rFonts w:ascii="Arial" w:hAnsi="Arial" w:cs="Arial"/>
          <w:color w:val="000000"/>
          <w:vertAlign w:val="superscript"/>
        </w:rPr>
        <w:t>1</w:t>
      </w:r>
      <w:r>
        <w:rPr>
          <w:rFonts w:ascii="Arial" w:hAnsi="Arial" w:cs="Arial"/>
          <w:color w:val="000000"/>
        </w:rPr>
        <w:t>Department of Ecology and Evolution, University of Chicago, Chicago,</w:t>
      </w:r>
      <w:r w:rsidR="00E45DA1">
        <w:rPr>
          <w:rFonts w:ascii="Arial" w:hAnsi="Arial" w:cs="Arial"/>
          <w:color w:val="000000"/>
        </w:rPr>
        <w:t xml:space="preserve"> IL,</w:t>
      </w:r>
      <w:r>
        <w:rPr>
          <w:rFonts w:ascii="Arial" w:hAnsi="Arial" w:cs="Arial"/>
          <w:color w:val="000000"/>
        </w:rPr>
        <w:t xml:space="preserve"> U</w:t>
      </w:r>
      <w:r w:rsidR="00DD1DE7">
        <w:rPr>
          <w:rFonts w:ascii="Arial" w:hAnsi="Arial" w:cs="Arial"/>
          <w:color w:val="000000"/>
        </w:rPr>
        <w:t>.</w:t>
      </w:r>
      <w:r>
        <w:rPr>
          <w:rFonts w:ascii="Arial" w:hAnsi="Arial" w:cs="Arial"/>
          <w:color w:val="000000"/>
        </w:rPr>
        <w:t>S</w:t>
      </w:r>
      <w:r w:rsidR="00DD1DE7">
        <w:rPr>
          <w:rFonts w:ascii="Arial" w:hAnsi="Arial" w:cs="Arial"/>
          <w:color w:val="000000"/>
        </w:rPr>
        <w:t>.</w:t>
      </w:r>
      <w:r>
        <w:rPr>
          <w:rFonts w:ascii="Arial" w:hAnsi="Arial" w:cs="Arial"/>
          <w:color w:val="000000"/>
        </w:rPr>
        <w:t>A</w:t>
      </w:r>
      <w:r w:rsidR="00DD1DE7">
        <w:rPr>
          <w:rFonts w:ascii="Arial" w:hAnsi="Arial" w:cs="Arial"/>
          <w:color w:val="000000"/>
        </w:rPr>
        <w:t>.</w:t>
      </w:r>
    </w:p>
    <w:p w14:paraId="19DDF062" w14:textId="64EBEAE2" w:rsidR="00DD1DE7" w:rsidRPr="00DD1DE7" w:rsidRDefault="00DD1DE7" w:rsidP="00A60EE4">
      <w:pPr>
        <w:rPr>
          <w:rFonts w:ascii="Arial" w:hAnsi="Arial" w:cs="Arial"/>
        </w:rPr>
      </w:pPr>
      <w:r>
        <w:rPr>
          <w:rFonts w:ascii="Arial" w:hAnsi="Arial" w:cs="Arial"/>
          <w:color w:val="000000"/>
          <w:vertAlign w:val="superscript"/>
        </w:rPr>
        <w:t>2</w:t>
      </w:r>
      <w:r w:rsidRPr="00DD1DE7">
        <w:rPr>
          <w:rFonts w:ascii="Arial" w:hAnsi="Arial" w:cs="Arial"/>
          <w:color w:val="212121"/>
          <w:shd w:val="clear" w:color="auto" w:fill="FFFFFF"/>
        </w:rPr>
        <w:t>Department of Zoology and Animal Biodiversity, University of Antananarivo,</w:t>
      </w:r>
      <w:r>
        <w:rPr>
          <w:rFonts w:ascii="Arial" w:hAnsi="Arial" w:cs="Arial"/>
          <w:color w:val="212121"/>
          <w:shd w:val="clear" w:color="auto" w:fill="FFFFFF"/>
        </w:rPr>
        <w:t xml:space="preserve"> </w:t>
      </w:r>
      <w:r w:rsidRPr="00DD1DE7">
        <w:rPr>
          <w:rFonts w:ascii="Arial" w:hAnsi="Arial" w:cs="Arial"/>
          <w:color w:val="212121"/>
          <w:shd w:val="clear" w:color="auto" w:fill="FFFFFF"/>
        </w:rPr>
        <w:t>Antananarivo, Madagascar</w:t>
      </w:r>
      <w:r>
        <w:rPr>
          <w:rFonts w:ascii="Arial" w:hAnsi="Arial" w:cs="Arial"/>
          <w:color w:val="212121"/>
          <w:shd w:val="clear" w:color="auto" w:fill="FFFFFF"/>
        </w:rPr>
        <w:t>.</w:t>
      </w:r>
    </w:p>
    <w:p w14:paraId="67CCFCBE" w14:textId="56ECCE1A" w:rsidR="00DD1DE7" w:rsidRPr="00DD1DE7" w:rsidRDefault="00DD1DE7" w:rsidP="00A60EE4">
      <w:pPr>
        <w:rPr>
          <w:rFonts w:ascii="Arial" w:hAnsi="Arial" w:cs="Arial"/>
        </w:rPr>
      </w:pPr>
      <w:r w:rsidRPr="00DD1DE7">
        <w:rPr>
          <w:rFonts w:ascii="Arial" w:hAnsi="Arial" w:cs="Arial"/>
          <w:color w:val="000000"/>
          <w:vertAlign w:val="superscript"/>
        </w:rPr>
        <w:t>3</w:t>
      </w:r>
      <w:r w:rsidRPr="00DD1DE7">
        <w:rPr>
          <w:rFonts w:ascii="Arial" w:hAnsi="Arial" w:cs="Arial"/>
          <w:color w:val="212121"/>
          <w:shd w:val="clear" w:color="auto" w:fill="FFFFFF"/>
        </w:rPr>
        <w:t xml:space="preserve">Virology Unit, </w:t>
      </w:r>
      <w:proofErr w:type="spellStart"/>
      <w:r w:rsidRPr="00DD1DE7">
        <w:rPr>
          <w:rFonts w:ascii="Arial" w:hAnsi="Arial" w:cs="Arial"/>
          <w:color w:val="212121"/>
          <w:shd w:val="clear" w:color="auto" w:fill="FFFFFF"/>
        </w:rPr>
        <w:t>Institut</w:t>
      </w:r>
      <w:proofErr w:type="spellEnd"/>
      <w:r w:rsidRPr="00DD1DE7">
        <w:rPr>
          <w:rFonts w:ascii="Arial" w:hAnsi="Arial" w:cs="Arial"/>
          <w:color w:val="212121"/>
          <w:shd w:val="clear" w:color="auto" w:fill="FFFFFF"/>
        </w:rPr>
        <w:t xml:space="preserve"> Pasteur of Madagascar, Antananarivo, Madagascar.</w:t>
      </w:r>
    </w:p>
    <w:p w14:paraId="52780213" w14:textId="40CA9E1F" w:rsidR="00DD1DE7" w:rsidRPr="00E45DA1" w:rsidRDefault="00DD1DE7" w:rsidP="00A60EE4">
      <w:pPr>
        <w:rPr>
          <w:rFonts w:ascii="Arial" w:hAnsi="Arial" w:cs="Arial"/>
          <w:color w:val="000000"/>
        </w:rPr>
      </w:pPr>
      <w:r w:rsidRPr="00437E67">
        <w:rPr>
          <w:rFonts w:ascii="Arial" w:hAnsi="Arial" w:cs="Arial"/>
          <w:color w:val="000000"/>
          <w:highlight w:val="yellow"/>
          <w:vertAlign w:val="superscript"/>
        </w:rPr>
        <w:t>4</w:t>
      </w:r>
    </w:p>
    <w:p w14:paraId="45DFF9A3" w14:textId="7350A1EB" w:rsidR="00DD1DE7" w:rsidRDefault="00DD1DE7" w:rsidP="00A60EE4">
      <w:pPr>
        <w:rPr>
          <w:rFonts w:ascii="Arial" w:hAnsi="Arial" w:cs="Arial"/>
          <w:color w:val="000000"/>
        </w:rPr>
      </w:pPr>
      <w:r>
        <w:rPr>
          <w:rFonts w:ascii="Arial" w:hAnsi="Arial" w:cs="Arial"/>
          <w:color w:val="000000"/>
          <w:vertAlign w:val="superscript"/>
        </w:rPr>
        <w:t>5</w:t>
      </w:r>
      <w:r w:rsidR="00E45DA1">
        <w:rPr>
          <w:rFonts w:ascii="Arial" w:hAnsi="Arial" w:cs="Arial"/>
          <w:color w:val="000000"/>
        </w:rPr>
        <w:t>Chan Zuckerberg Biohub, San Francisco, CA, U.S.A.</w:t>
      </w:r>
    </w:p>
    <w:p w14:paraId="7760B937" w14:textId="637B469B" w:rsidR="00414C10" w:rsidRPr="00F23CC8" w:rsidRDefault="00414C10" w:rsidP="00A60EE4">
      <w:pPr>
        <w:rPr>
          <w:rFonts w:ascii="Arial" w:hAnsi="Arial" w:cs="Arial"/>
          <w:color w:val="000000"/>
        </w:rPr>
      </w:pPr>
      <w:r>
        <w:rPr>
          <w:rFonts w:ascii="Arial" w:hAnsi="Arial" w:cs="Arial"/>
          <w:color w:val="000000"/>
        </w:rPr>
        <w:t>*Corresponding author, gkettenburg@uchicago.edu</w:t>
      </w:r>
    </w:p>
    <w:p w14:paraId="1000C991" w14:textId="77777777" w:rsidR="00E266C0" w:rsidRPr="00F23CC8" w:rsidRDefault="00E266C0" w:rsidP="00A60EE4">
      <w:pPr>
        <w:rPr>
          <w:rFonts w:ascii="Arial" w:hAnsi="Arial" w:cs="Arial"/>
        </w:rPr>
      </w:pPr>
    </w:p>
    <w:p w14:paraId="1EF95040" w14:textId="6E776D04" w:rsidR="00A60EE4" w:rsidRPr="00D93F80" w:rsidRDefault="00D93F80" w:rsidP="00A60EE4">
      <w:pPr>
        <w:rPr>
          <w:rFonts w:ascii="Arial" w:hAnsi="Arial" w:cs="Arial"/>
          <w:b/>
          <w:bCs/>
        </w:rPr>
      </w:pPr>
      <w:r w:rsidRPr="00D93F80">
        <w:rPr>
          <w:rFonts w:ascii="Arial" w:hAnsi="Arial" w:cs="Arial"/>
          <w:b/>
          <w:bCs/>
        </w:rPr>
        <w:t>Abstract</w:t>
      </w:r>
      <w:r w:rsidR="00003B7A">
        <w:rPr>
          <w:rFonts w:ascii="Arial" w:hAnsi="Arial" w:cs="Arial"/>
          <w:b/>
          <w:bCs/>
        </w:rPr>
        <w:t xml:space="preserve"> (already written, pasted from google doc)</w:t>
      </w:r>
    </w:p>
    <w:p w14:paraId="54053B2F" w14:textId="6E6DC88E" w:rsidR="00D93F80" w:rsidRPr="00D93F80" w:rsidRDefault="00D93F80" w:rsidP="00D93F80">
      <w:pPr>
        <w:rPr>
          <w:rFonts w:ascii="Arial" w:hAnsi="Arial" w:cs="Arial"/>
          <w:color w:val="000000"/>
        </w:rPr>
      </w:pPr>
      <w:r w:rsidRPr="00D93F80">
        <w:rPr>
          <w:rFonts w:ascii="Arial" w:hAnsi="Arial" w:cs="Arial"/>
          <w:color w:val="000000"/>
        </w:rPr>
        <w:t xml:space="preserve">Bats are natural reservoirs for both </w:t>
      </w:r>
      <w:r w:rsidRPr="00A5095C">
        <w:rPr>
          <w:rFonts w:ascii="Arial" w:hAnsi="Arial" w:cs="Arial"/>
          <w:i/>
          <w:iCs/>
          <w:color w:val="000000"/>
        </w:rPr>
        <w:t>Alpha</w:t>
      </w:r>
      <w:r w:rsidRPr="00D93F80">
        <w:rPr>
          <w:rFonts w:ascii="Arial" w:hAnsi="Arial" w:cs="Arial"/>
          <w:color w:val="000000"/>
        </w:rPr>
        <w:t xml:space="preserve">- and </w:t>
      </w:r>
      <w:proofErr w:type="spellStart"/>
      <w:r w:rsidRPr="00A5095C">
        <w:rPr>
          <w:rFonts w:ascii="Arial" w:hAnsi="Arial" w:cs="Arial"/>
          <w:i/>
          <w:iCs/>
          <w:color w:val="000000"/>
        </w:rPr>
        <w:t>Betacoronaviruses</w:t>
      </w:r>
      <w:proofErr w:type="spellEnd"/>
      <w:r w:rsidRPr="00D93F80">
        <w:rPr>
          <w:rFonts w:ascii="Arial" w:hAnsi="Arial" w:cs="Arial"/>
          <w:color w:val="000000"/>
        </w:rPr>
        <w:t xml:space="preserve"> and the hypothesized original hosts of five of seven known zoonotic </w:t>
      </w:r>
      <w:r w:rsidR="00A5095C">
        <w:rPr>
          <w:rFonts w:ascii="Arial" w:hAnsi="Arial" w:cs="Arial"/>
          <w:color w:val="000000"/>
        </w:rPr>
        <w:t>coronaviruses</w:t>
      </w:r>
      <w:r w:rsidRPr="00D93F80">
        <w:rPr>
          <w:rFonts w:ascii="Arial" w:hAnsi="Arial" w:cs="Arial"/>
          <w:color w:val="000000"/>
        </w:rPr>
        <w:t xml:space="preserve">. To date, the vast majority of bat coronavirus research has been concentrated in Asia, though </w:t>
      </w:r>
      <w:r w:rsidR="00A5095C">
        <w:rPr>
          <w:rFonts w:ascii="Arial" w:hAnsi="Arial" w:cs="Arial"/>
          <w:color w:val="000000"/>
        </w:rPr>
        <w:t>coronaviruses</w:t>
      </w:r>
      <w:r w:rsidRPr="00D93F80">
        <w:rPr>
          <w:rFonts w:ascii="Arial" w:hAnsi="Arial" w:cs="Arial"/>
          <w:color w:val="000000"/>
        </w:rPr>
        <w:t xml:space="preserve"> are globally distributed; indeed, SARS-</w:t>
      </w:r>
      <w:proofErr w:type="spellStart"/>
      <w:r w:rsidRPr="00D93F80">
        <w:rPr>
          <w:rFonts w:ascii="Arial" w:hAnsi="Arial" w:cs="Arial"/>
          <w:color w:val="000000"/>
        </w:rPr>
        <w:t>CoV</w:t>
      </w:r>
      <w:proofErr w:type="spellEnd"/>
      <w:r w:rsidRPr="00D93F80">
        <w:rPr>
          <w:rFonts w:ascii="Arial" w:hAnsi="Arial" w:cs="Arial"/>
          <w:color w:val="000000"/>
        </w:rPr>
        <w:t xml:space="preserve"> and SARS-CoV-2-related </w:t>
      </w:r>
      <w:proofErr w:type="spellStart"/>
      <w:r w:rsidRPr="00A5095C">
        <w:rPr>
          <w:rFonts w:ascii="Arial" w:hAnsi="Arial" w:cs="Arial"/>
          <w:i/>
          <w:iCs/>
          <w:color w:val="000000"/>
        </w:rPr>
        <w:t>Sarbecoviruses</w:t>
      </w:r>
      <w:proofErr w:type="spellEnd"/>
      <w:r w:rsidRPr="00D93F80">
        <w:rPr>
          <w:rFonts w:ascii="Arial" w:hAnsi="Arial" w:cs="Arial"/>
          <w:color w:val="000000"/>
        </w:rPr>
        <w:t xml:space="preserve"> have been identified circulating in </w:t>
      </w:r>
      <w:proofErr w:type="spellStart"/>
      <w:r w:rsidRPr="00A5095C">
        <w:rPr>
          <w:rFonts w:ascii="Arial" w:hAnsi="Arial" w:cs="Arial"/>
          <w:i/>
          <w:iCs/>
          <w:color w:val="000000"/>
        </w:rPr>
        <w:t>Rhinolophid</w:t>
      </w:r>
      <w:proofErr w:type="spellEnd"/>
      <w:r w:rsidRPr="00A5095C">
        <w:rPr>
          <w:rFonts w:ascii="Arial" w:hAnsi="Arial" w:cs="Arial"/>
          <w:i/>
          <w:iCs/>
          <w:color w:val="000000"/>
        </w:rPr>
        <w:t xml:space="preserve"> </w:t>
      </w:r>
      <w:r w:rsidRPr="00D93F80">
        <w:rPr>
          <w:rFonts w:ascii="Arial" w:hAnsi="Arial" w:cs="Arial"/>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D93F80">
        <w:rPr>
          <w:rFonts w:ascii="Arial" w:hAnsi="Arial" w:cs="Arial"/>
          <w:i/>
          <w:iCs/>
          <w:color w:val="000000"/>
        </w:rPr>
        <w:t>Pteropus</w:t>
      </w:r>
      <w:proofErr w:type="spellEnd"/>
      <w:r w:rsidRPr="00D93F80">
        <w:rPr>
          <w:rFonts w:ascii="Arial" w:hAnsi="Arial" w:cs="Arial"/>
          <w:i/>
          <w:iCs/>
          <w:color w:val="000000"/>
        </w:rPr>
        <w:t xml:space="preserve"> rufus, Eidolon </w:t>
      </w:r>
      <w:proofErr w:type="spellStart"/>
      <w:r w:rsidRPr="00D93F80">
        <w:rPr>
          <w:rFonts w:ascii="Arial" w:hAnsi="Arial" w:cs="Arial"/>
          <w:i/>
          <w:iCs/>
          <w:color w:val="000000"/>
        </w:rPr>
        <w:t>dupreanum</w:t>
      </w:r>
      <w:proofErr w:type="spellEnd"/>
      <w:r w:rsidRPr="00D93F80">
        <w:rPr>
          <w:rFonts w:ascii="Arial" w:hAnsi="Arial" w:cs="Arial"/>
          <w:i/>
          <w:iCs/>
          <w:color w:val="000000"/>
        </w:rPr>
        <w:t xml:space="preserve">, Rousettus </w:t>
      </w:r>
      <w:proofErr w:type="spellStart"/>
      <w:r w:rsidRPr="00D93F80">
        <w:rPr>
          <w:rFonts w:ascii="Arial" w:hAnsi="Arial" w:cs="Arial"/>
          <w:i/>
          <w:iCs/>
          <w:color w:val="000000"/>
        </w:rPr>
        <w:t>madagascariensis</w:t>
      </w:r>
      <w:proofErr w:type="spellEnd"/>
      <w:r w:rsidRPr="00D93F80">
        <w:rPr>
          <w:rFonts w:ascii="Arial" w:hAnsi="Arial" w:cs="Arial"/>
          <w:color w:val="000000"/>
        </w:rPr>
        <w:t xml:space="preserve">), we carried out metagenomic Next Generation Sequencing on a subset of fecal samples obtained from wild-caught individuals. We here report detection of </w:t>
      </w:r>
      <w:proofErr w:type="spellStart"/>
      <w:r w:rsidRPr="00A5095C">
        <w:rPr>
          <w:rFonts w:ascii="Arial" w:hAnsi="Arial" w:cs="Arial"/>
          <w:i/>
          <w:iCs/>
          <w:color w:val="000000"/>
        </w:rPr>
        <w:t>Betacoronavirus</w:t>
      </w:r>
      <w:proofErr w:type="spellEnd"/>
      <w:r w:rsidRPr="00D93F80">
        <w:rPr>
          <w:rFonts w:ascii="Arial" w:hAnsi="Arial" w:cs="Arial"/>
          <w:color w:val="000000"/>
        </w:rPr>
        <w:t xml:space="preserve"> RNA in samples derived from all three species and describe full genome sequences of novel </w:t>
      </w:r>
      <w:proofErr w:type="spellStart"/>
      <w:r w:rsidRPr="00A5095C">
        <w:rPr>
          <w:rFonts w:ascii="Arial" w:hAnsi="Arial" w:cs="Arial"/>
          <w:i/>
          <w:iCs/>
          <w:color w:val="000000"/>
        </w:rPr>
        <w:t>Nobecoviruses</w:t>
      </w:r>
      <w:proofErr w:type="spellEnd"/>
      <w:r w:rsidRPr="00D93F80">
        <w:rPr>
          <w:rFonts w:ascii="Arial" w:hAnsi="Arial" w:cs="Arial"/>
          <w:color w:val="000000"/>
        </w:rPr>
        <w:t xml:space="preserve"> in </w:t>
      </w:r>
      <w:r w:rsidRPr="00D93F80">
        <w:rPr>
          <w:rFonts w:ascii="Arial" w:hAnsi="Arial" w:cs="Arial"/>
          <w:i/>
          <w:iCs/>
          <w:color w:val="000000"/>
        </w:rPr>
        <w:t xml:space="preserve">P. rufus </w:t>
      </w:r>
      <w:r w:rsidRPr="00D93F80">
        <w:rPr>
          <w:rFonts w:ascii="Arial" w:hAnsi="Arial" w:cs="Arial"/>
          <w:color w:val="000000"/>
        </w:rPr>
        <w:t xml:space="preserve">and </w:t>
      </w:r>
      <w:r w:rsidRPr="00D93F80">
        <w:rPr>
          <w:rFonts w:ascii="Arial" w:hAnsi="Arial" w:cs="Arial"/>
          <w:i/>
          <w:iCs/>
          <w:color w:val="000000"/>
        </w:rPr>
        <w:t xml:space="preserve">R. </w:t>
      </w:r>
      <w:proofErr w:type="spellStart"/>
      <w:r w:rsidRPr="00D93F80">
        <w:rPr>
          <w:rFonts w:ascii="Arial" w:hAnsi="Arial" w:cs="Arial"/>
          <w:i/>
          <w:iCs/>
          <w:color w:val="000000"/>
        </w:rPr>
        <w:t>madagascariensis</w:t>
      </w:r>
      <w:proofErr w:type="spellEnd"/>
      <w:del w:id="1" w:author="Cara Brook" w:date="2021-08-27T16:15:00Z">
        <w:r w:rsidRPr="00D93F80" w:rsidDel="008658FC">
          <w:rPr>
            <w:rFonts w:ascii="Arial" w:hAnsi="Arial" w:cs="Arial"/>
            <w:i/>
            <w:iCs/>
            <w:color w:val="000000"/>
          </w:rPr>
          <w:delText xml:space="preserve">, </w:delText>
        </w:r>
        <w:r w:rsidRPr="00D93F80" w:rsidDel="008658FC">
          <w:rPr>
            <w:rFonts w:ascii="Arial" w:hAnsi="Arial" w:cs="Arial"/>
            <w:color w:val="000000"/>
          </w:rPr>
          <w:delText xml:space="preserve">the latter of which has not been previously identified as a </w:delText>
        </w:r>
        <w:r w:rsidR="00A5095C" w:rsidDel="008658FC">
          <w:rPr>
            <w:rFonts w:ascii="Arial" w:hAnsi="Arial" w:cs="Arial"/>
            <w:color w:val="000000"/>
          </w:rPr>
          <w:delText>coronavirus</w:delText>
        </w:r>
        <w:r w:rsidRPr="00D93F80" w:rsidDel="008658FC">
          <w:rPr>
            <w:rFonts w:ascii="Arial" w:hAnsi="Arial" w:cs="Arial"/>
            <w:color w:val="000000"/>
          </w:rPr>
          <w:delText xml:space="preserve"> host</w:delText>
        </w:r>
      </w:del>
      <w:r w:rsidRPr="00D93F80">
        <w:rPr>
          <w:rFonts w:ascii="Arial" w:hAnsi="Arial" w:cs="Arial"/>
          <w:i/>
          <w:iCs/>
          <w:color w:val="000000"/>
        </w:rPr>
        <w:t xml:space="preserve">. </w:t>
      </w:r>
      <w:r w:rsidRPr="00D93F80">
        <w:rPr>
          <w:rFonts w:ascii="Arial" w:hAnsi="Arial" w:cs="Arial"/>
          <w:color w:val="000000"/>
        </w:rPr>
        <w:t xml:space="preserve">We discuss the implications of these findings in light of </w:t>
      </w:r>
      <w:r w:rsidR="00A5095C">
        <w:rPr>
          <w:rFonts w:ascii="Arial" w:hAnsi="Arial" w:cs="Arial"/>
          <w:color w:val="000000"/>
        </w:rPr>
        <w:t>coronavirus</w:t>
      </w:r>
      <w:r w:rsidRPr="00D93F80">
        <w:rPr>
          <w:rFonts w:ascii="Arial" w:hAnsi="Arial" w:cs="Arial"/>
          <w:color w:val="000000"/>
        </w:rPr>
        <w:t xml:space="preserve"> capacity for recombination, the global circulation of SARS-CoV-2, and the frequency of bat-human contacts in Madagascar</w:t>
      </w:r>
      <w:r w:rsidR="00DF5D26">
        <w:rPr>
          <w:rFonts w:ascii="Arial" w:hAnsi="Arial" w:cs="Arial"/>
          <w:i/>
          <w:iCs/>
          <w:color w:val="000000"/>
        </w:rPr>
        <w:t>.</w:t>
      </w:r>
    </w:p>
    <w:p w14:paraId="55AB251C" w14:textId="21BB7B71" w:rsidR="00A60EE4" w:rsidRPr="00D93F80" w:rsidRDefault="00A60EE4" w:rsidP="00A60EE4">
      <w:pPr>
        <w:rPr>
          <w:rFonts w:ascii="Arial" w:hAnsi="Arial" w:cs="Arial"/>
        </w:rPr>
      </w:pPr>
    </w:p>
    <w:p w14:paraId="3B463EA0" w14:textId="3AC7E07A" w:rsidR="00DF5D26" w:rsidRDefault="00D93F80" w:rsidP="00A60EE4">
      <w:pPr>
        <w:rPr>
          <w:rFonts w:ascii="Arial" w:hAnsi="Arial" w:cs="Arial"/>
          <w:b/>
          <w:bCs/>
        </w:rPr>
      </w:pPr>
      <w:r w:rsidRPr="00D93F80">
        <w:rPr>
          <w:rFonts w:ascii="Arial" w:hAnsi="Arial" w:cs="Arial"/>
          <w:b/>
          <w:bCs/>
        </w:rPr>
        <w:t>Introduction</w:t>
      </w:r>
      <w:r w:rsidR="00A60EE4" w:rsidRPr="00D93F80">
        <w:rPr>
          <w:rFonts w:ascii="Arial" w:hAnsi="Arial" w:cs="Arial"/>
          <w:b/>
          <w:bCs/>
        </w:rPr>
        <w:t xml:space="preserve"> </w:t>
      </w:r>
    </w:p>
    <w:p w14:paraId="4D2ED452" w14:textId="21C3321B" w:rsidR="00CA6145" w:rsidRDefault="00F47ABB" w:rsidP="00A60EE4">
      <w:pPr>
        <w:rPr>
          <w:ins w:id="2" w:author="Cara Brook" w:date="2021-08-27T16:17:00Z"/>
          <w:rFonts w:ascii="Arial" w:hAnsi="Arial" w:cs="Arial"/>
        </w:rPr>
      </w:pPr>
      <w:r>
        <w:rPr>
          <w:rFonts w:ascii="Arial" w:hAnsi="Arial" w:cs="Arial"/>
        </w:rPr>
        <w:t>In the past 20 years, coronaviruses have been the causative agent behind two deadly epidemics (SARS</w:t>
      </w:r>
      <w:r w:rsidR="00B22FA9">
        <w:rPr>
          <w:rFonts w:ascii="Arial" w:hAnsi="Arial" w:cs="Arial"/>
        </w:rPr>
        <w:t>-CoV-1,</w:t>
      </w:r>
      <w:r>
        <w:rPr>
          <w:rFonts w:ascii="Arial" w:hAnsi="Arial" w:cs="Arial"/>
        </w:rPr>
        <w:t xml:space="preserve"> MERS</w:t>
      </w:r>
      <w:r w:rsidR="00B22FA9">
        <w:rPr>
          <w:rFonts w:ascii="Arial" w:hAnsi="Arial" w:cs="Arial"/>
        </w:rPr>
        <w:t>-</w:t>
      </w:r>
      <w:proofErr w:type="spellStart"/>
      <w:r w:rsidR="00B22FA9">
        <w:rPr>
          <w:rFonts w:ascii="Arial" w:hAnsi="Arial" w:cs="Arial"/>
        </w:rPr>
        <w:t>CoV</w:t>
      </w:r>
      <w:proofErr w:type="spellEnd"/>
      <w:r w:rsidR="00B22FA9">
        <w:rPr>
          <w:rFonts w:ascii="Arial" w:hAnsi="Arial" w:cs="Arial"/>
        </w:rPr>
        <w:t>,</w:t>
      </w:r>
      <w:r>
        <w:rPr>
          <w:rFonts w:ascii="Arial" w:hAnsi="Arial" w:cs="Arial"/>
        </w:rPr>
        <w:t xml:space="preserve"> and </w:t>
      </w:r>
      <w:r w:rsidR="00AA1665">
        <w:rPr>
          <w:rFonts w:ascii="Arial" w:hAnsi="Arial" w:cs="Arial"/>
        </w:rPr>
        <w:t xml:space="preserve">the </w:t>
      </w:r>
      <w:r>
        <w:rPr>
          <w:rFonts w:ascii="Arial" w:hAnsi="Arial" w:cs="Arial"/>
        </w:rPr>
        <w:t>ongoing pandemic caused by SARS-CoV-2</w:t>
      </w:r>
      <w:sdt>
        <w:sdtPr>
          <w:rPr>
            <w:rFonts w:ascii="Arial" w:hAnsi="Arial" w:cs="Arial"/>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r w:rsidR="00E70511" w:rsidRPr="00E70511">
            <w:rPr>
              <w:rFonts w:ascii="Arial" w:hAnsi="Arial" w:cs="Arial"/>
              <w:color w:val="000000"/>
              <w:vertAlign w:val="superscript"/>
            </w:rPr>
            <w:t>1–4</w:t>
          </w:r>
        </w:sdtContent>
      </w:sdt>
      <w:r>
        <w:rPr>
          <w:rFonts w:ascii="Arial" w:hAnsi="Arial" w:cs="Arial"/>
        </w:rPr>
        <w:t xml:space="preserve">. </w:t>
      </w:r>
      <w:r w:rsidR="00AA1665">
        <w:rPr>
          <w:rFonts w:ascii="Arial" w:hAnsi="Arial" w:cs="Arial"/>
        </w:rPr>
        <w:t xml:space="preserve">These coronaviruses are members of the </w:t>
      </w:r>
      <w:proofErr w:type="spellStart"/>
      <w:r w:rsidR="00A5095C" w:rsidRPr="00A5095C">
        <w:rPr>
          <w:rFonts w:ascii="Arial" w:hAnsi="Arial" w:cs="Arial"/>
          <w:i/>
          <w:iCs/>
        </w:rPr>
        <w:t>B</w:t>
      </w:r>
      <w:r w:rsidR="00AA1665" w:rsidRPr="00A5095C">
        <w:rPr>
          <w:rFonts w:ascii="Arial" w:hAnsi="Arial" w:cs="Arial"/>
          <w:i/>
          <w:iCs/>
        </w:rPr>
        <w:t>etacoronavirus</w:t>
      </w:r>
      <w:proofErr w:type="spellEnd"/>
      <w:r w:rsidR="00AA1665">
        <w:rPr>
          <w:rFonts w:ascii="Arial" w:hAnsi="Arial" w:cs="Arial"/>
        </w:rPr>
        <w:t xml:space="preserve"> genus, which are associated with bat hosts, along with alphacoronaviruses</w:t>
      </w:r>
      <w:sdt>
        <w:sdtPr>
          <w:rPr>
            <w:rFonts w:ascii="Arial" w:hAnsi="Arial" w:cs="Arial"/>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r w:rsidR="00E70511" w:rsidRPr="00E70511">
            <w:rPr>
              <w:rFonts w:ascii="Arial" w:hAnsi="Arial" w:cs="Arial"/>
              <w:color w:val="000000"/>
              <w:vertAlign w:val="superscript"/>
            </w:rPr>
            <w:t>1–4</w:t>
          </w:r>
        </w:sdtContent>
      </w:sdt>
      <w:r w:rsidR="00AA1665">
        <w:rPr>
          <w:rFonts w:ascii="Arial" w:hAnsi="Arial" w:cs="Arial"/>
        </w:rPr>
        <w:t xml:space="preserve">. </w:t>
      </w:r>
      <w:commentRangeStart w:id="3"/>
      <w:r w:rsidR="00AA1665">
        <w:rPr>
          <w:rFonts w:ascii="Arial" w:hAnsi="Arial" w:cs="Arial"/>
        </w:rPr>
        <w:t xml:space="preserve">The </w:t>
      </w:r>
      <w:proofErr w:type="spellStart"/>
      <w:r w:rsidR="00A5095C" w:rsidRPr="00A5095C">
        <w:rPr>
          <w:rFonts w:ascii="Arial" w:hAnsi="Arial" w:cs="Arial"/>
          <w:i/>
          <w:iCs/>
        </w:rPr>
        <w:t>B</w:t>
      </w:r>
      <w:r w:rsidR="00AA1665" w:rsidRPr="00A5095C">
        <w:rPr>
          <w:rFonts w:ascii="Arial" w:hAnsi="Arial" w:cs="Arial"/>
          <w:i/>
          <w:iCs/>
        </w:rPr>
        <w:t>etacoronavirus</w:t>
      </w:r>
      <w:proofErr w:type="spellEnd"/>
      <w:r w:rsidR="00AA1665">
        <w:rPr>
          <w:rFonts w:ascii="Arial" w:hAnsi="Arial" w:cs="Arial"/>
        </w:rPr>
        <w:t xml:space="preserve"> group can be further broken down into subgenera </w:t>
      </w:r>
      <w:proofErr w:type="spellStart"/>
      <w:r w:rsidR="00A5095C" w:rsidRPr="00A5095C">
        <w:rPr>
          <w:rFonts w:ascii="Arial" w:hAnsi="Arial" w:cs="Arial"/>
          <w:i/>
          <w:iCs/>
        </w:rPr>
        <w:t>S</w:t>
      </w:r>
      <w:r w:rsidR="00AA1665" w:rsidRPr="00A5095C">
        <w:rPr>
          <w:rFonts w:ascii="Arial" w:hAnsi="Arial" w:cs="Arial"/>
          <w:i/>
          <w:iCs/>
        </w:rPr>
        <w:t>arbecovirus</w:t>
      </w:r>
      <w:proofErr w:type="spellEnd"/>
      <w:r w:rsidR="00AA1665">
        <w:rPr>
          <w:rFonts w:ascii="Arial" w:hAnsi="Arial" w:cs="Arial"/>
        </w:rPr>
        <w:t xml:space="preserve">, </w:t>
      </w:r>
      <w:proofErr w:type="spellStart"/>
      <w:r w:rsidR="00A5095C" w:rsidRPr="00A5095C">
        <w:rPr>
          <w:rFonts w:ascii="Arial" w:hAnsi="Arial" w:cs="Arial"/>
          <w:i/>
          <w:iCs/>
        </w:rPr>
        <w:t>M</w:t>
      </w:r>
      <w:r w:rsidR="00AA1665" w:rsidRPr="00A5095C">
        <w:rPr>
          <w:rFonts w:ascii="Arial" w:hAnsi="Arial" w:cs="Arial"/>
          <w:i/>
          <w:iCs/>
        </w:rPr>
        <w:t>erbecoviruses</w:t>
      </w:r>
      <w:proofErr w:type="spellEnd"/>
      <w:r w:rsidR="00AA1665">
        <w:rPr>
          <w:rFonts w:ascii="Arial" w:hAnsi="Arial" w:cs="Arial"/>
        </w:rPr>
        <w:t xml:space="preserve">, </w:t>
      </w:r>
      <w:proofErr w:type="spellStart"/>
      <w:r w:rsidR="00A5095C" w:rsidRPr="00A5095C">
        <w:rPr>
          <w:rFonts w:ascii="Arial" w:hAnsi="Arial" w:cs="Arial"/>
          <w:i/>
          <w:iCs/>
        </w:rPr>
        <w:t>N</w:t>
      </w:r>
      <w:r w:rsidR="00AA1665" w:rsidRPr="00A5095C">
        <w:rPr>
          <w:rFonts w:ascii="Arial" w:hAnsi="Arial" w:cs="Arial"/>
          <w:i/>
          <w:iCs/>
        </w:rPr>
        <w:t>obecovirus</w:t>
      </w:r>
      <w:proofErr w:type="spellEnd"/>
      <w:r w:rsidR="00AA1665">
        <w:rPr>
          <w:rFonts w:ascii="Arial" w:hAnsi="Arial" w:cs="Arial"/>
        </w:rPr>
        <w:t xml:space="preserve">, </w:t>
      </w:r>
      <w:proofErr w:type="spellStart"/>
      <w:r w:rsidR="00A5095C" w:rsidRPr="00A5095C">
        <w:rPr>
          <w:rFonts w:ascii="Arial" w:hAnsi="Arial" w:cs="Arial"/>
          <w:i/>
          <w:iCs/>
        </w:rPr>
        <w:t>H</w:t>
      </w:r>
      <w:r w:rsidR="00AA1665" w:rsidRPr="00A5095C">
        <w:rPr>
          <w:rFonts w:ascii="Arial" w:hAnsi="Arial" w:cs="Arial"/>
          <w:i/>
          <w:iCs/>
        </w:rPr>
        <w:t>ibecovirus</w:t>
      </w:r>
      <w:proofErr w:type="spellEnd"/>
      <w:r w:rsidR="00AA1665">
        <w:rPr>
          <w:rFonts w:ascii="Arial" w:hAnsi="Arial" w:cs="Arial"/>
        </w:rPr>
        <w:t xml:space="preserve">, and </w:t>
      </w:r>
      <w:r w:rsidR="00A5095C" w:rsidRPr="00D26A3A">
        <w:rPr>
          <w:rFonts w:ascii="Arial" w:hAnsi="Arial" w:cs="Arial"/>
          <w:i/>
          <w:iCs/>
        </w:rPr>
        <w:t>E</w:t>
      </w:r>
      <w:r w:rsidR="00AA1665" w:rsidRPr="00D26A3A">
        <w:rPr>
          <w:rFonts w:ascii="Arial" w:hAnsi="Arial" w:cs="Arial"/>
          <w:i/>
          <w:iCs/>
        </w:rPr>
        <w:t>mbecovirus</w:t>
      </w:r>
      <w:sdt>
        <w:sdtPr>
          <w:rPr>
            <w:rFonts w:ascii="Arial" w:hAnsi="Arial" w:cs="Arial"/>
            <w:iCs/>
            <w:color w:val="000000"/>
            <w:vertAlign w:val="superscript"/>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mZhbHNlLCJjaXRlcHJvY1RleHQiOiI8c3VwPjUsNjwvc3VwPiIsIm1hbnVhbE92ZXJyaWRlVGV4dCI6IiJ9fQ=="/>
          <w:id w:val="-2035799106"/>
          <w:placeholder>
            <w:docPart w:val="DefaultPlaceholder_-1854013440"/>
          </w:placeholder>
        </w:sdtPr>
        <w:sdtEndPr>
          <w:rPr>
            <w:iCs w:val="0"/>
          </w:rPr>
        </w:sdtEndPr>
        <w:sdtContent>
          <w:r w:rsidR="00E70511" w:rsidRPr="00E70511">
            <w:rPr>
              <w:rFonts w:ascii="Arial" w:hAnsi="Arial" w:cs="Arial"/>
              <w:color w:val="000000"/>
              <w:vertAlign w:val="superscript"/>
            </w:rPr>
            <w:t>5,6</w:t>
          </w:r>
        </w:sdtContent>
      </w:sdt>
      <w:r w:rsidR="00AA1665">
        <w:rPr>
          <w:rFonts w:ascii="Arial" w:hAnsi="Arial" w:cs="Arial"/>
        </w:rPr>
        <w:t xml:space="preserve">. </w:t>
      </w:r>
      <w:commentRangeEnd w:id="3"/>
      <w:r w:rsidR="008658FC">
        <w:rPr>
          <w:rStyle w:val="CommentReference"/>
          <w:rFonts w:cs="Mangal"/>
        </w:rPr>
        <w:commentReference w:id="3"/>
      </w:r>
      <w:r w:rsidR="00AA1665">
        <w:rPr>
          <w:rFonts w:ascii="Arial" w:hAnsi="Arial" w:cs="Arial"/>
        </w:rPr>
        <w:t>All but the latter have been associated with bat hosts</w:t>
      </w:r>
      <w:sdt>
        <w:sdtPr>
          <w:rPr>
            <w:rFonts w:ascii="Arial" w:hAnsi="Arial" w:cs="Arial"/>
            <w:color w:val="000000"/>
            <w:vertAlign w:val="superscript"/>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mZhbHNlLCJjaXRlcHJvY1RleHQiOiI8c3VwPjUsNjwvc3VwPiIsIm1hbnVhbE92ZXJyaWRlVGV4dCI6IiJ9fQ=="/>
          <w:id w:val="157588361"/>
          <w:placeholder>
            <w:docPart w:val="DefaultPlaceholder_-1854013440"/>
          </w:placeholder>
        </w:sdtPr>
        <w:sdtEndPr/>
        <w:sdtContent>
          <w:r w:rsidR="00E70511" w:rsidRPr="00E70511">
            <w:rPr>
              <w:rFonts w:ascii="Arial" w:hAnsi="Arial" w:cs="Arial"/>
              <w:color w:val="000000"/>
              <w:vertAlign w:val="superscript"/>
            </w:rPr>
            <w:t>5,6</w:t>
          </w:r>
        </w:sdtContent>
      </w:sdt>
      <w:r w:rsidR="00AA1665">
        <w:rPr>
          <w:rFonts w:ascii="Arial" w:hAnsi="Arial" w:cs="Arial"/>
        </w:rPr>
        <w:t xml:space="preserve">. </w:t>
      </w:r>
      <w:r w:rsidR="002067EB">
        <w:rPr>
          <w:rFonts w:ascii="Arial" w:hAnsi="Arial" w:cs="Arial"/>
        </w:rPr>
        <w:t>Since the SARS</w:t>
      </w:r>
      <w:r w:rsidR="00A5095C">
        <w:rPr>
          <w:rFonts w:ascii="Arial" w:hAnsi="Arial" w:cs="Arial"/>
        </w:rPr>
        <w:t>-CoV-1</w:t>
      </w:r>
      <w:r w:rsidR="00AA1665">
        <w:rPr>
          <w:rFonts w:ascii="Arial" w:hAnsi="Arial" w:cs="Arial"/>
        </w:rPr>
        <w:t xml:space="preserve"> </w:t>
      </w:r>
      <w:r w:rsidR="0080006F">
        <w:rPr>
          <w:rFonts w:ascii="Arial" w:hAnsi="Arial" w:cs="Arial"/>
        </w:rPr>
        <w:t>epidemic</w:t>
      </w:r>
      <w:r w:rsidR="00D45173">
        <w:rPr>
          <w:rFonts w:ascii="Arial" w:hAnsi="Arial" w:cs="Arial"/>
        </w:rPr>
        <w:t>, there has been more interest in surveying potential hosts of coronaviruses</w:t>
      </w:r>
      <w:r w:rsidR="00EF2F16">
        <w:rPr>
          <w:rFonts w:ascii="Arial" w:hAnsi="Arial" w:cs="Arial"/>
        </w:rPr>
        <w:t xml:space="preserve"> and contributing new virus sequences to public databases</w:t>
      </w:r>
      <w:r w:rsidR="00D45173">
        <w:rPr>
          <w:rFonts w:ascii="Arial" w:hAnsi="Arial" w:cs="Arial"/>
        </w:rPr>
        <w:t>, with most effort focused on sampling bats from Asia</w:t>
      </w:r>
      <w:sdt>
        <w:sdtPr>
          <w:rPr>
            <w:rFonts w:ascii="Arial" w:hAnsi="Arial" w:cs="Arial"/>
            <w:color w:val="000000"/>
            <w:vertAlign w:val="superscript"/>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mYWxzZSwiY2l0ZXByb2NUZXh0IjoiPHN1cD434oCTMTQ8L3N1cD4iLCJtYW51YWxPdmVycmlkZVRleHQiOiIifX0="/>
          <w:id w:val="-1761514533"/>
          <w:placeholder>
            <w:docPart w:val="DefaultPlaceholder_-1854013440"/>
          </w:placeholder>
        </w:sdtPr>
        <w:sdtEndPr/>
        <w:sdtContent>
          <w:r w:rsidR="00E70511" w:rsidRPr="00E70511">
            <w:rPr>
              <w:rFonts w:ascii="Arial" w:hAnsi="Arial" w:cs="Arial"/>
              <w:color w:val="000000"/>
              <w:vertAlign w:val="superscript"/>
            </w:rPr>
            <w:t>7–14</w:t>
          </w:r>
        </w:sdtContent>
      </w:sdt>
      <w:r w:rsidR="00D45173">
        <w:rPr>
          <w:rFonts w:ascii="Arial" w:hAnsi="Arial" w:cs="Arial"/>
        </w:rPr>
        <w:t>. As SARS</w:t>
      </w:r>
      <w:r w:rsidR="00A5095C">
        <w:rPr>
          <w:rFonts w:ascii="Arial" w:hAnsi="Arial" w:cs="Arial"/>
        </w:rPr>
        <w:t>-CoV-1</w:t>
      </w:r>
      <w:r w:rsidR="00D45173">
        <w:rPr>
          <w:rFonts w:ascii="Arial" w:hAnsi="Arial" w:cs="Arial"/>
        </w:rPr>
        <w:t xml:space="preserve"> and SARS-CoV-2 have emerged from this county, most of the sampling effort has been based here, and it has only been recently that a more concerted effort has </w:t>
      </w:r>
      <w:r w:rsidR="00D45173">
        <w:rPr>
          <w:rFonts w:ascii="Arial" w:hAnsi="Arial" w:cs="Arial"/>
        </w:rPr>
        <w:lastRenderedPageBreak/>
        <w:t>been underway to survey the landscape of coronaviruses that reside in bat populations in countries like Africa</w:t>
      </w:r>
      <w:r w:rsidR="00EF2F16">
        <w:rPr>
          <w:rFonts w:ascii="Arial" w:hAnsi="Arial" w:cs="Arial"/>
        </w:rPr>
        <w:t xml:space="preserve"> and Europe</w:t>
      </w:r>
      <w:sdt>
        <w:sdtPr>
          <w:rPr>
            <w:rFonts w:ascii="Arial" w:hAnsi="Arial" w:cs="Arial"/>
            <w:color w:val="000000"/>
            <w:vertAlign w:val="superscript"/>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4oCTMjM8L3N1cD4iLCJtYW51YWxPdmVycmlkZVRleHQiOiIifX0="/>
          <w:id w:val="-1938349620"/>
          <w:placeholder>
            <w:docPart w:val="DefaultPlaceholder_-1854013440"/>
          </w:placeholder>
        </w:sdtPr>
        <w:sdtEndPr/>
        <w:sdtContent>
          <w:r w:rsidR="00E70511" w:rsidRPr="00E70511">
            <w:rPr>
              <w:rFonts w:ascii="Arial" w:hAnsi="Arial" w:cs="Arial"/>
              <w:color w:val="000000"/>
              <w:vertAlign w:val="superscript"/>
            </w:rPr>
            <w:t>15–23</w:t>
          </w:r>
        </w:sdtContent>
      </w:sdt>
      <w:r w:rsidR="00EF2F16">
        <w:rPr>
          <w:rFonts w:ascii="Arial" w:hAnsi="Arial" w:cs="Arial"/>
        </w:rPr>
        <w:t xml:space="preserve">. </w:t>
      </w:r>
    </w:p>
    <w:p w14:paraId="58660083" w14:textId="77777777" w:rsidR="008658FC" w:rsidRDefault="008658FC" w:rsidP="00A60EE4">
      <w:pPr>
        <w:rPr>
          <w:rFonts w:ascii="Arial" w:hAnsi="Arial" w:cs="Arial"/>
        </w:rPr>
      </w:pPr>
      <w:commentRangeStart w:id="4"/>
      <w:commentRangeEnd w:id="4"/>
      <w:ins w:id="5" w:author="Cara Brook" w:date="2021-08-27T16:17:00Z">
        <w:r>
          <w:rPr>
            <w:rStyle w:val="CommentReference"/>
            <w:rFonts w:cs="Mangal"/>
          </w:rPr>
          <w:commentReference w:id="4"/>
        </w:r>
      </w:ins>
    </w:p>
    <w:p w14:paraId="7E9539FB" w14:textId="77777777" w:rsidR="00CA6145" w:rsidRDefault="00CA6145" w:rsidP="00A60EE4">
      <w:pPr>
        <w:rPr>
          <w:rFonts w:ascii="Arial" w:hAnsi="Arial" w:cs="Arial"/>
        </w:rPr>
      </w:pPr>
    </w:p>
    <w:p w14:paraId="321D08AA" w14:textId="77777777" w:rsidR="00B45793" w:rsidRDefault="00CA6145" w:rsidP="00A60EE4">
      <w:pPr>
        <w:rPr>
          <w:ins w:id="6" w:author="Cara Brook" w:date="2021-08-27T16:44:00Z"/>
          <w:rFonts w:ascii="Arial" w:hAnsi="Arial" w:cs="Arial"/>
        </w:rPr>
      </w:pPr>
      <w:r w:rsidRPr="00593021">
        <w:rPr>
          <w:rFonts w:ascii="Arial" w:hAnsi="Arial" w:cs="Arial"/>
        </w:rPr>
        <w:t>Bats are ubiquitous mammals across all continents except Antarctica, and frequently their habitats overlap with the habitats of other mammals and humans</w:t>
      </w:r>
      <w:sdt>
        <w:sdtPr>
          <w:rPr>
            <w:rFonts w:ascii="Arial" w:hAnsi="Arial" w:cs="Arial"/>
            <w:color w:val="000000"/>
            <w:vertAlign w:val="superscript"/>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mYWxzZSwiY2l0ZXByb2NUZXh0IjoiPHN1cD4yNOKAkzI3PC9zdXA+IiwibWFudWFsT3ZlcnJpZGVUZXh0IjoiIn19"/>
          <w:id w:val="-682588964"/>
          <w:placeholder>
            <w:docPart w:val="DefaultPlaceholder_-1854013440"/>
          </w:placeholder>
        </w:sdtPr>
        <w:sdtEndPr/>
        <w:sdtContent>
          <w:r w:rsidR="00E70511" w:rsidRPr="00E70511">
            <w:rPr>
              <w:rFonts w:ascii="Arial" w:hAnsi="Arial" w:cs="Arial"/>
              <w:color w:val="000000"/>
              <w:vertAlign w:val="superscript"/>
            </w:rPr>
            <w:t>24–27</w:t>
          </w:r>
        </w:sdtContent>
      </w:sdt>
      <w:r w:rsidRPr="00593021">
        <w:rPr>
          <w:rFonts w:ascii="Arial" w:hAnsi="Arial" w:cs="Arial"/>
        </w:rPr>
        <w:t>.</w:t>
      </w:r>
      <w:r>
        <w:rPr>
          <w:rFonts w:ascii="Arial" w:hAnsi="Arial" w:cs="Arial"/>
        </w:rPr>
        <w:t xml:space="preserve"> </w:t>
      </w:r>
      <w:r w:rsidR="00C1757C" w:rsidRPr="00593021">
        <w:rPr>
          <w:rFonts w:ascii="Arial" w:hAnsi="Arial" w:cs="Arial"/>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sdt>
        <w:sdtPr>
          <w:rPr>
            <w:rFonts w:ascii="Arial" w:hAnsi="Arial" w:cs="Arial"/>
            <w:color w:val="000000"/>
            <w:vertAlign w:val="superscript"/>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ZmFsc2UsImNpdGVwcm9jVGV4dCI6IjxzdXA+MjTigJMzMDwvc3VwPiIsIm1hbnVhbE92ZXJyaWRlVGV4dCI6IiJ9fQ=="/>
          <w:id w:val="-1450538973"/>
          <w:placeholder>
            <w:docPart w:val="DefaultPlaceholder_-1854013440"/>
          </w:placeholder>
        </w:sdtPr>
        <w:sdtEndPr/>
        <w:sdtContent>
          <w:r w:rsidR="00E70511" w:rsidRPr="00E70511">
            <w:rPr>
              <w:rFonts w:ascii="Arial" w:hAnsi="Arial" w:cs="Arial"/>
              <w:color w:val="000000"/>
              <w:vertAlign w:val="superscript"/>
            </w:rPr>
            <w:t>24–30</w:t>
          </w:r>
        </w:sdtContent>
      </w:sdt>
      <w:r w:rsidR="00C1757C">
        <w:rPr>
          <w:rFonts w:ascii="Arial" w:hAnsi="Arial" w:cs="Arial"/>
        </w:rPr>
        <w:t>.</w:t>
      </w:r>
      <w:r w:rsidR="00B0541E">
        <w:rPr>
          <w:rFonts w:ascii="Arial" w:hAnsi="Arial" w:cs="Arial"/>
        </w:rPr>
        <w:t xml:space="preserve"> Novel coronaviruses have been well described in Asia, especially in </w:t>
      </w:r>
      <w:proofErr w:type="spellStart"/>
      <w:r w:rsidR="00B0541E" w:rsidRPr="00A5095C">
        <w:rPr>
          <w:rFonts w:ascii="Arial" w:hAnsi="Arial" w:cs="Arial"/>
          <w:i/>
          <w:iCs/>
        </w:rPr>
        <w:t>Rhinopolus</w:t>
      </w:r>
      <w:proofErr w:type="spellEnd"/>
      <w:r w:rsidR="00B0541E" w:rsidRPr="00A5095C">
        <w:rPr>
          <w:rFonts w:ascii="Arial" w:hAnsi="Arial" w:cs="Arial"/>
          <w:i/>
          <w:iCs/>
        </w:rPr>
        <w:t xml:space="preserve"> spp</w:t>
      </w:r>
      <w:sdt>
        <w:sdtPr>
          <w:rPr>
            <w:rFonts w:ascii="Arial" w:hAnsi="Arial" w:cs="Arial"/>
            <w:color w:val="000000"/>
            <w:vertAlign w:val="superscript"/>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PHN1cD4xMywzMTwvc3VwPiIsIm1hbnVhbE92ZXJyaWRlVGV4dCI6IiJ9fQ=="/>
          <w:id w:val="1779762810"/>
          <w:placeholder>
            <w:docPart w:val="DefaultPlaceholder_-1854013440"/>
          </w:placeholder>
        </w:sdtPr>
        <w:sdtEndPr/>
        <w:sdtContent>
          <w:r w:rsidR="00E70511" w:rsidRPr="00E70511">
            <w:rPr>
              <w:rFonts w:ascii="Arial" w:hAnsi="Arial" w:cs="Arial"/>
              <w:color w:val="000000"/>
              <w:vertAlign w:val="superscript"/>
            </w:rPr>
            <w:t>13,31</w:t>
          </w:r>
        </w:sdtContent>
      </w:sdt>
      <w:r w:rsidR="00B0541E">
        <w:rPr>
          <w:rFonts w:ascii="Arial" w:hAnsi="Arial" w:cs="Arial"/>
        </w:rPr>
        <w:t>, although recent surveying has found coronavirus diversity in African and European bats as well</w:t>
      </w:r>
      <w:sdt>
        <w:sdtPr>
          <w:rPr>
            <w:rFonts w:ascii="Arial" w:hAnsi="Arial" w:cs="Arial"/>
            <w:color w:val="000000"/>
            <w:vertAlign w:val="superscript"/>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LDE2LDIyLDIzLDMy4oCTMzU8L3N1cD4iLCJtYW51YWxPdmVycmlkZVRleHQiOiIifX0="/>
          <w:id w:val="2088412051"/>
          <w:placeholder>
            <w:docPart w:val="DefaultPlaceholder_-1854013440"/>
          </w:placeholder>
        </w:sdtPr>
        <w:sdtEndPr/>
        <w:sdtContent>
          <w:r w:rsidR="00E70511" w:rsidRPr="00E70511">
            <w:rPr>
              <w:rFonts w:ascii="Arial" w:hAnsi="Arial" w:cs="Arial"/>
              <w:color w:val="000000"/>
              <w:vertAlign w:val="superscript"/>
            </w:rPr>
            <w:t>15,16,22,23,32–</w:t>
          </w:r>
          <w:commentRangeStart w:id="7"/>
          <w:r w:rsidR="00E70511" w:rsidRPr="00E70511">
            <w:rPr>
              <w:rFonts w:ascii="Arial" w:hAnsi="Arial" w:cs="Arial"/>
              <w:color w:val="000000"/>
              <w:vertAlign w:val="superscript"/>
            </w:rPr>
            <w:t>35</w:t>
          </w:r>
          <w:commentRangeEnd w:id="7"/>
          <w:r w:rsidR="00B45793">
            <w:rPr>
              <w:rStyle w:val="CommentReference"/>
              <w:rFonts w:cs="Mangal"/>
            </w:rPr>
            <w:commentReference w:id="7"/>
          </w:r>
        </w:sdtContent>
      </w:sdt>
      <w:r w:rsidR="00B0541E">
        <w:rPr>
          <w:rFonts w:ascii="Arial" w:hAnsi="Arial" w:cs="Arial"/>
        </w:rPr>
        <w:t>.</w:t>
      </w:r>
    </w:p>
    <w:p w14:paraId="30EC285E" w14:textId="38E9365C" w:rsidR="00B45793" w:rsidRDefault="00B45793" w:rsidP="00A60EE4">
      <w:pPr>
        <w:rPr>
          <w:ins w:id="8" w:author="Cara Brook" w:date="2021-08-27T16:44:00Z"/>
          <w:rFonts w:ascii="Arial" w:hAnsi="Arial" w:cs="Arial"/>
        </w:rPr>
      </w:pPr>
    </w:p>
    <w:p w14:paraId="65D738DE" w14:textId="77777777" w:rsidR="00B45793" w:rsidRDefault="00B45793" w:rsidP="00A60EE4">
      <w:pPr>
        <w:rPr>
          <w:ins w:id="9" w:author="Cara Brook" w:date="2021-08-27T16:44:00Z"/>
          <w:rFonts w:ascii="Arial" w:hAnsi="Arial" w:cs="Arial"/>
        </w:rPr>
      </w:pPr>
    </w:p>
    <w:p w14:paraId="276ACF13" w14:textId="77777777" w:rsidR="00B45793" w:rsidRDefault="00B45793" w:rsidP="00A60EE4">
      <w:pPr>
        <w:rPr>
          <w:ins w:id="10" w:author="Cara Brook" w:date="2021-08-27T16:44:00Z"/>
          <w:rFonts w:ascii="Arial" w:hAnsi="Arial" w:cs="Arial"/>
        </w:rPr>
      </w:pPr>
    </w:p>
    <w:p w14:paraId="0AB461DF" w14:textId="50C85831" w:rsidR="00CA6145" w:rsidRDefault="00B0541E" w:rsidP="00A60EE4">
      <w:pPr>
        <w:rPr>
          <w:ins w:id="11" w:author="Cara Brook" w:date="2021-08-27T16:18:00Z"/>
          <w:rFonts w:ascii="Arial" w:hAnsi="Arial" w:cs="Arial"/>
        </w:rPr>
      </w:pPr>
      <w:r>
        <w:rPr>
          <w:rFonts w:ascii="Arial" w:hAnsi="Arial" w:cs="Arial"/>
        </w:rPr>
        <w:t xml:space="preserve"> </w:t>
      </w:r>
      <w:commentRangeStart w:id="12"/>
      <w:r>
        <w:rPr>
          <w:rFonts w:ascii="Arial" w:hAnsi="Arial" w:cs="Arial"/>
        </w:rPr>
        <w:t>Madagascar is an island country</w:t>
      </w:r>
      <w:r w:rsidR="00D458BC">
        <w:rPr>
          <w:rFonts w:ascii="Arial" w:hAnsi="Arial" w:cs="Arial"/>
        </w:rPr>
        <w:t xml:space="preserve">, adjacent to Mozambique in </w:t>
      </w:r>
      <w:r w:rsidR="008C436F">
        <w:rPr>
          <w:rFonts w:ascii="Arial" w:hAnsi="Arial" w:cs="Arial"/>
        </w:rPr>
        <w:t xml:space="preserve">southwest </w:t>
      </w:r>
      <w:r w:rsidR="00D458BC">
        <w:rPr>
          <w:rFonts w:ascii="Arial" w:hAnsi="Arial" w:cs="Arial"/>
        </w:rPr>
        <w:t>Africa. Isolated from the rest of Africa or other nearby countries, Madagascar hosts about 40 different species of bats, half of them endemic populations</w:t>
      </w:r>
      <w:sdt>
        <w:sdtPr>
          <w:rPr>
            <w:rFonts w:ascii="Arial" w:hAnsi="Arial" w:cs="Arial"/>
            <w:color w:val="000000"/>
            <w:vertAlign w:val="superscript"/>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684027514"/>
          <w:placeholder>
            <w:docPart w:val="DefaultPlaceholder_-1854013440"/>
          </w:placeholder>
        </w:sdtPr>
        <w:sdtEndPr/>
        <w:sdtContent>
          <w:r w:rsidR="00E70511" w:rsidRPr="00E70511">
            <w:rPr>
              <w:rFonts w:ascii="Arial" w:hAnsi="Arial" w:cs="Arial"/>
              <w:color w:val="000000"/>
              <w:vertAlign w:val="superscript"/>
            </w:rPr>
            <w:t>36</w:t>
          </w:r>
        </w:sdtContent>
      </w:sdt>
      <w:r w:rsidR="00D458BC">
        <w:rPr>
          <w:rFonts w:ascii="Arial" w:hAnsi="Arial" w:cs="Arial"/>
        </w:rPr>
        <w:t xml:space="preserve">. </w:t>
      </w:r>
      <w:commentRangeEnd w:id="12"/>
      <w:r w:rsidR="008658FC">
        <w:rPr>
          <w:rStyle w:val="CommentReference"/>
          <w:rFonts w:cs="Mangal"/>
        </w:rPr>
        <w:commentReference w:id="12"/>
      </w:r>
      <w:r w:rsidR="00D458BC">
        <w:rPr>
          <w:rFonts w:ascii="Arial" w:hAnsi="Arial" w:cs="Arial"/>
        </w:rPr>
        <w:t>With many bat species and interactions with humans</w:t>
      </w:r>
      <w:r w:rsidR="008C436F">
        <w:rPr>
          <w:rFonts w:ascii="Arial" w:hAnsi="Arial" w:cs="Arial"/>
        </w:rPr>
        <w:t xml:space="preserve"> in Madagascar (such as hunting for bushmeat, habitat encroachment)</w:t>
      </w:r>
      <w:sdt>
        <w:sdtPr>
          <w:rPr>
            <w:rFonts w:ascii="Arial" w:hAnsi="Arial" w:cs="Arial"/>
            <w:color w:val="000000"/>
            <w:vertAlign w:val="superscript"/>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MCwzNuKAkzM4PC9zdXA+IiwibWFudWFsT3ZlcnJpZGVUZXh0IjoiIn19"/>
          <w:id w:val="836578472"/>
          <w:placeholder>
            <w:docPart w:val="DefaultPlaceholder_-1854013440"/>
          </w:placeholder>
        </w:sdtPr>
        <w:sdtEndPr/>
        <w:sdtContent>
          <w:r w:rsidR="00E70511" w:rsidRPr="00E70511">
            <w:rPr>
              <w:rFonts w:ascii="Arial" w:hAnsi="Arial" w:cs="Arial"/>
              <w:color w:val="000000"/>
              <w:vertAlign w:val="superscript"/>
            </w:rPr>
            <w:t>30,36–38</w:t>
          </w:r>
        </w:sdtContent>
      </w:sdt>
      <w:r w:rsidR="00D458BC">
        <w:rPr>
          <w:rFonts w:ascii="Arial" w:hAnsi="Arial" w:cs="Arial"/>
        </w:rPr>
        <w:t>, it is important to sample bat populations for potential coronaviruses that may one day become zoonotic</w:t>
      </w:r>
      <w:sdt>
        <w:sdtPr>
          <w:rPr>
            <w:rFonts w:ascii="Arial" w:hAnsi="Arial" w:cs="Arial"/>
            <w:color w:val="000000"/>
            <w:vertAlign w:val="superscript"/>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mZhbHNlLCJjaXRlcHJvY1RleHQiOiI8c3VwPjI0LDI2LDI3LDI5LDMzLDM5PC9zdXA+IiwibWFudWFsT3ZlcnJpZGVUZXh0IjoiIn19"/>
          <w:id w:val="415284280"/>
          <w:placeholder>
            <w:docPart w:val="DefaultPlaceholder_-1854013440"/>
          </w:placeholder>
        </w:sdtPr>
        <w:sdtEndPr/>
        <w:sdtContent>
          <w:r w:rsidR="00E70511" w:rsidRPr="00E70511">
            <w:rPr>
              <w:rFonts w:ascii="Arial" w:hAnsi="Arial" w:cs="Arial"/>
              <w:color w:val="000000"/>
              <w:vertAlign w:val="superscript"/>
            </w:rPr>
            <w:t>24,26,27,29,33,</w:t>
          </w:r>
          <w:commentRangeStart w:id="13"/>
          <w:r w:rsidR="00E70511" w:rsidRPr="00E70511">
            <w:rPr>
              <w:rFonts w:ascii="Arial" w:hAnsi="Arial" w:cs="Arial"/>
              <w:color w:val="000000"/>
              <w:vertAlign w:val="superscript"/>
            </w:rPr>
            <w:t>39</w:t>
          </w:r>
          <w:commentRangeEnd w:id="13"/>
          <w:r w:rsidR="00B45793">
            <w:rPr>
              <w:rStyle w:val="CommentReference"/>
              <w:rFonts w:cs="Mangal"/>
            </w:rPr>
            <w:commentReference w:id="13"/>
          </w:r>
        </w:sdtContent>
      </w:sdt>
      <w:r w:rsidR="00D458BC">
        <w:rPr>
          <w:rFonts w:ascii="Arial" w:hAnsi="Arial" w:cs="Arial"/>
        </w:rPr>
        <w:t xml:space="preserve">. </w:t>
      </w:r>
    </w:p>
    <w:p w14:paraId="0CF90EC5" w14:textId="77777777" w:rsidR="008658FC" w:rsidRDefault="008658FC" w:rsidP="00A60EE4">
      <w:pPr>
        <w:rPr>
          <w:rFonts w:ascii="Arial" w:hAnsi="Arial" w:cs="Arial"/>
        </w:rPr>
      </w:pPr>
    </w:p>
    <w:p w14:paraId="66813E17" w14:textId="77777777" w:rsidR="00CA6145" w:rsidRDefault="00CA6145" w:rsidP="00A60EE4">
      <w:pPr>
        <w:rPr>
          <w:rFonts w:ascii="Arial" w:hAnsi="Arial" w:cs="Arial"/>
        </w:rPr>
      </w:pPr>
    </w:p>
    <w:p w14:paraId="20FB6AC9" w14:textId="20271C47" w:rsidR="00F47ABB" w:rsidRPr="00F47ABB" w:rsidRDefault="00CB1E2D" w:rsidP="00A60EE4">
      <w:pPr>
        <w:rPr>
          <w:rFonts w:ascii="Arial" w:hAnsi="Arial" w:cs="Arial"/>
        </w:rPr>
      </w:pPr>
      <w:r>
        <w:rPr>
          <w:rFonts w:ascii="Arial" w:hAnsi="Arial" w:cs="Arial"/>
        </w:rPr>
        <w:t xml:space="preserve">Here we </w:t>
      </w:r>
      <w:r w:rsidR="00574C2F">
        <w:rPr>
          <w:rFonts w:ascii="Arial" w:hAnsi="Arial" w:cs="Arial"/>
        </w:rPr>
        <w:t xml:space="preserve">contribute three novel </w:t>
      </w:r>
      <w:proofErr w:type="spellStart"/>
      <w:r w:rsidR="00574C2F">
        <w:rPr>
          <w:rFonts w:ascii="Arial" w:hAnsi="Arial" w:cs="Arial"/>
        </w:rPr>
        <w:t>nobecovirus</w:t>
      </w:r>
      <w:proofErr w:type="spellEnd"/>
      <w:r w:rsidR="00574C2F">
        <w:rPr>
          <w:rFonts w:ascii="Arial" w:hAnsi="Arial" w:cs="Arial"/>
        </w:rPr>
        <w:t xml:space="preserve"> </w:t>
      </w:r>
      <w:r w:rsidR="00BE1AD4">
        <w:rPr>
          <w:rFonts w:ascii="Arial" w:hAnsi="Arial" w:cs="Arial"/>
        </w:rPr>
        <w:t xml:space="preserve">full </w:t>
      </w:r>
      <w:r w:rsidR="00574C2F">
        <w:rPr>
          <w:rFonts w:ascii="Arial" w:hAnsi="Arial" w:cs="Arial"/>
        </w:rPr>
        <w:t xml:space="preserve">genomes from Madagascar fruit bat fecal samples (two from </w:t>
      </w:r>
      <w:r w:rsidR="00574C2F" w:rsidRPr="00A5095C">
        <w:rPr>
          <w:rFonts w:ascii="Arial" w:hAnsi="Arial" w:cs="Arial"/>
          <w:i/>
          <w:iCs/>
        </w:rPr>
        <w:t xml:space="preserve">R. </w:t>
      </w:r>
      <w:proofErr w:type="spellStart"/>
      <w:r w:rsidR="00574C2F" w:rsidRPr="00A5095C">
        <w:rPr>
          <w:rFonts w:ascii="Arial" w:hAnsi="Arial" w:cs="Arial"/>
          <w:i/>
          <w:iCs/>
        </w:rPr>
        <w:t>madagascariensis</w:t>
      </w:r>
      <w:proofErr w:type="spellEnd"/>
      <w:r w:rsidR="00574C2F">
        <w:rPr>
          <w:rFonts w:ascii="Arial" w:hAnsi="Arial" w:cs="Arial"/>
        </w:rPr>
        <w:t xml:space="preserve">, one from </w:t>
      </w:r>
      <w:r w:rsidR="00574C2F" w:rsidRPr="00A5095C">
        <w:rPr>
          <w:rFonts w:ascii="Arial" w:hAnsi="Arial" w:cs="Arial"/>
          <w:i/>
          <w:iCs/>
        </w:rPr>
        <w:t>P. rufus</w:t>
      </w:r>
      <w:r w:rsidR="00574C2F">
        <w:rPr>
          <w:rFonts w:ascii="Arial" w:hAnsi="Arial" w:cs="Arial"/>
        </w:rPr>
        <w:t>).</w:t>
      </w:r>
      <w:r w:rsidR="00BE1AD4">
        <w:rPr>
          <w:rFonts w:ascii="Arial" w:hAnsi="Arial" w:cs="Arial"/>
        </w:rPr>
        <w:t xml:space="preserve"> These additions add to the landscape of sequences that exist to survey the populations of coronaviruses that are endemic to these island bats and further serve to </w:t>
      </w:r>
      <w:r w:rsidR="00001E34">
        <w:rPr>
          <w:rFonts w:ascii="Arial" w:hAnsi="Arial" w:cs="Arial"/>
        </w:rPr>
        <w:t>understand the zoonotic risk</w:t>
      </w:r>
      <w:r w:rsidR="0001530E">
        <w:rPr>
          <w:rFonts w:ascii="Arial" w:hAnsi="Arial" w:cs="Arial"/>
        </w:rPr>
        <w:t xml:space="preserve">, especially since </w:t>
      </w:r>
      <w:r w:rsidR="0001530E" w:rsidRPr="00A5095C">
        <w:rPr>
          <w:rFonts w:ascii="Arial" w:hAnsi="Arial" w:cs="Arial"/>
          <w:i/>
          <w:iCs/>
        </w:rPr>
        <w:t xml:space="preserve">R. </w:t>
      </w:r>
      <w:proofErr w:type="spellStart"/>
      <w:r w:rsidR="0001530E" w:rsidRPr="00A5095C">
        <w:rPr>
          <w:rFonts w:ascii="Arial" w:hAnsi="Arial" w:cs="Arial"/>
          <w:i/>
          <w:iCs/>
        </w:rPr>
        <w:t>madagascariensis</w:t>
      </w:r>
      <w:proofErr w:type="spellEnd"/>
      <w:r w:rsidR="0001530E">
        <w:rPr>
          <w:rFonts w:ascii="Arial" w:hAnsi="Arial" w:cs="Arial"/>
        </w:rPr>
        <w:t xml:space="preserve"> had not been previously </w:t>
      </w:r>
      <w:r w:rsidR="003B3700">
        <w:rPr>
          <w:rFonts w:ascii="Arial" w:hAnsi="Arial" w:cs="Arial"/>
        </w:rPr>
        <w:t xml:space="preserve">identified as a potential coronavirus host. </w:t>
      </w:r>
    </w:p>
    <w:p w14:paraId="5789B15C" w14:textId="5865F44E" w:rsidR="00A60EE4" w:rsidRPr="00D93F80" w:rsidRDefault="00A60EE4" w:rsidP="00A60EE4">
      <w:pPr>
        <w:rPr>
          <w:rFonts w:ascii="Arial" w:hAnsi="Arial" w:cs="Arial"/>
        </w:rPr>
      </w:pPr>
    </w:p>
    <w:p w14:paraId="5A5A4507" w14:textId="2A980D03" w:rsidR="00A60EE4" w:rsidRDefault="00D93F80" w:rsidP="00A60EE4">
      <w:pPr>
        <w:rPr>
          <w:rFonts w:ascii="Arial" w:hAnsi="Arial" w:cs="Arial"/>
          <w:b/>
          <w:bCs/>
        </w:rPr>
      </w:pPr>
      <w:r w:rsidRPr="00D93F80">
        <w:rPr>
          <w:rFonts w:ascii="Arial" w:hAnsi="Arial" w:cs="Arial"/>
          <w:b/>
          <w:bCs/>
        </w:rPr>
        <w:t>Methods (</w:t>
      </w:r>
      <w:commentRangeStart w:id="14"/>
      <w:proofErr w:type="spellStart"/>
      <w:r w:rsidRPr="00D93F80">
        <w:rPr>
          <w:rFonts w:ascii="Arial" w:hAnsi="Arial" w:cs="Arial"/>
          <w:b/>
          <w:bCs/>
        </w:rPr>
        <w:t>cara</w:t>
      </w:r>
      <w:commentRangeEnd w:id="14"/>
      <w:proofErr w:type="spellEnd"/>
      <w:r w:rsidR="007E3F0E">
        <w:rPr>
          <w:rStyle w:val="CommentReference"/>
          <w:rFonts w:cs="Mangal"/>
        </w:rPr>
        <w:commentReference w:id="14"/>
      </w:r>
      <w:r w:rsidRPr="00D93F80">
        <w:rPr>
          <w:rFonts w:ascii="Arial" w:hAnsi="Arial" w:cs="Arial"/>
          <w:b/>
          <w:bCs/>
        </w:rPr>
        <w:t>)</w:t>
      </w:r>
    </w:p>
    <w:p w14:paraId="2637FE10" w14:textId="6AC20378" w:rsidR="00D93F80" w:rsidRDefault="00E13B01" w:rsidP="00A60EE4">
      <w:pPr>
        <w:rPr>
          <w:rFonts w:ascii="Arial" w:hAnsi="Arial" w:cs="Arial"/>
        </w:rPr>
      </w:pPr>
      <w:r w:rsidRPr="00E13B01">
        <w:rPr>
          <w:rFonts w:ascii="Arial" w:hAnsi="Arial" w:cs="Arial"/>
        </w:rPr>
        <w:t>Study sites</w:t>
      </w:r>
    </w:p>
    <w:p w14:paraId="300BFD38" w14:textId="149A50FF" w:rsidR="00E13B01" w:rsidRDefault="00E13B01" w:rsidP="00A60EE4">
      <w:pPr>
        <w:rPr>
          <w:rFonts w:ascii="Arial" w:hAnsi="Arial" w:cs="Arial"/>
        </w:rPr>
      </w:pPr>
    </w:p>
    <w:p w14:paraId="7F221130" w14:textId="6BB603B6" w:rsidR="00E13B01" w:rsidRDefault="00E13B01" w:rsidP="00A60EE4">
      <w:pPr>
        <w:rPr>
          <w:rFonts w:ascii="Arial" w:hAnsi="Arial" w:cs="Arial"/>
        </w:rPr>
      </w:pPr>
      <w:r>
        <w:rPr>
          <w:rFonts w:ascii="Arial" w:hAnsi="Arial" w:cs="Arial"/>
        </w:rPr>
        <w:t>Capture and sampling</w:t>
      </w:r>
    </w:p>
    <w:p w14:paraId="40B93D1A" w14:textId="19463B95" w:rsidR="00E13B01" w:rsidRDefault="00E13B01" w:rsidP="00A60EE4">
      <w:pPr>
        <w:rPr>
          <w:rFonts w:ascii="Arial" w:hAnsi="Arial" w:cs="Arial"/>
        </w:rPr>
      </w:pPr>
    </w:p>
    <w:p w14:paraId="36687136" w14:textId="5F12DBAC" w:rsidR="00E13B01" w:rsidRDefault="00E13B01" w:rsidP="00A60EE4">
      <w:pPr>
        <w:rPr>
          <w:rFonts w:ascii="Arial" w:hAnsi="Arial" w:cs="Arial"/>
        </w:rPr>
      </w:pPr>
      <w:r>
        <w:rPr>
          <w:rFonts w:ascii="Arial" w:hAnsi="Arial" w:cs="Arial"/>
        </w:rPr>
        <w:t>RNA extraction</w:t>
      </w:r>
    </w:p>
    <w:p w14:paraId="71824A98" w14:textId="04639622" w:rsidR="00E13B01" w:rsidRDefault="00E13B01" w:rsidP="00A60EE4">
      <w:pPr>
        <w:rPr>
          <w:rFonts w:ascii="Arial" w:hAnsi="Arial" w:cs="Arial"/>
        </w:rPr>
      </w:pPr>
    </w:p>
    <w:p w14:paraId="7B835AD5" w14:textId="642E7B4F" w:rsidR="00E13B01" w:rsidRDefault="00E13B01" w:rsidP="00A60EE4">
      <w:pPr>
        <w:rPr>
          <w:rFonts w:ascii="Arial" w:hAnsi="Arial" w:cs="Arial"/>
        </w:rPr>
      </w:pPr>
      <w:r>
        <w:rPr>
          <w:rFonts w:ascii="Arial" w:hAnsi="Arial" w:cs="Arial"/>
        </w:rPr>
        <w:t>Viral amplification and detection</w:t>
      </w:r>
    </w:p>
    <w:p w14:paraId="663D7843" w14:textId="293843AE" w:rsidR="00E13B01" w:rsidRDefault="00E13B01" w:rsidP="00A60EE4">
      <w:pPr>
        <w:rPr>
          <w:rFonts w:ascii="Arial" w:hAnsi="Arial" w:cs="Arial"/>
        </w:rPr>
      </w:pPr>
    </w:p>
    <w:p w14:paraId="6E8940AD" w14:textId="7D5B7CEC" w:rsidR="00E13B01" w:rsidRPr="00E13B01" w:rsidRDefault="00E13B01" w:rsidP="00A60EE4">
      <w:pPr>
        <w:rPr>
          <w:rFonts w:ascii="Arial" w:hAnsi="Arial" w:cs="Arial"/>
        </w:rPr>
      </w:pPr>
      <w:r>
        <w:rPr>
          <w:rFonts w:ascii="Arial" w:hAnsi="Arial" w:cs="Arial"/>
        </w:rPr>
        <w:t xml:space="preserve">Phylogenetic analysis </w:t>
      </w:r>
    </w:p>
    <w:p w14:paraId="4F564EAA" w14:textId="77777777" w:rsidR="00F47ABB" w:rsidRDefault="00F47ABB" w:rsidP="00A60EE4">
      <w:pPr>
        <w:rPr>
          <w:rFonts w:ascii="Arial" w:hAnsi="Arial" w:cs="Arial"/>
          <w:b/>
          <w:bCs/>
        </w:rPr>
      </w:pPr>
    </w:p>
    <w:p w14:paraId="75A2392A" w14:textId="3881C853" w:rsidR="00D93F80" w:rsidRDefault="00D93F80" w:rsidP="00A60EE4">
      <w:pPr>
        <w:rPr>
          <w:rFonts w:ascii="Arial" w:hAnsi="Arial" w:cs="Arial"/>
          <w:b/>
          <w:bCs/>
        </w:rPr>
      </w:pPr>
      <w:r>
        <w:rPr>
          <w:rFonts w:ascii="Arial" w:hAnsi="Arial" w:cs="Arial"/>
          <w:b/>
          <w:bCs/>
        </w:rPr>
        <w:t>Results (</w:t>
      </w:r>
      <w:proofErr w:type="spellStart"/>
      <w:r>
        <w:rPr>
          <w:rFonts w:ascii="Arial" w:hAnsi="Arial" w:cs="Arial"/>
          <w:b/>
          <w:bCs/>
        </w:rPr>
        <w:t>cara</w:t>
      </w:r>
      <w:proofErr w:type="spellEnd"/>
      <w:r>
        <w:rPr>
          <w:rFonts w:ascii="Arial" w:hAnsi="Arial" w:cs="Arial"/>
          <w:b/>
          <w:bCs/>
        </w:rPr>
        <w:t>)</w:t>
      </w:r>
    </w:p>
    <w:p w14:paraId="0E86A517" w14:textId="123EA84B" w:rsidR="00F47ABB" w:rsidRDefault="00E8501A" w:rsidP="00A60EE4">
      <w:pPr>
        <w:rPr>
          <w:rFonts w:ascii="Arial" w:hAnsi="Arial" w:cs="Arial"/>
        </w:rPr>
      </w:pPr>
      <w:r w:rsidRPr="00E8501A">
        <w:rPr>
          <w:rFonts w:ascii="Arial" w:hAnsi="Arial" w:cs="Arial"/>
        </w:rPr>
        <w:t xml:space="preserve">287 </w:t>
      </w:r>
      <w:r>
        <w:rPr>
          <w:rFonts w:ascii="Arial" w:hAnsi="Arial" w:cs="Arial"/>
        </w:rPr>
        <w:t>bats from 3 species were captured and sampled</w:t>
      </w:r>
      <w:r w:rsidR="003C642C">
        <w:rPr>
          <w:rFonts w:ascii="Arial" w:hAnsi="Arial" w:cs="Arial"/>
        </w:rPr>
        <w:t xml:space="preserve"> over one year from 2018-2019</w:t>
      </w:r>
      <w:r>
        <w:rPr>
          <w:rFonts w:ascii="Arial" w:hAnsi="Arial" w:cs="Arial"/>
        </w:rPr>
        <w:t xml:space="preserve">: P. rufus (n=44), </w:t>
      </w:r>
      <w:r w:rsidRPr="00A5095C">
        <w:rPr>
          <w:rFonts w:ascii="Arial" w:hAnsi="Arial" w:cs="Arial"/>
          <w:i/>
          <w:iCs/>
        </w:rPr>
        <w:t xml:space="preserve">E. </w:t>
      </w:r>
      <w:proofErr w:type="spellStart"/>
      <w:r w:rsidRPr="00A5095C">
        <w:rPr>
          <w:rFonts w:ascii="Arial" w:hAnsi="Arial" w:cs="Arial"/>
          <w:i/>
          <w:iCs/>
        </w:rPr>
        <w:t>dupreanum</w:t>
      </w:r>
      <w:proofErr w:type="spellEnd"/>
      <w:r>
        <w:rPr>
          <w:rFonts w:ascii="Arial" w:hAnsi="Arial" w:cs="Arial"/>
        </w:rPr>
        <w:t xml:space="preserve"> (n=146), and </w:t>
      </w:r>
      <w:r w:rsidRPr="00A5095C">
        <w:rPr>
          <w:rFonts w:ascii="Arial" w:hAnsi="Arial" w:cs="Arial"/>
          <w:i/>
          <w:iCs/>
        </w:rPr>
        <w:t xml:space="preserve">R. </w:t>
      </w:r>
      <w:proofErr w:type="spellStart"/>
      <w:r w:rsidRPr="00A5095C">
        <w:rPr>
          <w:rFonts w:ascii="Arial" w:hAnsi="Arial" w:cs="Arial"/>
          <w:i/>
          <w:iCs/>
        </w:rPr>
        <w:t>madagascariensis</w:t>
      </w:r>
      <w:proofErr w:type="spellEnd"/>
      <w:r>
        <w:rPr>
          <w:rFonts w:ascii="Arial" w:hAnsi="Arial" w:cs="Arial"/>
        </w:rPr>
        <w:t xml:space="preserve"> (n=95) (Figure 1). </w:t>
      </w:r>
      <w:r w:rsidR="003C642C">
        <w:rPr>
          <w:rFonts w:ascii="Arial" w:hAnsi="Arial" w:cs="Arial"/>
        </w:rPr>
        <w:t xml:space="preserve">Urine samples, while taken, did not have any coronavirus hits. Of fecal samples, the breakdown of coronavirus prevalence was as follows: </w:t>
      </w:r>
      <w:r w:rsidR="003C642C" w:rsidRPr="00A5095C">
        <w:rPr>
          <w:rFonts w:ascii="Arial" w:hAnsi="Arial" w:cs="Arial"/>
          <w:i/>
          <w:iCs/>
        </w:rPr>
        <w:t>P. rufus</w:t>
      </w:r>
      <w:r w:rsidR="003C642C">
        <w:rPr>
          <w:rFonts w:ascii="Arial" w:hAnsi="Arial" w:cs="Arial"/>
        </w:rPr>
        <w:t xml:space="preserve"> (n=4/44, 9%), </w:t>
      </w:r>
      <w:r w:rsidR="003C642C" w:rsidRPr="00A5095C">
        <w:rPr>
          <w:rFonts w:ascii="Arial" w:hAnsi="Arial" w:cs="Arial"/>
          <w:i/>
          <w:iCs/>
        </w:rPr>
        <w:t xml:space="preserve">E. </w:t>
      </w:r>
      <w:proofErr w:type="spellStart"/>
      <w:r w:rsidR="003C642C" w:rsidRPr="00A5095C">
        <w:rPr>
          <w:rFonts w:ascii="Arial" w:hAnsi="Arial" w:cs="Arial"/>
          <w:i/>
          <w:iCs/>
        </w:rPr>
        <w:lastRenderedPageBreak/>
        <w:t>dupreanum</w:t>
      </w:r>
      <w:proofErr w:type="spellEnd"/>
      <w:r w:rsidR="003C642C">
        <w:rPr>
          <w:rFonts w:ascii="Arial" w:hAnsi="Arial" w:cs="Arial"/>
        </w:rPr>
        <w:t xml:space="preserve"> (n=18/</w:t>
      </w:r>
      <w:r w:rsidR="009B57BF">
        <w:rPr>
          <w:rFonts w:ascii="Arial" w:hAnsi="Arial" w:cs="Arial"/>
        </w:rPr>
        <w:t xml:space="preserve">146, 12.3%), and </w:t>
      </w:r>
      <w:r w:rsidR="009B57BF" w:rsidRPr="00A5095C">
        <w:rPr>
          <w:rFonts w:ascii="Arial" w:hAnsi="Arial" w:cs="Arial"/>
          <w:i/>
          <w:iCs/>
        </w:rPr>
        <w:t xml:space="preserve">R. </w:t>
      </w:r>
      <w:proofErr w:type="spellStart"/>
      <w:r w:rsidR="009B57BF" w:rsidRPr="00A5095C">
        <w:rPr>
          <w:rFonts w:ascii="Arial" w:hAnsi="Arial" w:cs="Arial"/>
          <w:i/>
          <w:iCs/>
        </w:rPr>
        <w:t>madagascariensus</w:t>
      </w:r>
      <w:proofErr w:type="spellEnd"/>
      <w:r w:rsidR="009B57BF">
        <w:rPr>
          <w:rFonts w:ascii="Arial" w:hAnsi="Arial" w:cs="Arial"/>
        </w:rPr>
        <w:t xml:space="preserve"> (n=8/95, 8.4%) (Figure 1). Finally, of the coronavirus positive samples, the adult/juvenile breakdown was as follows: </w:t>
      </w:r>
      <w:r w:rsidR="009B57BF" w:rsidRPr="00A5095C">
        <w:rPr>
          <w:rFonts w:ascii="Arial" w:hAnsi="Arial" w:cs="Arial"/>
          <w:i/>
          <w:iCs/>
        </w:rPr>
        <w:t>P. rufus</w:t>
      </w:r>
      <w:r w:rsidR="009B57BF">
        <w:rPr>
          <w:rFonts w:ascii="Arial" w:hAnsi="Arial" w:cs="Arial"/>
        </w:rPr>
        <w:t xml:space="preserve"> (n</w:t>
      </w:r>
      <w:r w:rsidR="009B57BF" w:rsidRPr="00003B7A">
        <w:rPr>
          <w:rFonts w:ascii="Arial" w:hAnsi="Arial" w:cs="Arial"/>
        </w:rPr>
        <w:t xml:space="preserve">=2 juvenile, </w:t>
      </w:r>
      <w:r w:rsidR="00817336" w:rsidRPr="00003B7A">
        <w:rPr>
          <w:rFonts w:ascii="Arial" w:hAnsi="Arial" w:cs="Arial"/>
        </w:rPr>
        <w:t xml:space="preserve">2 </w:t>
      </w:r>
      <w:r w:rsidR="009B57BF" w:rsidRPr="00003B7A">
        <w:rPr>
          <w:rFonts w:ascii="Arial" w:hAnsi="Arial" w:cs="Arial"/>
        </w:rPr>
        <w:t>adult)</w:t>
      </w:r>
      <w:r w:rsidR="00817336">
        <w:rPr>
          <w:rFonts w:ascii="Arial" w:hAnsi="Arial" w:cs="Arial"/>
        </w:rPr>
        <w:t xml:space="preserve">, </w:t>
      </w:r>
      <w:r w:rsidR="00817336" w:rsidRPr="00A5095C">
        <w:rPr>
          <w:rFonts w:ascii="Arial" w:hAnsi="Arial" w:cs="Arial"/>
          <w:i/>
          <w:iCs/>
        </w:rPr>
        <w:t xml:space="preserve">R. </w:t>
      </w:r>
      <w:proofErr w:type="spellStart"/>
      <w:r w:rsidR="00817336" w:rsidRPr="00A5095C">
        <w:rPr>
          <w:rFonts w:ascii="Arial" w:hAnsi="Arial" w:cs="Arial"/>
          <w:i/>
          <w:iCs/>
        </w:rPr>
        <w:t>madagascariensis</w:t>
      </w:r>
      <w:proofErr w:type="spellEnd"/>
      <w:r w:rsidR="00817336">
        <w:rPr>
          <w:rFonts w:ascii="Arial" w:hAnsi="Arial" w:cs="Arial"/>
        </w:rPr>
        <w:t xml:space="preserve"> (</w:t>
      </w:r>
      <w:r w:rsidR="00817336" w:rsidRPr="00950A28">
        <w:rPr>
          <w:rFonts w:ascii="Arial" w:hAnsi="Arial" w:cs="Arial"/>
        </w:rPr>
        <w:t>n=0 juvenile, 8 adult),</w:t>
      </w:r>
      <w:r w:rsidR="00817336">
        <w:rPr>
          <w:rFonts w:ascii="Arial" w:hAnsi="Arial" w:cs="Arial"/>
        </w:rPr>
        <w:t xml:space="preserve"> and </w:t>
      </w:r>
      <w:r w:rsidR="00817336" w:rsidRPr="00A5095C">
        <w:rPr>
          <w:rFonts w:ascii="Arial" w:hAnsi="Arial" w:cs="Arial"/>
          <w:i/>
          <w:iCs/>
        </w:rPr>
        <w:t xml:space="preserve">E. </w:t>
      </w:r>
      <w:proofErr w:type="spellStart"/>
      <w:r w:rsidR="00817336" w:rsidRPr="00A5095C">
        <w:rPr>
          <w:rFonts w:ascii="Arial" w:hAnsi="Arial" w:cs="Arial"/>
          <w:i/>
          <w:iCs/>
        </w:rPr>
        <w:t>dupreanum</w:t>
      </w:r>
      <w:proofErr w:type="spellEnd"/>
      <w:r w:rsidR="00817336">
        <w:rPr>
          <w:rFonts w:ascii="Arial" w:hAnsi="Arial" w:cs="Arial"/>
        </w:rPr>
        <w:t xml:space="preserve"> </w:t>
      </w:r>
      <w:r w:rsidR="00817336" w:rsidRPr="000F0DD0">
        <w:rPr>
          <w:rFonts w:ascii="Arial" w:hAnsi="Arial" w:cs="Arial"/>
        </w:rPr>
        <w:t xml:space="preserve">(n= </w:t>
      </w:r>
      <w:r w:rsidR="00003B7A" w:rsidRPr="000F0DD0">
        <w:rPr>
          <w:rFonts w:ascii="Arial" w:hAnsi="Arial" w:cs="Arial"/>
        </w:rPr>
        <w:t xml:space="preserve">5 </w:t>
      </w:r>
      <w:r w:rsidR="00817336" w:rsidRPr="000F0DD0">
        <w:rPr>
          <w:rFonts w:ascii="Arial" w:hAnsi="Arial" w:cs="Arial"/>
        </w:rPr>
        <w:t xml:space="preserve">juvenile, </w:t>
      </w:r>
      <w:r w:rsidR="00003B7A" w:rsidRPr="000F0DD0">
        <w:rPr>
          <w:rFonts w:ascii="Arial" w:hAnsi="Arial" w:cs="Arial"/>
        </w:rPr>
        <w:t xml:space="preserve">13 </w:t>
      </w:r>
      <w:r w:rsidR="00817336" w:rsidRPr="000F0DD0">
        <w:rPr>
          <w:rFonts w:ascii="Arial" w:hAnsi="Arial" w:cs="Arial"/>
        </w:rPr>
        <w:t>adult).</w:t>
      </w:r>
      <w:r w:rsidR="00817336">
        <w:rPr>
          <w:rFonts w:ascii="Arial" w:hAnsi="Arial" w:cs="Arial"/>
        </w:rPr>
        <w:t xml:space="preserve"> </w:t>
      </w:r>
    </w:p>
    <w:p w14:paraId="77532401" w14:textId="2F9D2BFB" w:rsidR="00817336" w:rsidRDefault="00817336" w:rsidP="00A60EE4">
      <w:pPr>
        <w:rPr>
          <w:rFonts w:ascii="Arial" w:hAnsi="Arial" w:cs="Arial"/>
        </w:rPr>
      </w:pPr>
    </w:p>
    <w:p w14:paraId="6FCFE43C" w14:textId="11A0468F" w:rsidR="00CA7047" w:rsidRDefault="00CA7047" w:rsidP="00A60EE4">
      <w:pPr>
        <w:rPr>
          <w:rFonts w:ascii="Arial" w:hAnsi="Arial" w:cs="Arial"/>
        </w:rPr>
      </w:pPr>
      <w:r>
        <w:rPr>
          <w:rFonts w:ascii="Arial" w:hAnsi="Arial" w:cs="Arial"/>
        </w:rPr>
        <w:t xml:space="preserve">GAM modeling to explore disease ecology of coronaviruses in </w:t>
      </w:r>
      <w:r w:rsidRPr="00A5095C">
        <w:rPr>
          <w:rFonts w:ascii="Arial" w:hAnsi="Arial" w:cs="Arial"/>
          <w:i/>
          <w:iCs/>
        </w:rPr>
        <w:t xml:space="preserve">E. </w:t>
      </w:r>
      <w:proofErr w:type="spellStart"/>
      <w:r w:rsidRPr="00A5095C">
        <w:rPr>
          <w:rFonts w:ascii="Arial" w:hAnsi="Arial" w:cs="Arial"/>
          <w:i/>
          <w:iCs/>
        </w:rPr>
        <w:t>dupreanum</w:t>
      </w:r>
      <w:proofErr w:type="spellEnd"/>
      <w:r>
        <w:rPr>
          <w:rFonts w:ascii="Arial" w:hAnsi="Arial" w:cs="Arial"/>
        </w:rPr>
        <w:t xml:space="preserve">, </w:t>
      </w:r>
      <w:r w:rsidRPr="00A5095C">
        <w:rPr>
          <w:rFonts w:ascii="Arial" w:hAnsi="Arial" w:cs="Arial"/>
          <w:i/>
          <w:iCs/>
        </w:rPr>
        <w:t xml:space="preserve">R. </w:t>
      </w:r>
      <w:proofErr w:type="spellStart"/>
      <w:r w:rsidRPr="00A5095C">
        <w:rPr>
          <w:rFonts w:ascii="Arial" w:hAnsi="Arial" w:cs="Arial"/>
          <w:i/>
          <w:iCs/>
        </w:rPr>
        <w:t>madagascariensis</w:t>
      </w:r>
      <w:proofErr w:type="spellEnd"/>
      <w:r>
        <w:rPr>
          <w:rFonts w:ascii="Arial" w:hAnsi="Arial" w:cs="Arial"/>
        </w:rPr>
        <w:t xml:space="preserve">, and </w:t>
      </w:r>
      <w:r w:rsidRPr="00A5095C">
        <w:rPr>
          <w:rFonts w:ascii="Arial" w:hAnsi="Arial" w:cs="Arial"/>
          <w:i/>
          <w:iCs/>
        </w:rPr>
        <w:t xml:space="preserve">P. </w:t>
      </w:r>
      <w:r w:rsidR="00A5095C" w:rsidRPr="00A5095C">
        <w:rPr>
          <w:rFonts w:ascii="Arial" w:hAnsi="Arial" w:cs="Arial"/>
          <w:i/>
          <w:iCs/>
        </w:rPr>
        <w:t>r</w:t>
      </w:r>
      <w:r w:rsidRPr="00A5095C">
        <w:rPr>
          <w:rFonts w:ascii="Arial" w:hAnsi="Arial" w:cs="Arial"/>
          <w:i/>
          <w:iCs/>
        </w:rPr>
        <w:t>ufus</w:t>
      </w:r>
      <w:r w:rsidR="001C324B">
        <w:rPr>
          <w:rFonts w:ascii="Arial" w:hAnsi="Arial" w:cs="Arial"/>
        </w:rPr>
        <w:t xml:space="preserve"> was plotted. </w:t>
      </w:r>
      <w:r w:rsidR="001C324B" w:rsidRPr="00A5095C">
        <w:rPr>
          <w:rFonts w:ascii="Arial" w:hAnsi="Arial" w:cs="Arial"/>
          <w:i/>
          <w:iCs/>
        </w:rPr>
        <w:t>P. rufus</w:t>
      </w:r>
      <w:r w:rsidR="001C324B">
        <w:rPr>
          <w:rFonts w:ascii="Arial" w:hAnsi="Arial" w:cs="Arial"/>
        </w:rPr>
        <w:t xml:space="preserve"> coronavirus prevalence appears to drop in anticipation of the dry season in Madagascar. The same pattern, although not as pronounced can be observed for </w:t>
      </w:r>
      <w:r w:rsidR="001C324B" w:rsidRPr="00A5095C">
        <w:rPr>
          <w:rFonts w:ascii="Arial" w:hAnsi="Arial" w:cs="Arial"/>
          <w:i/>
          <w:iCs/>
        </w:rPr>
        <w:t xml:space="preserve">R. </w:t>
      </w:r>
      <w:proofErr w:type="spellStart"/>
      <w:r w:rsidR="001C324B" w:rsidRPr="00A5095C">
        <w:rPr>
          <w:rFonts w:ascii="Arial" w:hAnsi="Arial" w:cs="Arial"/>
          <w:i/>
          <w:iCs/>
        </w:rPr>
        <w:t>madagascariensis</w:t>
      </w:r>
      <w:proofErr w:type="spellEnd"/>
      <w:r w:rsidR="001C324B">
        <w:rPr>
          <w:rFonts w:ascii="Arial" w:hAnsi="Arial" w:cs="Arial"/>
        </w:rPr>
        <w:t>. However, E</w:t>
      </w:r>
      <w:r w:rsidR="001C324B" w:rsidRPr="00A5095C">
        <w:rPr>
          <w:rFonts w:ascii="Arial" w:hAnsi="Arial" w:cs="Arial"/>
          <w:i/>
          <w:iCs/>
        </w:rPr>
        <w:t xml:space="preserve">. </w:t>
      </w:r>
      <w:proofErr w:type="spellStart"/>
      <w:r w:rsidR="001C324B" w:rsidRPr="00A5095C">
        <w:rPr>
          <w:rFonts w:ascii="Arial" w:hAnsi="Arial" w:cs="Arial"/>
          <w:i/>
          <w:iCs/>
        </w:rPr>
        <w:t>dupreanum</w:t>
      </w:r>
      <w:proofErr w:type="spellEnd"/>
      <w:r w:rsidR="001C324B">
        <w:rPr>
          <w:rFonts w:ascii="Arial" w:hAnsi="Arial" w:cs="Arial"/>
        </w:rPr>
        <w:t xml:space="preserve"> coronavirus prevalence did not change much over time and over seasons.</w:t>
      </w:r>
      <w:r w:rsidR="002D4496">
        <w:rPr>
          <w:rFonts w:ascii="Arial" w:hAnsi="Arial" w:cs="Arial"/>
        </w:rPr>
        <w:t xml:space="preserve"> There is a nonsignificant rise in coronavirus prevalence around April in all three bat species that slowly tapers off into the dry season, then rises again going into January</w:t>
      </w:r>
      <w:r w:rsidR="00003B7A">
        <w:rPr>
          <w:rFonts w:ascii="Arial" w:hAnsi="Arial" w:cs="Arial"/>
        </w:rPr>
        <w:t xml:space="preserve">. </w:t>
      </w:r>
      <w:r w:rsidR="00E13B01">
        <w:rPr>
          <w:rFonts w:ascii="Arial" w:hAnsi="Arial" w:cs="Arial"/>
        </w:rPr>
        <w:t>The three species have similar breeding seasons (around April-May) and annual birth pulses (around October)</w:t>
      </w:r>
      <w:sdt>
        <w:sdtPr>
          <w:rPr>
            <w:rFonts w:ascii="Arial" w:hAnsi="Arial" w:cs="Arial"/>
            <w:color w:val="000000"/>
            <w:vertAlign w:val="superscript"/>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593744016"/>
          <w:placeholder>
            <w:docPart w:val="DefaultPlaceholder_-1854013440"/>
          </w:placeholder>
        </w:sdtPr>
        <w:sdtEndPr/>
        <w:sdtContent>
          <w:r w:rsidR="00E70511" w:rsidRPr="00E70511">
            <w:rPr>
              <w:rFonts w:ascii="Arial" w:hAnsi="Arial" w:cs="Arial"/>
              <w:color w:val="000000"/>
              <w:vertAlign w:val="superscript"/>
            </w:rPr>
            <w:t>36</w:t>
          </w:r>
        </w:sdtContent>
      </w:sdt>
      <w:r w:rsidR="00E13B01">
        <w:rPr>
          <w:rFonts w:ascii="Arial" w:hAnsi="Arial" w:cs="Arial"/>
        </w:rPr>
        <w:t xml:space="preserve">. </w:t>
      </w:r>
    </w:p>
    <w:p w14:paraId="3FA8DBD8" w14:textId="77777777" w:rsidR="00E13B01" w:rsidRDefault="00E13B01" w:rsidP="00A60EE4">
      <w:pPr>
        <w:rPr>
          <w:rFonts w:ascii="Arial" w:hAnsi="Arial" w:cs="Arial"/>
        </w:rPr>
      </w:pPr>
    </w:p>
    <w:p w14:paraId="69A84E43" w14:textId="3CF72193" w:rsidR="00817336" w:rsidRDefault="00817336" w:rsidP="00A60EE4">
      <w:pPr>
        <w:rPr>
          <w:rFonts w:ascii="Arial" w:hAnsi="Arial" w:cs="Arial"/>
        </w:rPr>
      </w:pPr>
      <w:r>
        <w:rPr>
          <w:rFonts w:ascii="Arial" w:hAnsi="Arial" w:cs="Arial"/>
        </w:rPr>
        <w:t>Paragraph about seasonal dynamics</w:t>
      </w:r>
    </w:p>
    <w:p w14:paraId="5481CBB7" w14:textId="77777777" w:rsidR="00817336" w:rsidRDefault="00817336" w:rsidP="00A60EE4">
      <w:pPr>
        <w:rPr>
          <w:rFonts w:ascii="Arial" w:hAnsi="Arial" w:cs="Arial"/>
        </w:rPr>
      </w:pPr>
    </w:p>
    <w:p w14:paraId="07396A57" w14:textId="2771C6AA" w:rsidR="00817336" w:rsidRDefault="00817336" w:rsidP="00A60EE4">
      <w:pPr>
        <w:rPr>
          <w:rFonts w:ascii="Arial" w:hAnsi="Arial" w:cs="Arial"/>
        </w:rPr>
      </w:pPr>
      <w:r>
        <w:rPr>
          <w:rFonts w:ascii="Arial" w:hAnsi="Arial" w:cs="Arial"/>
        </w:rPr>
        <w:t xml:space="preserve">Paragraph about </w:t>
      </w:r>
      <w:proofErr w:type="spellStart"/>
      <w:r>
        <w:rPr>
          <w:rFonts w:ascii="Arial" w:hAnsi="Arial" w:cs="Arial"/>
        </w:rPr>
        <w:t>phylogeny+RdRp</w:t>
      </w:r>
      <w:proofErr w:type="spellEnd"/>
    </w:p>
    <w:p w14:paraId="52DF3EF9" w14:textId="32921F76" w:rsidR="00A5095C" w:rsidRDefault="00A5095C" w:rsidP="00A60EE4">
      <w:pPr>
        <w:rPr>
          <w:rFonts w:ascii="Arial" w:hAnsi="Arial" w:cs="Arial"/>
        </w:rPr>
      </w:pPr>
    </w:p>
    <w:p w14:paraId="2ACDB887" w14:textId="22EF8FBC" w:rsidR="00A5095C" w:rsidRDefault="00A5095C" w:rsidP="00A60EE4">
      <w:pPr>
        <w:rPr>
          <w:rFonts w:ascii="Arial" w:hAnsi="Arial" w:cs="Arial"/>
        </w:rPr>
      </w:pPr>
      <w:r>
        <w:rPr>
          <w:rFonts w:ascii="Arial" w:hAnsi="Arial" w:cs="Arial"/>
        </w:rPr>
        <w:t>Comment about juveniles versus adults?</w:t>
      </w:r>
    </w:p>
    <w:p w14:paraId="2D0ADAA3" w14:textId="77777777" w:rsidR="003C642C" w:rsidRPr="003C642C" w:rsidRDefault="003C642C" w:rsidP="00A60EE4">
      <w:pPr>
        <w:rPr>
          <w:rFonts w:ascii="Arial" w:hAnsi="Arial" w:cs="Arial"/>
        </w:rPr>
      </w:pPr>
    </w:p>
    <w:p w14:paraId="537E1EB3" w14:textId="2B084A4D" w:rsidR="00D93F80" w:rsidRPr="00D93F80" w:rsidRDefault="00D93F80" w:rsidP="00A60EE4">
      <w:pPr>
        <w:rPr>
          <w:rFonts w:ascii="Arial" w:hAnsi="Arial" w:cs="Arial"/>
          <w:b/>
          <w:bCs/>
        </w:rPr>
      </w:pPr>
      <w:r>
        <w:rPr>
          <w:rFonts w:ascii="Arial" w:hAnsi="Arial" w:cs="Arial"/>
          <w:b/>
          <w:bCs/>
        </w:rPr>
        <w:t>Discussion</w:t>
      </w:r>
    </w:p>
    <w:p w14:paraId="52A3B219" w14:textId="22BC25D7" w:rsidR="00E847C0" w:rsidRDefault="00311993" w:rsidP="00A60EE4">
      <w:pPr>
        <w:rPr>
          <w:rFonts w:ascii="Arial" w:hAnsi="Arial" w:cs="Arial"/>
        </w:rPr>
      </w:pPr>
      <w:r>
        <w:rPr>
          <w:rFonts w:ascii="Arial" w:hAnsi="Arial" w:cs="Arial"/>
        </w:rPr>
        <w:t xml:space="preserve">We have described three novel </w:t>
      </w:r>
      <w:proofErr w:type="spellStart"/>
      <w:r>
        <w:rPr>
          <w:rFonts w:ascii="Arial" w:hAnsi="Arial" w:cs="Arial"/>
        </w:rPr>
        <w:t>nobecovirus</w:t>
      </w:r>
      <w:proofErr w:type="spellEnd"/>
      <w:r>
        <w:rPr>
          <w:rFonts w:ascii="Arial" w:hAnsi="Arial" w:cs="Arial"/>
        </w:rPr>
        <w:t xml:space="preserve"> sequences, most notably from R. </w:t>
      </w:r>
      <w:proofErr w:type="spellStart"/>
      <w:r>
        <w:rPr>
          <w:rFonts w:ascii="Arial" w:hAnsi="Arial" w:cs="Arial"/>
        </w:rPr>
        <w:t>madagascariensis</w:t>
      </w:r>
      <w:commentRangeStart w:id="15"/>
      <w:proofErr w:type="spellEnd"/>
      <w:r>
        <w:rPr>
          <w:rFonts w:ascii="Arial" w:hAnsi="Arial" w:cs="Arial"/>
        </w:rPr>
        <w:t>, a bat host that had previously not been identified as a competent coronavirus host</w:t>
      </w:r>
      <w:sdt>
        <w:sdtPr>
          <w:rPr>
            <w:rFonts w:ascii="Arial" w:hAnsi="Arial" w:cs="Arial"/>
            <w:color w:val="000000"/>
            <w:vertAlign w:val="superscript"/>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ZmFsc2UsImNpdGVwcm9jVGV4dCI6IjxzdXA+MzE8L3N1cD4iLCJtYW51YWxPdmVycmlkZVRleHQiOiIifX0="/>
          <w:id w:val="-95089715"/>
          <w:placeholder>
            <w:docPart w:val="DefaultPlaceholder_-1854013440"/>
          </w:placeholder>
        </w:sdtPr>
        <w:sdtEndPr/>
        <w:sdtContent>
          <w:r w:rsidR="00E70511" w:rsidRPr="00E70511">
            <w:rPr>
              <w:rFonts w:ascii="Arial" w:hAnsi="Arial" w:cs="Arial"/>
              <w:color w:val="000000"/>
              <w:vertAlign w:val="superscript"/>
            </w:rPr>
            <w:t>31</w:t>
          </w:r>
          <w:commentRangeEnd w:id="15"/>
          <w:r w:rsidR="007E3F0E">
            <w:rPr>
              <w:rStyle w:val="CommentReference"/>
              <w:rFonts w:cs="Mangal"/>
            </w:rPr>
            <w:commentReference w:id="15"/>
          </w:r>
        </w:sdtContent>
      </w:sdt>
      <w:r>
        <w:rPr>
          <w:rFonts w:ascii="Arial" w:hAnsi="Arial" w:cs="Arial"/>
        </w:rPr>
        <w:t xml:space="preserve">. </w:t>
      </w:r>
      <w:r w:rsidR="001B1416">
        <w:rPr>
          <w:rFonts w:ascii="Arial" w:hAnsi="Arial" w:cs="Arial"/>
        </w:rPr>
        <w:t>The average prevalence of 10% is comparable to sample efforts in other countries, indicating that there is an endemic level of coronaviruses circulating throughout Madagascar</w:t>
      </w:r>
      <w:sdt>
        <w:sdtPr>
          <w:rPr>
            <w:rFonts w:ascii="Arial" w:hAnsi="Arial" w:cs="Arial"/>
            <w:color w:val="000000"/>
            <w:vertAlign w:val="superscript"/>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
          <w:id w:val="-955629084"/>
          <w:placeholder>
            <w:docPart w:val="DefaultPlaceholder_-1854013440"/>
          </w:placeholder>
        </w:sdtPr>
        <w:sdtEndPr/>
        <w:sdtContent>
          <w:r w:rsidR="00E70511" w:rsidRPr="00E70511">
            <w:rPr>
              <w:rFonts w:ascii="Arial" w:hAnsi="Arial" w:cs="Arial"/>
              <w:color w:val="000000"/>
              <w:vertAlign w:val="superscript"/>
            </w:rPr>
            <w:t>18,19</w:t>
          </w:r>
        </w:sdtContent>
      </w:sdt>
      <w:r w:rsidR="001B1416">
        <w:rPr>
          <w:rFonts w:ascii="Arial" w:hAnsi="Arial" w:cs="Arial"/>
        </w:rPr>
        <w:t xml:space="preserve">. </w:t>
      </w:r>
      <w:r w:rsidR="00F96A65" w:rsidRPr="005C5906">
        <w:rPr>
          <w:rFonts w:ascii="Arial" w:hAnsi="Arial" w:cs="Arial"/>
        </w:rPr>
        <w:t xml:space="preserve">The novel </w:t>
      </w:r>
      <w:proofErr w:type="spellStart"/>
      <w:r w:rsidR="00F96A65" w:rsidRPr="005C5906">
        <w:rPr>
          <w:rFonts w:ascii="Arial" w:hAnsi="Arial" w:cs="Arial"/>
        </w:rPr>
        <w:t>nobecoviruses</w:t>
      </w:r>
      <w:proofErr w:type="spellEnd"/>
      <w:r w:rsidR="00F96A65" w:rsidRPr="005C5906">
        <w:rPr>
          <w:rFonts w:ascii="Arial" w:hAnsi="Arial" w:cs="Arial"/>
        </w:rPr>
        <w:t xml:space="preserve"> isolated are closely related to </w:t>
      </w:r>
      <w:proofErr w:type="spellStart"/>
      <w:r w:rsidR="00F96A65" w:rsidRPr="005C5906">
        <w:rPr>
          <w:rFonts w:ascii="Arial" w:hAnsi="Arial" w:cs="Arial"/>
        </w:rPr>
        <w:t>nobecoviruses</w:t>
      </w:r>
      <w:proofErr w:type="spellEnd"/>
      <w:r w:rsidR="00F96A65" w:rsidRPr="005C5906">
        <w:rPr>
          <w:rFonts w:ascii="Arial" w:hAnsi="Arial" w:cs="Arial"/>
        </w:rPr>
        <w:t xml:space="preserve"> isolated </w:t>
      </w:r>
      <w:r w:rsidR="00DB0412" w:rsidRPr="005C5906">
        <w:rPr>
          <w:rFonts w:ascii="Arial" w:hAnsi="Arial" w:cs="Arial"/>
        </w:rPr>
        <w:t>from</w:t>
      </w:r>
      <w:r w:rsidR="00F96A65" w:rsidRPr="005C5906">
        <w:rPr>
          <w:rFonts w:ascii="Arial" w:hAnsi="Arial" w:cs="Arial"/>
        </w:rPr>
        <w:t xml:space="preserve"> China and Singapore</w:t>
      </w:r>
      <w:r w:rsidR="00DB0412">
        <w:rPr>
          <w:rFonts w:ascii="Arial" w:hAnsi="Arial" w:cs="Arial"/>
        </w:rPr>
        <w:t xml:space="preserve">, also mostly from </w:t>
      </w:r>
      <w:r w:rsidR="00DB0412" w:rsidRPr="00A5095C">
        <w:rPr>
          <w:rFonts w:ascii="Arial" w:hAnsi="Arial" w:cs="Arial"/>
          <w:i/>
          <w:iCs/>
        </w:rPr>
        <w:t>Rousettus spp.</w:t>
      </w:r>
      <w:r w:rsidR="008F0B36">
        <w:rPr>
          <w:rFonts w:ascii="Arial" w:hAnsi="Arial" w:cs="Arial"/>
        </w:rPr>
        <w:t xml:space="preserve"> (Figure 3A).</w:t>
      </w:r>
      <w:r w:rsidR="00DB0412">
        <w:rPr>
          <w:rFonts w:ascii="Arial" w:hAnsi="Arial" w:cs="Arial"/>
        </w:rPr>
        <w:t xml:space="preserve"> The </w:t>
      </w:r>
      <w:proofErr w:type="spellStart"/>
      <w:r w:rsidR="00DB0412">
        <w:rPr>
          <w:rFonts w:ascii="Arial" w:hAnsi="Arial" w:cs="Arial"/>
        </w:rPr>
        <w:t>RdRp</w:t>
      </w:r>
      <w:proofErr w:type="spellEnd"/>
      <w:r w:rsidR="00DB0412">
        <w:rPr>
          <w:rFonts w:ascii="Arial" w:hAnsi="Arial" w:cs="Arial"/>
        </w:rPr>
        <w:t xml:space="preserve"> clustering also shows close homology with African </w:t>
      </w:r>
      <w:r w:rsidR="008F0B36">
        <w:rPr>
          <w:rFonts w:ascii="Arial" w:hAnsi="Arial" w:cs="Arial"/>
        </w:rPr>
        <w:t>co</w:t>
      </w:r>
      <w:r w:rsidR="00DB0412">
        <w:rPr>
          <w:rFonts w:ascii="Arial" w:hAnsi="Arial" w:cs="Arial"/>
        </w:rPr>
        <w:t>ronavirus strains, along with further showing relation to Asian coronavirus strains</w:t>
      </w:r>
      <w:r w:rsidR="008F0B36">
        <w:rPr>
          <w:rFonts w:ascii="Arial" w:hAnsi="Arial" w:cs="Arial"/>
        </w:rPr>
        <w:t xml:space="preserve"> (Figure 3B)</w:t>
      </w:r>
      <w:r w:rsidR="00DB0412">
        <w:rPr>
          <w:rFonts w:ascii="Arial" w:hAnsi="Arial" w:cs="Arial"/>
        </w:rPr>
        <w:t xml:space="preserve">. </w:t>
      </w:r>
      <w:r w:rsidR="00BB267E">
        <w:rPr>
          <w:rFonts w:ascii="Arial" w:hAnsi="Arial" w:cs="Arial"/>
        </w:rPr>
        <w:t>Seasonality modeling of coronavirus prevalence revealed little data to correlate infection data to bat breeding seasons and annual birth pulses</w:t>
      </w:r>
      <w:r w:rsidR="008F0B36">
        <w:rPr>
          <w:rFonts w:ascii="Arial" w:hAnsi="Arial" w:cs="Arial"/>
        </w:rPr>
        <w:t xml:space="preserve">, so </w:t>
      </w:r>
      <w:r w:rsidR="00994889">
        <w:rPr>
          <w:rFonts w:ascii="Arial" w:hAnsi="Arial" w:cs="Arial"/>
        </w:rPr>
        <w:t xml:space="preserve">more data is needed to correlate the time of year the sample was collected to </w:t>
      </w:r>
      <w:r w:rsidR="001E1CD8">
        <w:rPr>
          <w:rFonts w:ascii="Arial" w:hAnsi="Arial" w:cs="Arial"/>
        </w:rPr>
        <w:t>food availability, depending on the species’ diet</w:t>
      </w:r>
      <w:r w:rsidR="008F0B36">
        <w:rPr>
          <w:rFonts w:ascii="Arial" w:hAnsi="Arial" w:cs="Arial"/>
        </w:rPr>
        <w:t xml:space="preserve"> (Figure 2)</w:t>
      </w:r>
      <w:r w:rsidR="001E1CD8">
        <w:rPr>
          <w:rFonts w:ascii="Arial" w:hAnsi="Arial" w:cs="Arial"/>
        </w:rPr>
        <w:t xml:space="preserve">. </w:t>
      </w:r>
      <w:r w:rsidR="00E13B01">
        <w:rPr>
          <w:rFonts w:ascii="Arial" w:hAnsi="Arial" w:cs="Arial"/>
        </w:rPr>
        <w:t>Stress in these bat species my also dictate coronavirus success in these hosts, as stress can dampen the immune response</w:t>
      </w:r>
      <w:sdt>
        <w:sdtPr>
          <w:rPr>
            <w:rFonts w:ascii="Arial" w:hAnsi="Arial" w:cs="Arial"/>
            <w:color w:val="000000"/>
            <w:vertAlign w:val="superscript"/>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614512631"/>
          <w:placeholder>
            <w:docPart w:val="DefaultPlaceholder_-1854013440"/>
          </w:placeholder>
        </w:sdtPr>
        <w:sdtEndPr/>
        <w:sdtContent>
          <w:r w:rsidR="00E70511" w:rsidRPr="00E70511">
            <w:rPr>
              <w:rFonts w:ascii="Arial" w:hAnsi="Arial" w:cs="Arial"/>
              <w:color w:val="000000"/>
              <w:vertAlign w:val="superscript"/>
            </w:rPr>
            <w:t>36</w:t>
          </w:r>
        </w:sdtContent>
      </w:sdt>
      <w:r w:rsidR="00E13B01">
        <w:rPr>
          <w:rFonts w:ascii="Arial" w:hAnsi="Arial" w:cs="Arial"/>
        </w:rPr>
        <w:t xml:space="preserve">. Multi-year longitudinal studies will be necessary to untangle these interactions. </w:t>
      </w:r>
      <w:r w:rsidR="00D7163A">
        <w:rPr>
          <w:rFonts w:ascii="Arial" w:hAnsi="Arial" w:cs="Arial"/>
        </w:rPr>
        <w:t xml:space="preserve">A next logical step would be to getting a full genome coronavirus from </w:t>
      </w:r>
      <w:r w:rsidR="00D7163A" w:rsidRPr="00A5095C">
        <w:rPr>
          <w:rFonts w:ascii="Arial" w:hAnsi="Arial" w:cs="Arial"/>
          <w:i/>
          <w:iCs/>
        </w:rPr>
        <w:t xml:space="preserve">E. </w:t>
      </w:r>
      <w:proofErr w:type="spellStart"/>
      <w:r w:rsidR="00D7163A" w:rsidRPr="00A5095C">
        <w:rPr>
          <w:rFonts w:ascii="Arial" w:hAnsi="Arial" w:cs="Arial"/>
          <w:i/>
          <w:iCs/>
        </w:rPr>
        <w:t>dupreanum</w:t>
      </w:r>
      <w:proofErr w:type="spellEnd"/>
      <w:r w:rsidR="00D7163A">
        <w:rPr>
          <w:rFonts w:ascii="Arial" w:hAnsi="Arial" w:cs="Arial"/>
        </w:rPr>
        <w:t xml:space="preserve">. </w:t>
      </w:r>
    </w:p>
    <w:p w14:paraId="21F758AA" w14:textId="77777777" w:rsidR="00E847C0" w:rsidRDefault="00E847C0" w:rsidP="00A60EE4">
      <w:pPr>
        <w:rPr>
          <w:rFonts w:ascii="Arial" w:hAnsi="Arial" w:cs="Arial"/>
        </w:rPr>
      </w:pPr>
    </w:p>
    <w:p w14:paraId="6E73D5BB" w14:textId="348E220C" w:rsidR="00BB267E" w:rsidRDefault="007452E1" w:rsidP="00A60EE4">
      <w:pPr>
        <w:rPr>
          <w:rFonts w:ascii="Arial" w:hAnsi="Arial" w:cs="Arial"/>
        </w:rPr>
      </w:pPr>
      <w:r>
        <w:rPr>
          <w:rFonts w:ascii="Arial" w:hAnsi="Arial" w:cs="Arial"/>
        </w:rPr>
        <w:t>I</w:t>
      </w:r>
      <w:r w:rsidR="001E1CD8">
        <w:rPr>
          <w:rFonts w:ascii="Arial" w:hAnsi="Arial" w:cs="Arial"/>
        </w:rPr>
        <w:t>t is known that these endemic species of bats can co-roost in the same habitats</w:t>
      </w:r>
      <w:r w:rsidR="000A270D">
        <w:rPr>
          <w:rFonts w:ascii="Arial" w:hAnsi="Arial" w:cs="Arial"/>
        </w:rPr>
        <w:t xml:space="preserve">; </w:t>
      </w:r>
      <w:r w:rsidR="000A270D" w:rsidRPr="00A5095C">
        <w:rPr>
          <w:rFonts w:ascii="Arial" w:hAnsi="Arial" w:cs="Arial"/>
          <w:i/>
          <w:iCs/>
        </w:rPr>
        <w:t xml:space="preserve">R. </w:t>
      </w:r>
      <w:proofErr w:type="spellStart"/>
      <w:r w:rsidR="000A270D" w:rsidRPr="00A5095C">
        <w:rPr>
          <w:rFonts w:ascii="Arial" w:hAnsi="Arial" w:cs="Arial"/>
          <w:i/>
          <w:iCs/>
        </w:rPr>
        <w:t>madagascariensis</w:t>
      </w:r>
      <w:proofErr w:type="spellEnd"/>
      <w:r w:rsidR="000A270D" w:rsidRPr="00A5095C">
        <w:rPr>
          <w:rFonts w:ascii="Arial" w:hAnsi="Arial" w:cs="Arial"/>
          <w:i/>
          <w:iCs/>
        </w:rPr>
        <w:t xml:space="preserve"> </w:t>
      </w:r>
      <w:r w:rsidR="000A270D">
        <w:rPr>
          <w:rFonts w:ascii="Arial" w:hAnsi="Arial" w:cs="Arial"/>
        </w:rPr>
        <w:t xml:space="preserve">and </w:t>
      </w:r>
      <w:r w:rsidR="000A270D" w:rsidRPr="00A5095C">
        <w:rPr>
          <w:rFonts w:ascii="Arial" w:hAnsi="Arial" w:cs="Arial"/>
          <w:i/>
          <w:iCs/>
        </w:rPr>
        <w:t xml:space="preserve">E. </w:t>
      </w:r>
      <w:proofErr w:type="spellStart"/>
      <w:r w:rsidR="000A270D" w:rsidRPr="00A5095C">
        <w:rPr>
          <w:rFonts w:ascii="Arial" w:hAnsi="Arial" w:cs="Arial"/>
          <w:i/>
          <w:iCs/>
        </w:rPr>
        <w:t>dupreanum</w:t>
      </w:r>
      <w:proofErr w:type="spellEnd"/>
      <w:r w:rsidR="000A270D">
        <w:rPr>
          <w:rFonts w:ascii="Arial" w:hAnsi="Arial" w:cs="Arial"/>
        </w:rPr>
        <w:t xml:space="preserve"> roost in caves, whereas P. </w:t>
      </w:r>
      <w:r w:rsidR="00460D44">
        <w:rPr>
          <w:rFonts w:ascii="Arial" w:hAnsi="Arial" w:cs="Arial"/>
        </w:rPr>
        <w:t>rufus roosts in trees</w:t>
      </w:r>
      <w:sdt>
        <w:sdtPr>
          <w:rPr>
            <w:rFonts w:ascii="Arial" w:hAnsi="Arial" w:cs="Arial"/>
            <w:color w:val="000000"/>
            <w:vertAlign w:val="superscript"/>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2016141272"/>
          <w:placeholder>
            <w:docPart w:val="DefaultPlaceholder_-1854013440"/>
          </w:placeholder>
        </w:sdtPr>
        <w:sdtEndPr/>
        <w:sdtContent>
          <w:r w:rsidR="00E70511" w:rsidRPr="00E70511">
            <w:rPr>
              <w:rFonts w:ascii="Arial" w:hAnsi="Arial" w:cs="Arial"/>
              <w:color w:val="000000"/>
              <w:vertAlign w:val="superscript"/>
            </w:rPr>
            <w:t>36</w:t>
          </w:r>
        </w:sdtContent>
      </w:sdt>
      <w:r w:rsidR="00460D44">
        <w:rPr>
          <w:rFonts w:ascii="Arial" w:hAnsi="Arial" w:cs="Arial"/>
        </w:rPr>
        <w:t xml:space="preserve">. While no full genomes were isolated from </w:t>
      </w:r>
      <w:r w:rsidR="00460D44" w:rsidRPr="00A5095C">
        <w:rPr>
          <w:rFonts w:ascii="Arial" w:hAnsi="Arial" w:cs="Arial"/>
          <w:i/>
          <w:iCs/>
        </w:rPr>
        <w:t xml:space="preserve">E. </w:t>
      </w:r>
      <w:proofErr w:type="spellStart"/>
      <w:r w:rsidR="00460D44" w:rsidRPr="00A5095C">
        <w:rPr>
          <w:rFonts w:ascii="Arial" w:hAnsi="Arial" w:cs="Arial"/>
          <w:i/>
          <w:iCs/>
        </w:rPr>
        <w:t>dupreanum</w:t>
      </w:r>
      <w:proofErr w:type="spellEnd"/>
      <w:r w:rsidR="00460D44">
        <w:rPr>
          <w:rFonts w:ascii="Arial" w:hAnsi="Arial" w:cs="Arial"/>
        </w:rPr>
        <w:t xml:space="preserve">, the </w:t>
      </w:r>
      <w:proofErr w:type="spellStart"/>
      <w:r w:rsidR="00460D44">
        <w:rPr>
          <w:rFonts w:ascii="Arial" w:hAnsi="Arial" w:cs="Arial"/>
        </w:rPr>
        <w:t>RdRp</w:t>
      </w:r>
      <w:proofErr w:type="spellEnd"/>
      <w:r w:rsidR="00460D44">
        <w:rPr>
          <w:rFonts w:ascii="Arial" w:hAnsi="Arial" w:cs="Arial"/>
        </w:rPr>
        <w:t xml:space="preserve"> panel indicates that </w:t>
      </w:r>
      <w:r w:rsidR="00460D44" w:rsidRPr="00A5095C">
        <w:rPr>
          <w:rFonts w:ascii="Arial" w:hAnsi="Arial" w:cs="Arial"/>
          <w:i/>
          <w:iCs/>
        </w:rPr>
        <w:t xml:space="preserve">E. </w:t>
      </w:r>
      <w:proofErr w:type="spellStart"/>
      <w:r w:rsidR="00460D44" w:rsidRPr="00A5095C">
        <w:rPr>
          <w:rFonts w:ascii="Arial" w:hAnsi="Arial" w:cs="Arial"/>
          <w:i/>
          <w:iCs/>
        </w:rPr>
        <w:t>dupreanum</w:t>
      </w:r>
      <w:proofErr w:type="spellEnd"/>
      <w:r w:rsidR="002010C7">
        <w:rPr>
          <w:rFonts w:ascii="Arial" w:hAnsi="Arial" w:cs="Arial"/>
        </w:rPr>
        <w:t xml:space="preserve"> and </w:t>
      </w:r>
      <w:r w:rsidR="002010C7" w:rsidRPr="00A5095C">
        <w:rPr>
          <w:rFonts w:ascii="Arial" w:hAnsi="Arial" w:cs="Arial"/>
          <w:i/>
          <w:iCs/>
        </w:rPr>
        <w:t xml:space="preserve">R. </w:t>
      </w:r>
      <w:proofErr w:type="spellStart"/>
      <w:r w:rsidR="002010C7" w:rsidRPr="00A5095C">
        <w:rPr>
          <w:rFonts w:ascii="Arial" w:hAnsi="Arial" w:cs="Arial"/>
          <w:i/>
          <w:iCs/>
        </w:rPr>
        <w:t>madagascariensis</w:t>
      </w:r>
      <w:proofErr w:type="spellEnd"/>
      <w:r w:rsidR="00460D44">
        <w:rPr>
          <w:rFonts w:ascii="Arial" w:hAnsi="Arial" w:cs="Arial"/>
        </w:rPr>
        <w:t xml:space="preserve"> coronaviruses cluster more closely </w:t>
      </w:r>
      <w:r w:rsidR="002010C7">
        <w:rPr>
          <w:rFonts w:ascii="Arial" w:hAnsi="Arial" w:cs="Arial"/>
        </w:rPr>
        <w:t>than either</w:t>
      </w:r>
      <w:r>
        <w:rPr>
          <w:rFonts w:ascii="Arial" w:hAnsi="Arial" w:cs="Arial"/>
        </w:rPr>
        <w:t xml:space="preserve"> individually</w:t>
      </w:r>
      <w:r w:rsidR="002010C7">
        <w:rPr>
          <w:rFonts w:ascii="Arial" w:hAnsi="Arial" w:cs="Arial"/>
        </w:rPr>
        <w:t xml:space="preserve"> with </w:t>
      </w:r>
      <w:r w:rsidR="002010C7" w:rsidRPr="00A5095C">
        <w:rPr>
          <w:rFonts w:ascii="Arial" w:hAnsi="Arial" w:cs="Arial"/>
          <w:i/>
          <w:iCs/>
        </w:rPr>
        <w:t>P. rufus</w:t>
      </w:r>
      <w:r w:rsidRPr="00A5095C">
        <w:rPr>
          <w:rFonts w:ascii="Arial" w:hAnsi="Arial" w:cs="Arial"/>
          <w:i/>
          <w:iCs/>
        </w:rPr>
        <w:t>.</w:t>
      </w:r>
      <w:r>
        <w:rPr>
          <w:rFonts w:ascii="Arial" w:hAnsi="Arial" w:cs="Arial"/>
        </w:rPr>
        <w:t xml:space="preserve"> This could </w:t>
      </w:r>
      <w:r w:rsidR="002010C7">
        <w:rPr>
          <w:rFonts w:ascii="Arial" w:hAnsi="Arial" w:cs="Arial"/>
        </w:rPr>
        <w:t>sugges</w:t>
      </w:r>
      <w:r>
        <w:rPr>
          <w:rFonts w:ascii="Arial" w:hAnsi="Arial" w:cs="Arial"/>
        </w:rPr>
        <w:t>t</w:t>
      </w:r>
      <w:r w:rsidR="002010C7">
        <w:rPr>
          <w:rFonts w:ascii="Arial" w:hAnsi="Arial" w:cs="Arial"/>
        </w:rPr>
        <w:t xml:space="preserve"> that recombination events may take place between </w:t>
      </w:r>
      <w:r w:rsidR="002D4496">
        <w:rPr>
          <w:rFonts w:ascii="Arial" w:hAnsi="Arial" w:cs="Arial"/>
        </w:rPr>
        <w:t xml:space="preserve">occasional </w:t>
      </w:r>
      <w:r w:rsidR="002010C7">
        <w:rPr>
          <w:rFonts w:ascii="Arial" w:hAnsi="Arial" w:cs="Arial"/>
        </w:rPr>
        <w:t>co-roosting species</w:t>
      </w:r>
      <w:r w:rsidR="00E13B01">
        <w:rPr>
          <w:rFonts w:ascii="Arial" w:hAnsi="Arial" w:cs="Arial"/>
        </w:rPr>
        <w:t>, as shown before in other bat coronavirus sampling studies</w:t>
      </w:r>
      <w:sdt>
        <w:sdtPr>
          <w:rPr>
            <w:rFonts w:ascii="Arial" w:hAnsi="Arial" w:cs="Arial"/>
            <w:color w:val="000000"/>
            <w:vertAlign w:val="superscript"/>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M2LDQwPC9zdXA+IiwibWFudWFsT3ZlcnJpZGVUZXh0IjoiIn19"/>
          <w:id w:val="-2125296325"/>
          <w:placeholder>
            <w:docPart w:val="DefaultPlaceholder_-1854013440"/>
          </w:placeholder>
        </w:sdtPr>
        <w:sdtEndPr/>
        <w:sdtContent>
          <w:r w:rsidR="00E70511" w:rsidRPr="00E70511">
            <w:rPr>
              <w:rFonts w:ascii="Arial" w:hAnsi="Arial" w:cs="Arial"/>
              <w:color w:val="000000"/>
              <w:vertAlign w:val="superscript"/>
            </w:rPr>
            <w:t>36,40</w:t>
          </w:r>
        </w:sdtContent>
      </w:sdt>
      <w:r w:rsidR="00E13B01">
        <w:rPr>
          <w:rFonts w:ascii="Arial" w:hAnsi="Arial" w:cs="Arial"/>
        </w:rPr>
        <w:t xml:space="preserve">. </w:t>
      </w:r>
      <w:r w:rsidR="00B74B51">
        <w:rPr>
          <w:rFonts w:ascii="Arial" w:hAnsi="Arial" w:cs="Arial"/>
        </w:rPr>
        <w:t>In China, co-roosting bat species from one mine sha</w:t>
      </w:r>
      <w:r w:rsidR="00A5095C">
        <w:rPr>
          <w:rFonts w:ascii="Arial" w:hAnsi="Arial" w:cs="Arial"/>
        </w:rPr>
        <w:t>ft</w:t>
      </w:r>
      <w:r w:rsidR="00B74B51">
        <w:rPr>
          <w:rFonts w:ascii="Arial" w:hAnsi="Arial" w:cs="Arial"/>
        </w:rPr>
        <w:t xml:space="preserve"> yielded samples of a new </w:t>
      </w:r>
      <w:proofErr w:type="spellStart"/>
      <w:r w:rsidR="00E70511" w:rsidRPr="00E70511">
        <w:rPr>
          <w:rFonts w:ascii="Arial" w:hAnsi="Arial" w:cs="Arial"/>
          <w:i/>
          <w:iCs/>
        </w:rPr>
        <w:t>S</w:t>
      </w:r>
      <w:r w:rsidR="00B74B51" w:rsidRPr="00E70511">
        <w:rPr>
          <w:rFonts w:ascii="Arial" w:hAnsi="Arial" w:cs="Arial"/>
          <w:i/>
          <w:iCs/>
        </w:rPr>
        <w:t>arbecovirus</w:t>
      </w:r>
      <w:proofErr w:type="spellEnd"/>
      <w:r w:rsidR="00B74B51">
        <w:rPr>
          <w:rFonts w:ascii="Arial" w:hAnsi="Arial" w:cs="Arial"/>
        </w:rPr>
        <w:t xml:space="preserve">, along with other novel </w:t>
      </w:r>
      <w:r w:rsidR="00E70511" w:rsidRPr="00E70511">
        <w:rPr>
          <w:rFonts w:ascii="Arial" w:hAnsi="Arial" w:cs="Arial"/>
          <w:i/>
          <w:iCs/>
        </w:rPr>
        <w:t>B</w:t>
      </w:r>
      <w:r w:rsidR="00B74B51" w:rsidRPr="00E70511">
        <w:rPr>
          <w:rFonts w:ascii="Arial" w:hAnsi="Arial" w:cs="Arial"/>
          <w:i/>
          <w:iCs/>
        </w:rPr>
        <w:t>etacoronaviruses</w:t>
      </w:r>
      <w:sdt>
        <w:sdtPr>
          <w:rPr>
            <w:rFonts w:ascii="Arial" w:hAnsi="Arial" w:cs="Arial"/>
            <w:color w:val="000000"/>
            <w:vertAlign w:val="superscript"/>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QwPC9zdXA+IiwibWFudWFsT3ZlcnJpZGVUZXh0IjoiIn19"/>
          <w:id w:val="-493022131"/>
          <w:placeholder>
            <w:docPart w:val="DefaultPlaceholder_-1854013440"/>
          </w:placeholder>
        </w:sdtPr>
        <w:sdtEndPr/>
        <w:sdtContent>
          <w:r w:rsidR="00E70511" w:rsidRPr="00E70511">
            <w:rPr>
              <w:rFonts w:ascii="Arial" w:hAnsi="Arial" w:cs="Arial"/>
              <w:color w:val="000000"/>
              <w:vertAlign w:val="superscript"/>
            </w:rPr>
            <w:t>40</w:t>
          </w:r>
        </w:sdtContent>
      </w:sdt>
      <w:r w:rsidR="00B74B51">
        <w:rPr>
          <w:rFonts w:ascii="Arial" w:hAnsi="Arial" w:cs="Arial"/>
        </w:rPr>
        <w:t xml:space="preserve">. </w:t>
      </w:r>
      <w:r w:rsidR="0065684B">
        <w:rPr>
          <w:rFonts w:ascii="Arial" w:hAnsi="Arial" w:cs="Arial"/>
        </w:rPr>
        <w:lastRenderedPageBreak/>
        <w:t>Recombination events have been observed frequently with coronavirus</w:t>
      </w:r>
      <w:r>
        <w:rPr>
          <w:rFonts w:ascii="Arial" w:hAnsi="Arial" w:cs="Arial"/>
        </w:rPr>
        <w:t xml:space="preserve">; </w:t>
      </w:r>
      <w:r w:rsidR="0065684B">
        <w:rPr>
          <w:rFonts w:ascii="Arial" w:hAnsi="Arial" w:cs="Arial"/>
        </w:rPr>
        <w:t>there is evidence that SARS-CoV-2 emerged from a stepwise recombination series over time</w:t>
      </w:r>
      <w:sdt>
        <w:sdtPr>
          <w:rPr>
            <w:rFonts w:ascii="Arial" w:hAnsi="Arial" w:cs="Arial"/>
            <w:color w:val="000000"/>
            <w:vertAlign w:val="superscript"/>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ZmFsc2UsImNpdGVwcm9jVGV4dCI6IjxzdXA+MzIsNDHigJM0NTwvc3VwPiIsIm1hbnVhbE92ZXJyaWRlVGV4dCI6IiJ9fQ=="/>
          <w:id w:val="704139195"/>
          <w:placeholder>
            <w:docPart w:val="DefaultPlaceholder_-1854013440"/>
          </w:placeholder>
        </w:sdtPr>
        <w:sdtEndPr/>
        <w:sdtContent>
          <w:r w:rsidR="00E70511" w:rsidRPr="00E70511">
            <w:rPr>
              <w:rFonts w:ascii="Arial" w:hAnsi="Arial" w:cs="Arial"/>
              <w:color w:val="000000"/>
              <w:vertAlign w:val="superscript"/>
            </w:rPr>
            <w:t>32,41–45</w:t>
          </w:r>
        </w:sdtContent>
      </w:sdt>
      <w:r w:rsidR="0065684B">
        <w:rPr>
          <w:rFonts w:ascii="Arial" w:hAnsi="Arial" w:cs="Arial"/>
        </w:rPr>
        <w:t>.</w:t>
      </w:r>
      <w:r w:rsidR="005D54DA">
        <w:rPr>
          <w:rFonts w:ascii="Arial" w:hAnsi="Arial" w:cs="Arial"/>
        </w:rPr>
        <w:t xml:space="preserve"> One study found a coronaviruses in Africa that appears to be an intermediate step between SARS-CoV-1 and SARS-CoV-2 in terms of similarity in the </w:t>
      </w:r>
      <w:r w:rsidR="00C15828">
        <w:rPr>
          <w:rFonts w:ascii="Arial" w:hAnsi="Arial" w:cs="Arial"/>
        </w:rPr>
        <w:t xml:space="preserve">receptor binding domain, </w:t>
      </w:r>
      <w:r w:rsidR="005D54DA">
        <w:rPr>
          <w:rFonts w:ascii="Arial" w:hAnsi="Arial" w:cs="Arial"/>
        </w:rPr>
        <w:t>but without the ability to bind ACE2</w:t>
      </w:r>
      <w:sdt>
        <w:sdtPr>
          <w:rPr>
            <w:rFonts w:ascii="Arial" w:hAnsi="Arial" w:cs="Arial"/>
            <w:color w:val="000000"/>
            <w:vertAlign w:val="superscript"/>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Y8L3N1cD4iLCJtYW51YWxPdmVycmlkZVRleHQiOiIifX0="/>
          <w:id w:val="-1010359664"/>
          <w:placeholder>
            <w:docPart w:val="DefaultPlaceholder_-1854013440"/>
          </w:placeholder>
        </w:sdtPr>
        <w:sdtEndPr/>
        <w:sdtContent>
          <w:r w:rsidR="00E70511" w:rsidRPr="00E70511">
            <w:rPr>
              <w:rFonts w:ascii="Arial" w:hAnsi="Arial" w:cs="Arial"/>
              <w:color w:val="000000"/>
              <w:vertAlign w:val="superscript"/>
            </w:rPr>
            <w:t>46</w:t>
          </w:r>
        </w:sdtContent>
      </w:sdt>
      <w:r w:rsidR="005D54DA">
        <w:rPr>
          <w:rFonts w:ascii="Arial" w:hAnsi="Arial" w:cs="Arial"/>
        </w:rPr>
        <w:t xml:space="preserve">. </w:t>
      </w:r>
      <w:r w:rsidR="00B62E3F">
        <w:rPr>
          <w:rFonts w:ascii="Arial" w:hAnsi="Arial" w:cs="Arial"/>
        </w:rPr>
        <w:t>ACE2 usage is well described in many coronaviruses from Asia, but more focus should be on bridging the gap in this knowledge from other countries</w:t>
      </w:r>
      <w:sdt>
        <w:sdtPr>
          <w:rPr>
            <w:rFonts w:ascii="Arial" w:hAnsi="Arial" w:cs="Arial"/>
            <w:color w:val="000000"/>
            <w:vertAlign w:val="superscript"/>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IsNDY8L3N1cD4iLCJtYW51YWxPdmVycmlkZVRleHQiOiIifX0="/>
          <w:id w:val="1317062464"/>
          <w:placeholder>
            <w:docPart w:val="DefaultPlaceholder_-1854013440"/>
          </w:placeholder>
        </w:sdtPr>
        <w:sdtEndPr/>
        <w:sdtContent>
          <w:r w:rsidR="00E70511" w:rsidRPr="00E70511">
            <w:rPr>
              <w:rFonts w:ascii="Arial" w:hAnsi="Arial" w:cs="Arial"/>
              <w:color w:val="000000"/>
              <w:vertAlign w:val="superscript"/>
            </w:rPr>
            <w:t>42,46</w:t>
          </w:r>
        </w:sdtContent>
      </w:sdt>
      <w:r w:rsidR="00B62E3F">
        <w:rPr>
          <w:rFonts w:ascii="Arial" w:hAnsi="Arial" w:cs="Arial"/>
        </w:rPr>
        <w:t>.</w:t>
      </w:r>
      <w:r w:rsidR="0064444A">
        <w:rPr>
          <w:rFonts w:ascii="Arial" w:hAnsi="Arial" w:cs="Arial"/>
        </w:rPr>
        <w:t xml:space="preserve"> </w:t>
      </w:r>
    </w:p>
    <w:p w14:paraId="2166C0FE" w14:textId="6B7BC8D2" w:rsidR="0064444A" w:rsidRDefault="0064444A" w:rsidP="00A60EE4">
      <w:pPr>
        <w:rPr>
          <w:rFonts w:ascii="Arial" w:hAnsi="Arial" w:cs="Arial"/>
        </w:rPr>
      </w:pPr>
    </w:p>
    <w:p w14:paraId="06D41A20" w14:textId="29291277" w:rsidR="0064444A" w:rsidRDefault="0064444A" w:rsidP="00A60EE4">
      <w:pPr>
        <w:rPr>
          <w:rFonts w:ascii="Arial" w:hAnsi="Arial" w:cs="Arial"/>
        </w:rPr>
      </w:pPr>
      <w:r>
        <w:rPr>
          <w:rFonts w:ascii="Arial" w:hAnsi="Arial" w:cs="Arial"/>
        </w:rPr>
        <w:t xml:space="preserve">A previous coronavirus sampling study of Madagascar fruit bats </w:t>
      </w:r>
      <w:r w:rsidR="00687F30">
        <w:rPr>
          <w:rFonts w:ascii="Arial" w:hAnsi="Arial" w:cs="Arial"/>
        </w:rPr>
        <w:t xml:space="preserve">found viruses in </w:t>
      </w:r>
      <w:r w:rsidR="00687F30" w:rsidRPr="00A5095C">
        <w:rPr>
          <w:rFonts w:ascii="Arial" w:hAnsi="Arial" w:cs="Arial"/>
          <w:i/>
          <w:iCs/>
        </w:rPr>
        <w:t>P. rufus</w:t>
      </w:r>
      <w:r w:rsidR="00687F30">
        <w:rPr>
          <w:rFonts w:ascii="Arial" w:hAnsi="Arial" w:cs="Arial"/>
        </w:rPr>
        <w:t xml:space="preserve"> and </w:t>
      </w:r>
      <w:r w:rsidR="00687F30" w:rsidRPr="00A5095C">
        <w:rPr>
          <w:rFonts w:ascii="Arial" w:hAnsi="Arial" w:cs="Arial"/>
          <w:i/>
          <w:iCs/>
        </w:rPr>
        <w:t xml:space="preserve">E. </w:t>
      </w:r>
      <w:proofErr w:type="spellStart"/>
      <w:r w:rsidR="00687F30" w:rsidRPr="00A5095C">
        <w:rPr>
          <w:rFonts w:ascii="Arial" w:hAnsi="Arial" w:cs="Arial"/>
          <w:i/>
          <w:iCs/>
        </w:rPr>
        <w:t>dupreanum</w:t>
      </w:r>
      <w:proofErr w:type="spellEnd"/>
      <w:r w:rsidR="00687F30">
        <w:rPr>
          <w:rFonts w:ascii="Arial" w:hAnsi="Arial" w:cs="Arial"/>
        </w:rPr>
        <w:t xml:space="preserve">, but not </w:t>
      </w:r>
      <w:r w:rsidR="00687F30" w:rsidRPr="00A5095C">
        <w:rPr>
          <w:rFonts w:ascii="Arial" w:hAnsi="Arial" w:cs="Arial"/>
          <w:i/>
          <w:iCs/>
        </w:rPr>
        <w:t xml:space="preserve">R. </w:t>
      </w:r>
      <w:proofErr w:type="spellStart"/>
      <w:r w:rsidR="00687F30" w:rsidRPr="00A5095C">
        <w:rPr>
          <w:rFonts w:ascii="Arial" w:hAnsi="Arial" w:cs="Arial"/>
          <w:i/>
          <w:iCs/>
        </w:rPr>
        <w:t>madagascariensis</w:t>
      </w:r>
      <w:proofErr w:type="spellEnd"/>
      <w:r w:rsidR="00687F30">
        <w:rPr>
          <w:rFonts w:ascii="Arial" w:hAnsi="Arial" w:cs="Arial"/>
        </w:rPr>
        <w:t xml:space="preserve">, although they only detected one virus in </w:t>
      </w:r>
      <w:r w:rsidR="00687F30" w:rsidRPr="00A5095C">
        <w:rPr>
          <w:rFonts w:ascii="Arial" w:hAnsi="Arial" w:cs="Arial"/>
          <w:i/>
          <w:iCs/>
        </w:rPr>
        <w:t>E. dupreanum</w:t>
      </w:r>
      <w:sdt>
        <w:sdtPr>
          <w:rPr>
            <w:rFonts w:ascii="Arial" w:hAnsi="Arial" w:cs="Arial"/>
            <w:color w:val="000000"/>
            <w:vertAlign w:val="superscript"/>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
          <w:id w:val="-977539599"/>
          <w:placeholder>
            <w:docPart w:val="DefaultPlaceholder_-1854013440"/>
          </w:placeholder>
        </w:sdtPr>
        <w:sdtEndPr/>
        <w:sdtContent>
          <w:r w:rsidR="00E70511" w:rsidRPr="00E70511">
            <w:rPr>
              <w:rFonts w:ascii="Arial" w:hAnsi="Arial" w:cs="Arial"/>
              <w:color w:val="000000"/>
              <w:vertAlign w:val="superscript"/>
            </w:rPr>
            <w:t>19</w:t>
          </w:r>
        </w:sdtContent>
      </w:sdt>
      <w:r w:rsidR="00687F30">
        <w:rPr>
          <w:rFonts w:ascii="Arial" w:hAnsi="Arial" w:cs="Arial"/>
        </w:rPr>
        <w:t xml:space="preserve">. </w:t>
      </w:r>
      <w:r w:rsidR="00B27C4F">
        <w:rPr>
          <w:rFonts w:ascii="Arial" w:hAnsi="Arial" w:cs="Arial"/>
        </w:rPr>
        <w:t xml:space="preserve">Most of their sampling was also within a one year span, and mostly restricted to </w:t>
      </w:r>
      <w:r w:rsidR="007251AD">
        <w:rPr>
          <w:rFonts w:ascii="Arial" w:hAnsi="Arial" w:cs="Arial"/>
        </w:rPr>
        <w:t>one region</w:t>
      </w:r>
      <w:r w:rsidR="00B27C4F">
        <w:rPr>
          <w:rFonts w:ascii="Arial" w:hAnsi="Arial" w:cs="Arial"/>
        </w:rPr>
        <w:t>, which could explain the skewing of positive samples toward one bat species</w:t>
      </w:r>
      <w:r w:rsidR="006E3144">
        <w:rPr>
          <w:rFonts w:ascii="Arial" w:hAnsi="Arial" w:cs="Arial"/>
        </w:rPr>
        <w:t>, but still resulted in an overall prevalence of 4.5%</w:t>
      </w:r>
      <w:sdt>
        <w:sdtPr>
          <w:rPr>
            <w:rFonts w:ascii="Arial" w:hAnsi="Arial" w:cs="Arial"/>
            <w:color w:val="000000"/>
            <w:vertAlign w:val="superscript"/>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
          <w:id w:val="1683466232"/>
          <w:placeholder>
            <w:docPart w:val="DefaultPlaceholder_-1854013440"/>
          </w:placeholder>
        </w:sdtPr>
        <w:sdtEndPr/>
        <w:sdtContent>
          <w:r w:rsidR="00E70511" w:rsidRPr="00E70511">
            <w:rPr>
              <w:rFonts w:ascii="Arial" w:hAnsi="Arial" w:cs="Arial"/>
              <w:color w:val="000000"/>
              <w:vertAlign w:val="superscript"/>
            </w:rPr>
            <w:t>19</w:t>
          </w:r>
        </w:sdtContent>
      </w:sdt>
      <w:r w:rsidR="00B27C4F">
        <w:rPr>
          <w:rFonts w:ascii="Arial" w:hAnsi="Arial" w:cs="Arial"/>
        </w:rPr>
        <w:t xml:space="preserve">. </w:t>
      </w:r>
      <w:r w:rsidR="007251AD">
        <w:rPr>
          <w:rFonts w:ascii="Arial" w:hAnsi="Arial" w:cs="Arial"/>
        </w:rPr>
        <w:t>Another study of coronavirus sampling in the West Indian Ocean provided more information about prevalence in Madagascar (around 5%)</w:t>
      </w:r>
      <w:r w:rsidR="00B74B51">
        <w:rPr>
          <w:rFonts w:ascii="Arial" w:hAnsi="Arial" w:cs="Arial"/>
        </w:rPr>
        <w:t xml:space="preserve"> with a larger sample set</w:t>
      </w:r>
      <w:r w:rsidR="008D195A">
        <w:rPr>
          <w:rFonts w:ascii="Arial" w:hAnsi="Arial" w:cs="Arial"/>
        </w:rPr>
        <w:t xml:space="preserve"> that is more ubiquitously spread about the island</w:t>
      </w:r>
      <w:r w:rsidR="00DC2E59">
        <w:rPr>
          <w:rFonts w:ascii="Arial" w:hAnsi="Arial" w:cs="Arial"/>
        </w:rPr>
        <w:t>, but also showed that the islands</w:t>
      </w:r>
      <w:r w:rsidR="008D195A">
        <w:rPr>
          <w:rFonts w:ascii="Arial" w:hAnsi="Arial" w:cs="Arial"/>
        </w:rPr>
        <w:t xml:space="preserve"> sampled</w:t>
      </w:r>
      <w:r w:rsidR="00DC2E59">
        <w:rPr>
          <w:rFonts w:ascii="Arial" w:hAnsi="Arial" w:cs="Arial"/>
        </w:rPr>
        <w:t xml:space="preserve"> have similar coronavirus prevalence to that of Africa</w:t>
      </w:r>
      <w:sdt>
        <w:sdtPr>
          <w:rPr>
            <w:rFonts w:ascii="Arial" w:hAnsi="Arial" w:cs="Arial"/>
            <w:color w:val="000000"/>
            <w:vertAlign w:val="superscript"/>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
          <w:id w:val="2069377308"/>
          <w:placeholder>
            <w:docPart w:val="DefaultPlaceholder_-1854013440"/>
          </w:placeholder>
        </w:sdtPr>
        <w:sdtEndPr/>
        <w:sdtContent>
          <w:r w:rsidR="00E70511" w:rsidRPr="00E70511">
            <w:rPr>
              <w:rFonts w:ascii="Arial" w:hAnsi="Arial" w:cs="Arial"/>
              <w:color w:val="000000"/>
              <w:vertAlign w:val="superscript"/>
            </w:rPr>
            <w:t>18</w:t>
          </w:r>
        </w:sdtContent>
      </w:sdt>
      <w:r w:rsidR="00DC2E59">
        <w:rPr>
          <w:rFonts w:ascii="Arial" w:hAnsi="Arial" w:cs="Arial"/>
        </w:rPr>
        <w:t>. Additionally, it is suggested that the dominant evolutionary mechanism for coronaviruses in this region is due to co-evolution, possibly supplemented by host switching in co-roosting situations</w:t>
      </w:r>
      <w:sdt>
        <w:sdtPr>
          <w:rPr>
            <w:rFonts w:ascii="Arial" w:hAnsi="Arial" w:cs="Arial"/>
            <w:color w:val="000000"/>
            <w:vertAlign w:val="superscript"/>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
          <w:id w:val="-1499032981"/>
          <w:placeholder>
            <w:docPart w:val="DefaultPlaceholder_-1854013440"/>
          </w:placeholder>
        </w:sdtPr>
        <w:sdtEndPr/>
        <w:sdtContent>
          <w:r w:rsidR="00E70511" w:rsidRPr="00E70511">
            <w:rPr>
              <w:rFonts w:ascii="Arial" w:hAnsi="Arial" w:cs="Arial"/>
              <w:color w:val="000000"/>
              <w:vertAlign w:val="superscript"/>
            </w:rPr>
            <w:t>18</w:t>
          </w:r>
        </w:sdtContent>
      </w:sdt>
      <w:r w:rsidR="00DC2E59">
        <w:rPr>
          <w:rFonts w:ascii="Arial" w:hAnsi="Arial" w:cs="Arial"/>
        </w:rPr>
        <w:t>. In contrast to other Madagascar bat sampling studies, our work indicates a general prevalence of 10% among the three bat species. While slightly higher, it is still comparable to coronavirus prevalence in the region</w:t>
      </w:r>
      <w:sdt>
        <w:sdtPr>
          <w:rPr>
            <w:rFonts w:ascii="Arial" w:hAnsi="Arial" w:cs="Arial"/>
            <w:color w:val="000000"/>
            <w:vertAlign w:val="superscript"/>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
          <w:id w:val="-471592673"/>
          <w:placeholder>
            <w:docPart w:val="DefaultPlaceholder_-1854013440"/>
          </w:placeholder>
        </w:sdtPr>
        <w:sdtEndPr/>
        <w:sdtContent>
          <w:r w:rsidR="00E70511" w:rsidRPr="00E70511">
            <w:rPr>
              <w:rFonts w:ascii="Arial" w:hAnsi="Arial" w:cs="Arial"/>
              <w:color w:val="000000"/>
              <w:vertAlign w:val="superscript"/>
            </w:rPr>
            <w:t>18,19</w:t>
          </w:r>
        </w:sdtContent>
      </w:sdt>
      <w:r w:rsidR="00DC2E59">
        <w:rPr>
          <w:rFonts w:ascii="Arial" w:hAnsi="Arial" w:cs="Arial"/>
        </w:rPr>
        <w:t xml:space="preserve">. </w:t>
      </w:r>
      <w:r w:rsidR="00553B50">
        <w:rPr>
          <w:rFonts w:ascii="Arial" w:hAnsi="Arial" w:cs="Arial"/>
        </w:rPr>
        <w:t>Pathogen spillover</w:t>
      </w:r>
      <w:r w:rsidR="00C15828">
        <w:rPr>
          <w:rFonts w:ascii="Arial" w:hAnsi="Arial" w:cs="Arial"/>
        </w:rPr>
        <w:t xml:space="preserve"> from bats</w:t>
      </w:r>
      <w:r w:rsidR="00553B50">
        <w:rPr>
          <w:rFonts w:ascii="Arial" w:hAnsi="Arial" w:cs="Arial"/>
        </w:rPr>
        <w:t xml:space="preserve"> is also dictated by </w:t>
      </w:r>
      <w:r w:rsidR="00C15828">
        <w:rPr>
          <w:rFonts w:ascii="Arial" w:hAnsi="Arial" w:cs="Arial"/>
        </w:rPr>
        <w:t>ecological factors such as seasonality, waning immunity, and other stressors such as nutrition access and breeding seasons</w:t>
      </w:r>
      <w:sdt>
        <w:sdtPr>
          <w:rPr>
            <w:rFonts w:ascii="Arial" w:hAnsi="Arial" w:cs="Arial"/>
            <w:color w:val="000000"/>
            <w:vertAlign w:val="superscript"/>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ZmFsc2UsImNpdGVwcm9jVGV4dCI6IjxzdXA+MjcsMzY8L3N1cD4iLCJtYW51YWxPdmVycmlkZVRleHQiOiIifX0="/>
          <w:id w:val="-1278171412"/>
          <w:placeholder>
            <w:docPart w:val="DefaultPlaceholder_-1854013440"/>
          </w:placeholder>
        </w:sdtPr>
        <w:sdtEndPr/>
        <w:sdtContent>
          <w:r w:rsidR="00E70511" w:rsidRPr="00E70511">
            <w:rPr>
              <w:rFonts w:ascii="Arial" w:hAnsi="Arial" w:cs="Arial"/>
              <w:color w:val="000000"/>
              <w:vertAlign w:val="superscript"/>
            </w:rPr>
            <w:t>27,36</w:t>
          </w:r>
        </w:sdtContent>
      </w:sdt>
      <w:r w:rsidR="00C15828">
        <w:rPr>
          <w:rFonts w:ascii="Arial" w:hAnsi="Arial" w:cs="Arial"/>
        </w:rPr>
        <w:t xml:space="preserve">. </w:t>
      </w:r>
      <w:r w:rsidR="00C15828" w:rsidRPr="009D08FF">
        <w:rPr>
          <w:rFonts w:ascii="Arial" w:hAnsi="Arial" w:cs="Arial"/>
        </w:rPr>
        <w:t xml:space="preserve">In our study, the highest prevalence of coronaviruses </w:t>
      </w:r>
      <w:r w:rsidR="00FB01FF" w:rsidRPr="009D08FF">
        <w:rPr>
          <w:rFonts w:ascii="Arial" w:hAnsi="Arial" w:cs="Arial"/>
        </w:rPr>
        <w:t>occurred between March-April, leading up to the breeding season for the three bat species.</w:t>
      </w:r>
      <w:r w:rsidR="00FB01FF">
        <w:rPr>
          <w:rFonts w:ascii="Arial" w:hAnsi="Arial" w:cs="Arial"/>
        </w:rPr>
        <w:t xml:space="preserve"> </w:t>
      </w:r>
    </w:p>
    <w:p w14:paraId="659616D2" w14:textId="399144B2" w:rsidR="00E13B01" w:rsidRDefault="00E13B01" w:rsidP="00A60EE4">
      <w:pPr>
        <w:rPr>
          <w:rFonts w:ascii="Arial" w:hAnsi="Arial" w:cs="Arial"/>
        </w:rPr>
      </w:pPr>
    </w:p>
    <w:p w14:paraId="322D8817" w14:textId="0D5B8000" w:rsidR="00E847C0" w:rsidRDefault="00E13B01" w:rsidP="00E847C0">
      <w:pPr>
        <w:rPr>
          <w:rFonts w:ascii="Arial" w:hAnsi="Arial" w:cs="Arial"/>
        </w:rPr>
      </w:pPr>
      <w:r>
        <w:rPr>
          <w:rFonts w:ascii="Arial" w:hAnsi="Arial" w:cs="Arial"/>
        </w:rPr>
        <w:t>Data on human risk from these coronaviruses is lacking. Bats come into contact with humans on Madagascar through habitat destruction along with through hunters, several bat species are consumed</w:t>
      </w:r>
      <w:sdt>
        <w:sdtPr>
          <w:rPr>
            <w:rFonts w:ascii="Arial" w:hAnsi="Arial" w:cs="Arial"/>
            <w:color w:val="000000"/>
            <w:vertAlign w:val="superscript"/>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mYWxzZSwiY2l0ZXByb2NUZXh0IjoiPHN1cD4yOSwzMCwzNiwzNzwvc3VwPiIsIm1hbnVhbE92ZXJyaWRlVGV4dCI6IiJ9fQ=="/>
          <w:id w:val="1172754083"/>
          <w:placeholder>
            <w:docPart w:val="DefaultPlaceholder_-1854013440"/>
          </w:placeholder>
        </w:sdtPr>
        <w:sdtEndPr/>
        <w:sdtContent>
          <w:r w:rsidR="00E70511" w:rsidRPr="00E70511">
            <w:rPr>
              <w:rFonts w:ascii="Arial" w:hAnsi="Arial" w:cs="Arial"/>
              <w:color w:val="000000"/>
              <w:vertAlign w:val="superscript"/>
            </w:rPr>
            <w:t>29,30,36,37</w:t>
          </w:r>
        </w:sdtContent>
      </w:sdt>
      <w:r w:rsidR="00E266C0">
        <w:rPr>
          <w:rFonts w:ascii="Arial" w:hAnsi="Arial" w:cs="Arial"/>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Pr>
          <w:rFonts w:ascii="Arial" w:hAnsi="Arial" w:cs="Arial"/>
        </w:rPr>
        <w:t xml:space="preserve"> such as hunters</w:t>
      </w:r>
      <w:r w:rsidR="009C7D59">
        <w:rPr>
          <w:rFonts w:ascii="Arial" w:hAnsi="Arial" w:cs="Arial"/>
        </w:rPr>
        <w:t xml:space="preserve"> </w:t>
      </w:r>
      <w:r w:rsidR="00E266C0">
        <w:rPr>
          <w:rFonts w:ascii="Arial" w:hAnsi="Arial" w:cs="Arial"/>
        </w:rPr>
        <w:t>to assess zoonotic risk</w:t>
      </w:r>
      <w:r w:rsidR="0065684B">
        <w:rPr>
          <w:rFonts w:ascii="Arial" w:hAnsi="Arial" w:cs="Arial"/>
        </w:rPr>
        <w:t>, with a particular focus on coronaviruses along with other pathogens of interest such as henipaviruses</w:t>
      </w:r>
      <w:r w:rsidR="00FB01FF">
        <w:rPr>
          <w:rFonts w:ascii="Arial" w:hAnsi="Arial" w:cs="Arial"/>
        </w:rPr>
        <w:t xml:space="preserve"> that are shown to replicate in these species discussed</w:t>
      </w:r>
      <w:sdt>
        <w:sdtPr>
          <w:rPr>
            <w:rFonts w:ascii="Arial" w:hAnsi="Arial" w:cs="Arial"/>
            <w:color w:val="000000"/>
            <w:vertAlign w:val="superscript"/>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134181687"/>
          <w:placeholder>
            <w:docPart w:val="DefaultPlaceholder_-1854013440"/>
          </w:placeholder>
        </w:sdtPr>
        <w:sdtEndPr/>
        <w:sdtContent>
          <w:r w:rsidR="00E70511" w:rsidRPr="00E70511">
            <w:rPr>
              <w:rFonts w:ascii="Arial" w:hAnsi="Arial" w:cs="Arial"/>
              <w:color w:val="000000"/>
              <w:vertAlign w:val="superscript"/>
            </w:rPr>
            <w:t>36</w:t>
          </w:r>
        </w:sdtContent>
      </w:sdt>
      <w:r w:rsidR="00E266C0">
        <w:rPr>
          <w:rFonts w:ascii="Arial" w:hAnsi="Arial" w:cs="Arial"/>
        </w:rPr>
        <w:t xml:space="preserve">. </w:t>
      </w:r>
      <w:r w:rsidR="00E847C0">
        <w:rPr>
          <w:rFonts w:ascii="Arial" w:hAnsi="Arial" w:cs="Arial"/>
        </w:rPr>
        <w:t>With how ubiquitous bats are, it</w:t>
      </w:r>
      <w:r w:rsidR="0064444A">
        <w:rPr>
          <w:rFonts w:ascii="Arial" w:hAnsi="Arial" w:cs="Arial"/>
        </w:rPr>
        <w:t xml:space="preserve"> is</w:t>
      </w:r>
      <w:r w:rsidR="00E847C0">
        <w:rPr>
          <w:rFonts w:ascii="Arial" w:hAnsi="Arial" w:cs="Arial"/>
        </w:rPr>
        <w:t xml:space="preserve"> important to recognize the risk while also understanding that they are important members of many ecosystems, and protection from habitat loss and encroachment would go a long way in preventing </w:t>
      </w:r>
      <w:r w:rsidR="005D54DA">
        <w:rPr>
          <w:rFonts w:ascii="Arial" w:hAnsi="Arial" w:cs="Arial"/>
        </w:rPr>
        <w:t xml:space="preserve">unnecessary human/bat </w:t>
      </w:r>
      <w:commentRangeStart w:id="16"/>
      <w:r w:rsidR="005D54DA">
        <w:rPr>
          <w:rFonts w:ascii="Arial" w:hAnsi="Arial" w:cs="Arial"/>
        </w:rPr>
        <w:t>interactions</w:t>
      </w:r>
      <w:commentRangeEnd w:id="16"/>
      <w:r w:rsidR="007E3F0E">
        <w:rPr>
          <w:rStyle w:val="CommentReference"/>
          <w:rFonts w:cs="Mangal"/>
        </w:rPr>
        <w:commentReference w:id="16"/>
      </w:r>
      <w:r w:rsidR="005D54DA">
        <w:rPr>
          <w:rFonts w:ascii="Arial" w:hAnsi="Arial" w:cs="Arial"/>
        </w:rPr>
        <w:t>.</w:t>
      </w:r>
      <w:r w:rsidR="007251AD">
        <w:rPr>
          <w:rFonts w:ascii="Arial" w:hAnsi="Arial" w:cs="Arial"/>
        </w:rPr>
        <w:t xml:space="preserve"> </w:t>
      </w:r>
    </w:p>
    <w:p w14:paraId="150543F2" w14:textId="17CAB0FA" w:rsidR="00E13B01" w:rsidRDefault="00E13B01" w:rsidP="00A60EE4">
      <w:pPr>
        <w:rPr>
          <w:rFonts w:ascii="Arial" w:hAnsi="Arial" w:cs="Arial"/>
        </w:rPr>
      </w:pPr>
    </w:p>
    <w:p w14:paraId="3467D23C" w14:textId="77777777" w:rsidR="00F47ABB" w:rsidRPr="00D93F80" w:rsidRDefault="00F47ABB" w:rsidP="00A60EE4">
      <w:pPr>
        <w:rPr>
          <w:rFonts w:ascii="Arial" w:hAnsi="Arial" w:cs="Arial"/>
        </w:rPr>
      </w:pPr>
    </w:p>
    <w:p w14:paraId="2ACFBE7B" w14:textId="685DBC16" w:rsidR="00540CD3" w:rsidRPr="00540CD3" w:rsidRDefault="00EC3248" w:rsidP="00A60EE4">
      <w:pPr>
        <w:rPr>
          <w:rFonts w:ascii="Arial" w:hAnsi="Arial" w:cs="Arial"/>
        </w:rPr>
      </w:pPr>
      <w:r w:rsidRPr="00540CD3">
        <w:rPr>
          <w:rFonts w:ascii="Arial" w:hAnsi="Arial" w:cs="Arial"/>
          <w:b/>
          <w:bCs/>
        </w:rPr>
        <w:t>Fig 1</w:t>
      </w:r>
      <w:r w:rsidR="00540CD3">
        <w:rPr>
          <w:rFonts w:ascii="Arial" w:hAnsi="Arial" w:cs="Arial"/>
        </w:rPr>
        <w:t xml:space="preserve">: Map of sampling sites for P. rufus, E. </w:t>
      </w:r>
      <w:proofErr w:type="spellStart"/>
      <w:r w:rsidR="00540CD3">
        <w:rPr>
          <w:rFonts w:ascii="Arial" w:hAnsi="Arial" w:cs="Arial"/>
        </w:rPr>
        <w:t>dupreanum</w:t>
      </w:r>
      <w:proofErr w:type="spellEnd"/>
      <w:r w:rsidR="00540CD3">
        <w:rPr>
          <w:rFonts w:ascii="Arial" w:hAnsi="Arial" w:cs="Arial"/>
        </w:rPr>
        <w:t xml:space="preserve">, and R. </w:t>
      </w:r>
      <w:proofErr w:type="spellStart"/>
      <w:r w:rsidR="00540CD3">
        <w:rPr>
          <w:rFonts w:ascii="Arial" w:hAnsi="Arial" w:cs="Arial"/>
        </w:rPr>
        <w:t>madagascariensis</w:t>
      </w:r>
      <w:proofErr w:type="spellEnd"/>
      <w:r w:rsidR="00540CD3">
        <w:rPr>
          <w:rFonts w:ascii="Arial" w:hAnsi="Arial" w:cs="Arial"/>
        </w:rPr>
        <w:t xml:space="preserve">. Circles are in lg scale and sorted by </w:t>
      </w:r>
      <w:proofErr w:type="spellStart"/>
      <w:r w:rsidR="00540CD3">
        <w:rPr>
          <w:rFonts w:ascii="Arial" w:hAnsi="Arial" w:cs="Arial"/>
        </w:rPr>
        <w:t>CoV</w:t>
      </w:r>
      <w:proofErr w:type="spellEnd"/>
      <w:r w:rsidR="00540CD3">
        <w:rPr>
          <w:rFonts w:ascii="Arial" w:hAnsi="Arial" w:cs="Arial"/>
        </w:rPr>
        <w:t xml:space="preserve"> negative or positive and adults or juvenile</w:t>
      </w:r>
    </w:p>
    <w:p w14:paraId="7D568FF3" w14:textId="36BD0C57" w:rsidR="00EC3248" w:rsidRPr="00540CD3" w:rsidRDefault="00EC3248" w:rsidP="00A60EE4">
      <w:pPr>
        <w:rPr>
          <w:rFonts w:ascii="Arial" w:hAnsi="Arial" w:cs="Arial"/>
          <w:b/>
          <w:bCs/>
        </w:rPr>
      </w:pPr>
    </w:p>
    <w:p w14:paraId="0D8F4165" w14:textId="64A4E57C" w:rsidR="00EC3248" w:rsidRPr="00540CD3" w:rsidRDefault="00EC3248" w:rsidP="00A60EE4">
      <w:pPr>
        <w:rPr>
          <w:rFonts w:ascii="Arial" w:hAnsi="Arial" w:cs="Arial"/>
        </w:rPr>
      </w:pPr>
      <w:r w:rsidRPr="00540CD3">
        <w:rPr>
          <w:rFonts w:ascii="Arial" w:hAnsi="Arial" w:cs="Arial"/>
          <w:b/>
          <w:bCs/>
        </w:rPr>
        <w:t>Fig 2</w:t>
      </w:r>
      <w:r w:rsidR="00540CD3">
        <w:rPr>
          <w:rFonts w:ascii="Arial" w:hAnsi="Arial" w:cs="Arial"/>
          <w:b/>
          <w:bCs/>
        </w:rPr>
        <w:t xml:space="preserve">: </w:t>
      </w:r>
      <w:r w:rsidR="00540CD3">
        <w:rPr>
          <w:rFonts w:ascii="Arial" w:hAnsi="Arial" w:cs="Arial"/>
        </w:rPr>
        <w:t xml:space="preserve">GAM modeling of </w:t>
      </w:r>
      <w:proofErr w:type="spellStart"/>
      <w:r w:rsidR="00540CD3">
        <w:rPr>
          <w:rFonts w:ascii="Arial" w:hAnsi="Arial" w:cs="Arial"/>
        </w:rPr>
        <w:t>CoV</w:t>
      </w:r>
      <w:proofErr w:type="spellEnd"/>
      <w:r w:rsidR="00540CD3">
        <w:rPr>
          <w:rFonts w:ascii="Arial" w:hAnsi="Arial" w:cs="Arial"/>
        </w:rPr>
        <w:t xml:space="preserve"> prevalence in P. rufus, E. </w:t>
      </w:r>
      <w:proofErr w:type="spellStart"/>
      <w:r w:rsidR="00540CD3">
        <w:rPr>
          <w:rFonts w:ascii="Arial" w:hAnsi="Arial" w:cs="Arial"/>
        </w:rPr>
        <w:t>dupreanum</w:t>
      </w:r>
      <w:proofErr w:type="spellEnd"/>
      <w:r w:rsidR="00540CD3">
        <w:rPr>
          <w:rFonts w:ascii="Arial" w:hAnsi="Arial" w:cs="Arial"/>
        </w:rPr>
        <w:t xml:space="preserve">, and R. </w:t>
      </w:r>
      <w:proofErr w:type="spellStart"/>
      <w:r w:rsidR="00540CD3">
        <w:rPr>
          <w:rFonts w:ascii="Arial" w:hAnsi="Arial" w:cs="Arial"/>
        </w:rPr>
        <w:t>madagascariensis</w:t>
      </w:r>
      <w:proofErr w:type="spellEnd"/>
      <w:r w:rsidR="00C45C5F">
        <w:rPr>
          <w:rFonts w:ascii="Arial" w:hAnsi="Arial" w:cs="Arial"/>
        </w:rPr>
        <w:t xml:space="preserve"> over time</w:t>
      </w:r>
    </w:p>
    <w:p w14:paraId="6ED2C0F8" w14:textId="0E9844E5" w:rsidR="00EC3248" w:rsidRPr="00540CD3" w:rsidRDefault="00EC3248" w:rsidP="00A60EE4">
      <w:pPr>
        <w:rPr>
          <w:rFonts w:ascii="Arial" w:hAnsi="Arial" w:cs="Arial"/>
          <w:b/>
          <w:bCs/>
        </w:rPr>
      </w:pPr>
    </w:p>
    <w:p w14:paraId="0297B7D9" w14:textId="180BFAB6" w:rsidR="00EC3248" w:rsidRDefault="00EC3248" w:rsidP="00A60EE4">
      <w:pPr>
        <w:rPr>
          <w:rFonts w:ascii="Arial" w:hAnsi="Arial" w:cs="Arial"/>
          <w:b/>
          <w:bCs/>
        </w:rPr>
      </w:pPr>
      <w:r w:rsidRPr="00540CD3">
        <w:rPr>
          <w:rFonts w:ascii="Arial" w:hAnsi="Arial" w:cs="Arial"/>
          <w:b/>
          <w:bCs/>
        </w:rPr>
        <w:lastRenderedPageBreak/>
        <w:t>Fig 3</w:t>
      </w:r>
      <w:r w:rsidR="00C45C5F">
        <w:rPr>
          <w:rFonts w:ascii="Arial" w:hAnsi="Arial" w:cs="Arial"/>
          <w:b/>
          <w:bCs/>
        </w:rPr>
        <w:t xml:space="preserve">A: </w:t>
      </w:r>
      <w:r w:rsidR="00C45C5F" w:rsidRPr="00C45C5F">
        <w:rPr>
          <w:rFonts w:ascii="Arial" w:hAnsi="Arial" w:cs="Arial"/>
        </w:rPr>
        <w:t>Full genome</w:t>
      </w:r>
      <w:r w:rsidR="00C45C5F">
        <w:rPr>
          <w:rFonts w:ascii="Arial" w:hAnsi="Arial" w:cs="Arial"/>
          <w:b/>
          <w:bCs/>
        </w:rPr>
        <w:t xml:space="preserve"> </w:t>
      </w:r>
      <w:r w:rsidR="00C45C5F" w:rsidRPr="00C45C5F">
        <w:rPr>
          <w:rFonts w:ascii="Arial" w:hAnsi="Arial" w:cs="Arial"/>
        </w:rPr>
        <w:t xml:space="preserve">phylogeny </w:t>
      </w:r>
      <w:r w:rsidR="00C45C5F">
        <w:rPr>
          <w:rFonts w:ascii="Arial" w:hAnsi="Arial" w:cs="Arial"/>
        </w:rPr>
        <w:t xml:space="preserve">of </w:t>
      </w:r>
      <w:proofErr w:type="spellStart"/>
      <w:r w:rsidR="00C45C5F">
        <w:rPr>
          <w:rFonts w:ascii="Arial" w:hAnsi="Arial" w:cs="Arial"/>
        </w:rPr>
        <w:t>betacoronaviruses</w:t>
      </w:r>
      <w:proofErr w:type="spellEnd"/>
      <w:r w:rsidR="00C45C5F">
        <w:rPr>
          <w:rFonts w:ascii="Arial" w:hAnsi="Arial" w:cs="Arial"/>
        </w:rPr>
        <w:t xml:space="preserve"> highlighting our full genome contributions from Madagascar bats</w:t>
      </w:r>
    </w:p>
    <w:p w14:paraId="17B390BE" w14:textId="79538F35" w:rsidR="00C45C5F" w:rsidRPr="00C45C5F" w:rsidRDefault="00C45C5F" w:rsidP="00A60EE4">
      <w:pPr>
        <w:rPr>
          <w:rFonts w:ascii="Arial" w:hAnsi="Arial" w:cs="Arial"/>
        </w:rPr>
      </w:pPr>
      <w:r>
        <w:rPr>
          <w:rFonts w:ascii="Arial" w:hAnsi="Arial" w:cs="Arial"/>
          <w:b/>
          <w:bCs/>
        </w:rPr>
        <w:t>Fig 3B</w:t>
      </w:r>
      <w:r w:rsidRPr="00C45C5F">
        <w:rPr>
          <w:rFonts w:ascii="Arial" w:hAnsi="Arial" w:cs="Arial"/>
        </w:rPr>
        <w:t xml:space="preserve">: </w:t>
      </w:r>
      <w:proofErr w:type="spellStart"/>
      <w:r>
        <w:rPr>
          <w:rFonts w:ascii="Arial" w:hAnsi="Arial" w:cs="Arial"/>
        </w:rPr>
        <w:t>RdRp</w:t>
      </w:r>
      <w:proofErr w:type="spellEnd"/>
      <w:r>
        <w:rPr>
          <w:rFonts w:ascii="Arial" w:hAnsi="Arial" w:cs="Arial"/>
        </w:rPr>
        <w:t xml:space="preserve"> phylogeny of bat coronaviruses collected from our sample set</w:t>
      </w:r>
    </w:p>
    <w:p w14:paraId="0BB38C40" w14:textId="6FA24E16" w:rsidR="00EC3248" w:rsidRDefault="00EC3248" w:rsidP="00A60EE4">
      <w:pPr>
        <w:rPr>
          <w:rFonts w:ascii="Arial" w:hAnsi="Arial" w:cs="Arial"/>
        </w:rPr>
      </w:pPr>
    </w:p>
    <w:p w14:paraId="409A8F76" w14:textId="7C42FD5F" w:rsidR="00E266C0" w:rsidRDefault="00E266C0" w:rsidP="00A60EE4">
      <w:pPr>
        <w:rPr>
          <w:rFonts w:ascii="Arial" w:hAnsi="Arial" w:cs="Arial"/>
          <w:b/>
          <w:bCs/>
        </w:rPr>
      </w:pPr>
      <w:r w:rsidRPr="00E266C0">
        <w:rPr>
          <w:rFonts w:ascii="Arial" w:hAnsi="Arial" w:cs="Arial"/>
          <w:b/>
          <w:bCs/>
        </w:rPr>
        <w:t>References</w:t>
      </w:r>
    </w:p>
    <w:sdt>
      <w:sdtPr>
        <w:rPr>
          <w:rFonts w:ascii="Arial" w:hAnsi="Arial" w:cs="Arial"/>
          <w:b/>
          <w:bCs/>
        </w:rPr>
        <w:tag w:val="MENDELEY_BIBLIOGRAPHY"/>
        <w:id w:val="-744494709"/>
        <w:placeholder>
          <w:docPart w:val="DefaultPlaceholder_-1854013440"/>
        </w:placeholder>
      </w:sdtPr>
      <w:sdtEndPr/>
      <w:sdtContent>
        <w:p w14:paraId="140C3D32" w14:textId="77777777" w:rsidR="00E70511" w:rsidRPr="00E70511" w:rsidRDefault="00E70511">
          <w:pPr>
            <w:autoSpaceDE w:val="0"/>
            <w:autoSpaceDN w:val="0"/>
            <w:ind w:hanging="640"/>
            <w:divId w:val="627593572"/>
            <w:rPr>
              <w:rFonts w:ascii="Arial" w:hAnsi="Arial" w:cs="Arial"/>
            </w:rPr>
          </w:pPr>
          <w:r w:rsidRPr="00E70511">
            <w:rPr>
              <w:rFonts w:ascii="Arial" w:hAnsi="Arial" w:cs="Arial"/>
            </w:rPr>
            <w:t>1.</w:t>
          </w:r>
          <w:r w:rsidRPr="00E70511">
            <w:rPr>
              <w:rFonts w:ascii="Arial" w:hAnsi="Arial" w:cs="Arial"/>
            </w:rPr>
            <w:tab/>
            <w:t xml:space="preserve">Banerjee, A., Kulcsar, K., </w:t>
          </w:r>
          <w:proofErr w:type="spellStart"/>
          <w:r w:rsidRPr="00E70511">
            <w:rPr>
              <w:rFonts w:ascii="Arial" w:hAnsi="Arial" w:cs="Arial"/>
            </w:rPr>
            <w:t>Misra</w:t>
          </w:r>
          <w:proofErr w:type="spellEnd"/>
          <w:r w:rsidRPr="00E70511">
            <w:rPr>
              <w:rFonts w:ascii="Arial" w:hAnsi="Arial" w:cs="Arial"/>
            </w:rPr>
            <w:t xml:space="preserve">, V., </w:t>
          </w:r>
          <w:proofErr w:type="spellStart"/>
          <w:r w:rsidRPr="00E70511">
            <w:rPr>
              <w:rFonts w:ascii="Arial" w:hAnsi="Arial" w:cs="Arial"/>
            </w:rPr>
            <w:t>Frieman</w:t>
          </w:r>
          <w:proofErr w:type="spellEnd"/>
          <w:r w:rsidRPr="00E70511">
            <w:rPr>
              <w:rFonts w:ascii="Arial" w:hAnsi="Arial" w:cs="Arial"/>
            </w:rPr>
            <w:t xml:space="preserve">, M. &amp; Mossman, K. Bats and Coronaviruses.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11</w:t>
          </w:r>
          <w:r w:rsidRPr="00E70511">
            <w:rPr>
              <w:rFonts w:ascii="Arial" w:hAnsi="Arial" w:cs="Arial"/>
            </w:rPr>
            <w:t>, 41 (2019).</w:t>
          </w:r>
        </w:p>
        <w:p w14:paraId="349473AB" w14:textId="77777777" w:rsidR="00E70511" w:rsidRPr="00E70511" w:rsidRDefault="00E70511">
          <w:pPr>
            <w:autoSpaceDE w:val="0"/>
            <w:autoSpaceDN w:val="0"/>
            <w:ind w:hanging="640"/>
            <w:divId w:val="291449927"/>
            <w:rPr>
              <w:rFonts w:ascii="Arial" w:hAnsi="Arial" w:cs="Arial"/>
            </w:rPr>
          </w:pPr>
          <w:r w:rsidRPr="00E70511">
            <w:rPr>
              <w:rFonts w:ascii="Arial" w:hAnsi="Arial" w:cs="Arial"/>
            </w:rPr>
            <w:t>2.</w:t>
          </w:r>
          <w:r w:rsidRPr="00E70511">
            <w:rPr>
              <w:rFonts w:ascii="Arial" w:hAnsi="Arial" w:cs="Arial"/>
            </w:rPr>
            <w:tab/>
            <w:t xml:space="preserve">Hu, B., Ge, X., Wang, L.-F. &amp; Shi, Z. Bat origin of human coronaviruses.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221 (2015).</w:t>
          </w:r>
        </w:p>
        <w:p w14:paraId="3E262C0E" w14:textId="77777777" w:rsidR="00E70511" w:rsidRPr="00E70511" w:rsidRDefault="00E70511">
          <w:pPr>
            <w:autoSpaceDE w:val="0"/>
            <w:autoSpaceDN w:val="0"/>
            <w:ind w:hanging="640"/>
            <w:divId w:val="852493552"/>
            <w:rPr>
              <w:rFonts w:ascii="Arial" w:hAnsi="Arial" w:cs="Arial"/>
            </w:rPr>
          </w:pPr>
          <w:r w:rsidRPr="00E70511">
            <w:rPr>
              <w:rFonts w:ascii="Arial" w:hAnsi="Arial" w:cs="Arial"/>
            </w:rPr>
            <w:t>3.</w:t>
          </w:r>
          <w:r w:rsidRPr="00E70511">
            <w:rPr>
              <w:rFonts w:ascii="Arial" w:hAnsi="Arial" w:cs="Arial"/>
            </w:rPr>
            <w:tab/>
            <w:t xml:space="preserve">Wu, F. </w:t>
          </w:r>
          <w:r w:rsidRPr="00E70511">
            <w:rPr>
              <w:rFonts w:ascii="Arial" w:hAnsi="Arial" w:cs="Arial"/>
              <w:i/>
              <w:iCs/>
            </w:rPr>
            <w:t>et al.</w:t>
          </w:r>
          <w:r w:rsidRPr="00E70511">
            <w:rPr>
              <w:rFonts w:ascii="Arial" w:hAnsi="Arial" w:cs="Arial"/>
            </w:rPr>
            <w:t xml:space="preserve"> A new coronavirus associated with human respiratory disease in China. </w:t>
          </w:r>
          <w:r w:rsidRPr="00E70511">
            <w:rPr>
              <w:rFonts w:ascii="Arial" w:hAnsi="Arial" w:cs="Arial"/>
              <w:i/>
              <w:iCs/>
            </w:rPr>
            <w:t>Nature</w:t>
          </w:r>
          <w:r w:rsidRPr="00E70511">
            <w:rPr>
              <w:rFonts w:ascii="Arial" w:hAnsi="Arial" w:cs="Arial"/>
            </w:rPr>
            <w:t xml:space="preserve"> </w:t>
          </w:r>
          <w:r w:rsidRPr="00E70511">
            <w:rPr>
              <w:rFonts w:ascii="Arial" w:hAnsi="Arial" w:cs="Arial"/>
              <w:b/>
              <w:bCs/>
            </w:rPr>
            <w:t>579</w:t>
          </w:r>
          <w:r w:rsidRPr="00E70511">
            <w:rPr>
              <w:rFonts w:ascii="Arial" w:hAnsi="Arial" w:cs="Arial"/>
            </w:rPr>
            <w:t>, 265–269 (2020).</w:t>
          </w:r>
        </w:p>
        <w:p w14:paraId="5974F31F" w14:textId="77777777" w:rsidR="00E70511" w:rsidRPr="00E70511" w:rsidRDefault="00E70511">
          <w:pPr>
            <w:autoSpaceDE w:val="0"/>
            <w:autoSpaceDN w:val="0"/>
            <w:ind w:hanging="640"/>
            <w:divId w:val="2071803171"/>
            <w:rPr>
              <w:rFonts w:ascii="Arial" w:hAnsi="Arial" w:cs="Arial"/>
            </w:rPr>
          </w:pPr>
          <w:r w:rsidRPr="00E70511">
            <w:rPr>
              <w:rFonts w:ascii="Arial" w:hAnsi="Arial" w:cs="Arial"/>
            </w:rPr>
            <w:t>4.</w:t>
          </w:r>
          <w:r w:rsidRPr="00E70511">
            <w:rPr>
              <w:rFonts w:ascii="Arial" w:hAnsi="Arial" w:cs="Arial"/>
            </w:rPr>
            <w:tab/>
          </w:r>
          <w:proofErr w:type="spellStart"/>
          <w:r w:rsidRPr="00E70511">
            <w:rPr>
              <w:rFonts w:ascii="Arial" w:hAnsi="Arial" w:cs="Arial"/>
            </w:rPr>
            <w:t>Ravelomanantsoa</w:t>
          </w:r>
          <w:proofErr w:type="spellEnd"/>
          <w:r w:rsidRPr="00E70511">
            <w:rPr>
              <w:rFonts w:ascii="Arial" w:hAnsi="Arial" w:cs="Arial"/>
            </w:rPr>
            <w:t xml:space="preserve">, N. A. F. </w:t>
          </w:r>
          <w:r w:rsidRPr="00E70511">
            <w:rPr>
              <w:rFonts w:ascii="Arial" w:hAnsi="Arial" w:cs="Arial"/>
              <w:i/>
              <w:iCs/>
            </w:rPr>
            <w:t>et al.</w:t>
          </w:r>
          <w:r w:rsidRPr="00E70511">
            <w:rPr>
              <w:rFonts w:ascii="Arial" w:hAnsi="Arial" w:cs="Arial"/>
            </w:rPr>
            <w:t xml:space="preserve"> The zoonotic potential of bat-borne coronaviruses. </w:t>
          </w:r>
          <w:r w:rsidRPr="00E70511">
            <w:rPr>
              <w:rFonts w:ascii="Arial" w:hAnsi="Arial" w:cs="Arial"/>
              <w:i/>
              <w:iCs/>
            </w:rPr>
            <w:t>Emerging Topics in Life Sciences</w:t>
          </w:r>
          <w:r w:rsidRPr="00E70511">
            <w:rPr>
              <w:rFonts w:ascii="Arial" w:hAnsi="Arial" w:cs="Arial"/>
            </w:rPr>
            <w:t xml:space="preserve"> </w:t>
          </w:r>
          <w:r w:rsidRPr="00E70511">
            <w:rPr>
              <w:rFonts w:ascii="Arial" w:hAnsi="Arial" w:cs="Arial"/>
              <w:b/>
              <w:bCs/>
            </w:rPr>
            <w:t>4</w:t>
          </w:r>
          <w:r w:rsidRPr="00E70511">
            <w:rPr>
              <w:rFonts w:ascii="Arial" w:hAnsi="Arial" w:cs="Arial"/>
            </w:rPr>
            <w:t>, (2020).</w:t>
          </w:r>
        </w:p>
        <w:p w14:paraId="769FC486" w14:textId="77777777" w:rsidR="00E70511" w:rsidRPr="00E70511" w:rsidRDefault="00E70511">
          <w:pPr>
            <w:autoSpaceDE w:val="0"/>
            <w:autoSpaceDN w:val="0"/>
            <w:ind w:hanging="640"/>
            <w:divId w:val="147869967"/>
            <w:rPr>
              <w:rFonts w:ascii="Arial" w:hAnsi="Arial" w:cs="Arial"/>
            </w:rPr>
          </w:pPr>
          <w:r w:rsidRPr="00E70511">
            <w:rPr>
              <w:rFonts w:ascii="Arial" w:hAnsi="Arial" w:cs="Arial"/>
            </w:rPr>
            <w:t>5.</w:t>
          </w:r>
          <w:r w:rsidRPr="00E70511">
            <w:rPr>
              <w:rFonts w:ascii="Arial" w:hAnsi="Arial" w:cs="Arial"/>
            </w:rPr>
            <w:tab/>
          </w:r>
          <w:proofErr w:type="spellStart"/>
          <w:r w:rsidRPr="00E70511">
            <w:rPr>
              <w:rFonts w:ascii="Arial" w:hAnsi="Arial" w:cs="Arial"/>
            </w:rPr>
            <w:t>Forni</w:t>
          </w:r>
          <w:proofErr w:type="spellEnd"/>
          <w:r w:rsidRPr="00E70511">
            <w:rPr>
              <w:rFonts w:ascii="Arial" w:hAnsi="Arial" w:cs="Arial"/>
            </w:rPr>
            <w:t xml:space="preserve">, D., </w:t>
          </w:r>
          <w:proofErr w:type="spellStart"/>
          <w:r w:rsidRPr="00E70511">
            <w:rPr>
              <w:rFonts w:ascii="Arial" w:hAnsi="Arial" w:cs="Arial"/>
            </w:rPr>
            <w:t>Cagliani</w:t>
          </w:r>
          <w:proofErr w:type="spellEnd"/>
          <w:r w:rsidRPr="00E70511">
            <w:rPr>
              <w:rFonts w:ascii="Arial" w:hAnsi="Arial" w:cs="Arial"/>
            </w:rPr>
            <w:t xml:space="preserve">, R. &amp; </w:t>
          </w:r>
          <w:proofErr w:type="spellStart"/>
          <w:r w:rsidRPr="00E70511">
            <w:rPr>
              <w:rFonts w:ascii="Arial" w:hAnsi="Arial" w:cs="Arial"/>
            </w:rPr>
            <w:t>Sironi</w:t>
          </w:r>
          <w:proofErr w:type="spellEnd"/>
          <w:r w:rsidRPr="00E70511">
            <w:rPr>
              <w:rFonts w:ascii="Arial" w:hAnsi="Arial" w:cs="Arial"/>
            </w:rPr>
            <w:t xml:space="preserve">, M. Recombination and Positive Selection Differentially Shaped the Diversity of </w:t>
          </w:r>
          <w:proofErr w:type="spellStart"/>
          <w:r w:rsidRPr="00E70511">
            <w:rPr>
              <w:rFonts w:ascii="Arial" w:hAnsi="Arial" w:cs="Arial"/>
            </w:rPr>
            <w:t>Betacoronavirus</w:t>
          </w:r>
          <w:proofErr w:type="spellEnd"/>
          <w:r w:rsidRPr="00E70511">
            <w:rPr>
              <w:rFonts w:ascii="Arial" w:hAnsi="Arial" w:cs="Arial"/>
            </w:rPr>
            <w:t xml:space="preserve"> Subgenera.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12</w:t>
          </w:r>
          <w:r w:rsidRPr="00E70511">
            <w:rPr>
              <w:rFonts w:ascii="Arial" w:hAnsi="Arial" w:cs="Arial"/>
            </w:rPr>
            <w:t>, 1313 (2020).</w:t>
          </w:r>
        </w:p>
        <w:p w14:paraId="6A4347D5" w14:textId="77777777" w:rsidR="00E70511" w:rsidRPr="00E70511" w:rsidRDefault="00E70511">
          <w:pPr>
            <w:autoSpaceDE w:val="0"/>
            <w:autoSpaceDN w:val="0"/>
            <w:ind w:hanging="640"/>
            <w:divId w:val="1513301045"/>
            <w:rPr>
              <w:rFonts w:ascii="Arial" w:hAnsi="Arial" w:cs="Arial"/>
            </w:rPr>
          </w:pPr>
          <w:r w:rsidRPr="00E70511">
            <w:rPr>
              <w:rFonts w:ascii="Arial" w:hAnsi="Arial" w:cs="Arial"/>
            </w:rPr>
            <w:t>6.</w:t>
          </w:r>
          <w:r w:rsidRPr="00E70511">
            <w:rPr>
              <w:rFonts w:ascii="Arial" w:hAnsi="Arial" w:cs="Arial"/>
            </w:rPr>
            <w:tab/>
          </w:r>
          <w:proofErr w:type="spellStart"/>
          <w:r w:rsidRPr="00E70511">
            <w:rPr>
              <w:rFonts w:ascii="Arial" w:hAnsi="Arial" w:cs="Arial"/>
            </w:rPr>
            <w:t>Llanes</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w:t>
          </w:r>
          <w:proofErr w:type="spellStart"/>
          <w:r w:rsidRPr="00E70511">
            <w:rPr>
              <w:rFonts w:ascii="Arial" w:hAnsi="Arial" w:cs="Arial"/>
            </w:rPr>
            <w:t>Betacoronavirus</w:t>
          </w:r>
          <w:proofErr w:type="spellEnd"/>
          <w:r w:rsidRPr="00E70511">
            <w:rPr>
              <w:rFonts w:ascii="Arial" w:hAnsi="Arial" w:cs="Arial"/>
            </w:rPr>
            <w:t xml:space="preserve"> Genomes: How Genomic Information has been Used to Deal with Past Outbreaks and the COVID-19 Pandemic. </w:t>
          </w:r>
          <w:r w:rsidRPr="00E70511">
            <w:rPr>
              <w:rFonts w:ascii="Arial" w:hAnsi="Arial" w:cs="Arial"/>
              <w:i/>
              <w:iCs/>
            </w:rPr>
            <w:t>International journal of molecular sciences</w:t>
          </w:r>
          <w:r w:rsidRPr="00E70511">
            <w:rPr>
              <w:rFonts w:ascii="Arial" w:hAnsi="Arial" w:cs="Arial"/>
            </w:rPr>
            <w:t xml:space="preserve"> </w:t>
          </w:r>
          <w:r w:rsidRPr="00E70511">
            <w:rPr>
              <w:rFonts w:ascii="Arial" w:hAnsi="Arial" w:cs="Arial"/>
              <w:b/>
              <w:bCs/>
            </w:rPr>
            <w:t>21</w:t>
          </w:r>
          <w:r w:rsidRPr="00E70511">
            <w:rPr>
              <w:rFonts w:ascii="Arial" w:hAnsi="Arial" w:cs="Arial"/>
            </w:rPr>
            <w:t>, 4546 (2020).</w:t>
          </w:r>
        </w:p>
        <w:p w14:paraId="322799A9" w14:textId="77777777" w:rsidR="00E70511" w:rsidRPr="00E70511" w:rsidRDefault="00E70511">
          <w:pPr>
            <w:autoSpaceDE w:val="0"/>
            <w:autoSpaceDN w:val="0"/>
            <w:ind w:hanging="640"/>
            <w:divId w:val="217253645"/>
            <w:rPr>
              <w:rFonts w:ascii="Arial" w:hAnsi="Arial" w:cs="Arial"/>
            </w:rPr>
          </w:pPr>
          <w:r w:rsidRPr="00E70511">
            <w:rPr>
              <w:rFonts w:ascii="Arial" w:hAnsi="Arial" w:cs="Arial"/>
            </w:rPr>
            <w:t>7.</w:t>
          </w:r>
          <w:r w:rsidRPr="00E70511">
            <w:rPr>
              <w:rFonts w:ascii="Arial" w:hAnsi="Arial" w:cs="Arial"/>
            </w:rPr>
            <w:tab/>
            <w:t xml:space="preserve">Li, W. </w:t>
          </w:r>
          <w:r w:rsidRPr="00E70511">
            <w:rPr>
              <w:rFonts w:ascii="Arial" w:hAnsi="Arial" w:cs="Arial"/>
              <w:i/>
              <w:iCs/>
            </w:rPr>
            <w:t>et al.</w:t>
          </w:r>
          <w:r w:rsidRPr="00E70511">
            <w:rPr>
              <w:rFonts w:ascii="Arial" w:hAnsi="Arial" w:cs="Arial"/>
            </w:rPr>
            <w:t xml:space="preserve"> Bats Are Natural Reservoirs of SARS-Like Coronaviruses. </w:t>
          </w:r>
          <w:r w:rsidRPr="00E70511">
            <w:rPr>
              <w:rFonts w:ascii="Arial" w:hAnsi="Arial" w:cs="Arial"/>
              <w:i/>
              <w:iCs/>
            </w:rPr>
            <w:t>Science</w:t>
          </w:r>
          <w:r w:rsidRPr="00E70511">
            <w:rPr>
              <w:rFonts w:ascii="Arial" w:hAnsi="Arial" w:cs="Arial"/>
            </w:rPr>
            <w:t xml:space="preserve"> </w:t>
          </w:r>
          <w:r w:rsidRPr="00E70511">
            <w:rPr>
              <w:rFonts w:ascii="Arial" w:hAnsi="Arial" w:cs="Arial"/>
              <w:b/>
              <w:bCs/>
            </w:rPr>
            <w:t>310</w:t>
          </w:r>
          <w:r w:rsidRPr="00E70511">
            <w:rPr>
              <w:rFonts w:ascii="Arial" w:hAnsi="Arial" w:cs="Arial"/>
            </w:rPr>
            <w:t>, 676 (2005).</w:t>
          </w:r>
        </w:p>
        <w:p w14:paraId="343EB5B9" w14:textId="77777777" w:rsidR="00E70511" w:rsidRPr="00E70511" w:rsidRDefault="00E70511">
          <w:pPr>
            <w:autoSpaceDE w:val="0"/>
            <w:autoSpaceDN w:val="0"/>
            <w:ind w:hanging="640"/>
            <w:divId w:val="76173026"/>
            <w:rPr>
              <w:rFonts w:ascii="Arial" w:hAnsi="Arial" w:cs="Arial"/>
            </w:rPr>
          </w:pPr>
          <w:r w:rsidRPr="00E70511">
            <w:rPr>
              <w:rFonts w:ascii="Arial" w:hAnsi="Arial" w:cs="Arial"/>
            </w:rPr>
            <w:t>8.</w:t>
          </w:r>
          <w:r w:rsidRPr="00E70511">
            <w:rPr>
              <w:rFonts w:ascii="Arial" w:hAnsi="Arial" w:cs="Arial"/>
            </w:rPr>
            <w:tab/>
            <w:t xml:space="preserve">Lam, T. T.-Y. </w:t>
          </w:r>
          <w:r w:rsidRPr="00E70511">
            <w:rPr>
              <w:rFonts w:ascii="Arial" w:hAnsi="Arial" w:cs="Arial"/>
              <w:i/>
              <w:iCs/>
            </w:rPr>
            <w:t>et al.</w:t>
          </w:r>
          <w:r w:rsidRPr="00E70511">
            <w:rPr>
              <w:rFonts w:ascii="Arial" w:hAnsi="Arial" w:cs="Arial"/>
            </w:rPr>
            <w:t xml:space="preserve"> Identifying SARS-CoV-2-related coronaviruses in Malayan pangolins. </w:t>
          </w:r>
          <w:r w:rsidRPr="00E70511">
            <w:rPr>
              <w:rFonts w:ascii="Arial" w:hAnsi="Arial" w:cs="Arial"/>
              <w:i/>
              <w:iCs/>
            </w:rPr>
            <w:t>Nature</w:t>
          </w:r>
          <w:r w:rsidRPr="00E70511">
            <w:rPr>
              <w:rFonts w:ascii="Arial" w:hAnsi="Arial" w:cs="Arial"/>
            </w:rPr>
            <w:t xml:space="preserve"> </w:t>
          </w:r>
          <w:r w:rsidRPr="00E70511">
            <w:rPr>
              <w:rFonts w:ascii="Arial" w:hAnsi="Arial" w:cs="Arial"/>
              <w:b/>
              <w:bCs/>
            </w:rPr>
            <w:t>583</w:t>
          </w:r>
          <w:r w:rsidRPr="00E70511">
            <w:rPr>
              <w:rFonts w:ascii="Arial" w:hAnsi="Arial" w:cs="Arial"/>
            </w:rPr>
            <w:t>, 282–285 (2020).</w:t>
          </w:r>
        </w:p>
        <w:p w14:paraId="64CE3F10" w14:textId="77777777" w:rsidR="00E70511" w:rsidRPr="00E70511" w:rsidRDefault="00E70511">
          <w:pPr>
            <w:autoSpaceDE w:val="0"/>
            <w:autoSpaceDN w:val="0"/>
            <w:ind w:hanging="640"/>
            <w:divId w:val="1631857853"/>
            <w:rPr>
              <w:rFonts w:ascii="Arial" w:hAnsi="Arial" w:cs="Arial"/>
            </w:rPr>
          </w:pPr>
          <w:r w:rsidRPr="00E70511">
            <w:rPr>
              <w:rFonts w:ascii="Arial" w:hAnsi="Arial" w:cs="Arial"/>
            </w:rPr>
            <w:t>9.</w:t>
          </w:r>
          <w:r w:rsidRPr="00E70511">
            <w:rPr>
              <w:rFonts w:ascii="Arial" w:hAnsi="Arial" w:cs="Arial"/>
            </w:rPr>
            <w:tab/>
          </w:r>
          <w:proofErr w:type="spellStart"/>
          <w:r w:rsidRPr="00E70511">
            <w:rPr>
              <w:rFonts w:ascii="Arial" w:hAnsi="Arial" w:cs="Arial"/>
            </w:rPr>
            <w:t>Hul</w:t>
          </w:r>
          <w:proofErr w:type="spellEnd"/>
          <w:r w:rsidRPr="00E70511">
            <w:rPr>
              <w:rFonts w:ascii="Arial" w:hAnsi="Arial" w:cs="Arial"/>
            </w:rPr>
            <w:t xml:space="preserve">, V. </w:t>
          </w:r>
          <w:r w:rsidRPr="00E70511">
            <w:rPr>
              <w:rFonts w:ascii="Arial" w:hAnsi="Arial" w:cs="Arial"/>
              <w:i/>
              <w:iCs/>
            </w:rPr>
            <w:t>et al.</w:t>
          </w:r>
          <w:r w:rsidRPr="00E70511">
            <w:rPr>
              <w:rFonts w:ascii="Arial" w:hAnsi="Arial" w:cs="Arial"/>
            </w:rPr>
            <w:t xml:space="preserve"> A novel SARS-CoV-2 related coronavirus in bats from Cambodia. </w:t>
          </w:r>
          <w:proofErr w:type="spellStart"/>
          <w:r w:rsidRPr="00E70511">
            <w:rPr>
              <w:rFonts w:ascii="Arial" w:hAnsi="Arial" w:cs="Arial"/>
              <w:i/>
              <w:iCs/>
            </w:rPr>
            <w:t>bioRxiv</w:t>
          </w:r>
          <w:proofErr w:type="spellEnd"/>
          <w:r w:rsidRPr="00E70511">
            <w:rPr>
              <w:rFonts w:ascii="Arial" w:hAnsi="Arial" w:cs="Arial"/>
            </w:rPr>
            <w:t xml:space="preserve"> 2021.01.26.428212 (2021) doi:10.1101/2021.01.26.428212.</w:t>
          </w:r>
        </w:p>
        <w:p w14:paraId="5756463E" w14:textId="77777777" w:rsidR="00E70511" w:rsidRPr="00E70511" w:rsidRDefault="00E70511">
          <w:pPr>
            <w:autoSpaceDE w:val="0"/>
            <w:autoSpaceDN w:val="0"/>
            <w:ind w:hanging="640"/>
            <w:divId w:val="1968854512"/>
            <w:rPr>
              <w:rFonts w:ascii="Arial" w:hAnsi="Arial" w:cs="Arial"/>
            </w:rPr>
          </w:pPr>
          <w:r w:rsidRPr="00E70511">
            <w:rPr>
              <w:rFonts w:ascii="Arial" w:hAnsi="Arial" w:cs="Arial"/>
            </w:rPr>
            <w:t>10.</w:t>
          </w:r>
          <w:r w:rsidRPr="00E70511">
            <w:rPr>
              <w:rFonts w:ascii="Arial" w:hAnsi="Arial" w:cs="Arial"/>
            </w:rPr>
            <w:tab/>
          </w:r>
          <w:proofErr w:type="spellStart"/>
          <w:r w:rsidRPr="00E70511">
            <w:rPr>
              <w:rFonts w:ascii="Arial" w:hAnsi="Arial" w:cs="Arial"/>
            </w:rPr>
            <w:t>Paskey</w:t>
          </w:r>
          <w:proofErr w:type="spellEnd"/>
          <w:r w:rsidRPr="00E70511">
            <w:rPr>
              <w:rFonts w:ascii="Arial" w:hAnsi="Arial" w:cs="Arial"/>
            </w:rPr>
            <w:t xml:space="preserve">, A. C. </w:t>
          </w:r>
          <w:r w:rsidRPr="00E70511">
            <w:rPr>
              <w:rFonts w:ascii="Arial" w:hAnsi="Arial" w:cs="Arial"/>
              <w:i/>
              <w:iCs/>
            </w:rPr>
            <w:t>et al.</w:t>
          </w:r>
          <w:r w:rsidRPr="00E70511">
            <w:rPr>
              <w:rFonts w:ascii="Arial" w:hAnsi="Arial" w:cs="Arial"/>
            </w:rPr>
            <w:t xml:space="preserve"> Detection of Recombinant Rousettus Bat Coronavirus GCCDC1 in Lesser Dawn Bats (</w:t>
          </w:r>
          <w:proofErr w:type="spellStart"/>
          <w:r w:rsidRPr="00E70511">
            <w:rPr>
              <w:rFonts w:ascii="Arial" w:hAnsi="Arial" w:cs="Arial"/>
            </w:rPr>
            <w:t>Eonycteris</w:t>
          </w:r>
          <w:proofErr w:type="spellEnd"/>
          <w:r w:rsidRPr="00E70511">
            <w:rPr>
              <w:rFonts w:ascii="Arial" w:hAnsi="Arial" w:cs="Arial"/>
            </w:rPr>
            <w:t xml:space="preserve"> </w:t>
          </w:r>
          <w:proofErr w:type="spellStart"/>
          <w:r w:rsidRPr="00E70511">
            <w:rPr>
              <w:rFonts w:ascii="Arial" w:hAnsi="Arial" w:cs="Arial"/>
            </w:rPr>
            <w:t>spelaea</w:t>
          </w:r>
          <w:proofErr w:type="spellEnd"/>
          <w:r w:rsidRPr="00E70511">
            <w:rPr>
              <w:rFonts w:ascii="Arial" w:hAnsi="Arial" w:cs="Arial"/>
            </w:rPr>
            <w:t xml:space="preserve">) in Singapore.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12</w:t>
          </w:r>
          <w:r w:rsidRPr="00E70511">
            <w:rPr>
              <w:rFonts w:ascii="Arial" w:hAnsi="Arial" w:cs="Arial"/>
            </w:rPr>
            <w:t>, 539 (2020).</w:t>
          </w:r>
        </w:p>
        <w:p w14:paraId="23D194E9" w14:textId="77777777" w:rsidR="00E70511" w:rsidRPr="00E70511" w:rsidRDefault="00E70511">
          <w:pPr>
            <w:autoSpaceDE w:val="0"/>
            <w:autoSpaceDN w:val="0"/>
            <w:ind w:hanging="640"/>
            <w:divId w:val="1864974637"/>
            <w:rPr>
              <w:rFonts w:ascii="Arial" w:hAnsi="Arial" w:cs="Arial"/>
            </w:rPr>
          </w:pPr>
          <w:r w:rsidRPr="00E70511">
            <w:rPr>
              <w:rFonts w:ascii="Arial" w:hAnsi="Arial" w:cs="Arial"/>
            </w:rPr>
            <w:t>11.</w:t>
          </w:r>
          <w:r w:rsidRPr="00E70511">
            <w:rPr>
              <w:rFonts w:ascii="Arial" w:hAnsi="Arial" w:cs="Arial"/>
            </w:rPr>
            <w:tab/>
          </w:r>
          <w:proofErr w:type="spellStart"/>
          <w:r w:rsidRPr="00E70511">
            <w:rPr>
              <w:rFonts w:ascii="Arial" w:hAnsi="Arial" w:cs="Arial"/>
            </w:rPr>
            <w:t>Valitutto</w:t>
          </w:r>
          <w:proofErr w:type="spellEnd"/>
          <w:r w:rsidRPr="00E70511">
            <w:rPr>
              <w:rFonts w:ascii="Arial" w:hAnsi="Arial" w:cs="Arial"/>
            </w:rPr>
            <w:t xml:space="preserve">, M. T. </w:t>
          </w:r>
          <w:r w:rsidRPr="00E70511">
            <w:rPr>
              <w:rFonts w:ascii="Arial" w:hAnsi="Arial" w:cs="Arial"/>
              <w:i/>
              <w:iCs/>
            </w:rPr>
            <w:t>et al.</w:t>
          </w:r>
          <w:r w:rsidRPr="00E70511">
            <w:rPr>
              <w:rFonts w:ascii="Arial" w:hAnsi="Arial" w:cs="Arial"/>
            </w:rPr>
            <w:t xml:space="preserve"> Detection of novel coronaviruses in bats in Myanmar. </w:t>
          </w:r>
          <w:r w:rsidRPr="00E70511">
            <w:rPr>
              <w:rFonts w:ascii="Arial" w:hAnsi="Arial" w:cs="Arial"/>
              <w:i/>
              <w:iCs/>
            </w:rPr>
            <w:t>PLOS ONE</w:t>
          </w:r>
          <w:r w:rsidRPr="00E70511">
            <w:rPr>
              <w:rFonts w:ascii="Arial" w:hAnsi="Arial" w:cs="Arial"/>
            </w:rPr>
            <w:t xml:space="preserve"> </w:t>
          </w:r>
          <w:r w:rsidRPr="00E70511">
            <w:rPr>
              <w:rFonts w:ascii="Arial" w:hAnsi="Arial" w:cs="Arial"/>
              <w:b/>
              <w:bCs/>
            </w:rPr>
            <w:t>15</w:t>
          </w:r>
          <w:r w:rsidRPr="00E70511">
            <w:rPr>
              <w:rFonts w:ascii="Arial" w:hAnsi="Arial" w:cs="Arial"/>
            </w:rPr>
            <w:t>, e0230802- (2020).</w:t>
          </w:r>
        </w:p>
        <w:p w14:paraId="3A4A8710" w14:textId="77777777" w:rsidR="00E70511" w:rsidRPr="00E70511" w:rsidRDefault="00E70511">
          <w:pPr>
            <w:autoSpaceDE w:val="0"/>
            <w:autoSpaceDN w:val="0"/>
            <w:ind w:hanging="640"/>
            <w:divId w:val="142697022"/>
            <w:rPr>
              <w:rFonts w:ascii="Arial" w:hAnsi="Arial" w:cs="Arial"/>
            </w:rPr>
          </w:pPr>
          <w:r w:rsidRPr="00E70511">
            <w:rPr>
              <w:rFonts w:ascii="Arial" w:hAnsi="Arial" w:cs="Arial"/>
            </w:rPr>
            <w:t>12.</w:t>
          </w:r>
          <w:r w:rsidRPr="00E70511">
            <w:rPr>
              <w:rFonts w:ascii="Arial" w:hAnsi="Arial" w:cs="Arial"/>
            </w:rPr>
            <w:tab/>
            <w:t xml:space="preserve">Lau, S. K. P. </w:t>
          </w:r>
          <w:r w:rsidRPr="00E70511">
            <w:rPr>
              <w:rFonts w:ascii="Arial" w:hAnsi="Arial" w:cs="Arial"/>
              <w:i/>
              <w:iCs/>
            </w:rPr>
            <w:t>et al.</w:t>
          </w:r>
          <w:r w:rsidRPr="00E70511">
            <w:rPr>
              <w:rFonts w:ascii="Arial" w:hAnsi="Arial" w:cs="Arial"/>
            </w:rPr>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84</w:t>
          </w:r>
          <w:r w:rsidRPr="00E70511">
            <w:rPr>
              <w:rFonts w:ascii="Arial" w:hAnsi="Arial" w:cs="Arial"/>
            </w:rPr>
            <w:t>, 2808–2819 (2010).</w:t>
          </w:r>
        </w:p>
        <w:p w14:paraId="582C312D" w14:textId="77777777" w:rsidR="00E70511" w:rsidRPr="00E70511" w:rsidRDefault="00E70511">
          <w:pPr>
            <w:autoSpaceDE w:val="0"/>
            <w:autoSpaceDN w:val="0"/>
            <w:ind w:hanging="640"/>
            <w:divId w:val="417487386"/>
            <w:rPr>
              <w:rFonts w:ascii="Arial" w:hAnsi="Arial" w:cs="Arial"/>
            </w:rPr>
          </w:pPr>
          <w:r w:rsidRPr="00E70511">
            <w:rPr>
              <w:rFonts w:ascii="Arial" w:hAnsi="Arial" w:cs="Arial"/>
            </w:rPr>
            <w:t>13.</w:t>
          </w:r>
          <w:r w:rsidRPr="00E70511">
            <w:rPr>
              <w:rFonts w:ascii="Arial" w:hAnsi="Arial" w:cs="Arial"/>
            </w:rPr>
            <w:tab/>
          </w:r>
          <w:proofErr w:type="spellStart"/>
          <w:r w:rsidRPr="00E70511">
            <w:rPr>
              <w:rFonts w:ascii="Arial" w:hAnsi="Arial" w:cs="Arial"/>
            </w:rPr>
            <w:t>Latinne</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Origin and cross-species transmission of bat coronaviruses in China. </w:t>
          </w:r>
          <w:r w:rsidRPr="00E70511">
            <w:rPr>
              <w:rFonts w:ascii="Arial" w:hAnsi="Arial" w:cs="Arial"/>
              <w:i/>
              <w:iCs/>
            </w:rPr>
            <w:t>Nature Communications</w:t>
          </w:r>
          <w:r w:rsidRPr="00E70511">
            <w:rPr>
              <w:rFonts w:ascii="Arial" w:hAnsi="Arial" w:cs="Arial"/>
            </w:rPr>
            <w:t xml:space="preserve"> </w:t>
          </w:r>
          <w:r w:rsidRPr="00E70511">
            <w:rPr>
              <w:rFonts w:ascii="Arial" w:hAnsi="Arial" w:cs="Arial"/>
              <w:b/>
              <w:bCs/>
            </w:rPr>
            <w:t>11</w:t>
          </w:r>
          <w:r w:rsidRPr="00E70511">
            <w:rPr>
              <w:rFonts w:ascii="Arial" w:hAnsi="Arial" w:cs="Arial"/>
            </w:rPr>
            <w:t>, 4235 (2020).</w:t>
          </w:r>
        </w:p>
        <w:p w14:paraId="32676650" w14:textId="77777777" w:rsidR="00E70511" w:rsidRPr="00E70511" w:rsidRDefault="00E70511">
          <w:pPr>
            <w:autoSpaceDE w:val="0"/>
            <w:autoSpaceDN w:val="0"/>
            <w:ind w:hanging="640"/>
            <w:divId w:val="1038168120"/>
            <w:rPr>
              <w:rFonts w:ascii="Arial" w:hAnsi="Arial" w:cs="Arial"/>
            </w:rPr>
          </w:pPr>
          <w:r w:rsidRPr="00E70511">
            <w:rPr>
              <w:rFonts w:ascii="Arial" w:hAnsi="Arial" w:cs="Arial"/>
            </w:rPr>
            <w:t>14.</w:t>
          </w:r>
          <w:r w:rsidRPr="00E70511">
            <w:rPr>
              <w:rFonts w:ascii="Arial" w:hAnsi="Arial" w:cs="Arial"/>
            </w:rPr>
            <w:tab/>
          </w:r>
          <w:proofErr w:type="spellStart"/>
          <w:r w:rsidRPr="00E70511">
            <w:rPr>
              <w:rFonts w:ascii="Arial" w:hAnsi="Arial" w:cs="Arial"/>
            </w:rPr>
            <w:t>Wacharapluesadee</w:t>
          </w:r>
          <w:proofErr w:type="spellEnd"/>
          <w:r w:rsidRPr="00E70511">
            <w:rPr>
              <w:rFonts w:ascii="Arial" w:hAnsi="Arial" w:cs="Arial"/>
            </w:rPr>
            <w:t xml:space="preserve">, S. </w:t>
          </w:r>
          <w:r w:rsidRPr="00E70511">
            <w:rPr>
              <w:rFonts w:ascii="Arial" w:hAnsi="Arial" w:cs="Arial"/>
              <w:i/>
              <w:iCs/>
            </w:rPr>
            <w:t>et al.</w:t>
          </w:r>
          <w:r w:rsidRPr="00E70511">
            <w:rPr>
              <w:rFonts w:ascii="Arial" w:hAnsi="Arial" w:cs="Arial"/>
            </w:rPr>
            <w:t xml:space="preserve"> Diversity of coronavirus in bats from Eastern Thailand.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57 (2015).</w:t>
          </w:r>
        </w:p>
        <w:p w14:paraId="43CCD22B" w14:textId="77777777" w:rsidR="00E70511" w:rsidRPr="00E70511" w:rsidRDefault="00E70511">
          <w:pPr>
            <w:autoSpaceDE w:val="0"/>
            <w:autoSpaceDN w:val="0"/>
            <w:ind w:hanging="640"/>
            <w:divId w:val="1678118011"/>
            <w:rPr>
              <w:rFonts w:ascii="Arial" w:hAnsi="Arial" w:cs="Arial"/>
            </w:rPr>
          </w:pPr>
          <w:r w:rsidRPr="00E70511">
            <w:rPr>
              <w:rFonts w:ascii="Arial" w:hAnsi="Arial" w:cs="Arial"/>
            </w:rPr>
            <w:t>15.</w:t>
          </w:r>
          <w:r w:rsidRPr="00E70511">
            <w:rPr>
              <w:rFonts w:ascii="Arial" w:hAnsi="Arial" w:cs="Arial"/>
            </w:rPr>
            <w:tab/>
            <w:t xml:space="preserve">Ying, T. </w:t>
          </w:r>
          <w:r w:rsidRPr="00E70511">
            <w:rPr>
              <w:rFonts w:ascii="Arial" w:hAnsi="Arial" w:cs="Arial"/>
              <w:i/>
              <w:iCs/>
            </w:rPr>
            <w:t>et al.</w:t>
          </w:r>
          <w:r w:rsidRPr="00E70511">
            <w:rPr>
              <w:rFonts w:ascii="Arial" w:hAnsi="Arial" w:cs="Arial"/>
            </w:rPr>
            <w:t xml:space="preserve"> Surveillance of Bat Coronaviruses in Kenya Identifies Relatives of Human Coronaviruses NL63 and 229E and Their Recombination History.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91</w:t>
          </w:r>
          <w:r w:rsidRPr="00E70511">
            <w:rPr>
              <w:rFonts w:ascii="Arial" w:hAnsi="Arial" w:cs="Arial"/>
            </w:rPr>
            <w:t>, e01953-16 (2021).</w:t>
          </w:r>
        </w:p>
        <w:p w14:paraId="23A7A3EC" w14:textId="77777777" w:rsidR="00E70511" w:rsidRPr="00E70511" w:rsidRDefault="00E70511">
          <w:pPr>
            <w:autoSpaceDE w:val="0"/>
            <w:autoSpaceDN w:val="0"/>
            <w:ind w:hanging="640"/>
            <w:divId w:val="1223828956"/>
            <w:rPr>
              <w:rFonts w:ascii="Arial" w:hAnsi="Arial" w:cs="Arial"/>
            </w:rPr>
          </w:pPr>
          <w:r w:rsidRPr="00E70511">
            <w:rPr>
              <w:rFonts w:ascii="Arial" w:hAnsi="Arial" w:cs="Arial"/>
            </w:rPr>
            <w:t>16.</w:t>
          </w:r>
          <w:r w:rsidRPr="00E70511">
            <w:rPr>
              <w:rFonts w:ascii="Arial" w:hAnsi="Arial" w:cs="Arial"/>
            </w:rPr>
            <w:tab/>
          </w:r>
          <w:proofErr w:type="spellStart"/>
          <w:r w:rsidRPr="00E70511">
            <w:rPr>
              <w:rFonts w:ascii="Arial" w:hAnsi="Arial" w:cs="Arial"/>
            </w:rPr>
            <w:t>Montecino-Latorre</w:t>
          </w:r>
          <w:proofErr w:type="spellEnd"/>
          <w:r w:rsidRPr="00E70511">
            <w:rPr>
              <w:rFonts w:ascii="Arial" w:hAnsi="Arial" w:cs="Arial"/>
            </w:rPr>
            <w:t xml:space="preserve">, D. </w:t>
          </w:r>
          <w:r w:rsidRPr="00E70511">
            <w:rPr>
              <w:rFonts w:ascii="Arial" w:hAnsi="Arial" w:cs="Arial"/>
              <w:i/>
              <w:iCs/>
            </w:rPr>
            <w:t>et al.</w:t>
          </w:r>
          <w:r w:rsidRPr="00E70511">
            <w:rPr>
              <w:rFonts w:ascii="Arial" w:hAnsi="Arial" w:cs="Arial"/>
            </w:rPr>
            <w:t xml:space="preserve"> Reproduction of East-African bats may guide risk mitigation for coronavirus spillover. </w:t>
          </w:r>
          <w:r w:rsidRPr="00E70511">
            <w:rPr>
              <w:rFonts w:ascii="Arial" w:hAnsi="Arial" w:cs="Arial"/>
              <w:i/>
              <w:iCs/>
            </w:rPr>
            <w:t>One Health Outlook</w:t>
          </w:r>
          <w:r w:rsidRPr="00E70511">
            <w:rPr>
              <w:rFonts w:ascii="Arial" w:hAnsi="Arial" w:cs="Arial"/>
            </w:rPr>
            <w:t xml:space="preserve"> </w:t>
          </w:r>
          <w:r w:rsidRPr="00E70511">
            <w:rPr>
              <w:rFonts w:ascii="Arial" w:hAnsi="Arial" w:cs="Arial"/>
              <w:b/>
              <w:bCs/>
            </w:rPr>
            <w:t>2</w:t>
          </w:r>
          <w:r w:rsidRPr="00E70511">
            <w:rPr>
              <w:rFonts w:ascii="Arial" w:hAnsi="Arial" w:cs="Arial"/>
            </w:rPr>
            <w:t>, 2 (2020).</w:t>
          </w:r>
        </w:p>
        <w:p w14:paraId="71486894" w14:textId="77777777" w:rsidR="00E70511" w:rsidRPr="00E70511" w:rsidRDefault="00E70511">
          <w:pPr>
            <w:autoSpaceDE w:val="0"/>
            <w:autoSpaceDN w:val="0"/>
            <w:ind w:hanging="640"/>
            <w:divId w:val="1769035465"/>
            <w:rPr>
              <w:rFonts w:ascii="Arial" w:hAnsi="Arial" w:cs="Arial"/>
            </w:rPr>
          </w:pPr>
          <w:r w:rsidRPr="00E70511">
            <w:rPr>
              <w:rFonts w:ascii="Arial" w:hAnsi="Arial" w:cs="Arial"/>
            </w:rPr>
            <w:t>17.</w:t>
          </w:r>
          <w:r w:rsidRPr="00E70511">
            <w:rPr>
              <w:rFonts w:ascii="Arial" w:hAnsi="Arial" w:cs="Arial"/>
            </w:rPr>
            <w:tab/>
            <w:t xml:space="preserve">Tong, S. </w:t>
          </w:r>
          <w:r w:rsidRPr="00E70511">
            <w:rPr>
              <w:rFonts w:ascii="Arial" w:hAnsi="Arial" w:cs="Arial"/>
              <w:i/>
              <w:iCs/>
            </w:rPr>
            <w:t>et al.</w:t>
          </w:r>
          <w:r w:rsidRPr="00E70511">
            <w:rPr>
              <w:rFonts w:ascii="Arial" w:hAnsi="Arial" w:cs="Arial"/>
            </w:rPr>
            <w:t xml:space="preserve"> Detection of novel SARS-like and other coronaviruses in bats from Kenya. </w:t>
          </w:r>
          <w:r w:rsidRPr="00E70511">
            <w:rPr>
              <w:rFonts w:ascii="Arial" w:hAnsi="Arial" w:cs="Arial"/>
              <w:i/>
              <w:iCs/>
            </w:rPr>
            <w:t>Emerging infectious diseases</w:t>
          </w:r>
          <w:r w:rsidRPr="00E70511">
            <w:rPr>
              <w:rFonts w:ascii="Arial" w:hAnsi="Arial" w:cs="Arial"/>
            </w:rPr>
            <w:t xml:space="preserve"> </w:t>
          </w:r>
          <w:r w:rsidRPr="00E70511">
            <w:rPr>
              <w:rFonts w:ascii="Arial" w:hAnsi="Arial" w:cs="Arial"/>
              <w:b/>
              <w:bCs/>
            </w:rPr>
            <w:t>15</w:t>
          </w:r>
          <w:r w:rsidRPr="00E70511">
            <w:rPr>
              <w:rFonts w:ascii="Arial" w:hAnsi="Arial" w:cs="Arial"/>
            </w:rPr>
            <w:t>, 482–485 (2009).</w:t>
          </w:r>
        </w:p>
        <w:p w14:paraId="01E0D96D" w14:textId="77777777" w:rsidR="00E70511" w:rsidRPr="00E70511" w:rsidRDefault="00E70511">
          <w:pPr>
            <w:autoSpaceDE w:val="0"/>
            <w:autoSpaceDN w:val="0"/>
            <w:ind w:hanging="640"/>
            <w:divId w:val="2038651239"/>
            <w:rPr>
              <w:rFonts w:ascii="Arial" w:hAnsi="Arial" w:cs="Arial"/>
            </w:rPr>
          </w:pPr>
          <w:r w:rsidRPr="00E70511">
            <w:rPr>
              <w:rFonts w:ascii="Arial" w:hAnsi="Arial" w:cs="Arial"/>
            </w:rPr>
            <w:lastRenderedPageBreak/>
            <w:t>18.</w:t>
          </w:r>
          <w:r w:rsidRPr="00E70511">
            <w:rPr>
              <w:rFonts w:ascii="Arial" w:hAnsi="Arial" w:cs="Arial"/>
            </w:rPr>
            <w:tab/>
          </w:r>
          <w:proofErr w:type="spellStart"/>
          <w:r w:rsidRPr="00E70511">
            <w:rPr>
              <w:rFonts w:ascii="Arial" w:hAnsi="Arial" w:cs="Arial"/>
            </w:rPr>
            <w:t>Joffrin</w:t>
          </w:r>
          <w:proofErr w:type="spellEnd"/>
          <w:r w:rsidRPr="00E70511">
            <w:rPr>
              <w:rFonts w:ascii="Arial" w:hAnsi="Arial" w:cs="Arial"/>
            </w:rPr>
            <w:t xml:space="preserve">, L. </w:t>
          </w:r>
          <w:r w:rsidRPr="00E70511">
            <w:rPr>
              <w:rFonts w:ascii="Arial" w:hAnsi="Arial" w:cs="Arial"/>
              <w:i/>
              <w:iCs/>
            </w:rPr>
            <w:t>et al.</w:t>
          </w:r>
          <w:r w:rsidRPr="00E70511">
            <w:rPr>
              <w:rFonts w:ascii="Arial" w:hAnsi="Arial" w:cs="Arial"/>
            </w:rPr>
            <w:t xml:space="preserve"> Bat coronavirus </w:t>
          </w:r>
          <w:proofErr w:type="spellStart"/>
          <w:r w:rsidRPr="00E70511">
            <w:rPr>
              <w:rFonts w:ascii="Arial" w:hAnsi="Arial" w:cs="Arial"/>
            </w:rPr>
            <w:t>phylogeography</w:t>
          </w:r>
          <w:proofErr w:type="spellEnd"/>
          <w:r w:rsidRPr="00E70511">
            <w:rPr>
              <w:rFonts w:ascii="Arial" w:hAnsi="Arial" w:cs="Arial"/>
            </w:rPr>
            <w:t xml:space="preserve"> in the Western Indian Ocean. </w:t>
          </w:r>
          <w:r w:rsidRPr="00E70511">
            <w:rPr>
              <w:rFonts w:ascii="Arial" w:hAnsi="Arial" w:cs="Arial"/>
              <w:i/>
              <w:iCs/>
            </w:rPr>
            <w:t>Scientific Reports</w:t>
          </w:r>
          <w:r w:rsidRPr="00E70511">
            <w:rPr>
              <w:rFonts w:ascii="Arial" w:hAnsi="Arial" w:cs="Arial"/>
            </w:rPr>
            <w:t xml:space="preserve"> </w:t>
          </w:r>
          <w:r w:rsidRPr="00E70511">
            <w:rPr>
              <w:rFonts w:ascii="Arial" w:hAnsi="Arial" w:cs="Arial"/>
              <w:b/>
              <w:bCs/>
            </w:rPr>
            <w:t>10</w:t>
          </w:r>
          <w:r w:rsidRPr="00E70511">
            <w:rPr>
              <w:rFonts w:ascii="Arial" w:hAnsi="Arial" w:cs="Arial"/>
            </w:rPr>
            <w:t>, 6873 (2020).</w:t>
          </w:r>
        </w:p>
        <w:p w14:paraId="2A01CE31" w14:textId="77777777" w:rsidR="00E70511" w:rsidRPr="00E70511" w:rsidRDefault="00E70511">
          <w:pPr>
            <w:autoSpaceDE w:val="0"/>
            <w:autoSpaceDN w:val="0"/>
            <w:ind w:hanging="640"/>
            <w:divId w:val="1557667110"/>
            <w:rPr>
              <w:rFonts w:ascii="Arial" w:hAnsi="Arial" w:cs="Arial"/>
            </w:rPr>
          </w:pPr>
          <w:r w:rsidRPr="00E70511">
            <w:rPr>
              <w:rFonts w:ascii="Arial" w:hAnsi="Arial" w:cs="Arial"/>
            </w:rPr>
            <w:t>19.</w:t>
          </w:r>
          <w:r w:rsidRPr="00E70511">
            <w:rPr>
              <w:rFonts w:ascii="Arial" w:hAnsi="Arial" w:cs="Arial"/>
            </w:rPr>
            <w:tab/>
          </w:r>
          <w:proofErr w:type="spellStart"/>
          <w:r w:rsidRPr="00E70511">
            <w:rPr>
              <w:rFonts w:ascii="Arial" w:hAnsi="Arial" w:cs="Arial"/>
            </w:rPr>
            <w:t>Razanajatovo</w:t>
          </w:r>
          <w:proofErr w:type="spellEnd"/>
          <w:r w:rsidRPr="00E70511">
            <w:rPr>
              <w:rFonts w:ascii="Arial" w:hAnsi="Arial" w:cs="Arial"/>
            </w:rPr>
            <w:t xml:space="preserve">, N. H. </w:t>
          </w:r>
          <w:r w:rsidRPr="00E70511">
            <w:rPr>
              <w:rFonts w:ascii="Arial" w:hAnsi="Arial" w:cs="Arial"/>
              <w:i/>
              <w:iCs/>
            </w:rPr>
            <w:t>et al.</w:t>
          </w:r>
          <w:r w:rsidRPr="00E70511">
            <w:rPr>
              <w:rFonts w:ascii="Arial" w:hAnsi="Arial" w:cs="Arial"/>
            </w:rPr>
            <w:t xml:space="preserve"> Detection of new genetic variants of </w:t>
          </w:r>
          <w:proofErr w:type="spellStart"/>
          <w:r w:rsidRPr="00E70511">
            <w:rPr>
              <w:rFonts w:ascii="Arial" w:hAnsi="Arial" w:cs="Arial"/>
            </w:rPr>
            <w:t>Betacoronaviruses</w:t>
          </w:r>
          <w:proofErr w:type="spellEnd"/>
          <w:r w:rsidRPr="00E70511">
            <w:rPr>
              <w:rFonts w:ascii="Arial" w:hAnsi="Arial" w:cs="Arial"/>
            </w:rPr>
            <w:t xml:space="preserve"> in Endemic Frugivorous Bats of Madagascar.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42 (2015).</w:t>
          </w:r>
        </w:p>
        <w:p w14:paraId="224FEBFF" w14:textId="77777777" w:rsidR="00E70511" w:rsidRPr="00E70511" w:rsidRDefault="00E70511">
          <w:pPr>
            <w:autoSpaceDE w:val="0"/>
            <w:autoSpaceDN w:val="0"/>
            <w:ind w:hanging="640"/>
            <w:divId w:val="1105074433"/>
            <w:rPr>
              <w:rFonts w:ascii="Arial" w:hAnsi="Arial" w:cs="Arial"/>
            </w:rPr>
          </w:pPr>
          <w:r w:rsidRPr="00E70511">
            <w:rPr>
              <w:rFonts w:ascii="Arial" w:hAnsi="Arial" w:cs="Arial"/>
            </w:rPr>
            <w:t>20.</w:t>
          </w:r>
          <w:r w:rsidRPr="00E70511">
            <w:rPr>
              <w:rFonts w:ascii="Arial" w:hAnsi="Arial" w:cs="Arial"/>
            </w:rPr>
            <w:tab/>
            <w:t xml:space="preserve">Anthony, S. J. </w:t>
          </w:r>
          <w:r w:rsidRPr="00E70511">
            <w:rPr>
              <w:rFonts w:ascii="Arial" w:hAnsi="Arial" w:cs="Arial"/>
              <w:i/>
              <w:iCs/>
            </w:rPr>
            <w:t>et al.</w:t>
          </w:r>
          <w:r w:rsidRPr="00E70511">
            <w:rPr>
              <w:rFonts w:ascii="Arial" w:hAnsi="Arial" w:cs="Arial"/>
            </w:rPr>
            <w:t xml:space="preserve"> Coronaviruses in bats from Mexico. </w:t>
          </w:r>
          <w:r w:rsidRPr="00E70511">
            <w:rPr>
              <w:rFonts w:ascii="Arial" w:hAnsi="Arial" w:cs="Arial"/>
              <w:i/>
              <w:iCs/>
            </w:rPr>
            <w:t>The Journal of general virology</w:t>
          </w:r>
          <w:r w:rsidRPr="00E70511">
            <w:rPr>
              <w:rFonts w:ascii="Arial" w:hAnsi="Arial" w:cs="Arial"/>
            </w:rPr>
            <w:t xml:space="preserve"> </w:t>
          </w:r>
          <w:r w:rsidRPr="00E70511">
            <w:rPr>
              <w:rFonts w:ascii="Arial" w:hAnsi="Arial" w:cs="Arial"/>
              <w:b/>
              <w:bCs/>
            </w:rPr>
            <w:t>94</w:t>
          </w:r>
          <w:r w:rsidRPr="00E70511">
            <w:rPr>
              <w:rFonts w:ascii="Arial" w:hAnsi="Arial" w:cs="Arial"/>
            </w:rPr>
            <w:t>, 1028–1038 (2013).</w:t>
          </w:r>
        </w:p>
        <w:p w14:paraId="6F1D56F9" w14:textId="77777777" w:rsidR="00E70511" w:rsidRPr="00E70511" w:rsidRDefault="00E70511">
          <w:pPr>
            <w:autoSpaceDE w:val="0"/>
            <w:autoSpaceDN w:val="0"/>
            <w:ind w:hanging="640"/>
            <w:divId w:val="1132822048"/>
            <w:rPr>
              <w:rFonts w:ascii="Arial" w:hAnsi="Arial" w:cs="Arial"/>
            </w:rPr>
          </w:pPr>
          <w:r w:rsidRPr="00E70511">
            <w:rPr>
              <w:rFonts w:ascii="Arial" w:hAnsi="Arial" w:cs="Arial"/>
            </w:rPr>
            <w:t>21.</w:t>
          </w:r>
          <w:r w:rsidRPr="00E70511">
            <w:rPr>
              <w:rFonts w:ascii="Arial" w:hAnsi="Arial" w:cs="Arial"/>
            </w:rPr>
            <w:tab/>
          </w:r>
          <w:proofErr w:type="spellStart"/>
          <w:r w:rsidRPr="00E70511">
            <w:rPr>
              <w:rFonts w:ascii="Arial" w:hAnsi="Arial" w:cs="Arial"/>
            </w:rPr>
            <w:t>Frutos</w:t>
          </w:r>
          <w:proofErr w:type="spellEnd"/>
          <w:r w:rsidRPr="00E70511">
            <w:rPr>
              <w:rFonts w:ascii="Arial" w:hAnsi="Arial" w:cs="Arial"/>
            </w:rPr>
            <w:t>, R., Serra-</w:t>
          </w:r>
          <w:proofErr w:type="spellStart"/>
          <w:r w:rsidRPr="00E70511">
            <w:rPr>
              <w:rFonts w:ascii="Arial" w:hAnsi="Arial" w:cs="Arial"/>
            </w:rPr>
            <w:t>Cobo</w:t>
          </w:r>
          <w:proofErr w:type="spellEnd"/>
          <w:r w:rsidRPr="00E70511">
            <w:rPr>
              <w:rFonts w:ascii="Arial" w:hAnsi="Arial" w:cs="Arial"/>
            </w:rPr>
            <w:t xml:space="preserve">, J., Pinault, L., Lopez </w:t>
          </w:r>
          <w:proofErr w:type="spellStart"/>
          <w:r w:rsidRPr="00E70511">
            <w:rPr>
              <w:rFonts w:ascii="Arial" w:hAnsi="Arial" w:cs="Arial"/>
            </w:rPr>
            <w:t>Roig</w:t>
          </w:r>
          <w:proofErr w:type="spellEnd"/>
          <w:r w:rsidRPr="00E70511">
            <w:rPr>
              <w:rFonts w:ascii="Arial" w:hAnsi="Arial" w:cs="Arial"/>
            </w:rPr>
            <w:t xml:space="preserve">, M. &amp; </w:t>
          </w:r>
          <w:proofErr w:type="spellStart"/>
          <w:r w:rsidRPr="00E70511">
            <w:rPr>
              <w:rFonts w:ascii="Arial" w:hAnsi="Arial" w:cs="Arial"/>
            </w:rPr>
            <w:t>Devaux</w:t>
          </w:r>
          <w:proofErr w:type="spellEnd"/>
          <w:r w:rsidRPr="00E70511">
            <w:rPr>
              <w:rFonts w:ascii="Arial" w:hAnsi="Arial" w:cs="Arial"/>
            </w:rPr>
            <w:t xml:space="preserve">, C. A. Emergence of Bat-Related </w:t>
          </w:r>
          <w:proofErr w:type="spellStart"/>
          <w:r w:rsidRPr="00E70511">
            <w:rPr>
              <w:rFonts w:ascii="Arial" w:hAnsi="Arial" w:cs="Arial"/>
            </w:rPr>
            <w:t>Betacoronaviruses</w:t>
          </w:r>
          <w:proofErr w:type="spellEnd"/>
          <w:r w:rsidRPr="00E70511">
            <w:rPr>
              <w:rFonts w:ascii="Arial" w:hAnsi="Arial" w:cs="Arial"/>
            </w:rPr>
            <w:t xml:space="preserve">: Hazard and Risks. </w:t>
          </w:r>
          <w:r w:rsidRPr="00E70511">
            <w:rPr>
              <w:rFonts w:ascii="Arial" w:hAnsi="Arial" w:cs="Arial"/>
              <w:i/>
              <w:iCs/>
            </w:rPr>
            <w:t>Frontiers in Microbiology</w:t>
          </w:r>
          <w:r w:rsidRPr="00E70511">
            <w:rPr>
              <w:rFonts w:ascii="Arial" w:hAnsi="Arial" w:cs="Arial"/>
            </w:rPr>
            <w:t xml:space="preserve"> </w:t>
          </w:r>
          <w:r w:rsidRPr="00E70511">
            <w:rPr>
              <w:rFonts w:ascii="Arial" w:hAnsi="Arial" w:cs="Arial"/>
              <w:b/>
              <w:bCs/>
            </w:rPr>
            <w:t>12</w:t>
          </w:r>
          <w:r w:rsidRPr="00E70511">
            <w:rPr>
              <w:rFonts w:ascii="Arial" w:hAnsi="Arial" w:cs="Arial"/>
            </w:rPr>
            <w:t>, 437 (2021).</w:t>
          </w:r>
        </w:p>
        <w:p w14:paraId="539E7748" w14:textId="77777777" w:rsidR="00E70511" w:rsidRPr="00E70511" w:rsidRDefault="00E70511">
          <w:pPr>
            <w:autoSpaceDE w:val="0"/>
            <w:autoSpaceDN w:val="0"/>
            <w:ind w:hanging="640"/>
            <w:divId w:val="1337267531"/>
            <w:rPr>
              <w:rFonts w:ascii="Arial" w:hAnsi="Arial" w:cs="Arial"/>
            </w:rPr>
          </w:pPr>
          <w:r w:rsidRPr="00E70511">
            <w:rPr>
              <w:rFonts w:ascii="Arial" w:hAnsi="Arial" w:cs="Arial"/>
            </w:rPr>
            <w:t>22.</w:t>
          </w:r>
          <w:r w:rsidRPr="00E70511">
            <w:rPr>
              <w:rFonts w:ascii="Arial" w:hAnsi="Arial" w:cs="Arial"/>
            </w:rPr>
            <w:tab/>
          </w:r>
          <w:proofErr w:type="spellStart"/>
          <w:r w:rsidRPr="00E70511">
            <w:rPr>
              <w:rFonts w:ascii="Arial" w:hAnsi="Arial" w:cs="Arial"/>
            </w:rPr>
            <w:t>Markotter</w:t>
          </w:r>
          <w:proofErr w:type="spellEnd"/>
          <w:r w:rsidRPr="00E70511">
            <w:rPr>
              <w:rFonts w:ascii="Arial" w:hAnsi="Arial" w:cs="Arial"/>
            </w:rPr>
            <w:t xml:space="preserve">, W., </w:t>
          </w:r>
          <w:proofErr w:type="spellStart"/>
          <w:r w:rsidRPr="00E70511">
            <w:rPr>
              <w:rFonts w:ascii="Arial" w:hAnsi="Arial" w:cs="Arial"/>
            </w:rPr>
            <w:t>Coertse</w:t>
          </w:r>
          <w:proofErr w:type="spellEnd"/>
          <w:r w:rsidRPr="00E70511">
            <w:rPr>
              <w:rFonts w:ascii="Arial" w:hAnsi="Arial" w:cs="Arial"/>
            </w:rPr>
            <w:t xml:space="preserve">, J., de Vries, L., Geldenhuys, M. &amp; </w:t>
          </w:r>
          <w:proofErr w:type="spellStart"/>
          <w:r w:rsidRPr="00E70511">
            <w:rPr>
              <w:rFonts w:ascii="Arial" w:hAnsi="Arial" w:cs="Arial"/>
            </w:rPr>
            <w:t>Mortlock</w:t>
          </w:r>
          <w:proofErr w:type="spellEnd"/>
          <w:r w:rsidRPr="00E70511">
            <w:rPr>
              <w:rFonts w:ascii="Arial" w:hAnsi="Arial" w:cs="Arial"/>
            </w:rPr>
            <w:t xml:space="preserve">, M. Bat-borne viruses in Africa: a critical review. </w:t>
          </w:r>
          <w:r w:rsidRPr="00E70511">
            <w:rPr>
              <w:rFonts w:ascii="Arial" w:hAnsi="Arial" w:cs="Arial"/>
              <w:i/>
              <w:iCs/>
            </w:rPr>
            <w:t>Journal of zoology (London, England : 1987)</w:t>
          </w:r>
          <w:r w:rsidRPr="00E70511">
            <w:rPr>
              <w:rFonts w:ascii="Arial" w:hAnsi="Arial" w:cs="Arial"/>
            </w:rPr>
            <w:t xml:space="preserve"> 10.1111/jzo.12769 (2020) doi:10.1111/jzo.12769.</w:t>
          </w:r>
        </w:p>
        <w:p w14:paraId="0152E37F" w14:textId="77777777" w:rsidR="00E70511" w:rsidRPr="00E70511" w:rsidRDefault="00E70511">
          <w:pPr>
            <w:autoSpaceDE w:val="0"/>
            <w:autoSpaceDN w:val="0"/>
            <w:ind w:hanging="640"/>
            <w:divId w:val="1945259257"/>
            <w:rPr>
              <w:rFonts w:ascii="Arial" w:hAnsi="Arial" w:cs="Arial"/>
            </w:rPr>
          </w:pPr>
          <w:r w:rsidRPr="00E70511">
            <w:rPr>
              <w:rFonts w:ascii="Arial" w:hAnsi="Arial" w:cs="Arial"/>
            </w:rPr>
            <w:t>23.</w:t>
          </w:r>
          <w:r w:rsidRPr="00E70511">
            <w:rPr>
              <w:rFonts w:ascii="Arial" w:hAnsi="Arial" w:cs="Arial"/>
            </w:rPr>
            <w:tab/>
          </w:r>
          <w:proofErr w:type="spellStart"/>
          <w:r w:rsidRPr="00E70511">
            <w:rPr>
              <w:rFonts w:ascii="Arial" w:hAnsi="Arial" w:cs="Arial"/>
            </w:rPr>
            <w:t>Motayo</w:t>
          </w:r>
          <w:proofErr w:type="spellEnd"/>
          <w:r w:rsidRPr="00E70511">
            <w:rPr>
              <w:rFonts w:ascii="Arial" w:hAnsi="Arial" w:cs="Arial"/>
            </w:rPr>
            <w:t xml:space="preserve">, B. O., </w:t>
          </w:r>
          <w:proofErr w:type="spellStart"/>
          <w:r w:rsidRPr="00E70511">
            <w:rPr>
              <w:rFonts w:ascii="Arial" w:hAnsi="Arial" w:cs="Arial"/>
            </w:rPr>
            <w:t>Oluwasemowo</w:t>
          </w:r>
          <w:proofErr w:type="spellEnd"/>
          <w:r w:rsidRPr="00E70511">
            <w:rPr>
              <w:rFonts w:ascii="Arial" w:hAnsi="Arial" w:cs="Arial"/>
            </w:rPr>
            <w:t xml:space="preserve">, O. O. &amp; </w:t>
          </w:r>
          <w:proofErr w:type="spellStart"/>
          <w:r w:rsidRPr="00E70511">
            <w:rPr>
              <w:rFonts w:ascii="Arial" w:hAnsi="Arial" w:cs="Arial"/>
            </w:rPr>
            <w:t>Akinduti</w:t>
          </w:r>
          <w:proofErr w:type="spellEnd"/>
          <w:r w:rsidRPr="00E70511">
            <w:rPr>
              <w:rFonts w:ascii="Arial" w:hAnsi="Arial" w:cs="Arial"/>
            </w:rPr>
            <w:t xml:space="preserve">, P. A. Evolutionary Dynamics And Geographic Dispersal Of Beta Coronaviruses In African Bats. </w:t>
          </w:r>
          <w:proofErr w:type="spellStart"/>
          <w:r w:rsidRPr="00E70511">
            <w:rPr>
              <w:rFonts w:ascii="Arial" w:hAnsi="Arial" w:cs="Arial"/>
              <w:i/>
              <w:iCs/>
            </w:rPr>
            <w:t>bioRxiv</w:t>
          </w:r>
          <w:proofErr w:type="spellEnd"/>
          <w:r w:rsidRPr="00E70511">
            <w:rPr>
              <w:rFonts w:ascii="Arial" w:hAnsi="Arial" w:cs="Arial"/>
            </w:rPr>
            <w:t xml:space="preserve"> 2020.05.14.056085 (2020) doi:10.1101/2020.05.14.056085.</w:t>
          </w:r>
        </w:p>
        <w:p w14:paraId="63EE268C" w14:textId="77777777" w:rsidR="00E70511" w:rsidRPr="00E70511" w:rsidRDefault="00E70511">
          <w:pPr>
            <w:autoSpaceDE w:val="0"/>
            <w:autoSpaceDN w:val="0"/>
            <w:ind w:hanging="640"/>
            <w:divId w:val="348944852"/>
            <w:rPr>
              <w:rFonts w:ascii="Arial" w:hAnsi="Arial" w:cs="Arial"/>
            </w:rPr>
          </w:pPr>
          <w:r w:rsidRPr="00E70511">
            <w:rPr>
              <w:rFonts w:ascii="Arial" w:hAnsi="Arial" w:cs="Arial"/>
            </w:rPr>
            <w:t>24.</w:t>
          </w:r>
          <w:r w:rsidRPr="00E70511">
            <w:rPr>
              <w:rFonts w:ascii="Arial" w:hAnsi="Arial" w:cs="Arial"/>
            </w:rPr>
            <w:tab/>
            <w:t xml:space="preserve">Plowright, R. K., Becker, D. J., McCallum, H. &amp; </w:t>
          </w:r>
          <w:proofErr w:type="spellStart"/>
          <w:r w:rsidRPr="00E70511">
            <w:rPr>
              <w:rFonts w:ascii="Arial" w:hAnsi="Arial" w:cs="Arial"/>
            </w:rPr>
            <w:t>Manlove</w:t>
          </w:r>
          <w:proofErr w:type="spellEnd"/>
          <w:r w:rsidRPr="00E70511">
            <w:rPr>
              <w:rFonts w:ascii="Arial" w:hAnsi="Arial" w:cs="Arial"/>
            </w:rPr>
            <w:t xml:space="preserve">, K. R. Sampling to elucidate the dynamics of infections in reservoir hosts. </w:t>
          </w:r>
          <w:r w:rsidRPr="00E70511">
            <w:rPr>
              <w:rFonts w:ascii="Arial" w:hAnsi="Arial" w:cs="Arial"/>
              <w:i/>
              <w:iCs/>
            </w:rPr>
            <w:t>Philosophical transactions of the Royal Society of London. Series B, Biological sciences</w:t>
          </w:r>
          <w:r w:rsidRPr="00E70511">
            <w:rPr>
              <w:rFonts w:ascii="Arial" w:hAnsi="Arial" w:cs="Arial"/>
            </w:rPr>
            <w:t xml:space="preserve"> </w:t>
          </w:r>
          <w:r w:rsidRPr="00E70511">
            <w:rPr>
              <w:rFonts w:ascii="Arial" w:hAnsi="Arial" w:cs="Arial"/>
              <w:b/>
              <w:bCs/>
            </w:rPr>
            <w:t>374</w:t>
          </w:r>
          <w:r w:rsidRPr="00E70511">
            <w:rPr>
              <w:rFonts w:ascii="Arial" w:hAnsi="Arial" w:cs="Arial"/>
            </w:rPr>
            <w:t>, 20180336 (2019).</w:t>
          </w:r>
        </w:p>
        <w:p w14:paraId="4249B788" w14:textId="77777777" w:rsidR="00E70511" w:rsidRPr="00E70511" w:rsidRDefault="00E70511">
          <w:pPr>
            <w:autoSpaceDE w:val="0"/>
            <w:autoSpaceDN w:val="0"/>
            <w:ind w:hanging="640"/>
            <w:divId w:val="1997800517"/>
            <w:rPr>
              <w:rFonts w:ascii="Arial" w:hAnsi="Arial" w:cs="Arial"/>
            </w:rPr>
          </w:pPr>
          <w:r w:rsidRPr="00E70511">
            <w:rPr>
              <w:rFonts w:ascii="Arial" w:hAnsi="Arial" w:cs="Arial"/>
            </w:rPr>
            <w:t>25.</w:t>
          </w:r>
          <w:r w:rsidRPr="00E70511">
            <w:rPr>
              <w:rFonts w:ascii="Arial" w:hAnsi="Arial" w:cs="Arial"/>
            </w:rPr>
            <w:tab/>
            <w:t xml:space="preserve">Becker, D. J., Crowley, D. E., </w:t>
          </w:r>
          <w:proofErr w:type="spellStart"/>
          <w:r w:rsidRPr="00E70511">
            <w:rPr>
              <w:rFonts w:ascii="Arial" w:hAnsi="Arial" w:cs="Arial"/>
            </w:rPr>
            <w:t>Washburne</w:t>
          </w:r>
          <w:proofErr w:type="spellEnd"/>
          <w:r w:rsidRPr="00E70511">
            <w:rPr>
              <w:rFonts w:ascii="Arial" w:hAnsi="Arial" w:cs="Arial"/>
            </w:rPr>
            <w:t xml:space="preserve">, A. D. &amp; Plowright, R. K. Temporal and spatial limitations in global surveillance for bat filoviruses and henipaviruses. </w:t>
          </w:r>
          <w:r w:rsidRPr="00E70511">
            <w:rPr>
              <w:rFonts w:ascii="Arial" w:hAnsi="Arial" w:cs="Arial"/>
              <w:i/>
              <w:iCs/>
            </w:rPr>
            <w:t>Biology Letters</w:t>
          </w:r>
          <w:r w:rsidRPr="00E70511">
            <w:rPr>
              <w:rFonts w:ascii="Arial" w:hAnsi="Arial" w:cs="Arial"/>
            </w:rPr>
            <w:t xml:space="preserve"> </w:t>
          </w:r>
          <w:r w:rsidRPr="00E70511">
            <w:rPr>
              <w:rFonts w:ascii="Arial" w:hAnsi="Arial" w:cs="Arial"/>
              <w:b/>
              <w:bCs/>
            </w:rPr>
            <w:t>15</w:t>
          </w:r>
          <w:r w:rsidRPr="00E70511">
            <w:rPr>
              <w:rFonts w:ascii="Arial" w:hAnsi="Arial" w:cs="Arial"/>
            </w:rPr>
            <w:t>, 20190423 (2019).</w:t>
          </w:r>
        </w:p>
        <w:p w14:paraId="2112A636" w14:textId="77777777" w:rsidR="00E70511" w:rsidRPr="00E70511" w:rsidRDefault="00E70511">
          <w:pPr>
            <w:autoSpaceDE w:val="0"/>
            <w:autoSpaceDN w:val="0"/>
            <w:ind w:hanging="640"/>
            <w:divId w:val="1397581987"/>
            <w:rPr>
              <w:rFonts w:ascii="Arial" w:hAnsi="Arial" w:cs="Arial"/>
            </w:rPr>
          </w:pPr>
          <w:r w:rsidRPr="00E70511">
            <w:rPr>
              <w:rFonts w:ascii="Arial" w:hAnsi="Arial" w:cs="Arial"/>
            </w:rPr>
            <w:t>26.</w:t>
          </w:r>
          <w:r w:rsidRPr="00E70511">
            <w:rPr>
              <w:rFonts w:ascii="Arial" w:hAnsi="Arial" w:cs="Arial"/>
            </w:rPr>
            <w:tab/>
          </w:r>
          <w:proofErr w:type="spellStart"/>
          <w:r w:rsidRPr="00E70511">
            <w:rPr>
              <w:rFonts w:ascii="Arial" w:hAnsi="Arial" w:cs="Arial"/>
            </w:rPr>
            <w:t>Washburne</w:t>
          </w:r>
          <w:proofErr w:type="spellEnd"/>
          <w:r w:rsidRPr="00E70511">
            <w:rPr>
              <w:rFonts w:ascii="Arial" w:hAnsi="Arial" w:cs="Arial"/>
            </w:rPr>
            <w:t xml:space="preserve">, A. D. </w:t>
          </w:r>
          <w:r w:rsidRPr="00E70511">
            <w:rPr>
              <w:rFonts w:ascii="Arial" w:hAnsi="Arial" w:cs="Arial"/>
              <w:i/>
              <w:iCs/>
            </w:rPr>
            <w:t>et al.</w:t>
          </w:r>
          <w:r w:rsidRPr="00E70511">
            <w:rPr>
              <w:rFonts w:ascii="Arial" w:hAnsi="Arial" w:cs="Arial"/>
            </w:rPr>
            <w:t xml:space="preserve"> Taxonomic patterns in the zoonotic potential of mammalian viruses. </w:t>
          </w:r>
          <w:proofErr w:type="spellStart"/>
          <w:r w:rsidRPr="00E70511">
            <w:rPr>
              <w:rFonts w:ascii="Arial" w:hAnsi="Arial" w:cs="Arial"/>
              <w:i/>
              <w:iCs/>
            </w:rPr>
            <w:t>PeerJ</w:t>
          </w:r>
          <w:proofErr w:type="spellEnd"/>
          <w:r w:rsidRPr="00E70511">
            <w:rPr>
              <w:rFonts w:ascii="Arial" w:hAnsi="Arial" w:cs="Arial"/>
            </w:rPr>
            <w:t xml:space="preserve"> </w:t>
          </w:r>
          <w:r w:rsidRPr="00E70511">
            <w:rPr>
              <w:rFonts w:ascii="Arial" w:hAnsi="Arial" w:cs="Arial"/>
              <w:b/>
              <w:bCs/>
            </w:rPr>
            <w:t>6</w:t>
          </w:r>
          <w:r w:rsidRPr="00E70511">
            <w:rPr>
              <w:rFonts w:ascii="Arial" w:hAnsi="Arial" w:cs="Arial"/>
            </w:rPr>
            <w:t>, e5979–e5979 (2018).</w:t>
          </w:r>
        </w:p>
        <w:p w14:paraId="637F3C3C" w14:textId="77777777" w:rsidR="00E70511" w:rsidRPr="00E70511" w:rsidRDefault="00E70511">
          <w:pPr>
            <w:autoSpaceDE w:val="0"/>
            <w:autoSpaceDN w:val="0"/>
            <w:ind w:hanging="640"/>
            <w:divId w:val="1793788183"/>
            <w:rPr>
              <w:rFonts w:ascii="Arial" w:hAnsi="Arial" w:cs="Arial"/>
            </w:rPr>
          </w:pPr>
          <w:r w:rsidRPr="00E70511">
            <w:rPr>
              <w:rFonts w:ascii="Arial" w:hAnsi="Arial" w:cs="Arial"/>
            </w:rPr>
            <w:t>27.</w:t>
          </w:r>
          <w:r w:rsidRPr="00E70511">
            <w:rPr>
              <w:rFonts w:ascii="Arial" w:hAnsi="Arial" w:cs="Arial"/>
            </w:rPr>
            <w:tab/>
            <w:t xml:space="preserve">Plowright, R. K. </w:t>
          </w:r>
          <w:r w:rsidRPr="00E70511">
            <w:rPr>
              <w:rFonts w:ascii="Arial" w:hAnsi="Arial" w:cs="Arial"/>
              <w:i/>
              <w:iCs/>
            </w:rPr>
            <w:t>et al.</w:t>
          </w:r>
          <w:r w:rsidRPr="00E70511">
            <w:rPr>
              <w:rFonts w:ascii="Arial" w:hAnsi="Arial" w:cs="Arial"/>
            </w:rPr>
            <w:t xml:space="preserve"> Transmission or Within-Host Dynamics Driving Pulses of Zoonotic Viruses in Reservoir–Host Populations. </w:t>
          </w:r>
          <w:r w:rsidRPr="00E70511">
            <w:rPr>
              <w:rFonts w:ascii="Arial" w:hAnsi="Arial" w:cs="Arial"/>
              <w:i/>
              <w:iCs/>
            </w:rPr>
            <w:t>PLOS Neglected Tropical Diseases</w:t>
          </w:r>
          <w:r w:rsidRPr="00E70511">
            <w:rPr>
              <w:rFonts w:ascii="Arial" w:hAnsi="Arial" w:cs="Arial"/>
            </w:rPr>
            <w:t xml:space="preserve"> </w:t>
          </w:r>
          <w:r w:rsidRPr="00E70511">
            <w:rPr>
              <w:rFonts w:ascii="Arial" w:hAnsi="Arial" w:cs="Arial"/>
              <w:b/>
              <w:bCs/>
            </w:rPr>
            <w:t>10</w:t>
          </w:r>
          <w:r w:rsidRPr="00E70511">
            <w:rPr>
              <w:rFonts w:ascii="Arial" w:hAnsi="Arial" w:cs="Arial"/>
            </w:rPr>
            <w:t>, e0004796- (2016).</w:t>
          </w:r>
        </w:p>
        <w:p w14:paraId="2336A2BD" w14:textId="77777777" w:rsidR="00E70511" w:rsidRPr="00E70511" w:rsidRDefault="00E70511">
          <w:pPr>
            <w:autoSpaceDE w:val="0"/>
            <w:autoSpaceDN w:val="0"/>
            <w:ind w:hanging="640"/>
            <w:divId w:val="1239170921"/>
            <w:rPr>
              <w:rFonts w:ascii="Arial" w:hAnsi="Arial" w:cs="Arial"/>
            </w:rPr>
          </w:pPr>
          <w:r w:rsidRPr="00E70511">
            <w:rPr>
              <w:rFonts w:ascii="Arial" w:hAnsi="Arial" w:cs="Arial"/>
            </w:rPr>
            <w:t>28.</w:t>
          </w:r>
          <w:r w:rsidRPr="00E70511">
            <w:rPr>
              <w:rFonts w:ascii="Arial" w:hAnsi="Arial" w:cs="Arial"/>
            </w:rPr>
            <w:tab/>
            <w:t xml:space="preserve">Banerjee, A. </w:t>
          </w:r>
          <w:r w:rsidRPr="00E70511">
            <w:rPr>
              <w:rFonts w:ascii="Arial" w:hAnsi="Arial" w:cs="Arial"/>
              <w:i/>
              <w:iCs/>
            </w:rPr>
            <w:t>et al.</w:t>
          </w:r>
          <w:r w:rsidRPr="00E70511">
            <w:rPr>
              <w:rFonts w:ascii="Arial" w:hAnsi="Arial" w:cs="Arial"/>
            </w:rPr>
            <w:t xml:space="preserve"> Novel Insights Into Immune Systems of Bats. </w:t>
          </w:r>
          <w:r w:rsidRPr="00E70511">
            <w:rPr>
              <w:rFonts w:ascii="Arial" w:hAnsi="Arial" w:cs="Arial"/>
              <w:i/>
              <w:iCs/>
            </w:rPr>
            <w:t>Frontiers in Immunology</w:t>
          </w:r>
          <w:r w:rsidRPr="00E70511">
            <w:rPr>
              <w:rFonts w:ascii="Arial" w:hAnsi="Arial" w:cs="Arial"/>
            </w:rPr>
            <w:t xml:space="preserve"> </w:t>
          </w:r>
          <w:r w:rsidRPr="00E70511">
            <w:rPr>
              <w:rFonts w:ascii="Arial" w:hAnsi="Arial" w:cs="Arial"/>
              <w:b/>
              <w:bCs/>
            </w:rPr>
            <w:t>11</w:t>
          </w:r>
          <w:r w:rsidRPr="00E70511">
            <w:rPr>
              <w:rFonts w:ascii="Arial" w:hAnsi="Arial" w:cs="Arial"/>
            </w:rPr>
            <w:t>, 26 (2020).</w:t>
          </w:r>
        </w:p>
        <w:p w14:paraId="020DF771" w14:textId="77777777" w:rsidR="00E70511" w:rsidRPr="00E70511" w:rsidRDefault="00E70511">
          <w:pPr>
            <w:autoSpaceDE w:val="0"/>
            <w:autoSpaceDN w:val="0"/>
            <w:ind w:hanging="640"/>
            <w:divId w:val="858153840"/>
            <w:rPr>
              <w:rFonts w:ascii="Arial" w:hAnsi="Arial" w:cs="Arial"/>
            </w:rPr>
          </w:pPr>
          <w:r w:rsidRPr="00E70511">
            <w:rPr>
              <w:rFonts w:ascii="Arial" w:hAnsi="Arial" w:cs="Arial"/>
            </w:rPr>
            <w:t>29.</w:t>
          </w:r>
          <w:r w:rsidRPr="00E70511">
            <w:rPr>
              <w:rFonts w:ascii="Arial" w:hAnsi="Arial" w:cs="Arial"/>
            </w:rPr>
            <w:tab/>
            <w:t xml:space="preserve">Rocha, R. </w:t>
          </w:r>
          <w:r w:rsidRPr="00E70511">
            <w:rPr>
              <w:rFonts w:ascii="Arial" w:hAnsi="Arial" w:cs="Arial"/>
              <w:i/>
              <w:iCs/>
            </w:rPr>
            <w:t>et al.</w:t>
          </w:r>
          <w:r w:rsidRPr="00E70511">
            <w:rPr>
              <w:rFonts w:ascii="Arial" w:hAnsi="Arial" w:cs="Arial"/>
            </w:rPr>
            <w:t xml:space="preserve"> Bat conservation and zoonotic disease risk: a research agenda to prevent misguided persecution in the aftermath of COVID-19. </w:t>
          </w:r>
          <w:r w:rsidRPr="00E70511">
            <w:rPr>
              <w:rFonts w:ascii="Arial" w:hAnsi="Arial" w:cs="Arial"/>
              <w:i/>
              <w:iCs/>
            </w:rPr>
            <w:t>Animal Conservation</w:t>
          </w:r>
          <w:r w:rsidRPr="00E70511">
            <w:rPr>
              <w:rFonts w:ascii="Arial" w:hAnsi="Arial" w:cs="Arial"/>
            </w:rPr>
            <w:t xml:space="preserve"> </w:t>
          </w:r>
          <w:r w:rsidRPr="00E70511">
            <w:rPr>
              <w:rFonts w:ascii="Arial" w:hAnsi="Arial" w:cs="Arial"/>
              <w:b/>
              <w:bCs/>
            </w:rPr>
            <w:t>24</w:t>
          </w:r>
          <w:r w:rsidRPr="00E70511">
            <w:rPr>
              <w:rFonts w:ascii="Arial" w:hAnsi="Arial" w:cs="Arial"/>
            </w:rPr>
            <w:t>, 303–307 (2021).</w:t>
          </w:r>
        </w:p>
        <w:p w14:paraId="6CDA682A" w14:textId="77777777" w:rsidR="00E70511" w:rsidRPr="00E70511" w:rsidRDefault="00E70511">
          <w:pPr>
            <w:autoSpaceDE w:val="0"/>
            <w:autoSpaceDN w:val="0"/>
            <w:ind w:hanging="640"/>
            <w:divId w:val="1430538519"/>
            <w:rPr>
              <w:rFonts w:ascii="Arial" w:hAnsi="Arial" w:cs="Arial"/>
            </w:rPr>
          </w:pPr>
          <w:r w:rsidRPr="00E70511">
            <w:rPr>
              <w:rFonts w:ascii="Arial" w:hAnsi="Arial" w:cs="Arial"/>
            </w:rPr>
            <w:t>30.</w:t>
          </w:r>
          <w:r w:rsidRPr="00E70511">
            <w:rPr>
              <w:rFonts w:ascii="Arial" w:hAnsi="Arial" w:cs="Arial"/>
            </w:rPr>
            <w:tab/>
            <w:t xml:space="preserve">B Jenkins, R. K. &amp; </w:t>
          </w:r>
          <w:proofErr w:type="spellStart"/>
          <w:r w:rsidRPr="00E70511">
            <w:rPr>
              <w:rFonts w:ascii="Arial" w:hAnsi="Arial" w:cs="Arial"/>
            </w:rPr>
            <w:t>Racey</w:t>
          </w:r>
          <w:proofErr w:type="spellEnd"/>
          <w:r w:rsidRPr="00E70511">
            <w:rPr>
              <w:rFonts w:ascii="Arial" w:hAnsi="Arial" w:cs="Arial"/>
            </w:rPr>
            <w:t xml:space="preserve">, P. A. </w:t>
          </w:r>
          <w:r w:rsidRPr="00E70511">
            <w:rPr>
              <w:rFonts w:ascii="Arial" w:hAnsi="Arial" w:cs="Arial"/>
              <w:i/>
              <w:iCs/>
            </w:rPr>
            <w:t>Bats as bushmeat in Madagascar</w:t>
          </w:r>
          <w:r w:rsidRPr="00E70511">
            <w:rPr>
              <w:rFonts w:ascii="Arial" w:hAnsi="Arial" w:cs="Arial"/>
            </w:rPr>
            <w:t>. http://www.mwc-info.net/en/services/journal.htm.</w:t>
          </w:r>
        </w:p>
        <w:p w14:paraId="11DB035B" w14:textId="77777777" w:rsidR="00E70511" w:rsidRPr="00E70511" w:rsidRDefault="00E70511">
          <w:pPr>
            <w:autoSpaceDE w:val="0"/>
            <w:autoSpaceDN w:val="0"/>
            <w:ind w:hanging="640"/>
            <w:divId w:val="603153843"/>
            <w:rPr>
              <w:rFonts w:ascii="Arial" w:hAnsi="Arial" w:cs="Arial"/>
            </w:rPr>
          </w:pPr>
          <w:r w:rsidRPr="00E70511">
            <w:rPr>
              <w:rFonts w:ascii="Arial" w:hAnsi="Arial" w:cs="Arial"/>
            </w:rPr>
            <w:t>31.</w:t>
          </w:r>
          <w:r w:rsidRPr="00E70511">
            <w:rPr>
              <w:rFonts w:ascii="Arial" w:hAnsi="Arial" w:cs="Arial"/>
            </w:rPr>
            <w:tab/>
            <w:t xml:space="preserve">Becker, D. J. </w:t>
          </w:r>
          <w:r w:rsidRPr="00E70511">
            <w:rPr>
              <w:rFonts w:ascii="Arial" w:hAnsi="Arial" w:cs="Arial"/>
              <w:i/>
              <w:iCs/>
            </w:rPr>
            <w:t>et al.</w:t>
          </w:r>
          <w:r w:rsidRPr="00E70511">
            <w:rPr>
              <w:rFonts w:ascii="Arial" w:hAnsi="Arial" w:cs="Arial"/>
            </w:rPr>
            <w:t xml:space="preserve"> Optimizing predictive models to prioritize viral discovery in zoonotic reservoirs. </w:t>
          </w:r>
          <w:proofErr w:type="spellStart"/>
          <w:r w:rsidRPr="00E70511">
            <w:rPr>
              <w:rFonts w:ascii="Arial" w:hAnsi="Arial" w:cs="Arial"/>
              <w:i/>
              <w:iCs/>
            </w:rPr>
            <w:t>bioRxiv</w:t>
          </w:r>
          <w:proofErr w:type="spellEnd"/>
          <w:r w:rsidRPr="00E70511">
            <w:rPr>
              <w:rFonts w:ascii="Arial" w:hAnsi="Arial" w:cs="Arial"/>
            </w:rPr>
            <w:t xml:space="preserve"> 2020.05.22.111344 (2021) doi:10.1101/2020.05.22.111344.</w:t>
          </w:r>
        </w:p>
        <w:p w14:paraId="1A1C7A6D" w14:textId="77777777" w:rsidR="00E70511" w:rsidRPr="00E70511" w:rsidRDefault="00E70511">
          <w:pPr>
            <w:autoSpaceDE w:val="0"/>
            <w:autoSpaceDN w:val="0"/>
            <w:ind w:hanging="640"/>
            <w:divId w:val="557787766"/>
            <w:rPr>
              <w:rFonts w:ascii="Arial" w:hAnsi="Arial" w:cs="Arial"/>
            </w:rPr>
          </w:pPr>
          <w:r w:rsidRPr="00E70511">
            <w:rPr>
              <w:rFonts w:ascii="Arial" w:hAnsi="Arial" w:cs="Arial"/>
            </w:rPr>
            <w:t>32.</w:t>
          </w:r>
          <w:r w:rsidRPr="00E70511">
            <w:rPr>
              <w:rFonts w:ascii="Arial" w:hAnsi="Arial" w:cs="Arial"/>
            </w:rPr>
            <w:tab/>
            <w:t xml:space="preserve">Haddad, D. </w:t>
          </w:r>
          <w:r w:rsidRPr="00E70511">
            <w:rPr>
              <w:rFonts w:ascii="Arial" w:hAnsi="Arial" w:cs="Arial"/>
              <w:i/>
              <w:iCs/>
            </w:rPr>
            <w:t>et al.</w:t>
          </w:r>
          <w:r w:rsidRPr="00E70511">
            <w:rPr>
              <w:rFonts w:ascii="Arial" w:hAnsi="Arial" w:cs="Arial"/>
            </w:rPr>
            <w:t xml:space="preserve"> SARS-CoV-2: Possible recombination and emergence of potentially more virulent strains. </w:t>
          </w:r>
          <w:r w:rsidRPr="00E70511">
            <w:rPr>
              <w:rFonts w:ascii="Arial" w:hAnsi="Arial" w:cs="Arial"/>
              <w:i/>
              <w:iCs/>
            </w:rPr>
            <w:t>PLOS ONE</w:t>
          </w:r>
          <w:r w:rsidRPr="00E70511">
            <w:rPr>
              <w:rFonts w:ascii="Arial" w:hAnsi="Arial" w:cs="Arial"/>
            </w:rPr>
            <w:t xml:space="preserve"> </w:t>
          </w:r>
          <w:r w:rsidRPr="00E70511">
            <w:rPr>
              <w:rFonts w:ascii="Arial" w:hAnsi="Arial" w:cs="Arial"/>
              <w:b/>
              <w:bCs/>
            </w:rPr>
            <w:t>16</w:t>
          </w:r>
          <w:r w:rsidRPr="00E70511">
            <w:rPr>
              <w:rFonts w:ascii="Arial" w:hAnsi="Arial" w:cs="Arial"/>
            </w:rPr>
            <w:t>, e0251368- (2021).</w:t>
          </w:r>
        </w:p>
        <w:p w14:paraId="51915C32" w14:textId="77777777" w:rsidR="00E70511" w:rsidRPr="00E70511" w:rsidRDefault="00E70511">
          <w:pPr>
            <w:autoSpaceDE w:val="0"/>
            <w:autoSpaceDN w:val="0"/>
            <w:ind w:hanging="640"/>
            <w:divId w:val="2139645089"/>
            <w:rPr>
              <w:rFonts w:ascii="Arial" w:hAnsi="Arial" w:cs="Arial"/>
            </w:rPr>
          </w:pPr>
          <w:r w:rsidRPr="00E70511">
            <w:rPr>
              <w:rFonts w:ascii="Arial" w:hAnsi="Arial" w:cs="Arial"/>
            </w:rPr>
            <w:t>33.</w:t>
          </w:r>
          <w:r w:rsidRPr="00E70511">
            <w:rPr>
              <w:rFonts w:ascii="Arial" w:hAnsi="Arial" w:cs="Arial"/>
            </w:rPr>
            <w:tab/>
          </w:r>
          <w:proofErr w:type="spellStart"/>
          <w:r w:rsidRPr="00E70511">
            <w:rPr>
              <w:rFonts w:ascii="Arial" w:hAnsi="Arial" w:cs="Arial"/>
            </w:rPr>
            <w:t>Olival</w:t>
          </w:r>
          <w:proofErr w:type="spellEnd"/>
          <w:r w:rsidRPr="00E70511">
            <w:rPr>
              <w:rFonts w:ascii="Arial" w:hAnsi="Arial" w:cs="Arial"/>
            </w:rPr>
            <w:t xml:space="preserve">, K. J. </w:t>
          </w:r>
          <w:r w:rsidRPr="00E70511">
            <w:rPr>
              <w:rFonts w:ascii="Arial" w:hAnsi="Arial" w:cs="Arial"/>
              <w:i/>
              <w:iCs/>
            </w:rPr>
            <w:t>et al.</w:t>
          </w:r>
          <w:r w:rsidRPr="00E70511">
            <w:rPr>
              <w:rFonts w:ascii="Arial" w:hAnsi="Arial" w:cs="Arial"/>
            </w:rPr>
            <w:t xml:space="preserve"> Possibility for reverse zoonotic transmission of SARS-CoV-2 to free-ranging wildlife: A case study of bats. </w:t>
          </w:r>
          <w:r w:rsidRPr="00E70511">
            <w:rPr>
              <w:rFonts w:ascii="Arial" w:hAnsi="Arial" w:cs="Arial"/>
              <w:i/>
              <w:iCs/>
            </w:rPr>
            <w:t>PLOS Pathogens</w:t>
          </w:r>
          <w:r w:rsidRPr="00E70511">
            <w:rPr>
              <w:rFonts w:ascii="Arial" w:hAnsi="Arial" w:cs="Arial"/>
            </w:rPr>
            <w:t xml:space="preserve"> </w:t>
          </w:r>
          <w:r w:rsidRPr="00E70511">
            <w:rPr>
              <w:rFonts w:ascii="Arial" w:hAnsi="Arial" w:cs="Arial"/>
              <w:b/>
              <w:bCs/>
            </w:rPr>
            <w:t>16</w:t>
          </w:r>
          <w:r w:rsidRPr="00E70511">
            <w:rPr>
              <w:rFonts w:ascii="Arial" w:hAnsi="Arial" w:cs="Arial"/>
            </w:rPr>
            <w:t>, e1008758- (2020).</w:t>
          </w:r>
        </w:p>
        <w:p w14:paraId="508AD7A2" w14:textId="77777777" w:rsidR="00E70511" w:rsidRPr="00E70511" w:rsidRDefault="00E70511">
          <w:pPr>
            <w:autoSpaceDE w:val="0"/>
            <w:autoSpaceDN w:val="0"/>
            <w:ind w:hanging="640"/>
            <w:divId w:val="184681520"/>
            <w:rPr>
              <w:rFonts w:ascii="Arial" w:hAnsi="Arial" w:cs="Arial"/>
            </w:rPr>
          </w:pPr>
          <w:r w:rsidRPr="00E70511">
            <w:rPr>
              <w:rFonts w:ascii="Arial" w:hAnsi="Arial" w:cs="Arial"/>
            </w:rPr>
            <w:t>34.</w:t>
          </w:r>
          <w:r w:rsidRPr="00E70511">
            <w:rPr>
              <w:rFonts w:ascii="Arial" w:hAnsi="Arial" w:cs="Arial"/>
            </w:rPr>
            <w:tab/>
          </w:r>
          <w:proofErr w:type="spellStart"/>
          <w:r w:rsidRPr="00E70511">
            <w:rPr>
              <w:rFonts w:ascii="Arial" w:hAnsi="Arial" w:cs="Arial"/>
            </w:rPr>
            <w:t>Kumakamba</w:t>
          </w:r>
          <w:proofErr w:type="spellEnd"/>
          <w:r w:rsidRPr="00E70511">
            <w:rPr>
              <w:rFonts w:ascii="Arial" w:hAnsi="Arial" w:cs="Arial"/>
            </w:rPr>
            <w:t xml:space="preserve">, C. </w:t>
          </w:r>
          <w:r w:rsidRPr="00E70511">
            <w:rPr>
              <w:rFonts w:ascii="Arial" w:hAnsi="Arial" w:cs="Arial"/>
              <w:i/>
              <w:iCs/>
            </w:rPr>
            <w:t>et al.</w:t>
          </w:r>
          <w:r w:rsidRPr="00E70511">
            <w:rPr>
              <w:rFonts w:ascii="Arial" w:hAnsi="Arial" w:cs="Arial"/>
            </w:rPr>
            <w:t xml:space="preserve"> Coronavirus surveillance in Congo basin wildlife detects RNA of multiple species circulating in bats and rodents. </w:t>
          </w:r>
          <w:proofErr w:type="spellStart"/>
          <w:r w:rsidRPr="00E70511">
            <w:rPr>
              <w:rFonts w:ascii="Arial" w:hAnsi="Arial" w:cs="Arial"/>
              <w:i/>
              <w:iCs/>
            </w:rPr>
            <w:t>bioRxiv</w:t>
          </w:r>
          <w:proofErr w:type="spellEnd"/>
          <w:r w:rsidRPr="00E70511">
            <w:rPr>
              <w:rFonts w:ascii="Arial" w:hAnsi="Arial" w:cs="Arial"/>
            </w:rPr>
            <w:t xml:space="preserve"> 2020.07.20.211664 (2020) doi:10.1101/2020.07.20.211664.</w:t>
          </w:r>
        </w:p>
        <w:p w14:paraId="797F4A26" w14:textId="77777777" w:rsidR="00E70511" w:rsidRPr="00E70511" w:rsidRDefault="00E70511">
          <w:pPr>
            <w:autoSpaceDE w:val="0"/>
            <w:autoSpaceDN w:val="0"/>
            <w:ind w:hanging="640"/>
            <w:divId w:val="724261087"/>
            <w:rPr>
              <w:rFonts w:ascii="Arial" w:hAnsi="Arial" w:cs="Arial"/>
            </w:rPr>
          </w:pPr>
          <w:r w:rsidRPr="00E70511">
            <w:rPr>
              <w:rFonts w:ascii="Arial" w:hAnsi="Arial" w:cs="Arial"/>
            </w:rPr>
            <w:lastRenderedPageBreak/>
            <w:t>35.</w:t>
          </w:r>
          <w:r w:rsidRPr="00E70511">
            <w:rPr>
              <w:rFonts w:ascii="Arial" w:hAnsi="Arial" w:cs="Arial"/>
            </w:rPr>
            <w:tab/>
          </w:r>
          <w:proofErr w:type="spellStart"/>
          <w:r w:rsidRPr="00E70511">
            <w:rPr>
              <w:rFonts w:ascii="Arial" w:hAnsi="Arial" w:cs="Arial"/>
            </w:rPr>
            <w:t>Ar</w:t>
          </w:r>
          <w:proofErr w:type="spellEnd"/>
          <w:r w:rsidRPr="00E70511">
            <w:rPr>
              <w:rFonts w:ascii="Arial" w:hAnsi="Arial" w:cs="Arial"/>
            </w:rPr>
            <w:t xml:space="preserve"> </w:t>
          </w:r>
          <w:proofErr w:type="spellStart"/>
          <w:r w:rsidRPr="00E70511">
            <w:rPr>
              <w:rFonts w:ascii="Arial" w:hAnsi="Arial" w:cs="Arial"/>
            </w:rPr>
            <w:t>Gouilh</w:t>
          </w:r>
          <w:proofErr w:type="spellEnd"/>
          <w:r w:rsidRPr="00E70511">
            <w:rPr>
              <w:rFonts w:ascii="Arial" w:hAnsi="Arial" w:cs="Arial"/>
            </w:rPr>
            <w:t xml:space="preserve">, M. </w:t>
          </w:r>
          <w:r w:rsidRPr="00E70511">
            <w:rPr>
              <w:rFonts w:ascii="Arial" w:hAnsi="Arial" w:cs="Arial"/>
              <w:i/>
              <w:iCs/>
            </w:rPr>
            <w:t>et al.</w:t>
          </w:r>
          <w:r w:rsidRPr="00E70511">
            <w:rPr>
              <w:rFonts w:ascii="Arial" w:hAnsi="Arial" w:cs="Arial"/>
            </w:rPr>
            <w:t xml:space="preserve"> SARS-</w:t>
          </w:r>
          <w:proofErr w:type="spellStart"/>
          <w:r w:rsidRPr="00E70511">
            <w:rPr>
              <w:rFonts w:ascii="Arial" w:hAnsi="Arial" w:cs="Arial"/>
            </w:rPr>
            <w:t>CoV</w:t>
          </w:r>
          <w:proofErr w:type="spellEnd"/>
          <w:r w:rsidRPr="00E70511">
            <w:rPr>
              <w:rFonts w:ascii="Arial" w:hAnsi="Arial" w:cs="Arial"/>
            </w:rPr>
            <w:t xml:space="preserve"> related </w:t>
          </w:r>
          <w:proofErr w:type="spellStart"/>
          <w:r w:rsidRPr="00E70511">
            <w:rPr>
              <w:rFonts w:ascii="Arial" w:hAnsi="Arial" w:cs="Arial"/>
            </w:rPr>
            <w:t>Betacoronavirus</w:t>
          </w:r>
          <w:proofErr w:type="spellEnd"/>
          <w:r w:rsidRPr="00E70511">
            <w:rPr>
              <w:rFonts w:ascii="Arial" w:hAnsi="Arial" w:cs="Arial"/>
            </w:rPr>
            <w:t xml:space="preserve"> and diverse Alphacoronavirus members found in western old-world. </w:t>
          </w:r>
          <w:r w:rsidRPr="00E70511">
            <w:rPr>
              <w:rFonts w:ascii="Arial" w:hAnsi="Arial" w:cs="Arial"/>
              <w:i/>
              <w:iCs/>
            </w:rPr>
            <w:t>Virology</w:t>
          </w:r>
          <w:r w:rsidRPr="00E70511">
            <w:rPr>
              <w:rFonts w:ascii="Arial" w:hAnsi="Arial" w:cs="Arial"/>
            </w:rPr>
            <w:t xml:space="preserve"> </w:t>
          </w:r>
          <w:r w:rsidRPr="00E70511">
            <w:rPr>
              <w:rFonts w:ascii="Arial" w:hAnsi="Arial" w:cs="Arial"/>
              <w:b/>
              <w:bCs/>
            </w:rPr>
            <w:t>517</w:t>
          </w:r>
          <w:r w:rsidRPr="00E70511">
            <w:rPr>
              <w:rFonts w:ascii="Arial" w:hAnsi="Arial" w:cs="Arial"/>
            </w:rPr>
            <w:t>, 88–97 (2018).</w:t>
          </w:r>
        </w:p>
        <w:p w14:paraId="234C8E04" w14:textId="77777777" w:rsidR="00E70511" w:rsidRPr="00E70511" w:rsidRDefault="00E70511">
          <w:pPr>
            <w:autoSpaceDE w:val="0"/>
            <w:autoSpaceDN w:val="0"/>
            <w:ind w:hanging="640"/>
            <w:divId w:val="1993756838"/>
            <w:rPr>
              <w:rFonts w:ascii="Arial" w:hAnsi="Arial" w:cs="Arial"/>
            </w:rPr>
          </w:pPr>
          <w:r w:rsidRPr="00E70511">
            <w:rPr>
              <w:rFonts w:ascii="Arial" w:hAnsi="Arial" w:cs="Arial"/>
            </w:rPr>
            <w:t>36.</w:t>
          </w:r>
          <w:r w:rsidRPr="00E70511">
            <w:rPr>
              <w:rFonts w:ascii="Arial" w:hAnsi="Arial" w:cs="Arial"/>
            </w:rPr>
            <w:tab/>
            <w:t xml:space="preserve">Brook, C. E. </w:t>
          </w:r>
          <w:r w:rsidRPr="00E70511">
            <w:rPr>
              <w:rFonts w:ascii="Arial" w:hAnsi="Arial" w:cs="Arial"/>
              <w:i/>
              <w:iCs/>
            </w:rPr>
            <w:t>et al.</w:t>
          </w:r>
          <w:r w:rsidRPr="00E70511">
            <w:rPr>
              <w:rFonts w:ascii="Arial" w:hAnsi="Arial" w:cs="Arial"/>
            </w:rPr>
            <w:t xml:space="preserve"> Disentangling serology to elucidate </w:t>
          </w:r>
          <w:proofErr w:type="spellStart"/>
          <w:r w:rsidRPr="00E70511">
            <w:rPr>
              <w:rFonts w:ascii="Arial" w:hAnsi="Arial" w:cs="Arial"/>
            </w:rPr>
            <w:t>henipa</w:t>
          </w:r>
          <w:proofErr w:type="spellEnd"/>
          <w:r w:rsidRPr="00E70511">
            <w:rPr>
              <w:rFonts w:ascii="Arial" w:hAnsi="Arial" w:cs="Arial"/>
            </w:rPr>
            <w:t xml:space="preserve">- and filovirus transmission in Madagascar fruit bats. </w:t>
          </w:r>
          <w:r w:rsidRPr="00E70511">
            <w:rPr>
              <w:rFonts w:ascii="Arial" w:hAnsi="Arial" w:cs="Arial"/>
              <w:i/>
              <w:iCs/>
            </w:rPr>
            <w:t>Journal of Animal Ecology</w:t>
          </w:r>
          <w:r w:rsidRPr="00E70511">
            <w:rPr>
              <w:rFonts w:ascii="Arial" w:hAnsi="Arial" w:cs="Arial"/>
            </w:rPr>
            <w:t xml:space="preserve"> </w:t>
          </w:r>
          <w:r w:rsidRPr="00E70511">
            <w:rPr>
              <w:rFonts w:ascii="Arial" w:hAnsi="Arial" w:cs="Arial"/>
              <w:b/>
              <w:bCs/>
            </w:rPr>
            <w:t>88</w:t>
          </w:r>
          <w:r w:rsidRPr="00E70511">
            <w:rPr>
              <w:rFonts w:ascii="Arial" w:hAnsi="Arial" w:cs="Arial"/>
            </w:rPr>
            <w:t>, 1001–1016 (2019).</w:t>
          </w:r>
        </w:p>
        <w:p w14:paraId="4AF0ECD2" w14:textId="77777777" w:rsidR="00E70511" w:rsidRPr="00E70511" w:rsidRDefault="00E70511">
          <w:pPr>
            <w:autoSpaceDE w:val="0"/>
            <w:autoSpaceDN w:val="0"/>
            <w:ind w:hanging="640"/>
            <w:divId w:val="229969168"/>
            <w:rPr>
              <w:rFonts w:ascii="Arial" w:hAnsi="Arial" w:cs="Arial"/>
            </w:rPr>
          </w:pPr>
          <w:r w:rsidRPr="00E70511">
            <w:rPr>
              <w:rFonts w:ascii="Arial" w:hAnsi="Arial" w:cs="Arial"/>
            </w:rPr>
            <w:t>37.</w:t>
          </w:r>
          <w:r w:rsidRPr="00E70511">
            <w:rPr>
              <w:rFonts w:ascii="Arial" w:hAnsi="Arial" w:cs="Arial"/>
            </w:rPr>
            <w:tab/>
          </w:r>
          <w:proofErr w:type="spellStart"/>
          <w:r w:rsidRPr="00E70511">
            <w:rPr>
              <w:rFonts w:ascii="Arial" w:hAnsi="Arial" w:cs="Arial"/>
            </w:rPr>
            <w:t>Kofoky</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Habitat Use, Roost Selection and Conservation of Bats in </w:t>
          </w:r>
          <w:proofErr w:type="spellStart"/>
          <w:r w:rsidRPr="00E70511">
            <w:rPr>
              <w:rFonts w:ascii="Arial" w:hAnsi="Arial" w:cs="Arial"/>
            </w:rPr>
            <w:t>Tsingy</w:t>
          </w:r>
          <w:proofErr w:type="spellEnd"/>
          <w:r w:rsidRPr="00E70511">
            <w:rPr>
              <w:rFonts w:ascii="Arial" w:hAnsi="Arial" w:cs="Arial"/>
            </w:rPr>
            <w:t xml:space="preserve"> De Bemaraha National Park, Madagascar. </w:t>
          </w:r>
          <w:r w:rsidRPr="00E70511">
            <w:rPr>
              <w:rFonts w:ascii="Arial" w:hAnsi="Arial" w:cs="Arial"/>
              <w:i/>
              <w:iCs/>
            </w:rPr>
            <w:t>Biodiversity and Conservation</w:t>
          </w:r>
          <w:r w:rsidRPr="00E70511">
            <w:rPr>
              <w:rFonts w:ascii="Arial" w:hAnsi="Arial" w:cs="Arial"/>
            </w:rPr>
            <w:t xml:space="preserve"> </w:t>
          </w:r>
          <w:r w:rsidRPr="00E70511">
            <w:rPr>
              <w:rFonts w:ascii="Arial" w:hAnsi="Arial" w:cs="Arial"/>
              <w:b/>
              <w:bCs/>
            </w:rPr>
            <w:t>16</w:t>
          </w:r>
          <w:r w:rsidRPr="00E70511">
            <w:rPr>
              <w:rFonts w:ascii="Arial" w:hAnsi="Arial" w:cs="Arial"/>
            </w:rPr>
            <w:t>, 1039–1053 (2007).</w:t>
          </w:r>
        </w:p>
        <w:p w14:paraId="17BA0511" w14:textId="77777777" w:rsidR="00E70511" w:rsidRPr="00E70511" w:rsidRDefault="00E70511">
          <w:pPr>
            <w:autoSpaceDE w:val="0"/>
            <w:autoSpaceDN w:val="0"/>
            <w:ind w:hanging="640"/>
            <w:divId w:val="602228562"/>
            <w:rPr>
              <w:rFonts w:ascii="Arial" w:hAnsi="Arial" w:cs="Arial"/>
            </w:rPr>
          </w:pPr>
          <w:r w:rsidRPr="00E70511">
            <w:rPr>
              <w:rFonts w:ascii="Arial" w:hAnsi="Arial" w:cs="Arial"/>
            </w:rPr>
            <w:t>38.</w:t>
          </w:r>
          <w:r w:rsidRPr="00E70511">
            <w:rPr>
              <w:rFonts w:ascii="Arial" w:hAnsi="Arial" w:cs="Arial"/>
            </w:rPr>
            <w:tab/>
            <w:t xml:space="preserve">Rocha, R. </w:t>
          </w:r>
          <w:r w:rsidRPr="00E70511">
            <w:rPr>
              <w:rFonts w:ascii="Arial" w:hAnsi="Arial" w:cs="Arial"/>
              <w:i/>
              <w:iCs/>
            </w:rPr>
            <w:t>et al.</w:t>
          </w:r>
          <w:r w:rsidRPr="00E70511">
            <w:rPr>
              <w:rFonts w:ascii="Arial" w:hAnsi="Arial" w:cs="Arial"/>
            </w:rPr>
            <w:t xml:space="preserve"> Human-Bat Interactions in Rural Southwestern Madagascar through a Biocultural Lens. </w:t>
          </w:r>
          <w:r w:rsidRPr="00E70511">
            <w:rPr>
              <w:rFonts w:ascii="Arial" w:hAnsi="Arial" w:cs="Arial"/>
              <w:i/>
              <w:iCs/>
            </w:rPr>
            <w:t>Journal of Ethnobiology</w:t>
          </w:r>
          <w:r w:rsidRPr="00E70511">
            <w:rPr>
              <w:rFonts w:ascii="Arial" w:hAnsi="Arial" w:cs="Arial"/>
            </w:rPr>
            <w:t xml:space="preserve"> </w:t>
          </w:r>
          <w:r w:rsidRPr="00E70511">
            <w:rPr>
              <w:rFonts w:ascii="Arial" w:hAnsi="Arial" w:cs="Arial"/>
              <w:b/>
              <w:bCs/>
            </w:rPr>
            <w:t>41</w:t>
          </w:r>
          <w:r w:rsidRPr="00E70511">
            <w:rPr>
              <w:rFonts w:ascii="Arial" w:hAnsi="Arial" w:cs="Arial"/>
            </w:rPr>
            <w:t>, 53–69 (2021).</w:t>
          </w:r>
        </w:p>
        <w:p w14:paraId="5661094F" w14:textId="77777777" w:rsidR="00E70511" w:rsidRPr="00E70511" w:rsidRDefault="00E70511">
          <w:pPr>
            <w:autoSpaceDE w:val="0"/>
            <w:autoSpaceDN w:val="0"/>
            <w:ind w:hanging="640"/>
            <w:divId w:val="633565426"/>
            <w:rPr>
              <w:rFonts w:ascii="Arial" w:hAnsi="Arial" w:cs="Arial"/>
            </w:rPr>
          </w:pPr>
          <w:r w:rsidRPr="00E70511">
            <w:rPr>
              <w:rFonts w:ascii="Arial" w:hAnsi="Arial" w:cs="Arial"/>
            </w:rPr>
            <w:t>39.</w:t>
          </w:r>
          <w:r w:rsidRPr="00E70511">
            <w:rPr>
              <w:rFonts w:ascii="Arial" w:hAnsi="Arial" w:cs="Arial"/>
            </w:rPr>
            <w:tab/>
          </w:r>
          <w:proofErr w:type="spellStart"/>
          <w:r w:rsidRPr="00E70511">
            <w:rPr>
              <w:rFonts w:ascii="Arial" w:hAnsi="Arial" w:cs="Arial"/>
            </w:rPr>
            <w:t>Olival</w:t>
          </w:r>
          <w:proofErr w:type="spellEnd"/>
          <w:r w:rsidRPr="00E70511">
            <w:rPr>
              <w:rFonts w:ascii="Arial" w:hAnsi="Arial" w:cs="Arial"/>
            </w:rPr>
            <w:t xml:space="preserve">, K. J. </w:t>
          </w:r>
          <w:r w:rsidRPr="00E70511">
            <w:rPr>
              <w:rFonts w:ascii="Arial" w:hAnsi="Arial" w:cs="Arial"/>
              <w:i/>
              <w:iCs/>
            </w:rPr>
            <w:t>et al.</w:t>
          </w:r>
          <w:r w:rsidRPr="00E70511">
            <w:rPr>
              <w:rFonts w:ascii="Arial" w:hAnsi="Arial" w:cs="Arial"/>
            </w:rPr>
            <w:t xml:space="preserve"> Host and viral traits predict zoonotic spillover from mammals. </w:t>
          </w:r>
          <w:r w:rsidRPr="00E70511">
            <w:rPr>
              <w:rFonts w:ascii="Arial" w:hAnsi="Arial" w:cs="Arial"/>
              <w:i/>
              <w:iCs/>
            </w:rPr>
            <w:t>Nature</w:t>
          </w:r>
          <w:r w:rsidRPr="00E70511">
            <w:rPr>
              <w:rFonts w:ascii="Arial" w:hAnsi="Arial" w:cs="Arial"/>
            </w:rPr>
            <w:t xml:space="preserve"> </w:t>
          </w:r>
          <w:r w:rsidRPr="00E70511">
            <w:rPr>
              <w:rFonts w:ascii="Arial" w:hAnsi="Arial" w:cs="Arial"/>
              <w:b/>
              <w:bCs/>
            </w:rPr>
            <w:t>546</w:t>
          </w:r>
          <w:r w:rsidRPr="00E70511">
            <w:rPr>
              <w:rFonts w:ascii="Arial" w:hAnsi="Arial" w:cs="Arial"/>
            </w:rPr>
            <w:t>, 646–650 (2017).</w:t>
          </w:r>
        </w:p>
        <w:p w14:paraId="63AEF503" w14:textId="77777777" w:rsidR="00E70511" w:rsidRPr="00E70511" w:rsidRDefault="00E70511">
          <w:pPr>
            <w:autoSpaceDE w:val="0"/>
            <w:autoSpaceDN w:val="0"/>
            <w:ind w:hanging="640"/>
            <w:divId w:val="378940242"/>
            <w:rPr>
              <w:rFonts w:ascii="Arial" w:hAnsi="Arial" w:cs="Arial"/>
            </w:rPr>
          </w:pPr>
          <w:r w:rsidRPr="00E70511">
            <w:rPr>
              <w:rFonts w:ascii="Arial" w:hAnsi="Arial" w:cs="Arial"/>
            </w:rPr>
            <w:t>40.</w:t>
          </w:r>
          <w:r w:rsidRPr="00E70511">
            <w:rPr>
              <w:rFonts w:ascii="Arial" w:hAnsi="Arial" w:cs="Arial"/>
            </w:rPr>
            <w:tab/>
            <w:t xml:space="preserve">Ge, X.-Y. </w:t>
          </w:r>
          <w:r w:rsidRPr="00E70511">
            <w:rPr>
              <w:rFonts w:ascii="Arial" w:hAnsi="Arial" w:cs="Arial"/>
              <w:i/>
              <w:iCs/>
            </w:rPr>
            <w:t>et al.</w:t>
          </w:r>
          <w:r w:rsidRPr="00E70511">
            <w:rPr>
              <w:rFonts w:ascii="Arial" w:hAnsi="Arial" w:cs="Arial"/>
            </w:rPr>
            <w:t xml:space="preserve"> Coexistence of multiple coronaviruses in several bat colonies in an abandoned mineshaft. </w:t>
          </w:r>
          <w:proofErr w:type="spellStart"/>
          <w:r w:rsidRPr="00E70511">
            <w:rPr>
              <w:rFonts w:ascii="Arial" w:hAnsi="Arial" w:cs="Arial"/>
              <w:i/>
              <w:iCs/>
            </w:rPr>
            <w:t>Virologica</w:t>
          </w:r>
          <w:proofErr w:type="spellEnd"/>
          <w:r w:rsidRPr="00E70511">
            <w:rPr>
              <w:rFonts w:ascii="Arial" w:hAnsi="Arial" w:cs="Arial"/>
              <w:i/>
              <w:iCs/>
            </w:rPr>
            <w:t xml:space="preserve"> </w:t>
          </w:r>
          <w:proofErr w:type="spellStart"/>
          <w:r w:rsidRPr="00E70511">
            <w:rPr>
              <w:rFonts w:ascii="Arial" w:hAnsi="Arial" w:cs="Arial"/>
              <w:i/>
              <w:iCs/>
            </w:rPr>
            <w:t>Sinica</w:t>
          </w:r>
          <w:proofErr w:type="spellEnd"/>
          <w:r w:rsidRPr="00E70511">
            <w:rPr>
              <w:rFonts w:ascii="Arial" w:hAnsi="Arial" w:cs="Arial"/>
            </w:rPr>
            <w:t xml:space="preserve"> </w:t>
          </w:r>
          <w:r w:rsidRPr="00E70511">
            <w:rPr>
              <w:rFonts w:ascii="Arial" w:hAnsi="Arial" w:cs="Arial"/>
              <w:b/>
              <w:bCs/>
            </w:rPr>
            <w:t>31</w:t>
          </w:r>
          <w:r w:rsidRPr="00E70511">
            <w:rPr>
              <w:rFonts w:ascii="Arial" w:hAnsi="Arial" w:cs="Arial"/>
            </w:rPr>
            <w:t>, 31–40 (2016).</w:t>
          </w:r>
        </w:p>
        <w:p w14:paraId="49FA61B6" w14:textId="77777777" w:rsidR="00E70511" w:rsidRPr="00E70511" w:rsidRDefault="00E70511">
          <w:pPr>
            <w:autoSpaceDE w:val="0"/>
            <w:autoSpaceDN w:val="0"/>
            <w:ind w:hanging="640"/>
            <w:divId w:val="1810631132"/>
            <w:rPr>
              <w:rFonts w:ascii="Arial" w:hAnsi="Arial" w:cs="Arial"/>
            </w:rPr>
          </w:pPr>
          <w:r w:rsidRPr="00E70511">
            <w:rPr>
              <w:rFonts w:ascii="Arial" w:hAnsi="Arial" w:cs="Arial"/>
            </w:rPr>
            <w:t>41.</w:t>
          </w:r>
          <w:r w:rsidRPr="00E70511">
            <w:rPr>
              <w:rFonts w:ascii="Arial" w:hAnsi="Arial" w:cs="Arial"/>
            </w:rPr>
            <w:tab/>
            <w:t xml:space="preserve">Wang, H., Pipes, L. &amp; Nielsen, R. Synonymous mutations and the molecular evolution of SARS-CoV-2 origins. </w:t>
          </w:r>
          <w:r w:rsidRPr="00E70511">
            <w:rPr>
              <w:rFonts w:ascii="Arial" w:hAnsi="Arial" w:cs="Arial"/>
              <w:i/>
              <w:iCs/>
            </w:rPr>
            <w:t>Virus Evolution</w:t>
          </w:r>
          <w:r w:rsidRPr="00E70511">
            <w:rPr>
              <w:rFonts w:ascii="Arial" w:hAnsi="Arial" w:cs="Arial"/>
            </w:rPr>
            <w:t xml:space="preserve"> </w:t>
          </w:r>
          <w:r w:rsidRPr="00E70511">
            <w:rPr>
              <w:rFonts w:ascii="Arial" w:hAnsi="Arial" w:cs="Arial"/>
              <w:b/>
              <w:bCs/>
            </w:rPr>
            <w:t>7</w:t>
          </w:r>
          <w:r w:rsidRPr="00E70511">
            <w:rPr>
              <w:rFonts w:ascii="Arial" w:hAnsi="Arial" w:cs="Arial"/>
            </w:rPr>
            <w:t>, (2021).</w:t>
          </w:r>
        </w:p>
        <w:p w14:paraId="258352FE" w14:textId="77777777" w:rsidR="00E70511" w:rsidRPr="00E70511" w:rsidRDefault="00E70511">
          <w:pPr>
            <w:autoSpaceDE w:val="0"/>
            <w:autoSpaceDN w:val="0"/>
            <w:ind w:hanging="640"/>
            <w:divId w:val="1478649779"/>
            <w:rPr>
              <w:rFonts w:ascii="Arial" w:hAnsi="Arial" w:cs="Arial"/>
            </w:rPr>
          </w:pPr>
          <w:r w:rsidRPr="00E70511">
            <w:rPr>
              <w:rFonts w:ascii="Arial" w:hAnsi="Arial" w:cs="Arial"/>
            </w:rPr>
            <w:t>42.</w:t>
          </w:r>
          <w:r w:rsidRPr="00E70511">
            <w:rPr>
              <w:rFonts w:ascii="Arial" w:hAnsi="Arial" w:cs="Arial"/>
            </w:rPr>
            <w:tab/>
            <w:t xml:space="preserve">Zhou, H. </w:t>
          </w:r>
          <w:r w:rsidRPr="00E70511">
            <w:rPr>
              <w:rFonts w:ascii="Arial" w:hAnsi="Arial" w:cs="Arial"/>
              <w:i/>
              <w:iCs/>
            </w:rPr>
            <w:t>et al.</w:t>
          </w:r>
          <w:r w:rsidRPr="00E70511">
            <w:rPr>
              <w:rFonts w:ascii="Arial" w:hAnsi="Arial" w:cs="Arial"/>
            </w:rPr>
            <w:t xml:space="preserve"> A novel bat coronavirus reveals natural insertions at the S1/S2 cleavage site of the Spike protein and a possible recombinant origin of HCoV-19. </w:t>
          </w:r>
          <w:proofErr w:type="spellStart"/>
          <w:r w:rsidRPr="00E70511">
            <w:rPr>
              <w:rFonts w:ascii="Arial" w:hAnsi="Arial" w:cs="Arial"/>
              <w:i/>
              <w:iCs/>
            </w:rPr>
            <w:t>bioRxiv</w:t>
          </w:r>
          <w:proofErr w:type="spellEnd"/>
          <w:r w:rsidRPr="00E70511">
            <w:rPr>
              <w:rFonts w:ascii="Arial" w:hAnsi="Arial" w:cs="Arial"/>
            </w:rPr>
            <w:t xml:space="preserve"> 2020.03.02.974139 (2020) doi:10.1101/2020.03.02.974139.</w:t>
          </w:r>
        </w:p>
        <w:p w14:paraId="3A13A5E0" w14:textId="77777777" w:rsidR="00E70511" w:rsidRPr="00E70511" w:rsidRDefault="00E70511">
          <w:pPr>
            <w:autoSpaceDE w:val="0"/>
            <w:autoSpaceDN w:val="0"/>
            <w:ind w:hanging="640"/>
            <w:divId w:val="1580795631"/>
            <w:rPr>
              <w:rFonts w:ascii="Arial" w:hAnsi="Arial" w:cs="Arial"/>
            </w:rPr>
          </w:pPr>
          <w:r w:rsidRPr="00E70511">
            <w:rPr>
              <w:rFonts w:ascii="Arial" w:hAnsi="Arial" w:cs="Arial"/>
            </w:rPr>
            <w:t>43.</w:t>
          </w:r>
          <w:r w:rsidRPr="00E70511">
            <w:rPr>
              <w:rFonts w:ascii="Arial" w:hAnsi="Arial" w:cs="Arial"/>
            </w:rPr>
            <w:tab/>
            <w:t xml:space="preserve">Li, X. </w:t>
          </w:r>
          <w:r w:rsidRPr="00E70511">
            <w:rPr>
              <w:rFonts w:ascii="Arial" w:hAnsi="Arial" w:cs="Arial"/>
              <w:i/>
              <w:iCs/>
            </w:rPr>
            <w:t>et al.</w:t>
          </w:r>
          <w:r w:rsidRPr="00E70511">
            <w:rPr>
              <w:rFonts w:ascii="Arial" w:hAnsi="Arial" w:cs="Arial"/>
            </w:rPr>
            <w:t xml:space="preserve"> Emergence of SARS-CoV-2 through recombination and strong purifying selection. </w:t>
          </w:r>
          <w:r w:rsidRPr="00E70511">
            <w:rPr>
              <w:rFonts w:ascii="Arial" w:hAnsi="Arial" w:cs="Arial"/>
              <w:i/>
              <w:iCs/>
            </w:rPr>
            <w:t>Science Advances</w:t>
          </w:r>
          <w:r w:rsidRPr="00E70511">
            <w:rPr>
              <w:rFonts w:ascii="Arial" w:hAnsi="Arial" w:cs="Arial"/>
            </w:rPr>
            <w:t xml:space="preserve"> </w:t>
          </w:r>
          <w:r w:rsidRPr="00E70511">
            <w:rPr>
              <w:rFonts w:ascii="Arial" w:hAnsi="Arial" w:cs="Arial"/>
              <w:b/>
              <w:bCs/>
            </w:rPr>
            <w:t>6</w:t>
          </w:r>
          <w:r w:rsidRPr="00E70511">
            <w:rPr>
              <w:rFonts w:ascii="Arial" w:hAnsi="Arial" w:cs="Arial"/>
            </w:rPr>
            <w:t>, eabb9153 (2020).</w:t>
          </w:r>
        </w:p>
        <w:p w14:paraId="1ECF66C8" w14:textId="77777777" w:rsidR="00E70511" w:rsidRPr="00E70511" w:rsidRDefault="00E70511">
          <w:pPr>
            <w:autoSpaceDE w:val="0"/>
            <w:autoSpaceDN w:val="0"/>
            <w:ind w:hanging="640"/>
            <w:divId w:val="153958093"/>
            <w:rPr>
              <w:rFonts w:ascii="Arial" w:hAnsi="Arial" w:cs="Arial"/>
            </w:rPr>
          </w:pPr>
          <w:r w:rsidRPr="00E70511">
            <w:rPr>
              <w:rFonts w:ascii="Arial" w:hAnsi="Arial" w:cs="Arial"/>
            </w:rPr>
            <w:t>44.</w:t>
          </w:r>
          <w:r w:rsidRPr="00E70511">
            <w:rPr>
              <w:rFonts w:ascii="Arial" w:hAnsi="Arial" w:cs="Arial"/>
            </w:rPr>
            <w:tab/>
          </w:r>
          <w:proofErr w:type="spellStart"/>
          <w:r w:rsidRPr="00E70511">
            <w:rPr>
              <w:rFonts w:ascii="Arial" w:hAnsi="Arial" w:cs="Arial"/>
            </w:rPr>
            <w:t>Boni</w:t>
          </w:r>
          <w:proofErr w:type="spellEnd"/>
          <w:r w:rsidRPr="00E70511">
            <w:rPr>
              <w:rFonts w:ascii="Arial" w:hAnsi="Arial" w:cs="Arial"/>
            </w:rPr>
            <w:t xml:space="preserve">, M. F. </w:t>
          </w:r>
          <w:r w:rsidRPr="00E70511">
            <w:rPr>
              <w:rFonts w:ascii="Arial" w:hAnsi="Arial" w:cs="Arial"/>
              <w:i/>
              <w:iCs/>
            </w:rPr>
            <w:t>et al.</w:t>
          </w:r>
          <w:r w:rsidRPr="00E70511">
            <w:rPr>
              <w:rFonts w:ascii="Arial" w:hAnsi="Arial" w:cs="Arial"/>
            </w:rPr>
            <w:t xml:space="preserve"> Evolutionary origins of the SARS-CoV-2 </w:t>
          </w:r>
          <w:proofErr w:type="spellStart"/>
          <w:r w:rsidRPr="00E70511">
            <w:rPr>
              <w:rFonts w:ascii="Arial" w:hAnsi="Arial" w:cs="Arial"/>
            </w:rPr>
            <w:t>sarbecovirus</w:t>
          </w:r>
          <w:proofErr w:type="spellEnd"/>
          <w:r w:rsidRPr="00E70511">
            <w:rPr>
              <w:rFonts w:ascii="Arial" w:hAnsi="Arial" w:cs="Arial"/>
            </w:rPr>
            <w:t xml:space="preserve"> lineage responsible for the COVID-19 pandemic. </w:t>
          </w:r>
          <w:r w:rsidRPr="00E70511">
            <w:rPr>
              <w:rFonts w:ascii="Arial" w:hAnsi="Arial" w:cs="Arial"/>
              <w:i/>
              <w:iCs/>
            </w:rPr>
            <w:t>Nature Microbiology</w:t>
          </w:r>
          <w:r w:rsidRPr="00E70511">
            <w:rPr>
              <w:rFonts w:ascii="Arial" w:hAnsi="Arial" w:cs="Arial"/>
            </w:rPr>
            <w:t xml:space="preserve"> </w:t>
          </w:r>
          <w:r w:rsidRPr="00E70511">
            <w:rPr>
              <w:rFonts w:ascii="Arial" w:hAnsi="Arial" w:cs="Arial"/>
              <w:b/>
              <w:bCs/>
            </w:rPr>
            <w:t>5</w:t>
          </w:r>
          <w:r w:rsidRPr="00E70511">
            <w:rPr>
              <w:rFonts w:ascii="Arial" w:hAnsi="Arial" w:cs="Arial"/>
            </w:rPr>
            <w:t>, 1408–1417 (2020).</w:t>
          </w:r>
        </w:p>
        <w:p w14:paraId="15A6C96C" w14:textId="77777777" w:rsidR="00E70511" w:rsidRPr="00E70511" w:rsidRDefault="00E70511">
          <w:pPr>
            <w:autoSpaceDE w:val="0"/>
            <w:autoSpaceDN w:val="0"/>
            <w:ind w:hanging="640"/>
            <w:divId w:val="1676105868"/>
            <w:rPr>
              <w:rFonts w:ascii="Arial" w:hAnsi="Arial" w:cs="Arial"/>
            </w:rPr>
          </w:pPr>
          <w:r w:rsidRPr="00E70511">
            <w:rPr>
              <w:rFonts w:ascii="Arial" w:hAnsi="Arial" w:cs="Arial"/>
            </w:rPr>
            <w:t>45.</w:t>
          </w:r>
          <w:r w:rsidRPr="00E70511">
            <w:rPr>
              <w:rFonts w:ascii="Arial" w:hAnsi="Arial" w:cs="Arial"/>
            </w:rPr>
            <w:tab/>
            <w:t xml:space="preserve">Graham, R. L. &amp; Baric, R. S. Recombination, reservoirs, and the modular spike: mechanisms of coronavirus cross-species transmission.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84</w:t>
          </w:r>
          <w:r w:rsidRPr="00E70511">
            <w:rPr>
              <w:rFonts w:ascii="Arial" w:hAnsi="Arial" w:cs="Arial"/>
            </w:rPr>
            <w:t>, 3134–3146 (2010).</w:t>
          </w:r>
        </w:p>
        <w:p w14:paraId="3A89E1A4" w14:textId="77777777" w:rsidR="00E70511" w:rsidRPr="00E70511" w:rsidRDefault="00E70511">
          <w:pPr>
            <w:autoSpaceDE w:val="0"/>
            <w:autoSpaceDN w:val="0"/>
            <w:ind w:hanging="640"/>
            <w:divId w:val="608436245"/>
            <w:rPr>
              <w:rFonts w:ascii="Arial" w:hAnsi="Arial" w:cs="Arial"/>
            </w:rPr>
          </w:pPr>
          <w:r w:rsidRPr="00E70511">
            <w:rPr>
              <w:rFonts w:ascii="Arial" w:hAnsi="Arial" w:cs="Arial"/>
            </w:rPr>
            <w:t>46.</w:t>
          </w:r>
          <w:r w:rsidRPr="00E70511">
            <w:rPr>
              <w:rFonts w:ascii="Arial" w:hAnsi="Arial" w:cs="Arial"/>
            </w:rPr>
            <w:tab/>
            <w:t xml:space="preserve">Wells, H. L. </w:t>
          </w:r>
          <w:r w:rsidRPr="00E70511">
            <w:rPr>
              <w:rFonts w:ascii="Arial" w:hAnsi="Arial" w:cs="Arial"/>
              <w:i/>
              <w:iCs/>
            </w:rPr>
            <w:t>et al.</w:t>
          </w:r>
          <w:r w:rsidRPr="00E70511">
            <w:rPr>
              <w:rFonts w:ascii="Arial" w:hAnsi="Arial" w:cs="Arial"/>
            </w:rPr>
            <w:t xml:space="preserve"> The evolutionary history of ACE2 usage within the coronavirus subgenus </w:t>
          </w:r>
          <w:proofErr w:type="spellStart"/>
          <w:r w:rsidRPr="00E70511">
            <w:rPr>
              <w:rFonts w:ascii="Arial" w:hAnsi="Arial" w:cs="Arial"/>
            </w:rPr>
            <w:t>Sarbecovirus</w:t>
          </w:r>
          <w:proofErr w:type="spellEnd"/>
          <w:r w:rsidRPr="00E70511">
            <w:rPr>
              <w:rFonts w:ascii="Arial" w:hAnsi="Arial" w:cs="Arial"/>
            </w:rPr>
            <w:t xml:space="preserve">. </w:t>
          </w:r>
          <w:r w:rsidRPr="00E70511">
            <w:rPr>
              <w:rFonts w:ascii="Arial" w:hAnsi="Arial" w:cs="Arial"/>
              <w:i/>
              <w:iCs/>
            </w:rPr>
            <w:t>Virus Evolution</w:t>
          </w:r>
          <w:r w:rsidRPr="00E70511">
            <w:rPr>
              <w:rFonts w:ascii="Arial" w:hAnsi="Arial" w:cs="Arial"/>
            </w:rPr>
            <w:t xml:space="preserve"> </w:t>
          </w:r>
          <w:r w:rsidRPr="00E70511">
            <w:rPr>
              <w:rFonts w:ascii="Arial" w:hAnsi="Arial" w:cs="Arial"/>
              <w:b/>
              <w:bCs/>
            </w:rPr>
            <w:t>7</w:t>
          </w:r>
          <w:r w:rsidRPr="00E70511">
            <w:rPr>
              <w:rFonts w:ascii="Arial" w:hAnsi="Arial" w:cs="Arial"/>
            </w:rPr>
            <w:t>, (2021).</w:t>
          </w:r>
        </w:p>
        <w:p w14:paraId="30FF3035" w14:textId="56A22D43" w:rsidR="00E70511" w:rsidRPr="00E70511" w:rsidRDefault="00E70511" w:rsidP="00A60EE4">
          <w:pPr>
            <w:rPr>
              <w:rFonts w:ascii="Arial" w:hAnsi="Arial" w:cs="Arial"/>
              <w:b/>
              <w:bCs/>
            </w:rPr>
          </w:pPr>
          <w:r w:rsidRPr="00E70511">
            <w:rPr>
              <w:rFonts w:ascii="Arial" w:hAnsi="Arial" w:cs="Arial"/>
            </w:rPr>
            <w:t> </w:t>
          </w:r>
        </w:p>
      </w:sdtContent>
    </w:sdt>
    <w:sectPr w:rsidR="00E70511" w:rsidRPr="00E70511"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a Brook" w:date="2021-08-27T16:15:00Z" w:initials="CB">
    <w:p w14:paraId="4AA3959C" w14:textId="767F7C48" w:rsidR="008658FC" w:rsidRDefault="008658FC">
      <w:pPr>
        <w:pStyle w:val="CommentText"/>
      </w:pPr>
      <w:r>
        <w:rPr>
          <w:rStyle w:val="CommentReference"/>
        </w:rPr>
        <w:annotationRef/>
      </w:r>
      <w:r w:rsidR="00B45793">
        <w:t>Would be good here to add</w:t>
      </w:r>
      <w:r>
        <w:t xml:space="preserve"> some text about which of these subgroups linked to each bat family</w:t>
      </w:r>
    </w:p>
  </w:comment>
  <w:comment w:id="4" w:author="Cara Brook" w:date="2021-08-27T16:17:00Z" w:initials="CB">
    <w:p w14:paraId="2C60B6A3" w14:textId="7924DE7A" w:rsidR="008658FC" w:rsidRDefault="008658FC">
      <w:pPr>
        <w:pStyle w:val="CommentText"/>
      </w:pPr>
      <w:r>
        <w:rPr>
          <w:rStyle w:val="CommentReference"/>
        </w:rPr>
        <w:annotationRef/>
      </w:r>
      <w:r>
        <w:t xml:space="preserve">Add paragraph here about </w:t>
      </w:r>
      <w:proofErr w:type="spellStart"/>
      <w:r>
        <w:t>CoV</w:t>
      </w:r>
      <w:proofErr w:type="spellEnd"/>
      <w:r>
        <w:t xml:space="preserve"> recombination potential and why surveying the viruses in the wild </w:t>
      </w:r>
      <w:r w:rsidR="00B45793">
        <w:t xml:space="preserve">is important for understanding </w:t>
      </w:r>
      <w:r>
        <w:t>zoonotic threats</w:t>
      </w:r>
    </w:p>
  </w:comment>
  <w:comment w:id="7" w:author="Cara Brook" w:date="2021-08-27T16:44:00Z" w:initials="CB">
    <w:p w14:paraId="303C695C" w14:textId="46B3DF65" w:rsidR="00B45793" w:rsidRDefault="00B45793" w:rsidP="00B45793">
      <w:pPr>
        <w:pStyle w:val="CommentText"/>
      </w:pPr>
      <w:r>
        <w:rPr>
          <w:rStyle w:val="CommentReference"/>
        </w:rPr>
        <w:annotationRef/>
      </w:r>
      <w:r>
        <w:t xml:space="preserve">Add text/paragraph here explaining what types of </w:t>
      </w:r>
      <w:proofErr w:type="spellStart"/>
      <w:r>
        <w:t>CoVs</w:t>
      </w:r>
      <w:proofErr w:type="spellEnd"/>
      <w:r>
        <w:t xml:space="preserve"> have been found in African and Europe vs. Asia </w:t>
      </w:r>
      <w:proofErr w:type="spellStart"/>
      <w:r>
        <w:t>nobecoviruses</w:t>
      </w:r>
      <w:proofErr w:type="spellEnd"/>
      <w:r>
        <w:t xml:space="preserve"> (not previously identified as zoonotic) but what is known about their </w:t>
      </w:r>
      <w:proofErr w:type="spellStart"/>
      <w:r>
        <w:t>recombinatory</w:t>
      </w:r>
      <w:proofErr w:type="spellEnd"/>
      <w:r>
        <w:t xml:space="preserve"> potential and possible threats</w:t>
      </w:r>
    </w:p>
    <w:p w14:paraId="0BF9111E" w14:textId="18A2BEAC" w:rsidR="00B45793" w:rsidRDefault="00B45793">
      <w:pPr>
        <w:pStyle w:val="CommentText"/>
      </w:pPr>
    </w:p>
  </w:comment>
  <w:comment w:id="12" w:author="Cara Brook" w:date="2021-08-27T16:16:00Z" w:initials="CB">
    <w:p w14:paraId="1048DA14" w14:textId="70AD2E3E" w:rsidR="008658FC" w:rsidRDefault="008658FC">
      <w:pPr>
        <w:pStyle w:val="CommentText"/>
      </w:pPr>
      <w:r>
        <w:rPr>
          <w:rStyle w:val="CommentReference"/>
        </w:rPr>
        <w:annotationRef/>
      </w:r>
      <w:r>
        <w:t xml:space="preserve">Should add some literature on what has been done on </w:t>
      </w:r>
      <w:proofErr w:type="spellStart"/>
      <w:r>
        <w:t>CoVs</w:t>
      </w:r>
      <w:proofErr w:type="spellEnd"/>
      <w:r>
        <w:t xml:space="preserve"> in Madagascar and from which bat families and which bat families are present that might be important to survey further (</w:t>
      </w:r>
      <w:proofErr w:type="spellStart"/>
      <w:r>
        <w:t>Hipposideros</w:t>
      </w:r>
      <w:proofErr w:type="spellEnd"/>
      <w:r>
        <w:t xml:space="preserve"> for one</w:t>
      </w:r>
      <w:r w:rsidR="00B45793">
        <w:t xml:space="preserve"> </w:t>
      </w:r>
      <w:proofErr w:type="spellStart"/>
      <w:r w:rsidR="00B45793">
        <w:t>migh</w:t>
      </w:r>
      <w:proofErr w:type="spellEnd"/>
      <w:r w:rsidR="00B45793">
        <w:t xml:space="preserve"> have </w:t>
      </w:r>
      <w:proofErr w:type="spellStart"/>
      <w:r w:rsidR="00B45793">
        <w:t>Hibecoviruses</w:t>
      </w:r>
      <w:proofErr w:type="spellEnd"/>
      <w:r>
        <w:t>)</w:t>
      </w:r>
    </w:p>
  </w:comment>
  <w:comment w:id="13" w:author="Cara Brook" w:date="2021-08-27T16:45:00Z" w:initials="CB">
    <w:p w14:paraId="2B27ECBB" w14:textId="36ADDFBA" w:rsidR="00B45793" w:rsidRDefault="00B45793">
      <w:pPr>
        <w:pStyle w:val="CommentText"/>
      </w:pP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w:t>
      </w:r>
      <w:r w:rsidR="007E3F0E">
        <w:t xml:space="preserve"> and</w:t>
      </w:r>
      <w:r>
        <w:t xml:space="preserve"> what is known about their </w:t>
      </w:r>
      <w:proofErr w:type="spellStart"/>
      <w:r>
        <w:t>recombinatory</w:t>
      </w:r>
      <w:proofErr w:type="spellEnd"/>
      <w:r>
        <w:t xml:space="preserve"> potential and possible</w:t>
      </w:r>
      <w:r w:rsidR="007E3F0E">
        <w:t xml:space="preserve"> zoonotic</w:t>
      </w:r>
      <w:r>
        <w:t xml:space="preserve"> threats</w:t>
      </w:r>
    </w:p>
  </w:comment>
  <w:comment w:id="14" w:author="Cara Brook" w:date="2021-08-27T16:47:00Z" w:initials="CB">
    <w:p w14:paraId="67F07A92" w14:textId="62297705" w:rsidR="007E3F0E" w:rsidRDefault="007E3F0E">
      <w:pPr>
        <w:pStyle w:val="CommentText"/>
      </w:pPr>
      <w:r>
        <w:rPr>
          <w:rStyle w:val="CommentReference"/>
        </w:rPr>
        <w:annotationRef/>
      </w:r>
      <w:r>
        <w:t xml:space="preserve">I’ll do all the </w:t>
      </w:r>
      <w:proofErr w:type="spellStart"/>
      <w:r>
        <w:t>Mehodss</w:t>
      </w:r>
      <w:proofErr w:type="spellEnd"/>
      <w:r>
        <w:t>—no need to bother</w:t>
      </w:r>
    </w:p>
  </w:comment>
  <w:comment w:id="15" w:author="Cara Brook" w:date="2021-08-27T16:47:00Z" w:initials="CB">
    <w:p w14:paraId="141E3E98" w14:textId="6273E16C" w:rsidR="007E3F0E" w:rsidRDefault="007E3F0E">
      <w:pPr>
        <w:pStyle w:val="CommentText"/>
      </w:pPr>
      <w:r>
        <w:rPr>
          <w:rStyle w:val="CommentReference"/>
        </w:rPr>
        <w:annotationRef/>
      </w:r>
      <w:r>
        <w:t xml:space="preserve">Actually can’t say this (I was wrong in the first abstract) because of that </w:t>
      </w:r>
      <w:proofErr w:type="spellStart"/>
      <w:r>
        <w:t>Joffrin</w:t>
      </w:r>
      <w:proofErr w:type="spellEnd"/>
      <w:r>
        <w:t xml:space="preserve"> </w:t>
      </w:r>
      <w:proofErr w:type="spellStart"/>
      <w:r>
        <w:t>papr</w:t>
      </w:r>
      <w:proofErr w:type="spellEnd"/>
    </w:p>
  </w:comment>
  <w:comment w:id="16" w:author="Cara Brook" w:date="2021-08-27T16:49:00Z" w:initials="CB">
    <w:p w14:paraId="4D90B1DE" w14:textId="77777777" w:rsidR="007E3F0E" w:rsidRDefault="007E3F0E">
      <w:pPr>
        <w:pStyle w:val="CommentText"/>
        <w:rPr>
          <w:rStyle w:val="CommentReference"/>
        </w:rPr>
      </w:pPr>
      <w:r>
        <w:rPr>
          <w:rStyle w:val="CommentReference"/>
        </w:rPr>
        <w:annotationRef/>
      </w:r>
      <w:r>
        <w:rPr>
          <w:rStyle w:val="CommentReference"/>
        </w:rPr>
        <w:t>Things to add in discussion:</w:t>
      </w:r>
    </w:p>
    <w:p w14:paraId="612BB594" w14:textId="77777777" w:rsidR="007E3F0E" w:rsidRPr="007E3F0E" w:rsidRDefault="007E3F0E" w:rsidP="007E3F0E">
      <w:pPr>
        <w:pStyle w:val="CommentText"/>
        <w:numPr>
          <w:ilvl w:val="0"/>
          <w:numId w:val="2"/>
        </w:numPr>
        <w:rPr>
          <w:rStyle w:val="CommentReference"/>
          <w:sz w:val="20"/>
          <w:szCs w:val="18"/>
        </w:rPr>
      </w:pPr>
      <w:r>
        <w:rPr>
          <w:rStyle w:val="CommentReference"/>
        </w:rPr>
        <w:t>Divergent viruses matches with how divergent are those Madagascar bats</w:t>
      </w:r>
    </w:p>
    <w:p w14:paraId="72D0133D" w14:textId="77777777" w:rsidR="007E3F0E" w:rsidRPr="007E3F0E" w:rsidRDefault="007E3F0E" w:rsidP="007E3F0E">
      <w:pPr>
        <w:pStyle w:val="CommentText"/>
        <w:numPr>
          <w:ilvl w:val="0"/>
          <w:numId w:val="2"/>
        </w:numPr>
        <w:rPr>
          <w:rStyle w:val="CommentReference"/>
          <w:sz w:val="20"/>
          <w:szCs w:val="18"/>
        </w:rPr>
      </w:pPr>
      <w:r>
        <w:rPr>
          <w:rStyle w:val="CommentReference"/>
        </w:rPr>
        <w:t>TRS in P. rufus is different – does this impact immune modulation?</w:t>
      </w:r>
    </w:p>
    <w:p w14:paraId="4982F399" w14:textId="77777777" w:rsidR="007E3F0E" w:rsidRPr="007E3F0E" w:rsidRDefault="007E3F0E" w:rsidP="007E3F0E">
      <w:pPr>
        <w:pStyle w:val="CommentText"/>
        <w:numPr>
          <w:ilvl w:val="0"/>
          <w:numId w:val="2"/>
        </w:numPr>
        <w:rPr>
          <w:rStyle w:val="CommentReference"/>
          <w:sz w:val="20"/>
          <w:szCs w:val="18"/>
        </w:rPr>
      </w:pPr>
      <w:r>
        <w:rPr>
          <w:rStyle w:val="CommentReference"/>
        </w:rPr>
        <w:t xml:space="preserve">Possible insertion in P. rufus genome between E and N different from </w:t>
      </w:r>
      <w:proofErr w:type="spellStart"/>
      <w:r>
        <w:rPr>
          <w:rStyle w:val="CommentReference"/>
        </w:rPr>
        <w:t>orthoreovirus</w:t>
      </w:r>
      <w:proofErr w:type="spellEnd"/>
      <w:r>
        <w:rPr>
          <w:rStyle w:val="CommentReference"/>
        </w:rPr>
        <w:t xml:space="preserve"> but indicative of dynamic part of the genome</w:t>
      </w:r>
    </w:p>
    <w:p w14:paraId="3534EF37" w14:textId="788A40F1" w:rsidR="007E3F0E" w:rsidRDefault="007E3F0E" w:rsidP="007E3F0E">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3959C" w15:done="0"/>
  <w15:commentEx w15:paraId="2C60B6A3" w15:done="0"/>
  <w15:commentEx w15:paraId="0BF9111E" w15:done="0"/>
  <w15:commentEx w15:paraId="1048DA14" w15:done="0"/>
  <w15:commentEx w15:paraId="2B27ECBB" w15:done="0"/>
  <w15:commentEx w15:paraId="67F07A92" w15:done="0"/>
  <w15:commentEx w15:paraId="141E3E98" w15:done="0"/>
  <w15:commentEx w15:paraId="3534E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38E16" w16cex:dateUtc="2021-08-27T21:15:00Z"/>
  <w16cex:commentExtensible w16cex:durableId="24D38E92" w16cex:dateUtc="2021-08-27T21:17:00Z"/>
  <w16cex:commentExtensible w16cex:durableId="24D394EC" w16cex:dateUtc="2021-08-27T21:44:00Z"/>
  <w16cex:commentExtensible w16cex:durableId="24D38E5E" w16cex:dateUtc="2021-08-27T21:16:00Z"/>
  <w16cex:commentExtensible w16cex:durableId="24D39534" w16cex:dateUtc="2021-08-27T21:45:00Z"/>
  <w16cex:commentExtensible w16cex:durableId="24D39585" w16cex:dateUtc="2021-08-27T21:47:00Z"/>
  <w16cex:commentExtensible w16cex:durableId="24D395AB" w16cex:dateUtc="2021-08-27T21:47:00Z"/>
  <w16cex:commentExtensible w16cex:durableId="24D39634" w16cex:dateUtc="2021-08-27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3959C" w16cid:durableId="24D38E16"/>
  <w16cid:commentId w16cid:paraId="2C60B6A3" w16cid:durableId="24D38E92"/>
  <w16cid:commentId w16cid:paraId="0BF9111E" w16cid:durableId="24D394EC"/>
  <w16cid:commentId w16cid:paraId="1048DA14" w16cid:durableId="24D38E5E"/>
  <w16cid:commentId w16cid:paraId="2B27ECBB" w16cid:durableId="24D39534"/>
  <w16cid:commentId w16cid:paraId="67F07A92" w16cid:durableId="24D39585"/>
  <w16cid:commentId w16cid:paraId="141E3E98" w16cid:durableId="24D395AB"/>
  <w16cid:commentId w16cid:paraId="3534EF37" w16cid:durableId="24D396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1530E"/>
    <w:rsid w:val="00034DD2"/>
    <w:rsid w:val="00067C1D"/>
    <w:rsid w:val="000A270D"/>
    <w:rsid w:val="000A61E4"/>
    <w:rsid w:val="000B6CA0"/>
    <w:rsid w:val="000C3D57"/>
    <w:rsid w:val="000F0DD0"/>
    <w:rsid w:val="000F231B"/>
    <w:rsid w:val="00100AD1"/>
    <w:rsid w:val="001A1168"/>
    <w:rsid w:val="001B1416"/>
    <w:rsid w:val="001C324B"/>
    <w:rsid w:val="001E1CD8"/>
    <w:rsid w:val="002010C7"/>
    <w:rsid w:val="002067EB"/>
    <w:rsid w:val="00223664"/>
    <w:rsid w:val="00233C41"/>
    <w:rsid w:val="0023602B"/>
    <w:rsid w:val="0028337E"/>
    <w:rsid w:val="002D26FF"/>
    <w:rsid w:val="002D4496"/>
    <w:rsid w:val="002E08B3"/>
    <w:rsid w:val="00311993"/>
    <w:rsid w:val="00320446"/>
    <w:rsid w:val="00336813"/>
    <w:rsid w:val="00350106"/>
    <w:rsid w:val="003531F3"/>
    <w:rsid w:val="003A6AF4"/>
    <w:rsid w:val="003B2812"/>
    <w:rsid w:val="003B3700"/>
    <w:rsid w:val="003C642C"/>
    <w:rsid w:val="003E6FDE"/>
    <w:rsid w:val="00405DCC"/>
    <w:rsid w:val="00414C10"/>
    <w:rsid w:val="00437E67"/>
    <w:rsid w:val="00460D44"/>
    <w:rsid w:val="00471F6A"/>
    <w:rsid w:val="00486F48"/>
    <w:rsid w:val="00497981"/>
    <w:rsid w:val="0051494A"/>
    <w:rsid w:val="00540CD3"/>
    <w:rsid w:val="00553B50"/>
    <w:rsid w:val="00574C2F"/>
    <w:rsid w:val="00580892"/>
    <w:rsid w:val="0058561C"/>
    <w:rsid w:val="00593021"/>
    <w:rsid w:val="005C5906"/>
    <w:rsid w:val="005D4710"/>
    <w:rsid w:val="005D54DA"/>
    <w:rsid w:val="0064370A"/>
    <w:rsid w:val="0064444A"/>
    <w:rsid w:val="0065684B"/>
    <w:rsid w:val="0066051A"/>
    <w:rsid w:val="00687F30"/>
    <w:rsid w:val="00692F8C"/>
    <w:rsid w:val="006A6DA6"/>
    <w:rsid w:val="006E1258"/>
    <w:rsid w:val="006E3144"/>
    <w:rsid w:val="007010DC"/>
    <w:rsid w:val="007251AD"/>
    <w:rsid w:val="007446DB"/>
    <w:rsid w:val="007452E1"/>
    <w:rsid w:val="0076483D"/>
    <w:rsid w:val="007671B4"/>
    <w:rsid w:val="007707E0"/>
    <w:rsid w:val="00782BE7"/>
    <w:rsid w:val="007919B3"/>
    <w:rsid w:val="007922D1"/>
    <w:rsid w:val="007A2FD7"/>
    <w:rsid w:val="007E3F0E"/>
    <w:rsid w:val="007F3C84"/>
    <w:rsid w:val="0080006F"/>
    <w:rsid w:val="00804243"/>
    <w:rsid w:val="00817336"/>
    <w:rsid w:val="008658FC"/>
    <w:rsid w:val="008C1A50"/>
    <w:rsid w:val="008C436F"/>
    <w:rsid w:val="008D195A"/>
    <w:rsid w:val="008E365C"/>
    <w:rsid w:val="008F0B36"/>
    <w:rsid w:val="00936C91"/>
    <w:rsid w:val="00950A28"/>
    <w:rsid w:val="00994889"/>
    <w:rsid w:val="009B4EC2"/>
    <w:rsid w:val="009B57BF"/>
    <w:rsid w:val="009B6AA4"/>
    <w:rsid w:val="009C7D59"/>
    <w:rsid w:val="009D08FF"/>
    <w:rsid w:val="009E506E"/>
    <w:rsid w:val="009F2E1F"/>
    <w:rsid w:val="00A041DB"/>
    <w:rsid w:val="00A045B8"/>
    <w:rsid w:val="00A5095C"/>
    <w:rsid w:val="00A60EE4"/>
    <w:rsid w:val="00AA0A4D"/>
    <w:rsid w:val="00AA1665"/>
    <w:rsid w:val="00AB77DF"/>
    <w:rsid w:val="00AC6E08"/>
    <w:rsid w:val="00B0541E"/>
    <w:rsid w:val="00B22163"/>
    <w:rsid w:val="00B22FA9"/>
    <w:rsid w:val="00B271A2"/>
    <w:rsid w:val="00B27C4F"/>
    <w:rsid w:val="00B45793"/>
    <w:rsid w:val="00B62E3F"/>
    <w:rsid w:val="00B74B51"/>
    <w:rsid w:val="00BB267E"/>
    <w:rsid w:val="00BE1AD4"/>
    <w:rsid w:val="00C15828"/>
    <w:rsid w:val="00C1757C"/>
    <w:rsid w:val="00C45C5F"/>
    <w:rsid w:val="00C46D9A"/>
    <w:rsid w:val="00C66A07"/>
    <w:rsid w:val="00C762CC"/>
    <w:rsid w:val="00CA6145"/>
    <w:rsid w:val="00CA7047"/>
    <w:rsid w:val="00CA7BDE"/>
    <w:rsid w:val="00CB1E2D"/>
    <w:rsid w:val="00CD31B5"/>
    <w:rsid w:val="00D26A3A"/>
    <w:rsid w:val="00D45173"/>
    <w:rsid w:val="00D458BC"/>
    <w:rsid w:val="00D7163A"/>
    <w:rsid w:val="00D93F80"/>
    <w:rsid w:val="00DA1E42"/>
    <w:rsid w:val="00DA6226"/>
    <w:rsid w:val="00DB0412"/>
    <w:rsid w:val="00DC2E59"/>
    <w:rsid w:val="00DD1DE7"/>
    <w:rsid w:val="00DF5D26"/>
    <w:rsid w:val="00E13B01"/>
    <w:rsid w:val="00E266C0"/>
    <w:rsid w:val="00E45DA1"/>
    <w:rsid w:val="00E639E3"/>
    <w:rsid w:val="00E70511"/>
    <w:rsid w:val="00E80DAA"/>
    <w:rsid w:val="00E847C0"/>
    <w:rsid w:val="00E8501A"/>
    <w:rsid w:val="00E936C7"/>
    <w:rsid w:val="00EA4A7B"/>
    <w:rsid w:val="00EC3248"/>
    <w:rsid w:val="00EF0B0A"/>
    <w:rsid w:val="00EF2F16"/>
    <w:rsid w:val="00EF4FE4"/>
    <w:rsid w:val="00F23CC8"/>
    <w:rsid w:val="00F47ABB"/>
    <w:rsid w:val="00F82045"/>
    <w:rsid w:val="00F84856"/>
    <w:rsid w:val="00F96A65"/>
    <w:rsid w:val="00FB01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C0"/>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semiHidden/>
    <w:unhideWhenUsed/>
    <w:rsid w:val="00D93F80"/>
    <w:pPr>
      <w:spacing w:before="100" w:beforeAutospacing="1" w:after="100" w:afterAutospacing="1"/>
    </w:pPr>
  </w:style>
  <w:style w:type="character" w:styleId="PlaceholderText">
    <w:name w:val="Placeholder Text"/>
    <w:basedOn w:val="DefaultParagraphFont"/>
    <w:uiPriority w:val="99"/>
    <w:semiHidden/>
    <w:rsid w:val="00DF5D26"/>
    <w:rPr>
      <w:color w:val="808080"/>
    </w:rPr>
  </w:style>
  <w:style w:type="character" w:styleId="CommentReference">
    <w:name w:val="annotation reference"/>
    <w:basedOn w:val="DefaultParagraphFont"/>
    <w:uiPriority w:val="99"/>
    <w:semiHidden/>
    <w:unhideWhenUsed/>
    <w:rsid w:val="008658FC"/>
    <w:rPr>
      <w:sz w:val="16"/>
      <w:szCs w:val="16"/>
    </w:rPr>
  </w:style>
  <w:style w:type="paragraph" w:styleId="CommentText">
    <w:name w:val="annotation text"/>
    <w:basedOn w:val="Normal"/>
    <w:link w:val="CommentTextChar"/>
    <w:uiPriority w:val="99"/>
    <w:semiHidden/>
    <w:unhideWhenUsed/>
    <w:rsid w:val="008658FC"/>
    <w:rPr>
      <w:rFonts w:cs="Mangal"/>
      <w:sz w:val="20"/>
      <w:szCs w:val="18"/>
    </w:rPr>
  </w:style>
  <w:style w:type="character" w:customStyle="1" w:styleId="CommentTextChar">
    <w:name w:val="Comment Text Char"/>
    <w:basedOn w:val="DefaultParagraphFont"/>
    <w:link w:val="CommentText"/>
    <w:uiPriority w:val="99"/>
    <w:semiHidden/>
    <w:rsid w:val="008658FC"/>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8658FC"/>
    <w:rPr>
      <w:b/>
      <w:bCs/>
    </w:rPr>
  </w:style>
  <w:style w:type="character" w:customStyle="1" w:styleId="CommentSubjectChar">
    <w:name w:val="Comment Subject Char"/>
    <w:basedOn w:val="CommentTextChar"/>
    <w:link w:val="CommentSubject"/>
    <w:uiPriority w:val="99"/>
    <w:semiHidden/>
    <w:rsid w:val="008658FC"/>
    <w:rPr>
      <w:rFonts w:ascii="Times New Roman" w:eastAsia="Times New Roman" w:hAnsi="Times New Roman" w:cs="Mangal"/>
      <w:b/>
      <w:bCs/>
      <w:sz w:val="20"/>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55467"/>
    <w:rsid w:val="005255C7"/>
    <w:rsid w:val="007B20F8"/>
    <w:rsid w:val="00BD58C3"/>
    <w:rsid w:val="00BE5C46"/>
    <w:rsid w:val="00D84C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false,&quot;citeprocText&quot;:&quot;&lt;sup&gt;5,6&lt;/sup&gt;&quot;,&quot;manualOverrideText&quot;:&quot;&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mZhbHNlLCJjaXRlcHJvY1RleHQiOiI8c3VwPjUsNjwvc3VwPiIsIm1hbnVhbE92ZXJyaWRlVGV4dCI6I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false,&quot;citeprocText&quot;:&quot;&lt;sup&gt;5,6&lt;/sup&gt;&quot;,&quot;manualOverrideText&quot;:&quot;&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mZhbHNlLCJjaXRlcHJvY1RleHQiOiI8c3VwPjUsNjwvc3VwPiIsIm1hbnVhbE92ZXJyaWRlVGV4dCI6I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false,&quot;citeprocText&quot;:&quot;&lt;sup&gt;7–14&lt;/sup&gt;&quot;,&quot;manualOverrideText&quot;:&quot;&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mYWxzZSwiY2l0ZXByb2NUZXh0IjoiPHN1cD434oCTMTQ8L3N1cD4iLCJtYW51YWxPdmVycmlkZVRleHQiOiIifX0=&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false,&quot;citeprocText&quot;:&quot;&lt;sup&gt;15–23&lt;/sup&gt;&quot;,&quot;manualOverrideText&quot;:&quot;&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4oCTMjM8L3N1cD4iLCJtYW51YWxPdmVycmlkZVRleHQiOiI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false,&quot;citeprocText&quot;:&quot;&lt;sup&gt;24–27&lt;/sup&gt;&quot;,&quot;manualOverrideText&quot;:&quot;&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mYWxzZSwiY2l0ZXByb2NUZXh0IjoiPHN1cD4yNOKAkzI3PC9zdXA+IiwibWFudWFsT3ZlcnJpZGVUZXh0Ijoi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false,&quot;citeprocText&quot;:&quot;&lt;sup&gt;24–30&lt;/sup&gt;&quot;,&quot;manualOverrideText&quot;:&quot;&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ZmFsc2UsImNpdGVwcm9jVGV4dCI6IjxzdXA+MjTigJMzMDwvc3VwPiIsIm1hbnVhbE92ZXJyaWRlVGV4dCI6Ii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false,&quot;citeprocText&quot;:&quot;&lt;sup&gt;13,31&lt;/sup&gt;&quot;,&quot;manualOverrideText&quot;:&quot;&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PHN1cD4xMywzMTwvc3VwPiIsIm1hbnVhbE92ZXJyaWRlVGV4dCI6IiJ9fQ==&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false,&quot;citeprocText&quot;:&quot;&lt;sup&gt;15,16,22,23,32–35&lt;/sup&gt;&quot;,&quot;manualOverrideText&quot;:&quot;&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LDE2LDIyLDIzLDMy4oCTMzU8L3N1cD4iLCJtYW51YWxPdmVycmlkZVRleHQiOiI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0,36–38&lt;/sup&gt;&quot;,&quot;manualOverrideText&quot;:&quot;&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MCwzNuKAkzM4PC9zdXA+IiwibWFudWFsT3ZlcnJpZGVUZXh0Ijoi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false,&quot;citeprocText&quot;:&quot;&lt;sup&gt;24,26,27,29,33,39&lt;/sup&gt;&quot;,&quot;manualOverrideText&quot;:&quot;&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mZhbHNlLCJjaXRlcHJvY1RleHQiOiI8c3VwPjI0LDI2LDI3LDI5LDMzLDM5PC9zdXA+IiwibWFudWFsT3ZlcnJpZGVUZXh0IjoiIn19&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false,&quot;citeprocText&quot;:&quot;&lt;sup&gt;31&lt;/sup&gt;&quot;,&quot;manualOverrideText&quot;:&quot;&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ZmFsc2UsImNpdGVwcm9jVGV4dCI6IjxzdXA+MzE8L3N1cD4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false,&quot;citeprocText&quot;:&quot;&lt;sup&gt;36,40&lt;/sup&gt;&quot;,&quot;manualOverrideText&quot;:&quot;&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M2LDQwPC9zdXA+IiwibWFudWFsT3ZlcnJpZGVUZXh0IjoiIn19&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false,&quot;citeprocText&quot;:&quot;&lt;sup&gt;40&lt;/sup&gt;&quot;,&quot;manualOverrideText&quot;:&quot;&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QwPC9zdXA+IiwibWFudWFsT3ZlcnJpZGVUZXh0IjoiIn19&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false,&quot;citeprocText&quot;:&quot;&lt;sup&gt;32,41–45&lt;/sup&gt;&quot;,&quot;manualOverrideText&quot;:&quot;&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ZmFsc2UsImNpdGVwcm9jVGV4dCI6IjxzdXA+MzIsNDHigJM0NTwvc3VwPiIsIm1hbnVhbE92ZXJyaWRlVGV4dCI6Ii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lt;sup&gt;46&lt;/sup&gt;&quot;,&quot;manualOverrideText&quot;:&quot;&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Y8L3N1cD4iLCJtYW51YWxPdmVycmlkZVRleHQiOiIifX0=&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lt;sup&gt;42,46&lt;/sup&gt;&quot;,&quot;manualOverrideText&quot;:&quot;&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IsNDY8L3N1cD4iLCJtYW51YWxPdmVycmlkZVRleHQiOiIifX0=&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false,&quot;citeprocText&quot;:&quot;&lt;sup&gt;27,36&lt;/sup&gt;&quot;,&quot;manualOverrideText&quot;:&quot;&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ZmFsc2UsImNpdGVwcm9jVGV4dCI6IjxzdXA+MjcsMzY8L3N1cD4iLCJtYW51YWxPdmVycmlkZVRleHQiOiI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false,&quot;citeprocText&quot;:&quot;&lt;sup&gt;29,30,36,37&lt;/sup&gt;&quot;,&quot;manualOverrideText&quot;:&quot;&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mYWxzZSwiY2l0ZXByb2NUZXh0IjoiPHN1cD4yOSwzMCwzNiwzNzwvc3VwPiIsIm1hbnVhbE92ZXJyaWRlVGV4dCI6IiJ9fQ==&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3</cp:revision>
  <dcterms:created xsi:type="dcterms:W3CDTF">2021-08-27T20:00:00Z</dcterms:created>
  <dcterms:modified xsi:type="dcterms:W3CDTF">2021-08-27T21:52:00Z</dcterms:modified>
</cp:coreProperties>
</file>