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7187F" w14:textId="18B367BA" w:rsidR="00E266C0" w:rsidRPr="006B3F44" w:rsidRDefault="00E266C0" w:rsidP="00E266C0">
      <w:pPr>
        <w:rPr>
          <w:color w:val="000000"/>
        </w:rPr>
      </w:pPr>
      <w:r w:rsidRPr="006B3F44">
        <w:rPr>
          <w:b/>
          <w:bCs/>
          <w:color w:val="000000"/>
        </w:rPr>
        <w:t>Title</w:t>
      </w:r>
    </w:p>
    <w:p w14:paraId="6C126139" w14:textId="68FE39A1" w:rsidR="00E266C0" w:rsidRPr="006B3F44" w:rsidRDefault="00E266C0" w:rsidP="00E266C0">
      <w:pPr>
        <w:rPr>
          <w:color w:val="000000"/>
        </w:rPr>
      </w:pPr>
      <w:r w:rsidRPr="006B3F44">
        <w:rPr>
          <w:color w:val="000000"/>
        </w:rPr>
        <w:t xml:space="preserve">Full genome sequences of novel </w:t>
      </w:r>
      <w:r w:rsidRPr="006B3F44">
        <w:rPr>
          <w:i/>
          <w:iCs/>
          <w:color w:val="000000"/>
        </w:rPr>
        <w:t>Nobecoviruses</w:t>
      </w:r>
      <w:r w:rsidRPr="006B3F44">
        <w:rPr>
          <w:color w:val="000000"/>
        </w:rPr>
        <w:t xml:space="preserve"> identified in endemic Madagascar fruit bats</w:t>
      </w:r>
    </w:p>
    <w:p w14:paraId="1828C537" w14:textId="77777777" w:rsidR="00E266C0" w:rsidRPr="006B3F44" w:rsidRDefault="00E266C0" w:rsidP="00E266C0">
      <w:pPr>
        <w:rPr>
          <w:color w:val="000000"/>
        </w:rPr>
      </w:pPr>
    </w:p>
    <w:p w14:paraId="5ABE8860" w14:textId="77777777" w:rsidR="00E266C0" w:rsidRPr="006B3F44" w:rsidRDefault="00E266C0" w:rsidP="00A60EE4">
      <w:pPr>
        <w:rPr>
          <w:b/>
          <w:bCs/>
          <w:color w:val="000000"/>
        </w:rPr>
      </w:pPr>
      <w:r w:rsidRPr="006B3F44">
        <w:rPr>
          <w:b/>
          <w:bCs/>
          <w:color w:val="000000"/>
        </w:rPr>
        <w:t>Authors</w:t>
      </w:r>
    </w:p>
    <w:p w14:paraId="69E0A98F" w14:textId="3EE153F5" w:rsidR="00E33155" w:rsidRPr="006B3F44" w:rsidRDefault="00E266C0" w:rsidP="00A60EE4">
      <w:pPr>
        <w:rPr>
          <w:color w:val="000000"/>
        </w:rPr>
      </w:pPr>
      <w:r w:rsidRPr="006B3F44">
        <w:rPr>
          <w:color w:val="000000"/>
        </w:rPr>
        <w:t>Gwenddolen Kettenburg</w:t>
      </w:r>
      <w:r w:rsidR="00F23CC8" w:rsidRPr="006B3F44">
        <w:rPr>
          <w:color w:val="000000"/>
          <w:vertAlign w:val="superscript"/>
        </w:rPr>
        <w:t>1*</w:t>
      </w:r>
      <w:r w:rsidRPr="006B3F44">
        <w:rPr>
          <w:color w:val="000000"/>
        </w:rPr>
        <w:t>,</w:t>
      </w:r>
      <w:r w:rsidR="00E33155" w:rsidRPr="006B3F44">
        <w:rPr>
          <w:color w:val="000000"/>
        </w:rPr>
        <w:t xml:space="preserve"> Amy Kistler</w:t>
      </w:r>
      <w:r w:rsidR="00BD4613" w:rsidRPr="006B3F44">
        <w:rPr>
          <w:color w:val="000000"/>
          <w:vertAlign w:val="superscript"/>
        </w:rPr>
        <w:t>2</w:t>
      </w:r>
      <w:r w:rsidR="00E33155" w:rsidRPr="006B3F44">
        <w:rPr>
          <w:color w:val="000000"/>
        </w:rPr>
        <w:t>, Vida Ahyong</w:t>
      </w:r>
      <w:r w:rsidR="00BD4613" w:rsidRPr="006B3F44">
        <w:rPr>
          <w:color w:val="000000"/>
          <w:vertAlign w:val="superscript"/>
        </w:rPr>
        <w:t>2</w:t>
      </w:r>
      <w:r w:rsidR="00E33155" w:rsidRPr="006B3F44">
        <w:rPr>
          <w:color w:val="000000"/>
        </w:rPr>
        <w:t>, Angelo Andrianiaina</w:t>
      </w:r>
      <w:r w:rsidR="00BD4613" w:rsidRPr="006B3F44">
        <w:rPr>
          <w:color w:val="000000"/>
          <w:vertAlign w:val="superscript"/>
        </w:rPr>
        <w:t>3</w:t>
      </w:r>
      <w:r w:rsidR="00E33155" w:rsidRPr="006B3F44">
        <w:rPr>
          <w:color w:val="000000"/>
        </w:rPr>
        <w:t>, Santino Andry</w:t>
      </w:r>
      <w:r w:rsidR="00BD4613" w:rsidRPr="006B3F44">
        <w:rPr>
          <w:color w:val="000000"/>
          <w:vertAlign w:val="superscript"/>
        </w:rPr>
        <w:t>4</w:t>
      </w:r>
      <w:r w:rsidR="00E33155" w:rsidRPr="006B3F44">
        <w:rPr>
          <w:color w:val="000000"/>
        </w:rPr>
        <w:t xml:space="preserve">, </w:t>
      </w:r>
      <w:r w:rsidR="00416280" w:rsidRPr="006B3F44">
        <w:rPr>
          <w:color w:val="000000"/>
        </w:rPr>
        <w:t>Joseph L. DeRisi</w:t>
      </w:r>
      <w:r w:rsidR="00416280" w:rsidRPr="006B3F44">
        <w:rPr>
          <w:color w:val="000000"/>
          <w:vertAlign w:val="superscript"/>
        </w:rPr>
        <w:t>2</w:t>
      </w:r>
      <w:r w:rsidR="00416280">
        <w:rPr>
          <w:color w:val="000000"/>
        </w:rPr>
        <w:t>, A</w:t>
      </w:r>
      <w:r w:rsidR="00E33155" w:rsidRPr="006B3F44">
        <w:rPr>
          <w:color w:val="000000"/>
        </w:rPr>
        <w:t>necia Gentles</w:t>
      </w:r>
      <w:r w:rsidR="000C6B9F" w:rsidRPr="006B3F44">
        <w:rPr>
          <w:color w:val="000000"/>
          <w:vertAlign w:val="superscript"/>
        </w:rPr>
        <w:t>5</w:t>
      </w:r>
      <w:r w:rsidR="00E33155" w:rsidRPr="006B3F44">
        <w:rPr>
          <w:color w:val="000000"/>
        </w:rPr>
        <w:t>, Ha</w:t>
      </w:r>
      <w:r w:rsidR="006B3F44">
        <w:rPr>
          <w:color w:val="000000"/>
        </w:rPr>
        <w:t>f</w:t>
      </w:r>
      <w:r w:rsidR="00E33155" w:rsidRPr="006B3F44">
        <w:rPr>
          <w:color w:val="000000"/>
        </w:rPr>
        <w:t>a</w:t>
      </w:r>
      <w:r w:rsidR="006B3F44">
        <w:rPr>
          <w:color w:val="000000"/>
        </w:rPr>
        <w:t>l</w:t>
      </w:r>
      <w:r w:rsidR="00E33155" w:rsidRPr="006B3F44">
        <w:rPr>
          <w:color w:val="000000"/>
        </w:rPr>
        <w:t>iana Christian Ranaivoson</w:t>
      </w:r>
      <w:r w:rsidR="000C6B9F" w:rsidRPr="006B3F44">
        <w:rPr>
          <w:color w:val="000000"/>
          <w:vertAlign w:val="superscript"/>
        </w:rPr>
        <w:t>3,6</w:t>
      </w:r>
      <w:r w:rsidR="00E33155" w:rsidRPr="006B3F44">
        <w:rPr>
          <w:color w:val="000000"/>
        </w:rPr>
        <w:t>, Ny Anjara Fifi Ravelomanantsoa</w:t>
      </w:r>
      <w:r w:rsidR="000C6B9F" w:rsidRPr="006B3F44">
        <w:rPr>
          <w:color w:val="000000"/>
          <w:vertAlign w:val="superscript"/>
        </w:rPr>
        <w:t>3</w:t>
      </w:r>
      <w:r w:rsidR="00E33155" w:rsidRPr="006B3F44">
        <w:rPr>
          <w:color w:val="000000"/>
        </w:rPr>
        <w:t>, Cristina M. Tato</w:t>
      </w:r>
      <w:r w:rsidR="000C6B9F" w:rsidRPr="006B3F44">
        <w:rPr>
          <w:color w:val="000000"/>
          <w:vertAlign w:val="superscript"/>
        </w:rPr>
        <w:t>2</w:t>
      </w:r>
      <w:r w:rsidR="00E33155" w:rsidRPr="006B3F44">
        <w:rPr>
          <w:color w:val="000000"/>
        </w:rPr>
        <w:t xml:space="preserve">, </w:t>
      </w:r>
      <w:r w:rsidR="00BD4613" w:rsidRPr="006B3F44">
        <w:rPr>
          <w:color w:val="000000"/>
        </w:rPr>
        <w:t>Jean-Michel Héraud</w:t>
      </w:r>
      <w:r w:rsidR="000C6B9F" w:rsidRPr="006B3F44">
        <w:rPr>
          <w:color w:val="000000"/>
          <w:vertAlign w:val="superscript"/>
        </w:rPr>
        <w:t>6</w:t>
      </w:r>
      <w:r w:rsidR="00BD4613" w:rsidRPr="006B3F44">
        <w:rPr>
          <w:color w:val="000000"/>
        </w:rPr>
        <w:t>, Philippe Dussart</w:t>
      </w:r>
      <w:r w:rsidR="000C6B9F" w:rsidRPr="006B3F44">
        <w:rPr>
          <w:color w:val="000000"/>
          <w:vertAlign w:val="superscript"/>
        </w:rPr>
        <w:t>6</w:t>
      </w:r>
      <w:r w:rsidR="00BD4613" w:rsidRPr="006B3F44">
        <w:rPr>
          <w:color w:val="000000"/>
        </w:rPr>
        <w:t>, and Cara E. Brook</w:t>
      </w:r>
      <w:r w:rsidR="00BD4613" w:rsidRPr="006B3F44">
        <w:rPr>
          <w:color w:val="000000"/>
          <w:vertAlign w:val="superscript"/>
        </w:rPr>
        <w:t>1</w:t>
      </w:r>
    </w:p>
    <w:p w14:paraId="1241691C" w14:textId="0A510977" w:rsidR="008C436F" w:rsidRPr="006B3F44" w:rsidRDefault="008C436F" w:rsidP="00A60EE4">
      <w:pPr>
        <w:rPr>
          <w:color w:val="000000"/>
        </w:rPr>
      </w:pPr>
    </w:p>
    <w:p w14:paraId="61E4E36F" w14:textId="2520C726" w:rsidR="008C436F" w:rsidRPr="006B3F44" w:rsidRDefault="008C436F" w:rsidP="00A60EE4">
      <w:pPr>
        <w:rPr>
          <w:b/>
          <w:bCs/>
          <w:color w:val="000000"/>
        </w:rPr>
      </w:pPr>
      <w:r w:rsidRPr="006B3F44">
        <w:rPr>
          <w:b/>
          <w:bCs/>
          <w:color w:val="000000"/>
        </w:rPr>
        <w:t>Author affiliations</w:t>
      </w:r>
    </w:p>
    <w:p w14:paraId="7584B260" w14:textId="016797ED" w:rsidR="00F23CC8" w:rsidRPr="006B3F44" w:rsidRDefault="00F23CC8" w:rsidP="00A60EE4">
      <w:pPr>
        <w:rPr>
          <w:color w:val="000000"/>
        </w:rPr>
      </w:pPr>
      <w:r w:rsidRPr="006B3F44">
        <w:rPr>
          <w:color w:val="000000"/>
          <w:vertAlign w:val="superscript"/>
        </w:rPr>
        <w:t>1</w:t>
      </w:r>
      <w:r w:rsidRPr="006B3F44">
        <w:rPr>
          <w:color w:val="000000"/>
        </w:rPr>
        <w:t>Department of Ecology and Evolution, University of Chicago, Chicago,</w:t>
      </w:r>
      <w:r w:rsidR="00E45DA1" w:rsidRPr="006B3F44">
        <w:rPr>
          <w:color w:val="000000"/>
        </w:rPr>
        <w:t xml:space="preserve"> IL,</w:t>
      </w:r>
      <w:r w:rsidRPr="006B3F44">
        <w:rPr>
          <w:color w:val="000000"/>
        </w:rPr>
        <w:t xml:space="preserve"> U</w:t>
      </w:r>
      <w:r w:rsidR="00DD1DE7" w:rsidRPr="006B3F44">
        <w:rPr>
          <w:color w:val="000000"/>
        </w:rPr>
        <w:t>.</w:t>
      </w:r>
      <w:r w:rsidRPr="006B3F44">
        <w:rPr>
          <w:color w:val="000000"/>
        </w:rPr>
        <w:t>S</w:t>
      </w:r>
      <w:r w:rsidR="00DD1DE7" w:rsidRPr="006B3F44">
        <w:rPr>
          <w:color w:val="000000"/>
        </w:rPr>
        <w:t>.</w:t>
      </w:r>
      <w:r w:rsidRPr="006B3F44">
        <w:rPr>
          <w:color w:val="000000"/>
        </w:rPr>
        <w:t>A</w:t>
      </w:r>
      <w:r w:rsidR="00DD1DE7" w:rsidRPr="006B3F44">
        <w:rPr>
          <w:color w:val="000000"/>
        </w:rPr>
        <w:t>.</w:t>
      </w:r>
    </w:p>
    <w:p w14:paraId="7E3C1125" w14:textId="2E99671D" w:rsidR="000C6B9F" w:rsidRPr="006B3F44" w:rsidRDefault="000C6B9F" w:rsidP="00A60EE4">
      <w:pPr>
        <w:rPr>
          <w:color w:val="000000"/>
        </w:rPr>
      </w:pPr>
      <w:r w:rsidRPr="006B3F44">
        <w:rPr>
          <w:color w:val="000000"/>
          <w:vertAlign w:val="superscript"/>
        </w:rPr>
        <w:t>2</w:t>
      </w:r>
      <w:r w:rsidRPr="006B3F44">
        <w:rPr>
          <w:color w:val="000000"/>
        </w:rPr>
        <w:t>Chan Zuckerberg Biohub, San Francisco, CA, U.S.A.</w:t>
      </w:r>
    </w:p>
    <w:p w14:paraId="19DDF062" w14:textId="6C5A7B92" w:rsidR="00DD1DE7" w:rsidRPr="006B3F44" w:rsidRDefault="00BD4613" w:rsidP="00A60EE4">
      <w:pPr>
        <w:rPr>
          <w:color w:val="212121"/>
          <w:shd w:val="clear" w:color="auto" w:fill="FFFFFF"/>
        </w:rPr>
      </w:pPr>
      <w:r w:rsidRPr="006B3F44">
        <w:rPr>
          <w:color w:val="000000"/>
          <w:vertAlign w:val="superscript"/>
        </w:rPr>
        <w:t>3</w:t>
      </w:r>
      <w:r w:rsidR="00DD1DE7" w:rsidRPr="006B3F44">
        <w:rPr>
          <w:color w:val="212121"/>
          <w:shd w:val="clear" w:color="auto" w:fill="FFFFFF"/>
        </w:rPr>
        <w:t>Department of Zoology and Animal Biodiversity, University of Antananarivo, Antananarivo, Madagascar</w:t>
      </w:r>
      <w:r w:rsidR="00416280">
        <w:rPr>
          <w:color w:val="212121"/>
          <w:shd w:val="clear" w:color="auto" w:fill="FFFFFF"/>
        </w:rPr>
        <w:t>.</w:t>
      </w:r>
    </w:p>
    <w:p w14:paraId="2140B9FE" w14:textId="0105D2DA" w:rsidR="00BD4613" w:rsidRPr="006B3F44" w:rsidRDefault="00BD4613" w:rsidP="00A60EE4">
      <w:r w:rsidRPr="006B3F44">
        <w:rPr>
          <w:color w:val="000000"/>
          <w:vertAlign w:val="superscript"/>
        </w:rPr>
        <w:t>4</w:t>
      </w:r>
      <w:r w:rsidRPr="006B3F44">
        <w:rPr>
          <w:color w:val="212121"/>
          <w:shd w:val="clear" w:color="auto" w:fill="FFFFFF"/>
        </w:rPr>
        <w:t>Department of Entomology, University of Antananarivo, Antananarivo, Madagascar</w:t>
      </w:r>
      <w:r w:rsidR="00416280">
        <w:rPr>
          <w:color w:val="212121"/>
          <w:shd w:val="clear" w:color="auto" w:fill="FFFFFF"/>
        </w:rPr>
        <w:t>.</w:t>
      </w:r>
    </w:p>
    <w:p w14:paraId="0C80CE20" w14:textId="1417508D" w:rsidR="000C6B9F" w:rsidRPr="006B3F44" w:rsidRDefault="000C6B9F" w:rsidP="00A60EE4">
      <w:pPr>
        <w:rPr>
          <w:color w:val="000000"/>
        </w:rPr>
      </w:pPr>
      <w:r w:rsidRPr="006B3F44">
        <w:rPr>
          <w:color w:val="000000"/>
          <w:vertAlign w:val="superscript"/>
        </w:rPr>
        <w:t>5</w:t>
      </w:r>
      <w:r w:rsidRPr="006B3F44">
        <w:rPr>
          <w:color w:val="000000"/>
        </w:rPr>
        <w:t>Odum School of Ecology, University of Georgia, Athens, GA, U.S.A.</w:t>
      </w:r>
    </w:p>
    <w:p w14:paraId="67CCFCBE" w14:textId="5AFC34DA" w:rsidR="00DD1DE7" w:rsidRPr="006B3F44" w:rsidRDefault="000C6B9F" w:rsidP="00A60EE4">
      <w:r w:rsidRPr="006B3F44">
        <w:rPr>
          <w:color w:val="212121"/>
          <w:shd w:val="clear" w:color="auto" w:fill="FFFFFF"/>
          <w:vertAlign w:val="superscript"/>
        </w:rPr>
        <w:t>6</w:t>
      </w:r>
      <w:r w:rsidR="00DD1DE7" w:rsidRPr="006B3F44">
        <w:rPr>
          <w:color w:val="212121"/>
          <w:shd w:val="clear" w:color="auto" w:fill="FFFFFF"/>
        </w:rPr>
        <w:t xml:space="preserve">Virology Unit, </w:t>
      </w:r>
      <w:r w:rsidR="00F36520" w:rsidRPr="006B3F44">
        <w:rPr>
          <w:color w:val="212121"/>
          <w:shd w:val="clear" w:color="auto" w:fill="FFFFFF"/>
        </w:rPr>
        <w:t xml:space="preserve">Institut </w:t>
      </w:r>
      <w:r w:rsidR="00DD1DE7" w:rsidRPr="006B3F44">
        <w:rPr>
          <w:color w:val="212121"/>
          <w:shd w:val="clear" w:color="auto" w:fill="FFFFFF"/>
        </w:rPr>
        <w:t>Pasteur of Madagascar, Antananarivo, Madagascar.</w:t>
      </w:r>
    </w:p>
    <w:p w14:paraId="7760B937" w14:textId="75C39191" w:rsidR="00414C10" w:rsidRPr="006B3F44" w:rsidRDefault="00414C10" w:rsidP="00A60EE4">
      <w:pPr>
        <w:rPr>
          <w:color w:val="000000"/>
        </w:rPr>
      </w:pPr>
      <w:r w:rsidRPr="006B3F44">
        <w:rPr>
          <w:color w:val="000000"/>
        </w:rPr>
        <w:t xml:space="preserve">*Corresponding author, </w:t>
      </w:r>
      <w:hyperlink r:id="rId6" w:history="1">
        <w:r w:rsidR="001A20A4" w:rsidRPr="006B3F44">
          <w:rPr>
            <w:rStyle w:val="Hyperlink"/>
          </w:rPr>
          <w:t>gkettenburg@uchicago.edu</w:t>
        </w:r>
      </w:hyperlink>
    </w:p>
    <w:p w14:paraId="7F58D243" w14:textId="733ECDEA" w:rsidR="001A20A4" w:rsidRPr="006B3F44" w:rsidRDefault="001A20A4" w:rsidP="00A60EE4">
      <w:pPr>
        <w:rPr>
          <w:color w:val="000000"/>
        </w:rPr>
      </w:pPr>
    </w:p>
    <w:p w14:paraId="6C89D50C" w14:textId="77777777" w:rsidR="00996157" w:rsidRDefault="001A20A4" w:rsidP="00A60EE4">
      <w:pPr>
        <w:rPr>
          <w:b/>
          <w:bCs/>
          <w:color w:val="000000"/>
        </w:rPr>
      </w:pPr>
      <w:r w:rsidRPr="006B3F44">
        <w:rPr>
          <w:b/>
          <w:bCs/>
          <w:color w:val="000000"/>
        </w:rPr>
        <w:t xml:space="preserve">Keywords: </w:t>
      </w:r>
    </w:p>
    <w:p w14:paraId="4B6E8185" w14:textId="528F83D8" w:rsidR="001A20A4" w:rsidRPr="00996157" w:rsidRDefault="00996157" w:rsidP="00A60EE4">
      <w:pPr>
        <w:rPr>
          <w:i/>
          <w:iCs/>
          <w:color w:val="000000"/>
        </w:rPr>
      </w:pPr>
      <w:r>
        <w:rPr>
          <w:i/>
          <w:iCs/>
          <w:color w:val="000000"/>
        </w:rPr>
        <w:t>N</w:t>
      </w:r>
      <w:r w:rsidRPr="00996157">
        <w:rPr>
          <w:i/>
          <w:iCs/>
          <w:color w:val="000000"/>
        </w:rPr>
        <w:t>obecovirus, bat-borne coronavirus, recombination, zoonosis, Madagascar</w:t>
      </w:r>
    </w:p>
    <w:p w14:paraId="1000C991" w14:textId="77777777" w:rsidR="00E266C0" w:rsidRPr="006B3F44" w:rsidRDefault="00E266C0" w:rsidP="00A60EE4"/>
    <w:p w14:paraId="1EF95040" w14:textId="3CB9503A" w:rsidR="00A60EE4" w:rsidRPr="006B3F44" w:rsidRDefault="00D93F80" w:rsidP="00A60EE4">
      <w:pPr>
        <w:rPr>
          <w:b/>
          <w:bCs/>
        </w:rPr>
      </w:pPr>
      <w:r w:rsidRPr="006B3F44">
        <w:rPr>
          <w:b/>
          <w:bCs/>
        </w:rPr>
        <w:t>Abstract</w:t>
      </w:r>
    </w:p>
    <w:p w14:paraId="592B9438" w14:textId="70BB6A78" w:rsidR="007F3A7E" w:rsidRDefault="00D93F80" w:rsidP="00D93F80">
      <w:pPr>
        <w:rPr>
          <w:ins w:id="0" w:author="Cara Brook" w:date="2021-08-29T15:00:00Z"/>
          <w:color w:val="000000"/>
        </w:rPr>
      </w:pPr>
      <w:r w:rsidRPr="006B3F44">
        <w:rPr>
          <w:color w:val="000000"/>
        </w:rPr>
        <w:t xml:space="preserve">Bats are natural reservoirs for both </w:t>
      </w:r>
      <w:r w:rsidRPr="006B3F44">
        <w:rPr>
          <w:i/>
          <w:iCs/>
          <w:color w:val="000000"/>
        </w:rPr>
        <w:t>Alpha</w:t>
      </w:r>
      <w:r w:rsidRPr="006B3F44">
        <w:rPr>
          <w:color w:val="000000"/>
        </w:rPr>
        <w:t xml:space="preserve">- and </w:t>
      </w:r>
      <w:r w:rsidRPr="006B3F44">
        <w:rPr>
          <w:i/>
          <w:iCs/>
          <w:color w:val="000000"/>
        </w:rPr>
        <w:t>Betacoronaviruses</w:t>
      </w:r>
      <w:r w:rsidRPr="006B3F44">
        <w:rPr>
          <w:color w:val="000000"/>
        </w:rPr>
        <w:t xml:space="preserve"> and the hypothesized original hosts of five of seven known zoonotic </w:t>
      </w:r>
      <w:r w:rsidR="00A5095C" w:rsidRPr="006B3F44">
        <w:rPr>
          <w:color w:val="000000"/>
        </w:rPr>
        <w:t>coronaviruses</w:t>
      </w:r>
      <w:r w:rsidRPr="006B3F44">
        <w:rPr>
          <w:color w:val="000000"/>
        </w:rPr>
        <w:t xml:space="preserve">. To date, the vast majority of bat coronavirus research has been concentrated in Asia, though </w:t>
      </w:r>
      <w:r w:rsidR="00A5095C" w:rsidRPr="006B3F44">
        <w:rPr>
          <w:color w:val="000000"/>
        </w:rPr>
        <w:t>coronaviruses</w:t>
      </w:r>
      <w:r w:rsidRPr="006B3F44">
        <w:rPr>
          <w:color w:val="000000"/>
        </w:rPr>
        <w:t xml:space="preserve"> are globally distributed; indeed, SARS-CoV and SARS-CoV-2-related </w:t>
      </w:r>
      <w:ins w:id="1" w:author="Cara Brook" w:date="2021-08-29T14:56:00Z">
        <w:r w:rsidR="007F3A7E">
          <w:rPr>
            <w:i/>
            <w:iCs/>
            <w:color w:val="000000"/>
          </w:rPr>
          <w:t xml:space="preserve">Betacoronaviruses </w:t>
        </w:r>
        <w:r w:rsidR="007F3A7E">
          <w:rPr>
            <w:color w:val="000000"/>
          </w:rPr>
          <w:t>in t</w:t>
        </w:r>
      </w:ins>
      <w:ins w:id="2" w:author="Cara Brook" w:date="2021-08-29T14:57:00Z">
        <w:r w:rsidR="007F3A7E">
          <w:rPr>
            <w:color w:val="000000"/>
          </w:rPr>
          <w:t xml:space="preserve">he subgenus </w:t>
        </w:r>
      </w:ins>
      <w:r w:rsidRPr="007F3A7E">
        <w:rPr>
          <w:color w:val="000000"/>
          <w:rPrChange w:id="3" w:author="Cara Brook" w:date="2021-08-29T14:57:00Z">
            <w:rPr>
              <w:i/>
              <w:iCs/>
              <w:color w:val="000000"/>
            </w:rPr>
          </w:rPrChange>
        </w:rPr>
        <w:t>Sarbecovirus</w:t>
      </w:r>
      <w:del w:id="4" w:author="Cara Brook" w:date="2021-08-29T14:57:00Z">
        <w:r w:rsidRPr="006B3F44" w:rsidDel="007F3A7E">
          <w:rPr>
            <w:i/>
            <w:iCs/>
            <w:color w:val="000000"/>
          </w:rPr>
          <w:delText>es</w:delText>
        </w:r>
      </w:del>
      <w:r w:rsidRPr="006B3F44">
        <w:rPr>
          <w:color w:val="000000"/>
        </w:rPr>
        <w:t xml:space="preserve"> have been identified circulating in </w:t>
      </w:r>
      <w:r w:rsidRPr="006B3F44">
        <w:rPr>
          <w:i/>
          <w:iCs/>
          <w:color w:val="000000"/>
        </w:rPr>
        <w:t xml:space="preserve">Rhinolophid </w:t>
      </w:r>
      <w:r w:rsidRPr="006B3F44">
        <w:rPr>
          <w:color w:val="000000"/>
        </w:rPr>
        <w:t>bats in both Africa and Europe, despite the relative dearth of surveillance in these regions. In part with a long-term study examining the dynamics of potentially zoonotic viruses in three species of endemic Madagascar fruit bat (</w:t>
      </w:r>
      <w:r w:rsidRPr="006B3F44">
        <w:rPr>
          <w:i/>
          <w:iCs/>
          <w:color w:val="000000"/>
        </w:rPr>
        <w:t>Pteropus rufus, Eidolon dupreanum, Rousettus madagascariensis</w:t>
      </w:r>
      <w:r w:rsidRPr="006B3F44">
        <w:rPr>
          <w:color w:val="000000"/>
        </w:rPr>
        <w:t xml:space="preserve">), we carried out metagenomic Next Generation Sequencing on </w:t>
      </w:r>
      <w:del w:id="5" w:author="Cara Brook" w:date="2021-08-29T15:08:00Z">
        <w:r w:rsidRPr="006B3F44" w:rsidDel="00BF1E68">
          <w:rPr>
            <w:color w:val="000000"/>
          </w:rPr>
          <w:delText>a subset of</w:delText>
        </w:r>
        <w:r w:rsidR="00996157" w:rsidDel="00BF1E68">
          <w:rPr>
            <w:color w:val="000000"/>
          </w:rPr>
          <w:delText xml:space="preserve"> </w:delText>
        </w:r>
      </w:del>
      <w:r w:rsidR="00996157">
        <w:rPr>
          <w:color w:val="000000"/>
        </w:rPr>
        <w:t>urine, throat, and</w:t>
      </w:r>
      <w:r w:rsidRPr="006B3F44">
        <w:rPr>
          <w:color w:val="000000"/>
        </w:rPr>
        <w:t xml:space="preserve"> fecal samples obtained from wild-caught individuals. We</w:t>
      </w:r>
      <w:del w:id="6" w:author="Cara Brook" w:date="2021-08-29T15:08:00Z">
        <w:r w:rsidRPr="006B3F44" w:rsidDel="00BF1E68">
          <w:rPr>
            <w:color w:val="000000"/>
          </w:rPr>
          <w:delText xml:space="preserve"> here</w:delText>
        </w:r>
      </w:del>
      <w:r w:rsidRPr="006B3F44">
        <w:rPr>
          <w:color w:val="000000"/>
        </w:rPr>
        <w:t xml:space="preserve"> report detection of </w:t>
      </w:r>
      <w:ins w:id="7" w:author="Cara Brook" w:date="2021-08-29T14:57:00Z">
        <w:r w:rsidR="007F3A7E">
          <w:rPr>
            <w:color w:val="000000"/>
          </w:rPr>
          <w:t xml:space="preserve">RNA derived from </w:t>
        </w:r>
      </w:ins>
      <w:r w:rsidRPr="006B3F44">
        <w:rPr>
          <w:i/>
          <w:iCs/>
          <w:color w:val="000000"/>
        </w:rPr>
        <w:t>Betacoronavirus</w:t>
      </w:r>
      <w:r w:rsidRPr="006B3F44">
        <w:rPr>
          <w:color w:val="000000"/>
        </w:rPr>
        <w:t xml:space="preserve"> </w:t>
      </w:r>
      <w:del w:id="8" w:author="Cara Brook" w:date="2021-08-29T14:57:00Z">
        <w:r w:rsidRPr="006B3F44" w:rsidDel="007F3A7E">
          <w:rPr>
            <w:color w:val="000000"/>
          </w:rPr>
          <w:delText>RNA</w:delText>
        </w:r>
      </w:del>
      <w:ins w:id="9" w:author="Cara Brook" w:date="2021-08-29T14:57:00Z">
        <w:r w:rsidR="007F3A7E">
          <w:rPr>
            <w:color w:val="000000"/>
          </w:rPr>
          <w:t xml:space="preserve">subgenus </w:t>
        </w:r>
        <w:r w:rsidR="007F3A7E" w:rsidRPr="0042336E">
          <w:rPr>
            <w:i/>
            <w:iCs/>
            <w:color w:val="000000"/>
            <w:rPrChange w:id="10" w:author="Cara Brook" w:date="2021-08-29T15:23:00Z">
              <w:rPr>
                <w:color w:val="000000"/>
              </w:rPr>
            </w:rPrChange>
          </w:rPr>
          <w:t>Nobecovirus</w:t>
        </w:r>
      </w:ins>
      <w:r w:rsidRPr="006B3F44">
        <w:rPr>
          <w:color w:val="000000"/>
        </w:rPr>
        <w:t xml:space="preserve"> in </w:t>
      </w:r>
      <w:r w:rsidR="00996157">
        <w:rPr>
          <w:color w:val="000000"/>
        </w:rPr>
        <w:t xml:space="preserve">fecal </w:t>
      </w:r>
      <w:r w:rsidRPr="006B3F44">
        <w:rPr>
          <w:color w:val="000000"/>
        </w:rPr>
        <w:t xml:space="preserve">samples </w:t>
      </w:r>
      <w:del w:id="11" w:author="Cara Brook" w:date="2021-08-29T15:08:00Z">
        <w:r w:rsidRPr="006B3F44" w:rsidDel="00BF1E68">
          <w:rPr>
            <w:color w:val="000000"/>
          </w:rPr>
          <w:delText xml:space="preserve">derived </w:delText>
        </w:r>
      </w:del>
      <w:r w:rsidRPr="006B3F44">
        <w:rPr>
          <w:color w:val="000000"/>
        </w:rPr>
        <w:t xml:space="preserve">from all three species and describe full genome sequences of novel </w:t>
      </w:r>
      <w:r w:rsidRPr="0042336E">
        <w:rPr>
          <w:i/>
          <w:iCs/>
          <w:color w:val="000000"/>
        </w:rPr>
        <w:t>Nobecoviruses</w:t>
      </w:r>
      <w:r w:rsidRPr="007F3A7E">
        <w:rPr>
          <w:color w:val="000000"/>
        </w:rPr>
        <w:t xml:space="preserve"> </w:t>
      </w:r>
      <w:r w:rsidRPr="006B3F44">
        <w:rPr>
          <w:color w:val="000000"/>
        </w:rPr>
        <w:t xml:space="preserve">in </w:t>
      </w:r>
      <w:r w:rsidRPr="006B3F44">
        <w:rPr>
          <w:i/>
          <w:iCs/>
          <w:color w:val="000000"/>
        </w:rPr>
        <w:t xml:space="preserve">P. rufus </w:t>
      </w:r>
      <w:r w:rsidRPr="006B3F44">
        <w:rPr>
          <w:color w:val="000000"/>
        </w:rPr>
        <w:t xml:space="preserve">and </w:t>
      </w:r>
      <w:r w:rsidRPr="006B3F44">
        <w:rPr>
          <w:i/>
          <w:iCs/>
          <w:color w:val="000000"/>
        </w:rPr>
        <w:t>R. madagascariensis</w:t>
      </w:r>
      <w:ins w:id="12" w:author="Cara Brook" w:date="2021-08-29T14:58:00Z">
        <w:r w:rsidR="007F3A7E">
          <w:rPr>
            <w:i/>
            <w:iCs/>
            <w:color w:val="000000"/>
          </w:rPr>
          <w:t xml:space="preserve">. </w:t>
        </w:r>
        <w:r w:rsidR="007F3A7E">
          <w:rPr>
            <w:color w:val="000000"/>
          </w:rPr>
          <w:t xml:space="preserve">These novel </w:t>
        </w:r>
        <w:r w:rsidR="007F3A7E" w:rsidRPr="0042336E">
          <w:rPr>
            <w:i/>
            <w:iCs/>
            <w:color w:val="000000"/>
            <w:rPrChange w:id="13" w:author="Cara Brook" w:date="2021-08-29T15:23:00Z">
              <w:rPr>
                <w:color w:val="000000"/>
              </w:rPr>
            </w:rPrChange>
          </w:rPr>
          <w:t xml:space="preserve">Nobecoviruses </w:t>
        </w:r>
      </w:ins>
      <w:ins w:id="14" w:author="Cara Brook" w:date="2021-08-29T14:35:00Z">
        <w:r w:rsidR="00996157">
          <w:rPr>
            <w:color w:val="000000"/>
          </w:rPr>
          <w:t>demonstrate, respectively, Asian and African phylogeographic origins</w:t>
        </w:r>
      </w:ins>
      <w:ins w:id="15" w:author="Cara Brook" w:date="2021-08-29T14:39:00Z">
        <w:r w:rsidR="009F04C2">
          <w:rPr>
            <w:color w:val="000000"/>
          </w:rPr>
          <w:t xml:space="preserve">, mirroring those </w:t>
        </w:r>
      </w:ins>
      <w:ins w:id="16" w:author="Cara Brook" w:date="2021-08-29T14:35:00Z">
        <w:r w:rsidR="00996157">
          <w:rPr>
            <w:color w:val="000000"/>
          </w:rPr>
          <w:t>of their fruit bat hosts</w:t>
        </w:r>
      </w:ins>
      <w:ins w:id="17" w:author="Cara Brook" w:date="2021-08-29T15:08:00Z">
        <w:r w:rsidR="00BF1E68">
          <w:rPr>
            <w:color w:val="000000"/>
          </w:rPr>
          <w:t>.</w:t>
        </w:r>
      </w:ins>
      <w:ins w:id="18" w:author="Cara Brook" w:date="2021-08-29T14:58:00Z">
        <w:r w:rsidR="007F3A7E">
          <w:rPr>
            <w:color w:val="000000"/>
          </w:rPr>
          <w:t xml:space="preserve"> </w:t>
        </w:r>
      </w:ins>
      <w:ins w:id="19" w:author="Cara Brook" w:date="2021-08-29T15:08:00Z">
        <w:r w:rsidR="00BF1E68">
          <w:rPr>
            <w:color w:val="000000"/>
          </w:rPr>
          <w:t>B</w:t>
        </w:r>
      </w:ins>
      <w:ins w:id="20" w:author="Cara Brook" w:date="2021-08-29T14:35:00Z">
        <w:r w:rsidR="00996157">
          <w:rPr>
            <w:color w:val="000000"/>
          </w:rPr>
          <w:t>ootscan recombination analysis indicates significant genomic reassortment has taken place in the spike, nucleocapsid, and NS7 accessory protein regions of the genome</w:t>
        </w:r>
      </w:ins>
      <w:ins w:id="21" w:author="Cara Brook" w:date="2021-08-29T14:36:00Z">
        <w:r w:rsidR="00996157">
          <w:rPr>
            <w:color w:val="000000"/>
          </w:rPr>
          <w:t xml:space="preserve"> for both viruses</w:t>
        </w:r>
        <w:r w:rsidR="00996157">
          <w:rPr>
            <w:i/>
            <w:iCs/>
            <w:color w:val="000000"/>
          </w:rPr>
          <w:t xml:space="preserve">. </w:t>
        </w:r>
        <w:r w:rsidR="00996157">
          <w:rPr>
            <w:color w:val="000000"/>
          </w:rPr>
          <w:t xml:space="preserve">Given </w:t>
        </w:r>
      </w:ins>
      <w:ins w:id="22" w:author="Cara Brook" w:date="2021-08-29T14:40:00Z">
        <w:r w:rsidR="009F04C2">
          <w:rPr>
            <w:color w:val="000000"/>
          </w:rPr>
          <w:t xml:space="preserve">the </w:t>
        </w:r>
      </w:ins>
      <w:ins w:id="23" w:author="Cara Brook" w:date="2021-08-29T14:59:00Z">
        <w:r w:rsidR="007F3A7E">
          <w:rPr>
            <w:color w:val="000000"/>
          </w:rPr>
          <w:t xml:space="preserve">frequency with which </w:t>
        </w:r>
      </w:ins>
      <w:ins w:id="24" w:author="Cara Brook" w:date="2021-08-29T14:40:00Z">
        <w:r w:rsidR="009F04C2">
          <w:rPr>
            <w:color w:val="000000"/>
          </w:rPr>
          <w:t>coronaviruses</w:t>
        </w:r>
      </w:ins>
      <w:ins w:id="25" w:author="Cara Brook" w:date="2021-08-29T14:56:00Z">
        <w:r w:rsidR="007F3A7E">
          <w:rPr>
            <w:color w:val="000000"/>
          </w:rPr>
          <w:t>, including</w:t>
        </w:r>
      </w:ins>
      <w:ins w:id="26" w:author="Cara Brook" w:date="2021-08-29T14:40:00Z">
        <w:r w:rsidR="009F04C2">
          <w:rPr>
            <w:color w:val="000000"/>
          </w:rPr>
          <w:t xml:space="preserve"> </w:t>
        </w:r>
      </w:ins>
      <w:ins w:id="27" w:author="Cara Brook" w:date="2021-08-29T14:56:00Z">
        <w:r w:rsidR="007F3A7E">
          <w:rPr>
            <w:color w:val="000000"/>
          </w:rPr>
          <w:t>Nobecoviruses</w:t>
        </w:r>
      </w:ins>
      <w:ins w:id="28" w:author="Cara Brook" w:date="2021-08-29T14:58:00Z">
        <w:r w:rsidR="007F3A7E">
          <w:rPr>
            <w:color w:val="000000"/>
          </w:rPr>
          <w:t xml:space="preserve">, </w:t>
        </w:r>
      </w:ins>
      <w:ins w:id="29" w:author="Cara Brook" w:date="2021-08-29T15:00:00Z">
        <w:r w:rsidR="007F3A7E">
          <w:rPr>
            <w:color w:val="000000"/>
          </w:rPr>
          <w:t xml:space="preserve">are known to </w:t>
        </w:r>
      </w:ins>
      <w:ins w:id="30" w:author="Cara Brook" w:date="2021-08-29T14:40:00Z">
        <w:r w:rsidR="009F04C2">
          <w:rPr>
            <w:color w:val="000000"/>
          </w:rPr>
          <w:t>recombin</w:t>
        </w:r>
      </w:ins>
      <w:ins w:id="31" w:author="Cara Brook" w:date="2021-08-29T15:00:00Z">
        <w:r w:rsidR="007F3A7E">
          <w:rPr>
            <w:color w:val="000000"/>
          </w:rPr>
          <w:t>e</w:t>
        </w:r>
      </w:ins>
      <w:ins w:id="32" w:author="Cara Brook" w:date="2021-08-29T15:03:00Z">
        <w:r w:rsidR="007F3A7E">
          <w:rPr>
            <w:color w:val="000000"/>
          </w:rPr>
          <w:t xml:space="preserve">, </w:t>
        </w:r>
      </w:ins>
      <w:ins w:id="33" w:author="Cara Brook" w:date="2021-08-29T15:00:00Z">
        <w:r w:rsidR="007F3A7E">
          <w:rPr>
            <w:color w:val="000000"/>
          </w:rPr>
          <w:t xml:space="preserve">these findings </w:t>
        </w:r>
      </w:ins>
      <w:ins w:id="34" w:author="Cara Brook" w:date="2021-08-29T15:10:00Z">
        <w:r w:rsidR="00BF1E68">
          <w:rPr>
            <w:color w:val="000000"/>
          </w:rPr>
          <w:t xml:space="preserve">emphasize </w:t>
        </w:r>
      </w:ins>
      <w:ins w:id="35" w:author="Cara Brook" w:date="2021-08-29T15:01:00Z">
        <w:r w:rsidR="007F3A7E">
          <w:rPr>
            <w:color w:val="000000"/>
          </w:rPr>
          <w:t xml:space="preserve">the need for </w:t>
        </w:r>
      </w:ins>
      <w:ins w:id="36" w:author="Cara Brook" w:date="2021-08-29T15:02:00Z">
        <w:r w:rsidR="007F3A7E">
          <w:rPr>
            <w:color w:val="000000"/>
          </w:rPr>
          <w:t>more extensive coronavirus surveillance among wild bats in Africa</w:t>
        </w:r>
      </w:ins>
      <w:ins w:id="37" w:author="Cara Brook" w:date="2021-08-29T15:24:00Z">
        <w:r w:rsidR="00CE1DBA">
          <w:rPr>
            <w:color w:val="000000"/>
          </w:rPr>
          <w:t xml:space="preserve"> to document</w:t>
        </w:r>
      </w:ins>
      <w:ins w:id="38" w:author="Cara Brook" w:date="2021-08-29T15:11:00Z">
        <w:r w:rsidR="00BF1E68">
          <w:rPr>
            <w:color w:val="000000"/>
          </w:rPr>
          <w:t xml:space="preserve"> the availability of </w:t>
        </w:r>
      </w:ins>
      <w:ins w:id="39" w:author="Cara Brook" w:date="2021-08-29T15:24:00Z">
        <w:r w:rsidR="00CE1DBA">
          <w:rPr>
            <w:color w:val="000000"/>
          </w:rPr>
          <w:t>viral</w:t>
        </w:r>
      </w:ins>
      <w:ins w:id="40" w:author="Cara Brook" w:date="2021-08-29T15:11:00Z">
        <w:r w:rsidR="00BF1E68">
          <w:rPr>
            <w:color w:val="000000"/>
          </w:rPr>
          <w:t xml:space="preserve"> sequences</w:t>
        </w:r>
      </w:ins>
      <w:ins w:id="41" w:author="Cara Brook" w:date="2021-08-29T15:14:00Z">
        <w:r w:rsidR="00B05D38">
          <w:rPr>
            <w:color w:val="000000"/>
          </w:rPr>
          <w:t xml:space="preserve"> </w:t>
        </w:r>
      </w:ins>
      <w:ins w:id="42" w:author="Cara Brook" w:date="2021-08-29T15:24:00Z">
        <w:r w:rsidR="00CE1DBA">
          <w:rPr>
            <w:color w:val="000000"/>
          </w:rPr>
          <w:t>capable of</w:t>
        </w:r>
      </w:ins>
      <w:ins w:id="43" w:author="Cara Brook" w:date="2021-08-29T15:11:00Z">
        <w:r w:rsidR="00BF1E68">
          <w:rPr>
            <w:color w:val="000000"/>
          </w:rPr>
          <w:t xml:space="preserve"> infect</w:t>
        </w:r>
      </w:ins>
      <w:ins w:id="44" w:author="Cara Brook" w:date="2021-08-29T15:24:00Z">
        <w:r w:rsidR="00CE1DBA">
          <w:rPr>
            <w:color w:val="000000"/>
          </w:rPr>
          <w:t>ing</w:t>
        </w:r>
      </w:ins>
      <w:ins w:id="45" w:author="Cara Brook" w:date="2021-08-29T15:11:00Z">
        <w:r w:rsidR="00BF1E68">
          <w:rPr>
            <w:color w:val="000000"/>
          </w:rPr>
          <w:t xml:space="preserve"> human hosts</w:t>
        </w:r>
      </w:ins>
      <w:ins w:id="46" w:author="Cara Brook" w:date="2021-08-29T15:04:00Z">
        <w:r w:rsidR="00BF1E68">
          <w:rPr>
            <w:color w:val="000000"/>
          </w:rPr>
          <w:t xml:space="preserve">. </w:t>
        </w:r>
      </w:ins>
      <w:ins w:id="47" w:author="Cara Brook" w:date="2021-08-29T15:05:00Z">
        <w:r w:rsidR="00BF1E68">
          <w:rPr>
            <w:color w:val="000000"/>
          </w:rPr>
          <w:t xml:space="preserve">Madagascar </w:t>
        </w:r>
      </w:ins>
      <w:ins w:id="48" w:author="Cara Brook" w:date="2021-08-29T15:12:00Z">
        <w:r w:rsidR="00BF1E68">
          <w:rPr>
            <w:color w:val="000000"/>
          </w:rPr>
          <w:t>offers</w:t>
        </w:r>
      </w:ins>
      <w:ins w:id="49" w:author="Cara Brook" w:date="2021-08-29T15:05:00Z">
        <w:r w:rsidR="00BF1E68">
          <w:rPr>
            <w:color w:val="000000"/>
          </w:rPr>
          <w:t xml:space="preserve"> a unique phylogeographic </w:t>
        </w:r>
      </w:ins>
      <w:ins w:id="50" w:author="Cara Brook" w:date="2021-08-29T15:13:00Z">
        <w:r w:rsidR="00BF1E68">
          <w:rPr>
            <w:color w:val="000000"/>
          </w:rPr>
          <w:t>nexus</w:t>
        </w:r>
      </w:ins>
      <w:ins w:id="51" w:author="Cara Brook" w:date="2021-08-29T15:05:00Z">
        <w:r w:rsidR="00BF1E68">
          <w:rPr>
            <w:color w:val="000000"/>
          </w:rPr>
          <w:t xml:space="preserve"> of bats and viruses with both Asian and African phylogeographic origins</w:t>
        </w:r>
      </w:ins>
      <w:ins w:id="52" w:author="Cara Brook" w:date="2021-08-29T15:06:00Z">
        <w:r w:rsidR="00BF1E68">
          <w:rPr>
            <w:color w:val="000000"/>
          </w:rPr>
          <w:t>, offering opportunities for unprecedented mixing of viral groups. As bats are consumed widely across the island for subsistence, understanding the landscape of pote</w:t>
        </w:r>
      </w:ins>
      <w:ins w:id="53" w:author="Cara Brook" w:date="2021-08-29T15:07:00Z">
        <w:r w:rsidR="00BF1E68">
          <w:rPr>
            <w:color w:val="000000"/>
          </w:rPr>
          <w:t xml:space="preserve">ntially zoonotic coronavirus circulation </w:t>
        </w:r>
      </w:ins>
      <w:ins w:id="54" w:author="Cara Brook" w:date="2021-08-29T15:13:00Z">
        <w:r w:rsidR="00BF1E68">
          <w:rPr>
            <w:color w:val="000000"/>
          </w:rPr>
          <w:t>will be</w:t>
        </w:r>
      </w:ins>
      <w:ins w:id="55" w:author="Cara Brook" w:date="2021-08-29T15:07:00Z">
        <w:r w:rsidR="00BF1E68">
          <w:rPr>
            <w:color w:val="000000"/>
          </w:rPr>
          <w:t xml:space="preserve"> essential to mitigating future zoonotic threats.</w:t>
        </w:r>
      </w:ins>
    </w:p>
    <w:p w14:paraId="54053B2F" w14:textId="75FAF2F2" w:rsidR="00D93F80" w:rsidRPr="006B3F44" w:rsidDel="00BF1E68" w:rsidRDefault="00D93F80" w:rsidP="00D93F80">
      <w:pPr>
        <w:rPr>
          <w:del w:id="56" w:author="Cara Brook" w:date="2021-08-29T15:07:00Z"/>
          <w:color w:val="000000"/>
        </w:rPr>
      </w:pPr>
      <w:del w:id="57" w:author="Cara Brook" w:date="2021-08-29T14:36:00Z">
        <w:r w:rsidRPr="006B3F44" w:rsidDel="00996157">
          <w:rPr>
            <w:i/>
            <w:iCs/>
            <w:color w:val="000000"/>
          </w:rPr>
          <w:lastRenderedPageBreak/>
          <w:delText xml:space="preserve">. </w:delText>
        </w:r>
      </w:del>
      <w:del w:id="58" w:author="Cara Brook" w:date="2021-08-29T15:07:00Z">
        <w:r w:rsidRPr="006B3F44" w:rsidDel="00BF1E68">
          <w:rPr>
            <w:color w:val="000000"/>
          </w:rPr>
          <w:delText xml:space="preserve">We discuss the implications of these findings in light of </w:delText>
        </w:r>
        <w:r w:rsidR="00A5095C" w:rsidRPr="006B3F44" w:rsidDel="00BF1E68">
          <w:rPr>
            <w:color w:val="000000"/>
          </w:rPr>
          <w:delText>coronavirus</w:delText>
        </w:r>
        <w:r w:rsidRPr="006B3F44" w:rsidDel="00BF1E68">
          <w:rPr>
            <w:color w:val="000000"/>
          </w:rPr>
          <w:delText xml:space="preserve"> capacity for recombination, the global circulation of SARS-CoV-2, and the frequency of bat-human contacts in Madagascar</w:delText>
        </w:r>
        <w:r w:rsidR="00DF5D26" w:rsidRPr="006B3F44" w:rsidDel="00BF1E68">
          <w:rPr>
            <w:i/>
            <w:iCs/>
            <w:color w:val="000000"/>
          </w:rPr>
          <w:delText>.</w:delText>
        </w:r>
      </w:del>
    </w:p>
    <w:p w14:paraId="55AB251C" w14:textId="277F0C8A" w:rsidR="00A60EE4" w:rsidRPr="006B3F44" w:rsidDel="00BF1E68" w:rsidRDefault="007F3A7E" w:rsidP="00A60EE4">
      <w:pPr>
        <w:rPr>
          <w:del w:id="59" w:author="Cara Brook" w:date="2021-08-29T15:07:00Z"/>
        </w:rPr>
      </w:pPr>
      <w:del w:id="60" w:author="Cara Brook" w:date="2021-08-29T15:07:00Z">
        <w:r w:rsidDel="00BF1E68">
          <w:delText>predilection</w:delText>
        </w:r>
      </w:del>
    </w:p>
    <w:p w14:paraId="3B463EA0" w14:textId="3AC7E07A" w:rsidR="00DF5D26" w:rsidRPr="006B3F44" w:rsidRDefault="00D93F80" w:rsidP="00A60EE4">
      <w:pPr>
        <w:rPr>
          <w:b/>
          <w:bCs/>
        </w:rPr>
      </w:pPr>
      <w:r w:rsidRPr="006B3F44">
        <w:rPr>
          <w:b/>
          <w:bCs/>
        </w:rPr>
        <w:t>Introduction</w:t>
      </w:r>
      <w:r w:rsidR="00A60EE4" w:rsidRPr="006B3F44">
        <w:rPr>
          <w:b/>
          <w:bCs/>
        </w:rPr>
        <w:t xml:space="preserve"> </w:t>
      </w:r>
    </w:p>
    <w:p w14:paraId="4D2ED452" w14:textId="77A2F298" w:rsidR="00CA6145" w:rsidRDefault="00F47ABB" w:rsidP="00A60EE4">
      <w:pPr>
        <w:rPr>
          <w:ins w:id="61" w:author="Cara Brook" w:date="2021-08-29T16:25:00Z"/>
        </w:rPr>
      </w:pPr>
      <w:r w:rsidRPr="006B3F44">
        <w:t xml:space="preserve">In the past 20 years, </w:t>
      </w:r>
      <w:ins w:id="62" w:author="Cara Brook" w:date="2021-08-29T15:15:00Z">
        <w:r w:rsidR="0042336E">
          <w:t xml:space="preserve">bat-derived </w:t>
        </w:r>
      </w:ins>
      <w:r w:rsidRPr="006B3F44">
        <w:t xml:space="preserve">coronaviruses </w:t>
      </w:r>
      <w:ins w:id="63" w:author="Cara Brook" w:date="2021-08-29T15:15:00Z">
        <w:r w:rsidR="0042336E">
          <w:t>SARS-CoV</w:t>
        </w:r>
      </w:ins>
      <w:ins w:id="64" w:author="Cara Brook" w:date="2021-08-29T15:16:00Z">
        <w:r w:rsidR="0042336E">
          <w:t xml:space="preserve">, </w:t>
        </w:r>
      </w:ins>
      <w:ins w:id="65" w:author="Cara Brook" w:date="2021-08-29T15:15:00Z">
        <w:r w:rsidR="0042336E">
          <w:t>MERS-CoV</w:t>
        </w:r>
      </w:ins>
      <w:ins w:id="66" w:author="Cara Brook" w:date="2021-08-29T15:16:00Z">
        <w:r w:rsidR="0042336E">
          <w:t>,</w:t>
        </w:r>
      </w:ins>
      <w:ins w:id="67" w:author="Cara Brook" w:date="2021-08-29T15:17:00Z">
        <w:r w:rsidR="0042336E">
          <w:t xml:space="preserve"> and SARS-CoV-2</w:t>
        </w:r>
      </w:ins>
      <w:ins w:id="68" w:author="Cara Brook" w:date="2021-08-29T15:16:00Z">
        <w:r w:rsidR="0042336E">
          <w:t xml:space="preserve"> have been responsible for </w:t>
        </w:r>
      </w:ins>
      <w:del w:id="69" w:author="Cara Brook" w:date="2021-08-29T15:16:00Z">
        <w:r w:rsidRPr="006B3F44" w:rsidDel="0042336E">
          <w:delText xml:space="preserve">have been the causative agent behind </w:delText>
        </w:r>
      </w:del>
      <w:r w:rsidRPr="006B3F44">
        <w:t>two deadly epidemics</w:t>
      </w:r>
      <w:ins w:id="70" w:author="Cara Brook" w:date="2021-08-29T15:17:00Z">
        <w:r w:rsidR="0042336E">
          <w:t xml:space="preserve"> </w:t>
        </w:r>
      </w:ins>
      <w:del w:id="71" w:author="Cara Brook" w:date="2021-08-29T15:16:00Z">
        <w:r w:rsidRPr="006B3F44" w:rsidDel="0042336E">
          <w:delText xml:space="preserve"> (SARS</w:delText>
        </w:r>
        <w:r w:rsidR="00B22FA9" w:rsidRPr="006B3F44" w:rsidDel="0042336E">
          <w:delText>-CoV-1,</w:delText>
        </w:r>
        <w:r w:rsidRPr="006B3F44" w:rsidDel="0042336E">
          <w:delText xml:space="preserve"> MERS</w:delText>
        </w:r>
        <w:r w:rsidR="00B22FA9" w:rsidRPr="006B3F44" w:rsidDel="0042336E">
          <w:delText>-CoV,</w:delText>
        </w:r>
        <w:r w:rsidRPr="006B3F44" w:rsidDel="0042336E">
          <w:delText xml:space="preserve"> </w:delText>
        </w:r>
      </w:del>
      <w:r w:rsidRPr="006B3F44">
        <w:t xml:space="preserve">and </w:t>
      </w:r>
      <w:r w:rsidR="00AA1665" w:rsidRPr="006B3F44">
        <w:t xml:space="preserve">the </w:t>
      </w:r>
      <w:r w:rsidRPr="006B3F44">
        <w:t xml:space="preserve">ongoing </w:t>
      </w:r>
      <w:ins w:id="72" w:author="Cara Brook" w:date="2021-08-29T15:17:00Z">
        <w:r w:rsidR="0042336E">
          <w:t>COVID-19 pandemic</w:t>
        </w:r>
      </w:ins>
      <w:ins w:id="73" w:author="Cara Brook" w:date="2021-08-29T16:07:00Z">
        <w:r w:rsidR="00E170CD">
          <w:t xml:space="preserve"> </w:t>
        </w:r>
        <w:r w:rsidR="00E170CD">
          <w:fldChar w:fldCharType="begin" w:fldLock="1"/>
        </w:r>
        <w:r w:rsidR="00E170CD">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E170CD">
          <w:fldChar w:fldCharType="separate"/>
        </w:r>
        <w:r w:rsidR="00E170CD" w:rsidRPr="00007D10">
          <w:rPr>
            <w:noProof/>
          </w:rPr>
          <w:t>(1–4)</w:t>
        </w:r>
        <w:r w:rsidR="00E170CD">
          <w:fldChar w:fldCharType="end"/>
        </w:r>
      </w:ins>
      <w:ins w:id="74" w:author="Cara Brook" w:date="2021-08-29T16:13:00Z">
        <w:r w:rsidR="00E170CD">
          <w:t>.</w:t>
        </w:r>
      </w:ins>
      <w:ins w:id="75" w:author="Cara Brook" w:date="2021-08-29T16:07:00Z">
        <w:r w:rsidR="00E170CD">
          <w:t xml:space="preserve"> </w:t>
        </w:r>
      </w:ins>
      <w:del w:id="76" w:author="Cara Brook" w:date="2021-08-29T15:17:00Z">
        <w:r w:rsidRPr="006B3F44" w:rsidDel="0042336E">
          <w:delText>pandemic caused by SARS-CoV-2</w:delText>
        </w:r>
      </w:del>
      <w:customXmlDelRangeStart w:id="77" w:author="Cara Brook" w:date="2021-08-29T16:07:00Z"/>
      <w:sdt>
        <w:sdtPr>
          <w:rPr>
            <w:color w:val="000000"/>
            <w:vertAlign w:val="superscript"/>
          </w:rPr>
          <w:tag w:val="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1128284471"/>
          <w:placeholder>
            <w:docPart w:val="DefaultPlaceholder_-1854013440"/>
          </w:placeholder>
        </w:sdtPr>
        <w:sdtEndPr/>
        <w:sdtContent>
          <w:customXmlDelRangeEnd w:id="77"/>
          <w:del w:id="78" w:author="Cara Brook" w:date="2021-08-29T16:07:00Z">
            <w:r w:rsidR="00AD5CD7" w:rsidRPr="006B3F44" w:rsidDel="00E170CD">
              <w:rPr>
                <w:color w:val="000000"/>
                <w:vertAlign w:val="superscript"/>
              </w:rPr>
              <w:delText>1–4</w:delText>
            </w:r>
          </w:del>
          <w:customXmlDelRangeStart w:id="79" w:author="Cara Brook" w:date="2021-08-29T16:07:00Z"/>
        </w:sdtContent>
      </w:sdt>
      <w:customXmlDelRangeEnd w:id="79"/>
      <w:del w:id="80" w:author="Cara Brook" w:date="2021-08-29T16:13:00Z">
        <w:r w:rsidRPr="006B3F44" w:rsidDel="00E170CD">
          <w:delText>.</w:delText>
        </w:r>
      </w:del>
      <w:r w:rsidRPr="006B3F44">
        <w:t xml:space="preserve"> </w:t>
      </w:r>
      <w:r w:rsidR="00AA1665" w:rsidRPr="006B3F44">
        <w:t>These coronaviruses</w:t>
      </w:r>
      <w:ins w:id="81" w:author="Cara Brook" w:date="2021-08-29T15:17:00Z">
        <w:r w:rsidR="0042336E">
          <w:t xml:space="preserve"> (CoVs)</w:t>
        </w:r>
      </w:ins>
      <w:r w:rsidR="00AA1665" w:rsidRPr="006B3F44">
        <w:t xml:space="preserve"> are members of the </w:t>
      </w:r>
      <w:r w:rsidR="00A5095C" w:rsidRPr="006B3F44">
        <w:rPr>
          <w:i/>
          <w:iCs/>
        </w:rPr>
        <w:t>B</w:t>
      </w:r>
      <w:r w:rsidR="00AA1665" w:rsidRPr="006B3F44">
        <w:rPr>
          <w:i/>
          <w:iCs/>
        </w:rPr>
        <w:t>etacoronavirus</w:t>
      </w:r>
      <w:r w:rsidR="00AA1665" w:rsidRPr="006B3F44">
        <w:t xml:space="preserve"> genus, which</w:t>
      </w:r>
      <w:ins w:id="82" w:author="Cara Brook" w:date="2021-08-29T15:18:00Z">
        <w:r w:rsidR="0042336E">
          <w:t xml:space="preserve">, along with </w:t>
        </w:r>
      </w:ins>
      <w:ins w:id="83" w:author="Cara Brook" w:date="2021-08-29T15:25:00Z">
        <w:r w:rsidR="00CE1DBA">
          <w:t xml:space="preserve">genus </w:t>
        </w:r>
        <w:r w:rsidR="00CE1DBA" w:rsidRPr="00CE1DBA">
          <w:rPr>
            <w:i/>
            <w:iCs/>
            <w:rPrChange w:id="84" w:author="Cara Brook" w:date="2021-08-29T15:25:00Z">
              <w:rPr/>
            </w:rPrChange>
          </w:rPr>
          <w:t>A</w:t>
        </w:r>
      </w:ins>
      <w:ins w:id="85" w:author="Cara Brook" w:date="2021-08-29T15:18:00Z">
        <w:r w:rsidR="0042336E" w:rsidRPr="00CE1DBA">
          <w:rPr>
            <w:i/>
            <w:iCs/>
            <w:rPrChange w:id="86" w:author="Cara Brook" w:date="2021-08-29T15:25:00Z">
              <w:rPr/>
            </w:rPrChange>
          </w:rPr>
          <w:t>lphacoronavirus</w:t>
        </w:r>
        <w:r w:rsidR="0042336E">
          <w:t>,</w:t>
        </w:r>
      </w:ins>
      <w:r w:rsidR="00AA1665" w:rsidRPr="006B3F44">
        <w:t xml:space="preserve"> are </w:t>
      </w:r>
      <w:ins w:id="87" w:author="Cara Brook" w:date="2021-08-29T16:07:00Z">
        <w:r w:rsidR="00E170CD">
          <w:t xml:space="preserve">primarily </w:t>
        </w:r>
      </w:ins>
      <w:r w:rsidR="00AA1665" w:rsidRPr="006B3F44">
        <w:t>associated with bat hosts</w:t>
      </w:r>
      <w:ins w:id="88" w:author="Cara Brook" w:date="2021-08-29T15:43:00Z">
        <w:r w:rsidR="00007D10">
          <w:t xml:space="preserve"> </w:t>
        </w:r>
        <w:r w:rsidR="00007D10">
          <w:fldChar w:fldCharType="begin" w:fldLock="1"/>
        </w:r>
      </w:ins>
      <w:r w:rsidR="00F35C91">
        <w:instrText>ADDIN CSL_CITATION {"citationItems":[{"id":"ITEM-1","itemData":{"DOI":"10.1042/ETLS20200097","author":[{"dropping-particle":"","family":"Ravelomanantsoa","given":"Ny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Sciences","id":"ITEM-1","issued":{"date-parts":[["2020"]]},"title":"The zoonotic potential of bat-borne coronaviruses","type":"article-journal","volume":"In Press"},"uris":["http://www.mendeley.com/documents/?uuid=41ad4ba5-500c-4db4-be86-30ee7d0eb24b"]},{"id":"ITEM-2","itemData":{"DOI":"10.3390/v11010041","ISSN":"19994915","PMID":"30634396","abstract":"Bats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“jump” from bats to other mammals. We hope that this review will enable readers to identify gaps in knowledge that currently exist and initiate a dialogue amongst bat researchers to share resources to overcome present limitations.","author":[{"dropping-particle":"","family":"Banerjee","given":"Arinjay","non-dropping-particle":"","parse-names":false,"suffix":""},{"dropping-particle":"","family":"Kulcsar","given":"Kirsten","non-dropping-particle":"","parse-names":false,"suffix":""},{"dropping-particle":"","family":"Misra","given":"Vikram","non-dropping-particle":"","parse-names":false,"suffix":""},{"dropping-particle":"","family":"Frieman","given":"Matthew","non-dropping-particle":"","parse-names":false,"suffix":""},{"dropping-particle":"","family":"Mossman","given":"Karen","non-dropping-particle":"","parse-names":false,"suffix":""}],"container-title":"Viruses","id":"ITEM-2","issue":"1","issued":{"date-parts":[["2019"]]},"page":"7-9","title":"Bats and coronaviruses","type":"article-journal","volume":"11"},"uris":["http://www.mendeley.com/documents/?uuid=230ab889-845e-4277-b5ca-70b21c9c2986"]},{"id":"ITEM-3","itemData":{"author":[{"dropping-particle":"","family":"Wu","given":"Fan","non-dropping-particle":"","parse-names":false,"suffix":""},{"dropping-particle":"","family":"Zhao","given":"Su","non-dropping-particle":"","parse-names":false,"suffix":""},{"dropping-particle":"","family":"Yu","given":"Bin","non-dropping-particle":"","parse-names":false,"suffix":""},{"dropping-particle":"","family":"Chen","given":"Yan-Mei","non-dropping-particle":"","parse-names":false,"suffix":""},{"dropping-particle":"","family":"Wang","given":"Wen","non-dropping-particle":"","parse-names":false,"suffix":""},{"dropping-particle":"","family":"Song","given":"Zhi-Gang","non-dropping-particle":"","parse-names":false,"suffix":""},{"dropping-particle":"","family":"Hu","given":"Yi","non-dropping-particle":"","parse-names":false,"suffix":""},{"dropping-particle":"","family":"Tao","given":"Zaho-Wu","non-dropping-particle":"","parse-names":false,"suffix":""},{"dropping-particle":"","family":"Tian","given":"Jun-Hua","non-dropping-particle":"","parse-names":false,"suffix":""},{"dropping-particle":"","family":"Pei","given":"Yuan-Yuan","non-dropping-particle":"","parse-names":false,"suffix":""},{"dropping-particle":"","family":"Yuan","given":"Ming-Li","non-dropping-particle":"","parse-names":false,"suffix":""},{"dropping-particle":"","family":"Zhang","given":"Yu-Ling","non-dropping-particle":"","parse-names":false,"suffix":""},{"dropping-particle":"","family":"Dai","given":"Fa-Hui","non-dropping-particle":"","parse-names":false,"suffix":""},{"dropping-particle":"","family":"Liu","given":"Yi","non-dropping-particle":"","parse-names":false,"suffix":""},{"dropping-particle":"","family":"Wang","given":"Qi-Min","non-dropping-particle":"","parse-names":false,"suffix":""},{"dropping-particle":"","family":"Zheng","given":"Jiao-Jiao","non-dropping-particle":"","parse-names":false,"suffix":""},{"dropping-particle":"","family":"Xu","given":"Lin","non-dropping-particle":"","parse-names":false,"suffix":""},{"dropping-particle":"","family":"Holmes","given":"Edward C","non-dropping-particle":"","parse-names":false,"suffix":""},{"dropping-particle":"","family":"Zhang","given":"Yong-Zhen","non-dropping-particle":"","parse-names":false,"suffix":""}],"container-title":"Nature","id":"ITEM-3","issued":{"date-parts":[["2020"]]},"title":"A new coronavirus associated with human respiratory disease in China","type":"article-journal"},"uris":["http://www.mendeley.com/documents/?uuid=cb664d74-bcf5-4ad0-96f7-bc5de18c2dcb"]},{"id":"ITEM-4","itemData":{"DOI":"10.1186/s12985-015-0422-1","ISBN":"1298501504","ISSN":"1743422X","PMID":"26689940","abstract":"Bats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author":[{"dropping-particle":"","family":"Hu","given":"Ben","non-dropping-particle":"","parse-names":false,"suffix":""},{"dropping-particle":"","family":"Ge","given":"Xingyi","non-dropping-particle":"","parse-names":false,"suffix":""},{"dropping-particle":"","family":"Wang","given":"Lin Fa","non-dropping-particle":"","parse-names":false,"suffix":""},{"dropping-particle":"","family":"Shi","given":"Zhengli","non-dropping-particle":"","parse-names":false,"suffix":""}],"container-title":"Virology Journal","id":"ITEM-4","issue":"1","issued":{"date-parts":[["2015"]]},"page":"1-10","publisher":"Virology Journal","title":"Bat origin of human coronaviruses","type":"article-journal","volume":"12"},"uris":["http://www.mendeley.com/documents/?uuid=ae0ce68e-c12a-443a-a800-c479d9e55740"]}],"mendeley":{"formattedCitation":"(1–4)","plainTextFormattedCitation":"(1–4)","previouslyFormattedCitation":"(1–4)"},"properties":{"noteIndex":0},"schema":"https://github.com/citation-style-language/schema/raw/master/csl-citation.json"}</w:instrText>
      </w:r>
      <w:r w:rsidR="00007D10">
        <w:fldChar w:fldCharType="separate"/>
      </w:r>
      <w:r w:rsidR="00007D10" w:rsidRPr="00007D10">
        <w:rPr>
          <w:noProof/>
        </w:rPr>
        <w:t>(1–4)</w:t>
      </w:r>
      <w:ins w:id="89" w:author="Cara Brook" w:date="2021-08-29T15:43:00Z">
        <w:r w:rsidR="00007D10">
          <w:fldChar w:fldCharType="end"/>
        </w:r>
        <w:r w:rsidR="00007D10">
          <w:t xml:space="preserve"> </w:t>
        </w:r>
      </w:ins>
      <w:del w:id="90" w:author="Cara Brook" w:date="2021-08-29T15:25:00Z">
        <w:r w:rsidR="00AA1665" w:rsidRPr="006B3F44" w:rsidDel="00CE1DBA">
          <w:delText>, along with alphacoronaviruses</w:delText>
        </w:r>
      </w:del>
      <w:sdt>
        <w:sdtPr>
          <w:rPr>
            <w:color w:val="000000"/>
            <w:vertAlign w:val="superscript"/>
          </w:rPr>
          <w:tag w:val="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
          <w:id w:val="534622914"/>
          <w:placeholder>
            <w:docPart w:val="DefaultPlaceholder_-1854013440"/>
          </w:placeholder>
        </w:sdtPr>
        <w:sdtEndPr/>
        <w:sdtContent>
          <w:del w:id="91" w:author="Cara Brook" w:date="2021-08-29T15:43:00Z">
            <w:r w:rsidR="00AD5CD7" w:rsidRPr="006B3F44" w:rsidDel="00007D10">
              <w:rPr>
                <w:color w:val="000000"/>
                <w:vertAlign w:val="superscript"/>
              </w:rPr>
              <w:delText>1–4</w:delText>
            </w:r>
          </w:del>
        </w:sdtContent>
      </w:sdt>
      <w:ins w:id="92" w:author="Cara Brook" w:date="2021-08-29T15:25:00Z">
        <w:r w:rsidR="00CE1DBA">
          <w:t xml:space="preserve">; </w:t>
        </w:r>
      </w:ins>
      <w:ins w:id="93" w:author="Cara Brook" w:date="2021-08-29T15:26:00Z">
        <w:r w:rsidR="00CE1DBA">
          <w:t xml:space="preserve">the remaining CoV genera, </w:t>
        </w:r>
      </w:ins>
      <w:ins w:id="94" w:author="Cara Brook" w:date="2021-08-29T15:25:00Z">
        <w:r w:rsidR="00CE1DBA">
          <w:rPr>
            <w:i/>
            <w:iCs/>
          </w:rPr>
          <w:t>Gamma</w:t>
        </w:r>
      </w:ins>
      <w:ins w:id="95" w:author="Cara Brook" w:date="2021-08-29T15:26:00Z">
        <w:r w:rsidR="00CE1DBA">
          <w:rPr>
            <w:i/>
            <w:iCs/>
          </w:rPr>
          <w:t xml:space="preserve">coronavirus and Deltacoronavirus, </w:t>
        </w:r>
        <w:r w:rsidR="00CE1DBA">
          <w:t>are typically hosted by birds</w:t>
        </w:r>
      </w:ins>
      <w:ins w:id="96" w:author="Cara Brook" w:date="2021-08-29T15:42:00Z">
        <w:r w:rsidR="00007D10">
          <w:t xml:space="preserve"> </w:t>
        </w:r>
        <w:r w:rsidR="00007D10">
          <w:fldChar w:fldCharType="begin" w:fldLock="1"/>
        </w:r>
      </w:ins>
      <w:r w:rsidR="00F35C91">
        <w:instrText>ADDIN CSL_CITATION {"citationItems":[{"id":"ITEM-1","itemData":{"DOI":"10.1093/femsre/fuaa026","ISBN":"0000000256","ISSN":"15746976","PMID":"32672814","abstract":"Wild birds interconnect all parts of the globe through annual cycles of migration with little respect for country or continental borders. Although wild birds are reservoir hosts for a high diversity of gamma- and deltacoronaviruses, we have little understanding of the ecology or evolution of any of these viruses. In this review, we use genome sequence and ecological data to disentangle the evolution of coronaviruses in wild birds. Specifically, we explore host range at the levels of viral genus and species, and reveal the multi-host nature of many viral species, albeit with biases to certain types of avian host.We conclude that it is currently challenging to infer viral ecology due to major sampling and technical limitations, and suggest that improved assay performance across the breadth of gamma- and deltacoronaviruses, assay standardization, as well as better sequencing approaches, will improve both the repeatability and interpretation of results. Finally, we discuss cross-species virus transmission across both the wild bird - poultry interface as well as from birds to mammals. Clarifying the ecology and diversity in the wild bird reservoir has important ramifications for our ability to respond to the likely future emergence of coronaviruses in socioeconomically important animal species or human populations.","author":[{"dropping-particle":"","family":"Wille","given":"Michelle","non-dropping-particle":"","parse-names":false,"suffix":""},{"dropping-particle":"","family":"Holmes","given":"Edward C.","non-dropping-particle":"","parse-names":false,"suffix":""}],"container-title":"FEMS Microbiology Reviews","id":"ITEM-1","issue":"5","issued":{"date-parts":[["2020"]]},"page":"631-644","title":"Wild birds as reservoirs for diverse and abundant gamma- And deltacoronaviruses","type":"article-journal","volume":"44"},"uris":["http://www.mendeley.com/documents/?uuid=606a9f9a-366d-471d-a901-104ddce2b46e"]}],"mendeley":{"formattedCitation":"(5)","plainTextFormattedCitation":"(5)","previouslyFormattedCitation":"(5)"},"properties":{"noteIndex":0},"schema":"https://github.com/citation-style-language/schema/raw/master/csl-citation.json"}</w:instrText>
      </w:r>
      <w:r w:rsidR="00007D10">
        <w:fldChar w:fldCharType="separate"/>
      </w:r>
      <w:r w:rsidR="00007D10" w:rsidRPr="00007D10">
        <w:rPr>
          <w:noProof/>
        </w:rPr>
        <w:t>(5)</w:t>
      </w:r>
      <w:ins w:id="97" w:author="Cara Brook" w:date="2021-08-29T15:42:00Z">
        <w:r w:rsidR="00007D10">
          <w:fldChar w:fldCharType="end"/>
        </w:r>
      </w:ins>
      <w:ins w:id="98" w:author="Cara Brook" w:date="2021-08-29T15:27:00Z">
        <w:r w:rsidR="00CE1DBA">
          <w:t xml:space="preserve">. </w:t>
        </w:r>
      </w:ins>
      <w:del w:id="99" w:author="Cara Brook" w:date="2021-08-29T15:25:00Z">
        <w:r w:rsidR="00AA1665" w:rsidRPr="006B3F44" w:rsidDel="00CE1DBA">
          <w:delText>.</w:delText>
        </w:r>
      </w:del>
      <w:r w:rsidR="00AA1665" w:rsidRPr="006B3F44">
        <w:t xml:space="preserve"> The </w:t>
      </w:r>
      <w:r w:rsidR="00A5095C" w:rsidRPr="006B3F44">
        <w:rPr>
          <w:i/>
          <w:iCs/>
        </w:rPr>
        <w:t>B</w:t>
      </w:r>
      <w:r w:rsidR="00AA1665" w:rsidRPr="006B3F44">
        <w:rPr>
          <w:i/>
          <w:iCs/>
        </w:rPr>
        <w:t>etacoronavirus</w:t>
      </w:r>
      <w:r w:rsidR="00AA1665" w:rsidRPr="006B3F44">
        <w:t xml:space="preserve"> group can be further broken down into </w:t>
      </w:r>
      <w:r w:rsidR="00AD5CD7" w:rsidRPr="006B3F44">
        <w:t xml:space="preserve">bat-associated </w:t>
      </w:r>
      <w:r w:rsidR="00AA1665" w:rsidRPr="006B3F44">
        <w:t xml:space="preserve">subgenera </w:t>
      </w:r>
      <w:r w:rsidR="00A5095C" w:rsidRPr="006B3F44">
        <w:rPr>
          <w:i/>
          <w:iCs/>
        </w:rPr>
        <w:t>S</w:t>
      </w:r>
      <w:r w:rsidR="00AA1665" w:rsidRPr="006B3F44">
        <w:rPr>
          <w:i/>
          <w:iCs/>
        </w:rPr>
        <w:t>arbecovirus</w:t>
      </w:r>
      <w:r w:rsidR="00BE17FC" w:rsidRPr="006B3F44">
        <w:t xml:space="preserve"> (hosted by </w:t>
      </w:r>
      <w:ins w:id="100" w:author="Cara Brook" w:date="2021-08-29T16:02:00Z">
        <w:r w:rsidR="005869E8">
          <w:t xml:space="preserve">bats in family </w:t>
        </w:r>
      </w:ins>
      <w:r w:rsidR="00BE17FC" w:rsidRPr="00FD7485">
        <w:rPr>
          <w:rPrChange w:id="101" w:author="Cara Brook" w:date="2021-08-29T17:56:00Z">
            <w:rPr>
              <w:i/>
              <w:iCs/>
            </w:rPr>
          </w:rPrChange>
        </w:rPr>
        <w:t>Rhinoloph</w:t>
      </w:r>
      <w:ins w:id="102" w:author="Cara Brook" w:date="2021-08-29T16:02:00Z">
        <w:r w:rsidR="005869E8" w:rsidRPr="00FD7485">
          <w:rPr>
            <w:rPrChange w:id="103" w:author="Cara Brook" w:date="2021-08-29T17:56:00Z">
              <w:rPr>
                <w:i/>
                <w:iCs/>
              </w:rPr>
            </w:rPrChange>
          </w:rPr>
          <w:t>idae</w:t>
        </w:r>
      </w:ins>
      <w:del w:id="104" w:author="Cara Brook" w:date="2021-08-29T16:02:00Z">
        <w:r w:rsidR="00BE17FC" w:rsidRPr="006B3F44" w:rsidDel="005869E8">
          <w:rPr>
            <w:i/>
            <w:iCs/>
          </w:rPr>
          <w:delText>us</w:delText>
        </w:r>
      </w:del>
      <w:ins w:id="105" w:author="Cara Brook" w:date="2021-08-29T15:57:00Z">
        <w:r w:rsidR="00F35C91">
          <w:t xml:space="preserve"> </w:t>
        </w:r>
        <w:r w:rsidR="00F35C91">
          <w:fldChar w:fldCharType="begin" w:fldLock="1"/>
        </w:r>
      </w:ins>
      <w:r w:rsidR="00F35C91">
        <w:instrText>ADDIN CSL_CITATION {"citationItems":[{"id":"ITEM-1","itemData":{"DOI":"10.1128/JVI.00650-10","ISSN":"1098-5514","PMID":"20686038","abstract":"Bats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CoV.","author":[{"dropping-particle":"","family":"Drexler","given":"Jan Felix","non-dropping-particle":"","parse-names":false,"suffix":""},{"dropping-particle":"","family":"Gloza-Rausch","given":"Florian","non-dropping-particle":"","parse-names":false,"suffix":""},{"dropping-particle":"","family":"Glende","given":"Jörg","non-dropping-particle":"","parse-names":false,"suffix":""},{"dropping-particle":"","family":"Corman","given":"Victor Max","non-dropping-particle":"","parse-names":false,"suffix":""},{"dropping-particle":"","family":"Muth","given":"Doreen","non-dropping-particle":"","parse-names":false,"suffix":""},{"dropping-particle":"","family":"Goettsche","given":"Matthias","non-dropping-particle":"","parse-names":false,"suffix":""},{"dropping-particle":"","family":"Seebens","given":"Antje","non-dropping-particle":"","parse-names":false,"suffix":""},{"dropping-particle":"","family":"Niedrig","given":"Matthias","non-dropping-particle":"","parse-names":false,"suffix":""},{"dropping-particle":"","family":"Pfefferle","given":"Susanne","non-dropping-particle":"","parse-names":false,"suffix":""},{"dropping-particle":"","family":"Yordanov","given":"Stoian","non-dropping-particle":"","parse-names":false,"suffix":""},{"dropping-particle":"","family":"Zhelyazkov","given":"Lyubomir","non-dropping-particle":"","parse-names":false,"suffix":""},{"dropping-particle":"","family":"Hermanns","given":"Uwe","non-dropping-particle":"","parse-names":false,"suffix":""},{"dropping-particle":"","family":"Vallo","given":"Peter","non-dropping-particle":"","parse-names":false,"suffix":""},{"dropping-particle":"","family":"Lukashev","given":"Alexander","non-dropping-particle":"","parse-names":false,"suffix":""},{"dropping-particle":"","family":"Müller","given":"Marcel Alexander","non-dropping-particle":"","parse-names":false,"suffix":""},{"dropping-particle":"","family":"Deng","given":"Hongkui","non-dropping-particle":"","parse-names":false,"suffix":""},{"dropping-particle":"","family":"Herrler","given":"Georg","non-dropping-particle":"","parse-names":false,"suffix":""},{"dropping-particle":"","family":"Drosten","given":"Christian","non-dropping-particle":"","parse-names":false,"suffix":""}],"container-title":"Journal of virology","edition":"2010/08/04","id":"ITEM-1","issue":"21","issued":{"date-parts":[["2010","11"]]},"language":"eng","page":"11336-11349","publisher":"American Society for Microbiology (ASM)","title":"Genomic characterization of severe acute respiratory syndrome-related coronavirus in European bats and classification of coronaviruses based on partial RNA-dependent RNA polymerase gene sequences","type":"article-journal","volume":"84"},"uris":["http://www.mendeley.com/documents/?uuid=5613c500-7124-3971-bfd5-f7fb292f8e57"]},{"id":"ITEM-2","itemData":{"DOI":"10.1371/journal.ppat.1006698","ISSN":"1553-7374","PMID":"29190287","abstract":"A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author":[{"dropping-particle":"","family":"Hu","given":"Ben","non-dropping-particle":"","parse-names":false,"suffix":""},{"dropping-particle":"","family":"Zeng","given":"Lei-Ping","non-dropping-particle":"","parse-names":false,"suffix":""},{"dropping-particle":"","family":"Yang","given":"Xing-Lou","non-dropping-particle":"","parse-names":false,"suffix":""},{"dropping-particle":"","family":"Ge","given":"Xing-Yi","non-dropping-particle":"","parse-names":false,"suffix":""},{"dropping-particle":"","family":"Zhang","given":"Wei","non-dropping-particle":"","parse-names":false,"suffix":""},{"dropping-particle":"","family":"Li","given":"Bei","non-dropping-particle":"","parse-names":false,"suffix":""},{"dropping-particle":"","family":"Xie","given":"Jia-Zheng","non-dropping-particle":"","parse-names":false,"suffix":""},{"dropping-particle":"","family":"Shen","given":"Xu-Rui","non-dropping-particle":"","parse-names":false,"suffix":""},{"dropping-particle":"","family":"Zhang","given":"Yun-Zhi","non-dropping-particle":"","parse-names":false,"suffix":""},{"dropping-particle":"","family":"Wang","given":"Ning","non-dropping-particle":"","parse-names":false,"suffix":""},{"dropping-particle":"","family":"Luo","given":"Dong-Sheng","non-dropping-particle":"","parse-names":false,"suffix":""},{"dropping-particle":"","family":"Zheng","given":"Xiao-Shuang","non-dropping-particle":"","parse-names":false,"suffix":""},{"dropping-particle":"","family":"Wang","given":"Mei-Niang","non-dropping-particle":"","parse-names":false,"suffix":""},{"dropping-particle":"","family":"Daszak","given":"Peter","non-dropping-particle":"","parse-names":false,"suffix":""},{"dropping-particle":"","family":"Wang","given":"Lin-Fa","non-dropping-particle":"","parse-names":false,"suffix":""},{"dropping-particle":"","family":"Cui","given":"Jie","non-dropping-particle":"","parse-names":false,"suffix":""},{"dropping-particle":"","family":"Shi","given":"Zheng-Li","non-dropping-particle":"","parse-names":false,"suffix":""}],"container-title":"PLoS pathogens","id":"ITEM-2","issue":"11","issued":{"date-parts":[["2017","11","30"]]},"language":"eng","page":"e1006698-e1006698","publisher":"Public Library of Science","title":"Discovery of a rich gene pool of bat SARS-related coronaviruses provides new insights into the origin of SARS coronavirus","type":"article-journal","volume":"13"},"uris":["http://www.mendeley.com/documents/?uuid=d84d0a30-2837-3471-a03f-411240c874d9"]}],"mendeley":{"formattedCitation":"(6,7)","plainTextFormattedCitation":"(6,7)","previouslyFormattedCitation":"(6,7)"},"properties":{"noteIndex":0},"schema":"https://github.com/citation-style-language/schema/raw/master/csl-citation.json"}</w:instrText>
      </w:r>
      <w:r w:rsidR="00F35C91">
        <w:fldChar w:fldCharType="separate"/>
      </w:r>
      <w:r w:rsidR="00F35C91" w:rsidRPr="00F35C91">
        <w:rPr>
          <w:noProof/>
        </w:rPr>
        <w:t>(6,7)</w:t>
      </w:r>
      <w:ins w:id="106" w:author="Cara Brook" w:date="2021-08-29T15:57:00Z">
        <w:r w:rsidR="00F35C91">
          <w:fldChar w:fldCharType="end"/>
        </w:r>
      </w:ins>
      <w:del w:id="107" w:author="Cara Brook" w:date="2021-08-29T15:58:00Z">
        <w:r w:rsidR="00BE17FC" w:rsidRPr="006B3F44" w:rsidDel="00F35C91">
          <w:delText xml:space="preserve"> spp</w:delText>
        </w:r>
      </w:del>
      <w:customXmlDelRangeStart w:id="108" w:author="Cara Brook" w:date="2021-08-29T15:58:00Z"/>
      <w:sdt>
        <w:sdtPr>
          <w:rPr>
            <w:color w:val="000000"/>
          </w:rPr>
          <w:tag w:val="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
          <w:id w:val="1033231764"/>
          <w:placeholder>
            <w:docPart w:val="DefaultPlaceholder_-1854013440"/>
          </w:placeholder>
        </w:sdtPr>
        <w:sdtEndPr/>
        <w:sdtContent>
          <w:customXmlDelRangeEnd w:id="108"/>
          <w:del w:id="109" w:author="Cara Brook" w:date="2021-08-29T15:56:00Z">
            <w:r w:rsidR="00AD5CD7" w:rsidRPr="006B3F44" w:rsidDel="00FD76AB">
              <w:rPr>
                <w:color w:val="000000"/>
              </w:rPr>
              <w:delText>.5,6</w:delText>
            </w:r>
          </w:del>
          <w:customXmlDelRangeStart w:id="110" w:author="Cara Brook" w:date="2021-08-29T15:58:00Z"/>
        </w:sdtContent>
      </w:sdt>
      <w:customXmlDelRangeEnd w:id="110"/>
      <w:ins w:id="111" w:author="Cara Brook" w:date="2021-08-29T15:59:00Z">
        <w:r w:rsidR="00F35C91">
          <w:t>)</w:t>
        </w:r>
      </w:ins>
      <w:del w:id="112" w:author="Cara Brook" w:date="2021-08-29T15:59:00Z">
        <w:r w:rsidR="00BE17FC" w:rsidRPr="006B3F44" w:rsidDel="00F35C91">
          <w:delText>)</w:delText>
        </w:r>
      </w:del>
      <w:r w:rsidR="00AA1665" w:rsidRPr="006B3F44">
        <w:t xml:space="preserve">, </w:t>
      </w:r>
      <w:r w:rsidR="00A5095C" w:rsidRPr="006B3F44">
        <w:rPr>
          <w:i/>
          <w:iCs/>
        </w:rPr>
        <w:t>M</w:t>
      </w:r>
      <w:r w:rsidR="00AA1665" w:rsidRPr="006B3F44">
        <w:rPr>
          <w:i/>
          <w:iCs/>
        </w:rPr>
        <w:t>erbecovirus</w:t>
      </w:r>
      <w:del w:id="113" w:author="Cara Brook" w:date="2021-08-29T16:30:00Z">
        <w:r w:rsidR="00AA1665" w:rsidRPr="006B3F44" w:rsidDel="0046245D">
          <w:rPr>
            <w:i/>
            <w:iCs/>
          </w:rPr>
          <w:delText>es</w:delText>
        </w:r>
      </w:del>
      <w:r w:rsidR="00A8551B" w:rsidRPr="006B3F44">
        <w:t xml:space="preserve"> (hosted by </w:t>
      </w:r>
      <w:ins w:id="114" w:author="Cara Brook" w:date="2021-08-29T16:02:00Z">
        <w:r w:rsidR="005869E8">
          <w:t xml:space="preserve">bats in family </w:t>
        </w:r>
        <w:r w:rsidR="005869E8" w:rsidRPr="00FD7485">
          <w:rPr>
            <w:rPrChange w:id="115" w:author="Cara Brook" w:date="2021-08-29T17:56:00Z">
              <w:rPr>
                <w:i/>
                <w:iCs/>
              </w:rPr>
            </w:rPrChange>
          </w:rPr>
          <w:t>Vespertilionidae</w:t>
        </w:r>
        <w:r w:rsidR="005869E8">
          <w:rPr>
            <w:i/>
            <w:iCs/>
          </w:rPr>
          <w:t xml:space="preserve"> </w:t>
        </w:r>
      </w:ins>
      <w:del w:id="116" w:author="Cara Brook" w:date="2021-08-29T16:02:00Z">
        <w:r w:rsidR="00A8551B" w:rsidRPr="006B3F44" w:rsidDel="005869E8">
          <w:rPr>
            <w:i/>
            <w:iCs/>
          </w:rPr>
          <w:delText>Pipistrellus</w:delText>
        </w:r>
        <w:r w:rsidR="00A8551B" w:rsidRPr="006B3F44" w:rsidDel="005869E8">
          <w:delText xml:space="preserve"> and </w:delText>
        </w:r>
        <w:r w:rsidR="00A8551B" w:rsidRPr="006B3F44" w:rsidDel="005869E8">
          <w:rPr>
            <w:i/>
            <w:iCs/>
          </w:rPr>
          <w:delText>Tylonycteris</w:delText>
        </w:r>
        <w:r w:rsidR="00A8551B" w:rsidRPr="006B3F44" w:rsidDel="005869E8">
          <w:delText xml:space="preserve"> spp.</w:delText>
        </w:r>
      </w:del>
      <w:ins w:id="117" w:author="Cara Brook" w:date="2021-08-29T15:59:00Z">
        <w:r w:rsidR="00F35C91">
          <w:fldChar w:fldCharType="begin" w:fldLock="1"/>
        </w:r>
      </w:ins>
      <w:r w:rsidR="00F35C91">
        <w:instrText>ADDIN CSL_CITATION {"citationItems":[{"id":"ITEM-1","itemData":{"DOI":"10.1128/mBio.00373-17","ISSN":"21507511","PMID":"28377531","abstract":"The evolutionary origins of Middle East respiratory syndrome (MERS) coronavirus (MERS-Co V) are unknown. Current evidence suggests that insectivorous bats are likely to be the original source, as several 2c Co Vs have been described from various species in the family Vespertilionidae. Here, we describe a MERS-like Co V identified from a Pipistrellus cf. hesperidus bat sampled in Uganda (strain PREDICT/PDF-2180), further supporting the hypothesis that bats are the evolutionary source of MERS-Co V. Phylogenetic analysis showed that PREDICT/PDF-2180 is closely related to MERS-Co 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 V DPP4 receptor. To experimentally test this hypothesis, an infectious MERS-Co 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 V in humans. 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 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 V, we further show that recomb…","author":[{"dropping-particle":"","family":"Anthony","given":"S. J.","non-dropping-particle":"","parse-names":false,"suffix":""},{"dropping-particle":"","family":"Gilardi","given":"K.","non-dropping-particle":"","parse-names":false,"suffix":""},{"dropping-particle":"","family":"Menachery","given":"V. D.","non-dropping-particle":"","parse-names":false,"suffix":""},{"dropping-particle":"","family":"Goldstein","given":"T.","non-dropping-particle":"","parse-names":false,"suffix":""},{"dropping-particle":"","family":"Ssebide","given":"B.","non-dropping-particle":"","parse-names":false,"suffix":""},{"dropping-particle":"","family":"Mbabazi","given":"R.","non-dropping-particle":"","parse-names":false,"suffix":""},{"dropping-particle":"","family":"Navarrete-Macias","given":"I.","non-dropping-particle":"","parse-names":false,"suffix":""},{"dropping-particle":"","family":"Liang","given":"E.","non-dropping-particle":"","parse-names":false,"suffix":""},{"dropping-particle":"","family":"Wells","given":"H.","non-dropping-particle":"","parse-names":false,"suffix":""},{"dropping-particle":"","family":"Hicks","given":"A.","non-dropping-particle":"","parse-names":false,"suffix":""},{"dropping-particle":"","family":"Petrosov","given":"A.","non-dropping-particle":"","parse-names":false,"suffix":""},{"dropping-particle":"","family":"Byarugaba","given":"D. K.","non-dropping-particle":"","parse-names":false,"suffix":""},{"dropping-particle":"","family":"Debbink","given":"K.","non-dropping-particle":"","parse-names":false,"suffix":""},{"dropping-particle":"","family":"Dinnon","given":"K. H.","non-dropping-particle":"","parse-names":false,"suffix":""},{"dropping-particle":"","family":"Scobey","given":"T.","non-dropping-particle":"","parse-names":false,"suffix":""},{"dropping-particle":"","family":"Randell","given":"S. H.","non-dropping-particle":"","parse-names":false,"suffix":""},{"dropping-particle":"","family":"Yount","given":"B. L.","non-dropping-particle":"","parse-names":false,"suffix":""},{"dropping-particle":"","family":"Cranfield","given":"M.","non-dropping-particle":"","parse-names":false,"suffix":""},{"dropping-particle":"","family":"Johnson","given":"C. K.","non-dropping-particle":"","parse-names":false,"suffix":""},{"dropping-particle":"","family":"Baric","given":"R. S.","non-dropping-particle":"","parse-names":false,"suffix":""},{"dropping-particle":"","family":"Lipkin","given":"W. I.","non-dropping-particle":"","parse-names":false,"suffix":""},{"dropping-particle":"","family":"Mazet","given":"J. A.K.","non-dropping-particle":"","parse-names":false,"suffix":""}],"container-title":"mBio","id":"ITEM-1","issue":"2","issued":{"date-parts":[["2017"]]},"page":"1-13","title":"Further evidence for bats as the evolutionary source of middle east respiratory syndrome coronavirus","type":"article-journal","volume":"8"},"uris":["http://www.mendeley.com/documents/?uuid=59422067-b04f-48ff-af2b-a08ae5c2d36c"]},{"id":"ITEM-2","itemData":{"DOI":"10.1038/emi.2012.45","ISSN":"2222-1751","PMID":"26038405","abstract":"The recent outbreak of severe respiratory infections associated with a novel group C betacoronavirus (HCoV-EMC) from Saudi Arabia has drawn global attention to another highly probable \"SARS-like\"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HCoV-EMC.","author":[{"dropping-particle":"","family":"Woo","given":"Patrick Cy","non-dropping-particle":"","parse-names":false,"suffix":""},{"dropping-particle":"","family":"Lau","given":"Susanna Kp","non-dropping-particle":"","parse-names":false,"suffix":""},{"dropping-particle":"","family":"Li","given":"Kenneth Sm","non-dropping-particle":"","parse-names":false,"suffix":""},{"dropping-particle":"","family":"Tsang","given":"Alan Kl","non-dropping-particle":"","parse-names":false,"suffix":""},{"dropping-particle":"","family":"Yuen","given":"Kwok-Yung","non-dropping-particle":"","parse-names":false,"suffix":""}],"container-title":"Emerging microbes &amp; infections","edition":"2012/11/07","id":"ITEM-2","issue":"11","issued":{"date-parts":[["2012","11"]]},"language":"eng","page":"e35-e35","publisher":"Nature Publishing Group","title":"Genetic relatedness of the novel human group C betacoronavirus to Tylonycteris bat coronavirus HKU4 and Pipistrellus bat coronavirus HKU5","type":"article-journal","volume":"1"},"uris":["http://www.mendeley.com/documents/?uuid=c8c25436-b425-36e1-8204-160d8c4caa7f"]},{"id":"ITEM-3","itemData":{"DOI":"10.1128/JVI.01498-14","ISSN":"1098-5514","PMID":"25031349","abstract":"The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hosts.","author":[{"dropping-particle":"","family":"Corman","given":"Victor Max","non-dropping-particle":"","parse-names":false,"suffix":""},{"dropping-particle":"","family":"Ithete","given":"Ndapewa Laudika","non-dropping-particle":"","parse-names":false,"suffix":""},{"dropping-particle":"","family":"Richards","given":"Leigh Rosanne","non-dropping-particle":"","parse-names":false,"suffix":""},{"dropping-particle":"","family":"Schoeman","given":"M Corrie","non-dropping-particle":"","parse-names":false,"suffix":""},{"dropping-particle":"","family":"Preiser","given":"Wolfgang","non-dropping-particle":"","parse-names":false,"suffix":""},{"dropping-particle":"","family":"Drosten","given":"Christian","non-dropping-particle":"","parse-names":false,"suffix":""},{"dropping-particle":"","family":"Drexler","given":"Jan Felix","non-dropping-particle":"","parse-names":false,"suffix":""}],"container-title":"Journal of virology","edition":"2014/07/16","id":"ITEM-3","issue":"19","issued":{"date-parts":[["2014","10"]]},"language":"eng","page":"11297-11303","publisher":"American Society for Microbiology","title":"Rooting the phylogenetic tree of middle East respiratory syndrome coronavirus by characterization of a conspecific virus from an African bat","type":"article-journal","volume":"88"},"uris":["http://www.mendeley.com/documents/?uuid=662062dd-abf3-3e67-8866-73fdb8c6459b"]}],"mendeley":{"formattedCitation":"(8–10)","plainTextFormattedCitation":"(8–10)","previouslyFormattedCitation":"(8–10)"},"properties":{"noteIndex":0},"schema":"https://github.com/citation-style-language/schema/raw/master/csl-citation.json"}</w:instrText>
      </w:r>
      <w:r w:rsidR="00F35C91">
        <w:fldChar w:fldCharType="separate"/>
      </w:r>
      <w:r w:rsidR="00F35C91" w:rsidRPr="00F35C91">
        <w:rPr>
          <w:noProof/>
        </w:rPr>
        <w:t>(8–10)</w:t>
      </w:r>
      <w:ins w:id="118" w:author="Cara Brook" w:date="2021-08-29T15:59:00Z">
        <w:r w:rsidR="00F35C91">
          <w:fldChar w:fldCharType="end"/>
        </w:r>
      </w:ins>
      <w:ins w:id="119" w:author="Cara Brook" w:date="2021-08-29T16:02:00Z">
        <w:r w:rsidR="005869E8">
          <w:t>)</w:t>
        </w:r>
      </w:ins>
      <w:customXmlDelRangeStart w:id="120" w:author="Cara Brook" w:date="2021-08-29T15:58:00Z"/>
      <w:sdt>
        <w:sdtPr>
          <w:rPr>
            <w:color w:val="000000"/>
            <w:vertAlign w:val="superscript"/>
          </w:rPr>
          <w:tag w:val="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
          <w:id w:val="132222740"/>
          <w:placeholder>
            <w:docPart w:val="DefaultPlaceholder_-1854013440"/>
          </w:placeholder>
        </w:sdtPr>
        <w:sdtEndPr/>
        <w:sdtContent>
          <w:customXmlDelRangeEnd w:id="120"/>
          <w:del w:id="121" w:author="Cara Brook" w:date="2021-08-29T15:58:00Z">
            <w:r w:rsidR="00AD5CD7" w:rsidRPr="006B3F44" w:rsidDel="00F35C91">
              <w:rPr>
                <w:color w:val="000000"/>
                <w:vertAlign w:val="superscript"/>
              </w:rPr>
              <w:delText>7–9</w:delText>
            </w:r>
          </w:del>
          <w:customXmlDelRangeStart w:id="122" w:author="Cara Brook" w:date="2021-08-29T15:58:00Z"/>
        </w:sdtContent>
      </w:sdt>
      <w:customXmlDelRangeEnd w:id="122"/>
      <w:del w:id="123" w:author="Cara Brook" w:date="2021-08-29T15:58:00Z">
        <w:r w:rsidR="00A8551B" w:rsidRPr="006B3F44" w:rsidDel="00F35C91">
          <w:delText>)</w:delText>
        </w:r>
      </w:del>
      <w:r w:rsidR="00AA1665" w:rsidRPr="006B3F44">
        <w:t xml:space="preserve">, </w:t>
      </w:r>
      <w:r w:rsidR="00A5095C" w:rsidRPr="006B3F44">
        <w:rPr>
          <w:i/>
          <w:iCs/>
        </w:rPr>
        <w:t>N</w:t>
      </w:r>
      <w:r w:rsidR="00AA1665" w:rsidRPr="006B3F44">
        <w:rPr>
          <w:i/>
          <w:iCs/>
        </w:rPr>
        <w:t>obecovirus</w:t>
      </w:r>
      <w:r w:rsidR="0059311D" w:rsidRPr="006B3F44">
        <w:t xml:space="preserve"> (hosted by</w:t>
      </w:r>
      <w:ins w:id="124" w:author="Cara Brook" w:date="2021-08-29T16:02:00Z">
        <w:r w:rsidR="005869E8">
          <w:t xml:space="preserve"> bats in family </w:t>
        </w:r>
        <w:r w:rsidR="005869E8" w:rsidRPr="00FD7485">
          <w:rPr>
            <w:iCs/>
            <w:rPrChange w:id="125" w:author="Cara Brook" w:date="2021-08-29T17:56:00Z">
              <w:rPr>
                <w:i/>
              </w:rPr>
            </w:rPrChange>
          </w:rPr>
          <w:t>Pteropodidae</w:t>
        </w:r>
      </w:ins>
      <w:del w:id="126" w:author="Cara Brook" w:date="2021-08-29T16:02:00Z">
        <w:r w:rsidR="0059311D" w:rsidRPr="006B3F44" w:rsidDel="005869E8">
          <w:delText xml:space="preserve"> </w:delText>
        </w:r>
        <w:r w:rsidR="0059311D" w:rsidRPr="006B3F44" w:rsidDel="005869E8">
          <w:rPr>
            <w:i/>
            <w:iCs/>
          </w:rPr>
          <w:delText>Eidolon</w:delText>
        </w:r>
        <w:r w:rsidR="0059311D" w:rsidRPr="006B3F44" w:rsidDel="005869E8">
          <w:delText xml:space="preserve"> and </w:delText>
        </w:r>
        <w:r w:rsidR="0059311D" w:rsidRPr="006B3F44" w:rsidDel="005869E8">
          <w:rPr>
            <w:i/>
            <w:iCs/>
          </w:rPr>
          <w:delText>Rousettus</w:delText>
        </w:r>
        <w:r w:rsidR="0059311D" w:rsidRPr="006B3F44" w:rsidDel="005869E8">
          <w:delText xml:space="preserve"> </w:delText>
        </w:r>
      </w:del>
      <w:ins w:id="127" w:author="Cara Brook" w:date="2021-08-29T16:00:00Z">
        <w:r w:rsidR="00F35C91">
          <w:t xml:space="preserve"> </w:t>
        </w:r>
        <w:r w:rsidR="00F35C91">
          <w:fldChar w:fldCharType="begin" w:fldLock="1"/>
        </w:r>
      </w:ins>
      <w:r w:rsidR="00F5230C">
        <w:instrText>ADDIN CSL_CITATION {"citationItems":[{"id":"ITEM-1","itemData":{"DOI":"10.1186/s12985-015-0271-y","ISSN":"1743-422X","author":[{"dropping-particle":"","family":"Razanajatovo","given":"Norosoa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Journal","id":"ITEM-1","issue":"42","issued":{"date-parts":[["2015"]]},"title":"Detection of new genetic variants of Betacoronaviruses in endemic frugivorous bats of Madagascar","type":"article-journal","volume":"12"},"uris":["http://www.mendeley.com/documents/?uuid=5d436dc7-62b4-458f-8a19-10026f644a80"]},{"id":"ITEM-2","itemData":{"DOI":"10.1128/JVI.01121-10","author":[{"dropping-particle":"","family":"P","given":"Lau Susanna K","non-dropping-particle":"","parse-names":false,"suffix":""},{"dropping-particle":"","family":"S","given":"Poon Rosana W","non-dropping-particle":"","parse-names":false,"suffix":""},{"dropping-particle":"","family":"L","given":"Wong Beatrice H","non-dropping-particle":"","parse-names":false,"suffix":""},{"dropping-particle":"","family":"Ming","given":"Wang","non-dropping-particle":"","parse-names":false,"suffix":""},{"dropping-particle":"","family":"Yi","given":"Huang","non-dropping-particle":"","parse-names":false,"suffix":""},{"dropping-particle":"","family":"Huifang","given":"Xu","non-dropping-particle":"","parse-names":false,"suffix":""},{"dropping-particle":"","family":"Rongtong","given":"Guo","non-dropping-particle":"","parse-names":false,"suffix":""},{"dropping-particle":"","family":"M","given":"Li Kenneth S","non-dropping-particle":"","parse-names":false,"suffix":""},{"dropping-particle":"","family":"Kai","given":"Gao","non-dropping-particle":"","parse-names":false,"suffix":""},{"dropping-particle":"","family":"Kwok-Hung","given":"Chan","non-dropping-particle":"","parse-names":false,"suffix":""},{"dropping-particle":"","family":"Bo-Jian","given":"Zheng","non-dropping-particle":"","parse-names":false,"suffix":""},{"dropping-particle":"","family":"Y","given":"Woo Patrick C","non-dropping-particle":"","parse-names":false,"suffix":""},{"dropping-particle":"","family":"Kwok-Yung","given":"Yuen","non-dropping-particle":"","parse-names":false,"suffix":""}],"container-title":"Journal of Virology","id":"ITEM-2","issue":"21","issued":{"date-parts":[["2010","11","1"]]},"page":"11385-11394","publisher":"American Society for Microbiology","title":"Coexistence of different genotypes in the same bat and serological characterization of Rousettus bat coronavirus HKU9 belonging to a novel Betacoronavirus subgroup","type":"article-journal","volume":"84"},"uris":["http://www.mendeley.com/documents/?uuid=9160d45d-b6e7-3276-ab9d-782dd0c7da55"]},{"id":"ITEM-3","itemData":{"ISSN":"1664-302X","abstract":"The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Microbiology","id":"ITEM-3","issued":{"date-parts":[["2021"]]},"page":"437","title":"Emergence of bat-related Betacoronaviruses: Hazard and risks","type":"article-journal","volume":"12"},"uris":["http://www.mendeley.com/documents/?uuid=ff029e8b-ddb2-3b1c-b5cf-8c88ba831f6b"]}],"mendeley":{"formattedCitation":"(11–13)","plainTextFormattedCitation":"(11–13)","previouslyFormattedCitation":"(11–13)"},"properties":{"noteIndex":0},"schema":"https://github.com/citation-style-language/schema/raw/master/csl-citation.json"}</w:instrText>
      </w:r>
      <w:r w:rsidR="00F35C91">
        <w:fldChar w:fldCharType="separate"/>
      </w:r>
      <w:r w:rsidR="00F35C91" w:rsidRPr="00F35C91">
        <w:rPr>
          <w:noProof/>
        </w:rPr>
        <w:t>(11–13)</w:t>
      </w:r>
      <w:ins w:id="128" w:author="Cara Brook" w:date="2021-08-29T16:00:00Z">
        <w:r w:rsidR="00F35C91">
          <w:fldChar w:fldCharType="end"/>
        </w:r>
      </w:ins>
      <w:del w:id="129" w:author="Cara Brook" w:date="2021-08-29T16:00:00Z">
        <w:r w:rsidR="0059311D" w:rsidRPr="006B3F44" w:rsidDel="00F35C91">
          <w:delText>spp.</w:delText>
        </w:r>
      </w:del>
      <w:customXmlDelRangeStart w:id="130" w:author="Cara Brook" w:date="2021-08-29T16:00:00Z"/>
      <w:sdt>
        <w:sdtPr>
          <w:rPr>
            <w:color w:val="000000"/>
            <w:vertAlign w:val="superscript"/>
          </w:rPr>
          <w:tag w:val="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
          <w:id w:val="149573385"/>
          <w:placeholder>
            <w:docPart w:val="DefaultPlaceholder_-1854013440"/>
          </w:placeholder>
        </w:sdtPr>
        <w:sdtEndPr/>
        <w:sdtContent>
          <w:customXmlDelRangeEnd w:id="130"/>
          <w:del w:id="131" w:author="Cara Brook" w:date="2021-08-29T15:59:00Z">
            <w:r w:rsidR="00AD5CD7" w:rsidRPr="006B3F44" w:rsidDel="00F35C91">
              <w:rPr>
                <w:color w:val="000000"/>
                <w:vertAlign w:val="superscript"/>
              </w:rPr>
              <w:delText>10–12</w:delText>
            </w:r>
          </w:del>
          <w:customXmlDelRangeStart w:id="132" w:author="Cara Brook" w:date="2021-08-29T16:00:00Z"/>
        </w:sdtContent>
      </w:sdt>
      <w:customXmlDelRangeEnd w:id="132"/>
      <w:r w:rsidR="0059311D" w:rsidRPr="006B3F44">
        <w:t>)</w:t>
      </w:r>
      <w:r w:rsidR="00AA1665" w:rsidRPr="006B3F44">
        <w:t xml:space="preserve">, </w:t>
      </w:r>
      <w:ins w:id="133" w:author="Cara Brook" w:date="2021-08-29T16:05:00Z">
        <w:r w:rsidR="005869E8">
          <w:t xml:space="preserve">and </w:t>
        </w:r>
      </w:ins>
      <w:r w:rsidR="00A5095C" w:rsidRPr="006B3F44">
        <w:rPr>
          <w:i/>
          <w:iCs/>
        </w:rPr>
        <w:t>H</w:t>
      </w:r>
      <w:r w:rsidR="00AA1665" w:rsidRPr="006B3F44">
        <w:rPr>
          <w:i/>
          <w:iCs/>
        </w:rPr>
        <w:t>ibecovirus</w:t>
      </w:r>
      <w:r w:rsidR="00831FB7" w:rsidRPr="006B3F44">
        <w:rPr>
          <w:i/>
          <w:iCs/>
        </w:rPr>
        <w:t xml:space="preserve"> </w:t>
      </w:r>
      <w:r w:rsidR="00831FB7" w:rsidRPr="006B3F44">
        <w:t>(hosted by</w:t>
      </w:r>
      <w:ins w:id="134" w:author="Cara Brook" w:date="2021-08-29T16:02:00Z">
        <w:r w:rsidR="005869E8">
          <w:t xml:space="preserve"> bats in</w:t>
        </w:r>
      </w:ins>
      <w:ins w:id="135" w:author="Cara Brook" w:date="2021-08-29T16:03:00Z">
        <w:r w:rsidR="005869E8">
          <w:t xml:space="preserve"> family Hipposideridae</w:t>
        </w:r>
      </w:ins>
      <w:del w:id="136" w:author="Cara Brook" w:date="2021-08-29T16:03:00Z">
        <w:r w:rsidR="00831FB7" w:rsidRPr="006B3F44" w:rsidDel="005869E8">
          <w:delText xml:space="preserve"> </w:delText>
        </w:r>
        <w:r w:rsidR="00831FB7" w:rsidRPr="006B3F44" w:rsidDel="005869E8">
          <w:rPr>
            <w:i/>
            <w:iCs/>
          </w:rPr>
          <w:delText>Hippo</w:delText>
        </w:r>
        <w:r w:rsidR="00AD5CD7" w:rsidRPr="006B3F44" w:rsidDel="005869E8">
          <w:rPr>
            <w:i/>
            <w:iCs/>
          </w:rPr>
          <w:delText>sideros</w:delText>
        </w:r>
        <w:r w:rsidR="00AD5CD7" w:rsidRPr="006B3F44" w:rsidDel="005869E8">
          <w:delText xml:space="preserve"> spp.</w:delText>
        </w:r>
      </w:del>
      <w:customXmlDelRangeStart w:id="137" w:author="Cara Brook" w:date="2021-08-29T16:00:00Z"/>
      <w:sdt>
        <w:sdtPr>
          <w:rPr>
            <w:color w:val="000000"/>
            <w:vertAlign w:val="superscript"/>
          </w:rPr>
          <w:tag w:val="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
          <w:id w:val="1294321310"/>
          <w:placeholder>
            <w:docPart w:val="DefaultPlaceholder_-1854013440"/>
          </w:placeholder>
        </w:sdtPr>
        <w:sdtEndPr/>
        <w:sdtContent>
          <w:customXmlDelRangeEnd w:id="137"/>
          <w:del w:id="138" w:author="Cara Brook" w:date="2021-08-29T16:00:00Z">
            <w:r w:rsidR="00AD5CD7" w:rsidRPr="006B3F44" w:rsidDel="00F35C91">
              <w:rPr>
                <w:color w:val="000000"/>
                <w:vertAlign w:val="superscript"/>
              </w:rPr>
              <w:delText>13,14</w:delText>
            </w:r>
          </w:del>
          <w:customXmlDelRangeStart w:id="139" w:author="Cara Brook" w:date="2021-08-29T16:00:00Z"/>
        </w:sdtContent>
      </w:sdt>
      <w:customXmlDelRangeEnd w:id="139"/>
      <w:del w:id="140" w:author="Cara Brook" w:date="2021-08-29T16:00:00Z">
        <w:r w:rsidR="00AD5CD7" w:rsidRPr="006B3F44" w:rsidDel="00F35C91">
          <w:delText>)</w:delText>
        </w:r>
      </w:del>
      <w:del w:id="141" w:author="Cara Brook" w:date="2021-08-29T16:03:00Z">
        <w:r w:rsidR="00AA1665" w:rsidRPr="006B3F44" w:rsidDel="005869E8">
          <w:delText>,</w:delText>
        </w:r>
      </w:del>
      <w:ins w:id="142" w:author="Cara Brook" w:date="2021-08-29T16:01:00Z">
        <w:r w:rsidR="00F35C91">
          <w:t xml:space="preserve"> </w:t>
        </w:r>
        <w:r w:rsidR="00F35C91">
          <w:fldChar w:fldCharType="begin" w:fldLock="1"/>
        </w:r>
      </w:ins>
      <w:r w:rsidR="005869E8">
        <w:instrText>ADDIN CSL_CITATION {"citationItems":[{"id":"ITEM-1","itemData":{"DOI":"10.1093/ve/veab021","ISSN":"2057-1577","abstract":"In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SARS-CoV-2.","author":[{"dropping-particle":"","family":"Chen","given":"Shih-Cheng","non-dropping-particle":"","parse-names":false,"suffix":""},{"dropping-particle":"","family":"Olsthoorn","given":"René C L","non-dropping-particle":"","parse-names":false,"suffix":""},{"dropping-particle":"","family":"Yu","given":"Chien-Hung","non-dropping-particle":"","parse-names":false,"suffix":""}],"container-title":"Virus Evolution","id":"ITEM-1","issue":"1","issued":{"date-parts":[["2021","1","20"]]},"title":"Structural phylogenetic analysis reveals lineage-specific RNA repetitive structural motifs in all coronaviruses and associated variations in SARS-CoV-2","type":"article-journal","volume":"7"},"uris":["http://www.mendeley.com/documents/?uuid=05915c18-4a3c-35e1-94f8-5955df9adcef"]},{"id":"ITEM-2","itemData":{"DOI":"10.1101/2020.03.02.974139","abstract":"The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author":[{"dropping-particle":"","family":"Zhou","given":"Hong","non-dropping-particle":"","parse-names":false,"suffix":""},{"dropping-particle":"","family":"Chen","given":"Xing","non-dropping-particle":"","parse-names":false,"suffix":""},{"dropping-particle":"","family":"Hu","given":"Tao","non-dropping-particle":"","parse-names":false,"suffix":""},{"dropping-particle":"","family":"Li","given":"Juan","non-dropping-particle":"","parse-names":false,"suffix":""},{"dropping-particle":"","family":"Song","given":"Hao","non-dropping-particle":"","parse-names":false,"suffix":""},{"dropping-particle":"","family":"Liu","given":"Yanran","non-dropping-particle":"","parse-names":false,"suffix":""},{"dropping-particle":"","family":"Wang","given":"Peihan","non-dropping-particle":"","parse-names":false,"suffix":""},{"dropping-particle":"","family":"Liu","given":"Di","non-dropping-particle":"","parse-names":false,"suffix":""},{"dropping-particle":"","family":"Yang","given":"Jing","non-dropping-particle":"","parse-names":false,"suffix":""},{"dropping-particle":"","family":"Holmes","given":"Edward C","non-dropping-particle":"","parse-names":false,"suffix":""},{"dropping-particle":"","family":"Hughes","given":"Alice C","non-dropping-particle":"","parse-names":false,"suffix":""},{"dropping-particle":"","family":"Bi","given":"Yuhai","non-dropping-particle":"","parse-names":false,"suffix":""},{"dropping-particle":"","family":"Shi","given":"Weifeng","non-dropping-particle":"","parse-names":false,"suffix":""}],"container-title":"bioRxiv","id":"ITEM-2","issued":{"date-parts":[["2020","1","1"]]},"page":"2020.03.02.974139","title":"A novel bat coronavirus reveals natural insertions at the S1/S2 cleavage site of the Spike protein and a possible recombinant origin of HCoV-19","type":"article-journal"},"uris":["http://www.mendeley.com/documents/?uuid=75587dd1-5f51-3a97-9221-f1f6187f85ab"]}],"mendeley":{"formattedCitation":"(14,15)","plainTextFormattedCitation":"(14,15)","previouslyFormattedCitation":"(14,15)"},"properties":{"noteIndex":0},"schema":"https://github.com/citation-style-language/schema/raw/master/csl-citation.json"}</w:instrText>
      </w:r>
      <w:r w:rsidR="00F35C91">
        <w:fldChar w:fldCharType="separate"/>
      </w:r>
      <w:r w:rsidR="00F35C91" w:rsidRPr="00F35C91">
        <w:rPr>
          <w:noProof/>
        </w:rPr>
        <w:t>(14,15)</w:t>
      </w:r>
      <w:ins w:id="143" w:author="Cara Brook" w:date="2021-08-29T16:01:00Z">
        <w:r w:rsidR="00F35C91">
          <w:fldChar w:fldCharType="end"/>
        </w:r>
        <w:r w:rsidR="00F35C91">
          <w:t>)</w:t>
        </w:r>
      </w:ins>
      <w:ins w:id="144" w:author="Cara Brook" w:date="2021-08-29T16:05:00Z">
        <w:r w:rsidR="005869E8">
          <w:t xml:space="preserve">. The final </w:t>
        </w:r>
        <w:r w:rsidR="005869E8">
          <w:rPr>
            <w:i/>
            <w:iCs/>
          </w:rPr>
          <w:t xml:space="preserve">Betacoronavirus </w:t>
        </w:r>
        <w:r w:rsidR="005869E8">
          <w:t>subgenus,</w:t>
        </w:r>
      </w:ins>
      <w:del w:id="145" w:author="Cara Brook" w:date="2021-08-29T16:05:00Z">
        <w:r w:rsidR="00AA1665" w:rsidRPr="006B3F44" w:rsidDel="005869E8">
          <w:delText xml:space="preserve"> and</w:delText>
        </w:r>
      </w:del>
      <w:r w:rsidR="00AA1665" w:rsidRPr="006B3F44">
        <w:t xml:space="preserve"> </w:t>
      </w:r>
      <w:del w:id="146" w:author="Cara Brook" w:date="2021-08-29T16:03:00Z">
        <w:r w:rsidR="00AD5CD7" w:rsidRPr="006B3F44" w:rsidDel="005869E8">
          <w:delText xml:space="preserve">non-bat associated </w:delText>
        </w:r>
      </w:del>
      <w:del w:id="147" w:author="Cara Brook" w:date="2021-08-29T16:05:00Z">
        <w:r w:rsidR="00AD5CD7" w:rsidRPr="006B3F44" w:rsidDel="005869E8">
          <w:delText xml:space="preserve">subgenus </w:delText>
        </w:r>
      </w:del>
      <w:r w:rsidR="00A5095C" w:rsidRPr="006B3F44">
        <w:rPr>
          <w:i/>
          <w:iCs/>
        </w:rPr>
        <w:t>E</w:t>
      </w:r>
      <w:r w:rsidR="00AA1665" w:rsidRPr="006B3F44">
        <w:rPr>
          <w:i/>
          <w:iCs/>
        </w:rPr>
        <w:t>mbecovirus</w:t>
      </w:r>
      <w:r w:rsidR="00A556FC" w:rsidRPr="006B3F44">
        <w:rPr>
          <w:i/>
          <w:iCs/>
        </w:rPr>
        <w:t>,</w:t>
      </w:r>
      <w:del w:id="148" w:author="Cara Brook" w:date="2021-08-29T16:05:00Z">
        <w:r w:rsidR="00A556FC" w:rsidRPr="006B3F44" w:rsidDel="005869E8">
          <w:rPr>
            <w:i/>
            <w:iCs/>
          </w:rPr>
          <w:delText xml:space="preserve"> </w:delText>
        </w:r>
        <w:r w:rsidR="00A556FC" w:rsidRPr="006B3F44" w:rsidDel="005869E8">
          <w:delText>which</w:delText>
        </w:r>
      </w:del>
      <w:ins w:id="149" w:author="Cara Brook" w:date="2021-08-29T16:03:00Z">
        <w:r w:rsidR="005869E8">
          <w:t xml:space="preserve"> is</w:t>
        </w:r>
      </w:ins>
      <w:ins w:id="150" w:author="Cara Brook" w:date="2021-08-29T16:08:00Z">
        <w:r w:rsidR="00E170CD">
          <w:t xml:space="preserve"> primarily </w:t>
        </w:r>
      </w:ins>
      <w:ins w:id="151" w:author="Cara Brook" w:date="2021-08-29T16:04:00Z">
        <w:r w:rsidR="005869E8">
          <w:t>associated</w:t>
        </w:r>
      </w:ins>
      <w:ins w:id="152" w:author="Cara Brook" w:date="2021-08-29T16:08:00Z">
        <w:r w:rsidR="00E170CD">
          <w:t xml:space="preserve"> with </w:t>
        </w:r>
      </w:ins>
      <w:ins w:id="153" w:author="Cara Brook" w:date="2021-08-29T16:04:00Z">
        <w:r w:rsidR="005869E8">
          <w:t>rodent and bovid hosts</w:t>
        </w:r>
      </w:ins>
      <w:ins w:id="154" w:author="Cara Brook" w:date="2021-08-29T16:25:00Z">
        <w:r w:rsidR="00F2388E">
          <w:t xml:space="preserve"> instead of bats</w:t>
        </w:r>
      </w:ins>
      <w:ins w:id="155" w:author="Cara Brook" w:date="2021-08-29T16:06:00Z">
        <w:r w:rsidR="005869E8">
          <w:t xml:space="preserve"> </w:t>
        </w:r>
        <w:r w:rsidR="005869E8">
          <w:fldChar w:fldCharType="begin" w:fldLock="1"/>
        </w:r>
      </w:ins>
      <w:r w:rsidR="00F2388E">
        <w:instrText>ADDIN CSL_CITATION {"citationItems":[{"id":"ITEM-1","itemData":{"DOI":"10.3390/v12111313","ISSN":"1999-4915","PMID":"33207802","abstract":"The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author":[{"dropping-particle":"","family":"Forni","given":"Diego","non-dropping-particle":"","parse-names":false,"suffix":""},{"dropping-particle":"","family":"Cagliani","given":"Rachele","non-dropping-particle":"","parse-names":false,"suffix":""},{"dropping-particle":"","family":"Sironi","given":"Manuela","non-dropping-particle":"","parse-names":false,"suffix":""}],"container-title":"Viruses","id":"ITEM-1","issue":"11","issued":{"date-parts":[["2020","11","16"]]},"language":"eng","page":"1313","publisher":"MDPI","title":"Recombination and positive selection differentially shaped the diversity of Betacoronavirus subgenera","type":"article-journal","volume":"12"},"uris":["http://www.mendeley.com/documents/?uuid=b853ffb6-c538-37be-9cd4-ddd54f0c1f71"]},{"id":"ITEM-2","itemData":{"DOI":"10.3390/ijms21124546","ISSN":"1422-0067","PMID":"32604724","abstract":"In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candidates.","author":[{"dropping-particle":"","family":"Llanes","given":"Alejandro","non-dropping-particle":"","parse-names":false,"suffix":""},{"dropping-particle":"","family":"Restrepo","given":"Carlos M","non-dropping-particle":"","parse-names":false,"suffix":""},{"dropping-particle":"","family":"Caballero","given":"Zuleima","non-dropping-particle":"","parse-names":false,"suffix":""},{"dropping-particle":"","family":"Rajeev","given":"Sreekumari","non-dropping-particle":"","parse-names":false,"suffix":""},{"dropping-particle":"","family":"Kennedy","given":"Melissa A","non-dropping-particle":"","parse-names":false,"suffix":""},{"dropping-particle":"","family":"Lleonart","given":"Ricardo","non-dropping-particle":"","parse-names":false,"suffix":""}],"container-title":"International journal of molecular sciences","id":"ITEM-2","issue":"12","issued":{"date-parts":[["2020","6","26"]]},"language":"eng","page":"4546","publisher":"MDPI","title":"Betacoronavirus genomes: How genomic information has been used to deal with past outbreaks and the COVID-19 pandemic","type":"article-journal","volume":"21"},"uris":["http://www.mendeley.com/documents/?uuid=4ba96bdb-9fba-3149-a6aa-f64f749b42d3"]}],"mendeley":{"formattedCitation":"(16,17)","plainTextFormattedCitation":"(16,17)","previouslyFormattedCitation":"(16,17)"},"properties":{"noteIndex":0},"schema":"https://github.com/citation-style-language/schema/raw/master/csl-citation.json"}</w:instrText>
      </w:r>
      <w:r w:rsidR="005869E8">
        <w:fldChar w:fldCharType="separate"/>
      </w:r>
      <w:r w:rsidR="005869E8" w:rsidRPr="005869E8">
        <w:rPr>
          <w:noProof/>
        </w:rPr>
        <w:t>(16,17)</w:t>
      </w:r>
      <w:ins w:id="156" w:author="Cara Brook" w:date="2021-08-29T16:06:00Z">
        <w:r w:rsidR="005869E8">
          <w:fldChar w:fldCharType="end"/>
        </w:r>
      </w:ins>
      <w:del w:id="157" w:author="Cara Brook" w:date="2021-08-29T16:03:00Z">
        <w:r w:rsidR="00A556FC" w:rsidRPr="006B3F44" w:rsidDel="005869E8">
          <w:delText xml:space="preserve"> </w:delText>
        </w:r>
      </w:del>
      <w:del w:id="158" w:author="Cara Brook" w:date="2021-08-29T16:04:00Z">
        <w:r w:rsidR="00A556FC" w:rsidRPr="006B3F44" w:rsidDel="005869E8">
          <w:delText>is associated with humans, rats, and bovine species</w:delText>
        </w:r>
      </w:del>
      <w:customXmlDelRangeStart w:id="159" w:author="Cara Brook" w:date="2021-08-29T16:04:00Z"/>
      <w:sdt>
        <w:sdtPr>
          <w:rPr>
            <w:iCs/>
            <w:color w:val="000000"/>
          </w:rPr>
          <w:tag w:val="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MsMTQ8L3N1cD4iLCJtYW51YWxPdmVycmlkZVRleHQiOiIxNSwxNiJ9fQ=="/>
          <w:id w:val="-2035799106"/>
          <w:placeholder>
            <w:docPart w:val="DefaultPlaceholder_-1854013440"/>
          </w:placeholder>
        </w:sdtPr>
        <w:sdtEndPr>
          <w:rPr>
            <w:iCs w:val="0"/>
          </w:rPr>
        </w:sdtEndPr>
        <w:sdtContent>
          <w:customXmlDelRangeEnd w:id="159"/>
          <w:del w:id="160" w:author="Cara Brook" w:date="2021-08-29T16:04:00Z">
            <w:r w:rsidR="00AD5CD7" w:rsidRPr="006B3F44" w:rsidDel="005869E8">
              <w:rPr>
                <w:color w:val="000000"/>
              </w:rPr>
              <w:delText>15,16</w:delText>
            </w:r>
          </w:del>
          <w:customXmlDelRangeStart w:id="161" w:author="Cara Brook" w:date="2021-08-29T16:04:00Z"/>
        </w:sdtContent>
      </w:sdt>
      <w:customXmlDelRangeEnd w:id="161"/>
      <w:del w:id="162" w:author="Cara Brook" w:date="2021-08-29T16:04:00Z">
        <w:r w:rsidR="00AA1665" w:rsidRPr="006B3F44" w:rsidDel="005869E8">
          <w:delText>. All but the latter have been associated with bat hosts</w:delText>
        </w:r>
      </w:del>
      <w:customXmlDelRangeStart w:id="163" w:author="Cara Brook" w:date="2021-08-29T16:04:00Z"/>
      <w:sdt>
        <w:sdtPr>
          <w:rPr>
            <w:color w:val="000000"/>
          </w:rPr>
          <w:tag w:val="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MsMTQ8L3N1cD4iLCJtYW51YWxPdmVycmlkZVRleHQiOiIxNSwxNiJ9fQ=="/>
          <w:id w:val="157588361"/>
          <w:placeholder>
            <w:docPart w:val="DefaultPlaceholder_-1854013440"/>
          </w:placeholder>
        </w:sdtPr>
        <w:sdtEndPr/>
        <w:sdtContent>
          <w:customXmlDelRangeEnd w:id="163"/>
          <w:del w:id="164" w:author="Cara Brook" w:date="2021-08-29T16:04:00Z">
            <w:r w:rsidR="00AD5CD7" w:rsidRPr="006B3F44" w:rsidDel="005869E8">
              <w:rPr>
                <w:color w:val="000000"/>
              </w:rPr>
              <w:delText>15,16</w:delText>
            </w:r>
          </w:del>
          <w:customXmlDelRangeStart w:id="165" w:author="Cara Brook" w:date="2021-08-29T16:04:00Z"/>
        </w:sdtContent>
      </w:sdt>
      <w:customXmlDelRangeEnd w:id="165"/>
      <w:r w:rsidR="00AA1665" w:rsidRPr="006B3F44">
        <w:t xml:space="preserve">. </w:t>
      </w:r>
      <w:r w:rsidR="002067EB" w:rsidRPr="006B3F44">
        <w:t xml:space="preserve">Since the </w:t>
      </w:r>
      <w:ins w:id="166" w:author="Cara Brook" w:date="2021-08-29T16:08:00Z">
        <w:r w:rsidR="00E170CD">
          <w:t xml:space="preserve">emergence of </w:t>
        </w:r>
      </w:ins>
      <w:r w:rsidR="002067EB" w:rsidRPr="006B3F44">
        <w:t>SARS</w:t>
      </w:r>
      <w:r w:rsidR="00A5095C" w:rsidRPr="006B3F44">
        <w:t>-CoV</w:t>
      </w:r>
      <w:ins w:id="167" w:author="Cara Brook" w:date="2021-08-29T16:09:00Z">
        <w:r w:rsidR="00E170CD">
          <w:t xml:space="preserve"> in 2002</w:t>
        </w:r>
      </w:ins>
      <w:del w:id="168" w:author="Cara Brook" w:date="2021-08-29T16:08:00Z">
        <w:r w:rsidR="00A5095C" w:rsidRPr="006B3F44" w:rsidDel="00E170CD">
          <w:delText>-1</w:delText>
        </w:r>
      </w:del>
      <w:del w:id="169" w:author="Cara Brook" w:date="2021-08-29T16:09:00Z">
        <w:r w:rsidR="00AA1665" w:rsidRPr="006B3F44" w:rsidDel="00E170CD">
          <w:delText xml:space="preserve"> </w:delText>
        </w:r>
        <w:r w:rsidR="0080006F" w:rsidRPr="006B3F44" w:rsidDel="00E170CD">
          <w:delText>epidemic</w:delText>
        </w:r>
      </w:del>
      <w:r w:rsidR="00D45173" w:rsidRPr="006B3F44">
        <w:t xml:space="preserve">, there has been </w:t>
      </w:r>
      <w:ins w:id="170" w:author="Cara Brook" w:date="2021-08-29T16:09:00Z">
        <w:r w:rsidR="00E170CD">
          <w:t xml:space="preserve">increasing </w:t>
        </w:r>
      </w:ins>
      <w:del w:id="171" w:author="Cara Brook" w:date="2021-08-29T16:09:00Z">
        <w:r w:rsidR="00D45173" w:rsidRPr="006B3F44" w:rsidDel="00E170CD">
          <w:delText xml:space="preserve">more </w:delText>
        </w:r>
      </w:del>
      <w:r w:rsidR="00D45173" w:rsidRPr="006B3F44">
        <w:t>interest in surveying potential hosts of coronaviruses</w:t>
      </w:r>
      <w:r w:rsidR="00EF2F16" w:rsidRPr="006B3F44">
        <w:t xml:space="preserve"> and contributing new virus sequences to public databases</w:t>
      </w:r>
      <w:r w:rsidR="00D45173" w:rsidRPr="006B3F44">
        <w:t>, with most effort focused on sampling bats from Asi</w:t>
      </w:r>
      <w:ins w:id="172" w:author="Cara Brook" w:date="2021-08-29T16:09:00Z">
        <w:r w:rsidR="00E170CD">
          <w:t xml:space="preserve">a </w:t>
        </w:r>
      </w:ins>
      <w:ins w:id="173" w:author="Cara Brook" w:date="2021-08-29T16:10:00Z">
        <w:r w:rsidR="00E170CD">
          <w:fldChar w:fldCharType="begin" w:fldLock="1"/>
        </w:r>
      </w:ins>
      <w:r w:rsidR="00F2388E">
        <w:instrText>ADDIN CSL_CITATION {"citationItems":[{"id":"ITEM-1","itemData":{"DOI":"10.1126/science.1118391","abstract":"Severe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author":[{"dropping-particle":"","family":"Li","given":"Wendong","non-dropping-particle":"","parse-names":false,"suffix":""},{"dropping-particle":"","family":"Shi","given":"Zhengli","non-dropping-particle":"","parse-names":false,"suffix":""},{"dropping-particle":"","family":"Yu","given":"Meng","non-dropping-particle":"","parse-names":false,"suffix":""},{"dropping-particle":"","family":"Ren","given":"Wuze","non-dropping-particle":"","parse-names":false,"suffix":""},{"dropping-particle":"","family":"Smith","given":"Craig","non-dropping-particle":"","parse-names":false,"suffix":""},{"dropping-particle":"","family":"Epstein","given":"Jonathan H","non-dropping-particle":"","parse-names":false,"suffix":""},{"dropping-particle":"","family":"Wang","given":"Hanzhong","non-dropping-particle":"","parse-names":false,"suffix":""},{"dropping-particle":"","family":"Crameri","given":"Gary","non-dropping-particle":"","parse-names":false,"suffix":""},{"dropping-particle":"","family":"Hu","given":"Zhihong","non-dropping-particle":"","parse-names":false,"suffix":""},{"dropping-particle":"","family":"Zhang","given":"Huajun","non-dropping-particle":"","parse-names":false,"suffix":""},{"dropping-particle":"","family":"Zhang","given":"Jianhong","non-dropping-particle":"","parse-names":false,"suffix":""},{"dropping-particle":"","family":"McEachern","given":"Jennifer","non-dropping-particle":"","parse-names":false,"suffix":""},{"dropping-particle":"","family":"Field","given":"Hume","non-dropping-particle":"","parse-names":false,"suffix":""},{"dropping-particle":"","family":"Daszak","given":"Peter","non-dropping-particle":"","parse-names":false,"suffix":""},{"dropping-particle":"","family":"Eaton","given":"Bryan T","non-dropping-particle":"","parse-names":false,"suffix":""},{"dropping-particle":"","family":"Zhang","given":"Shuyi","non-dropping-particle":"","parse-names":false,"suffix":""},{"dropping-particle":"","family":"Wang","given":"Lin-Fa","non-dropping-particle":"","parse-names":false,"suffix":""}],"container-title":"Science","id":"ITEM-1","issue":"5748","issued":{"date-parts":[["2005","10","28"]]},"page":"676","title":"Bats are natural reservoirs of SARS-like coronaviruses","type":"article-journal","volume":"310"},"uris":["http://www.mendeley.com/documents/?uuid=00c22845-3512-32e6-8540-98cfdb7a3bcf"]},{"id":"ITEM-2","itemData":{"DOI":"10.1038/s41586-020-2169-0","ISSN":"1476-4687","abstract":"The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transmission.","author":[{"dropping-particle":"","family":"Lam","given":"Tommy Tsan-Yuk","non-dropping-particle":"","parse-names":false,"suffix":""},{"dropping-particle":"","family":"Jia","given":"Na","non-dropping-particle":"","parse-names":false,"suffix":""},{"dropping-particle":"","family":"Zhang","given":"Ya-Wei","non-dropping-particle":"","parse-names":false,"suffix":""},{"dropping-particle":"","family":"Shum","given":"Marcus Ho-Hin","non-dropping-particle":"","parse-names":false,"suffix":""},{"dropping-particle":"","family":"Jiang","given":"Jia-Fu","non-dropping-particle":"","parse-names":false,"suffix":""},{"dropping-particle":"","family":"Zhu","given":"Hua-Chen","non-dropping-particle":"","parse-names":false,"suffix":""},{"dropping-particle":"","family":"Tong","given":"Yi-Gang","non-dropping-particle":"","parse-names":false,"suffix":""},{"dropping-particle":"","family":"Shi","given":"Yong-Xia","non-dropping-particle":"","parse-names":false,"suffix":""},{"dropping-particle":"","family":"Ni","given":"Xue-Bing","non-dropping-particle":"","parse-names":false,"suffix":""},{"dropping-particle":"","family":"Liao","given":"Yun-Shi","non-dropping-particle":"","parse-names":false,"suffix":""},{"dropping-particle":"","family":"Li","given":"Wen-Juan","non-dropping-particle":"","parse-names":false,"suffix":""},{"dropping-particle":"","family":"Jiang","given":"Bao-Gui","non-dropping-particle":"","parse-names":false,"suffix":""},{"dropping-particle":"","family":"Wei","given":"Wei","non-dropping-particle":"","parse-names":false,"suffix":""},{"dropping-particle":"","family":"Yuan","given":"Ting-Ting","non-dropping-particle":"","parse-names":false,"suffix":""},{"dropping-particle":"","family":"Zheng","given":"Kui","non-dropping-particle":"","parse-names":false,"suffix":""},{"dropping-particle":"","family":"Cui","given":"Xiao-Ming","non-dropping-particle":"","parse-names":false,"suffix":""},{"dropping-particle":"","family":"Li","given":"Jie","non-dropping-particle":"","parse-names":false,"suffix":""},{"dropping-particle":"","family":"Pei","given":"Guang-Qian","non-dropping-particle":"","parse-names":false,"suffix":""},{"dropping-particle":"","family":"Qiang","given":"Xin","non-dropping-particle":"","parse-names":false,"suffix":""},{"dropping-particle":"","family":"Cheung","given":"William Yiu-Man","non-dropping-particle":"","parse-names":false,"suffix":""},{"dropping-particle":"","family":"Li","given":"Lian-Feng","non-dropping-particle":"","parse-names":false,"suffix":""},{"dropping-particle":"","family":"Sun","given":"Fang-Fang","non-dropping-particle":"","parse-names":false,"suffix":""},{"dropping-particle":"","family":"Qin","given":"Si","non-dropping-particle":"","parse-names":false,"suffix":""},{"dropping-particle":"","family":"Huang","given":"Ji-Cheng","non-dropping-particle":"","parse-names":false,"suffix":""},{"dropping-particle":"","family":"Leung","given":"Gabriel M","non-dropping-particle":"","parse-names":false,"suffix":""},{"dropping-particle":"","family":"Holmes","given":"Edward C","non-dropping-particle":"","parse-names":false,"suffix":""},{"dropping-particle":"","family":"Hu","given":"Yan-Ling","non-dropping-particle":"","parse-names":false,"suffix":""},{"dropping-particle":"","family":"Guan","given":"Yi","non-dropping-particle":"","parse-names":false,"suffix":""},{"dropping-particle":"","family":"Cao","given":"Wu-Chun","non-dropping-particle":"","parse-names":false,"suffix":""}],"container-title":"Nature","id":"ITEM-2","issue":"7815","issued":{"date-parts":[["2020"]]},"page":"282-285","title":"Identifying SARS-CoV-2-related coronaviruses in Malayan pangolins","type":"article-journal","volume":"583"},"uris":["http://www.mendeley.com/documents/?uuid=73287dde-b00b-3ff5-88a6-d391ecc6a8fa"]},{"id":"ITEM-3","itemData":{"DOI":"10.1101/2021.01.26.428212","abstract":"Knowledge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author":[{"dropping-particle":"","family":"Hul","given":"Vibol","non-dropping-particle":"","parse-names":false,"suffix":""},{"dropping-particle":"","family":"Delaune","given":"Deborah","non-dropping-particle":"","parse-names":false,"suffix":""},{"dropping-particle":"","family":"Karlsson","given":"Erik A","non-dropping-particle":"","parse-names":false,"suffix":""},{"dropping-particle":"","family":"Hassanin","given":"Alexandre","non-dropping-particle":"","parse-names":false,"suffix":""},{"dropping-particle":"","family":"Tey","given":"Putita Ou","non-dropping-particle":"","parse-names":false,"suffix":""},{"dropping-particle":"","family":"Baidaliuk","given":"Artem","non-dropping-particle":"","parse-names":false,"suffix":""},{"dropping-particle":"","family":"Gámbaro","given":"Fabiana","non-dropping-particle":"","parse-names":false,"suffix":""},{"dropping-particle":"","family":"Tu","given":"Vuong Tan","non-dropping-particle":"","parse-names":false,"suffix":""},{"dropping-particle":"","family":"Keatts","given":"Lucy","non-dropping-particle":"","parse-names":false,"suffix":""},{"dropping-particle":"","family":"Mazet","given":"Jonna","non-dropping-particle":"","parse-names":false,"suffix":""},{"dropping-particle":"","family":"Johnson","given":"Christine","non-dropping-particle":"","parse-names":false,"suffix":""},{"dropping-particle":"","family":"Buchy","given":"Philippe","non-dropping-particle":"","parse-names":false,"suffix":""},{"dropping-particle":"","family":"Dussart","given":"Philippe","non-dropping-particle":"","parse-names":false,"suffix":""},{"dropping-particle":"","family":"Goldstein","given":"Tracey","non-dropping-particle":"","parse-names":false,"suffix":""},{"dropping-particle":"","family":"Simon-Lorière","given":"Etienne","non-dropping-particle":"","parse-names":false,"suffix":""},{"dropping-particle":"","family":"Duong","given":"Veasna","non-dropping-particle":"","parse-names":false,"suffix":""}],"container-title":"bioRxiv","id":"ITEM-3","issued":{"date-parts":[["2021","1","1"]]},"page":"2021.01.26.428212","title":"A novel SARS-CoV-2 related coronavirus in bats from Cambodia","type":"article-journal"},"uris":["http://www.mendeley.com/documents/?uuid=8c5f50b7-d53f-3521-8ef7-3274fad673db"]},{"id":"ITEM-4","itemData":{"DOI":"10.3390/v12050539","ISSN":"1999-4915","PMID":"32422932","abstract":"Rousettus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A","non-dropping-particle":"","parse-names":false,"suffix":""}],"container-title":"Viruses","id":"ITEM-4","issue":"5","issued":{"date-parts":[["2020","5","14"]]},"language":"eng","page":"539","publisher":"MDPI","title":"Detection of recombinant Rousettus bat coronavirus GCCDC1 in lesser dawn bats (Eonycteris spelaea) in Singapore","type":"article-journal","volume":"12"},"uris":["http://www.mendeley.com/documents/?uuid=787bf8c6-16c5-3ab1-8cb6-cbfb42ee366f"]},{"id":"ITEM-5","itemData":{"abstract":"The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scales.","author":[{"dropping-particle":"","family":"Valitutto","given":"Marc T","non-dropping-particle":"","parse-names":false,"suffix":""},{"dropping-particle":"","family":"Aung","given":"Ohnmar","non-dropping-particle":"","parse-names":false,"suffix":""},{"dropping-particle":"","family":"Tun","given":"Kyaw Yan Naing","non-dropping-particle":"","parse-names":false,"suffix":""},{"dropping-particle":"","family":"Vodzak","given":"Megan E","non-dropping-particle":"","parse-names":false,"suffix":""},{"dropping-particle":"","family":"Zimmerman","given":"Dawn","non-dropping-particle":"","parse-names":false,"suffix":""},{"dropping-particle":"","family":"Yu","given":"Jennifer H","non-dropping-particle":"","parse-names":false,"suffix":""},{"dropping-particle":"","family":"Win","given":"Ye Tun","non-dropping-particle":"","parse-names":false,"suffix":""},{"dropping-particle":"","family":"Maw","given":"Min Thein","non-dropping-particle":"","parse-names":false,"suffix":""},{"dropping-particle":"","family":"Thein","given":"Wai Zin","non-dropping-particle":"","parse-names":false,"suffix":""},{"dropping-particle":"","family":"Win","given":"Htay Htay","non-dropping-particle":"","parse-names":false,"suffix":""},{"dropping-particle":"","family":"Dhanota","given":"Jasjeet","non-dropping-particle":"","parse-names":false,"suffix":""},{"dropping-particle":"","family":"Ontiveros","given":"Victoria","non-dropping-particle":"","parse-names":false,"suffix":""},{"dropping-particle":"","family":"Smith","given":"Brett","non-dropping-particle":"","parse-names":false,"suffix":""},{"dropping-particle":"","family":"Tremeau-Brevard","given":"Alexandre","non-dropping-particle":"","parse-names":false,"suffix":""},{"dropping-particle":"","family":"Goldstein","given":"Tracey","non-dropping-particle":"","parse-names":false,"suffix":""},{"dropping-particle":"","family":"Johnson","given":"Christine K","non-dropping-particle":"","parse-names":false,"suffix":""},{"dropping-particle":"","family":"Murray","given":"Suzan","non-dropping-particle":"","parse-names":false,"suffix":""},{"dropping-particle":"","family":"Mazet","given":"Jonna","non-dropping-particle":"","parse-names":false,"suffix":""}],"container-title":"PLOS ONE","id":"ITEM-5","issue":"4","issued":{"date-parts":[["2020","4","9"]]},"page":"e0230802-","publisher":"Public Library of Science","title":"Detection of novel coronaviruses in bats in Myanmar","type":"article-journal","volume":"15"},"uris":["http://www.mendeley.com/documents/?uuid=7932fc37-8c77-3297-95e0-eb51d7bc9d6f"]},{"id":"ITEM-6","itemData":{"DOI":"10.1128/JVI.02219-09","ISSN":"1098-5514","PMID":"20071579","abstract":"Despite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SARS.","author":[{"dropping-particle":"","family":"Lau","given":"Susanna K P","non-dropping-particle":"","parse-names":false,"suffix":""},{"dropping-particle":"","family":"Li","given":"Kenneth S M","non-dropping-particle":"","parse-names":false,"suffix":""},{"dropping-particle":"","family":"Huang","given":"Yi","non-dropping-particle":"","parse-names":false,"suffix":""},{"dropping-particle":"","family":"Shek","given":"Chung-Tong","non-dropping-particle":"","parse-names":false,"suffix":""},{"dropping-particle":"","family":"Tse","given":"Herman","non-dropping-particle":"","parse-names":false,"suffix":""},{"dropping-particle":"","family":"Wang","given":"Ming","non-dropping-particle":"","parse-names":false,"suffix":""},{"dropping-particle":"","family":"Choi","given":"Garnet K Y","non-dropping-particle":"","parse-names":false,"suffix":""},{"dropping-particle":"","family":"Xu","given":"Huifang","non-dropping-particle":"","parse-names":false,"suffix":""},{"dropping-particle":"","family":"Lam","given":"Carol S F","non-dropping-particle":"","parse-names":false,"suffix":""},{"dropping-particle":"","family":"Guo","given":"Rongtong","non-dropping-particle":"","parse-names":false,"suffix":""},{"dropping-particle":"","family":"Chan","given":"Kwok-Hung","non-dropping-particle":"","parse-names":false,"suffix":""},{"dropping-particle":"","family":"Zheng","given":"Bo-Jian","non-dropping-particle":"","parse-names":false,"suffix":""},{"dropping-particle":"","family":"Woo","given":"Patrick C Y","non-dropping-particle":"","parse-names":false,"suffix":""},{"dropping-particle":"","family":"Yuen","given":"Kwok-Yung","non-dropping-particle":"","parse-names":false,"suffix":""}],"container-title":"Journal of virology","edition":"2010/01/13","id":"ITEM-6","issue":"6","issued":{"date-parts":[["2010","3"]]},"language":"eng","page":"2808-2819","publisher":"American Society for Microbiology (ASM)","title":"Ecoepidemiology and complete genome comparison of different strains of severe acute respiratory syndrome-related Rhinolophus bat coronavirus in China reveal bats as a reservoir for acute, self-limiting infection that allows recombination events","type":"article-journal","volume":"84"},"uris":["http://www.mendeley.com/documents/?uuid=a7ead83b-7532-3885-8ba2-78978e3e5c42"]},{"id":"ITEM-7","itemData":{"DOI":"10.1038/s41467-020-17687-3","ISSN":"2041-1723","abstract":"Bats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author":[{"dropping-particle":"","family":"Latinne","given":"Alice","non-dropping-particle":"","parse-names":false,"suffix":""},{"dropping-particle":"","family":"Hu","given":"Ben","non-dropping-particle":"","parse-names":false,"suffix":""},{"dropping-particle":"","family":"Olival","given":"Kevin J","non-dropping-particle":"","parse-names":false,"suffix":""},{"dropping-particle":"","family":"Zhu","given":"Guangjian","non-dropping-particle":"","parse-names":false,"suffix":""},{"dropping-particle":"","family":"Zhang","given":"Libiao","non-dropping-particle":"","parse-names":false,"suffix":""},{"dropping-particle":"","family":"Li","given":"Hongying","non-dropping-particle":"","parse-names":false,"suffix":""},{"dropping-particle":"","family":"Chmura","given":"Aleksei A","non-dropping-particle":"","parse-names":false,"suffix":""},{"dropping-particle":"","family":"Field","given":"Hume E","non-dropping-particle":"","parse-names":false,"suffix":""},{"dropping-particle":"","family":"Zambrana-Torrelio","given":"Carlos","non-dropping-particle":"","parse-names":false,"suffix":""},{"dropping-particle":"","family":"Epstein","given":"Jonathan H","non-dropping-particle":"","parse-names":false,"suffix":""},{"dropping-particle":"","family":"Li","given":"Bei","non-dropping-particle":"","parse-names":false,"suffix":""},{"dropping-particle":"","family":"Zhang","given":"Wei","non-dropping-particle":"","parse-names":false,"suffix":""},{"dropping-particle":"","family":"Wang","given":"Lin-Fa","non-dropping-particle":"","parse-names":false,"suffix":""},{"dropping-particle":"","family":"Shi","given":"Zheng-Li","non-dropping-particle":"","parse-names":false,"suffix":""},{"dropping-particle":"","family":"Daszak","given":"Peter","non-dropping-particle":"","parse-names":false,"suffix":""}],"container-title":"Nature Communications","id":"ITEM-7","issue":"1","issued":{"date-parts":[["2020"]]},"page":"4235","title":"Origin and cross-species transmission of bat coronaviruses in China","type":"article-journal","volume":"11"},"uris":["http://www.mendeley.com/documents/?uuid=2d61714e-32c1-352c-96d1-fd2f4bc6e270"]},{"id":"ITEM-8","itemData":{"DOI":"10.1186/s12985-015-0289-1","ISSN":"1743-422X","abstract":"Bats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author":[{"dropping-particle":"","family":"Wacharapluesadee","given":"Supaporn","non-dropping-particle":"","parse-names":false,"suffix":""},{"dropping-particle":"","family":"Duengkae","given":"Prateep","non-dropping-particle":"","parse-names":false,"suffix":""},{"dropping-particle":"","family":"Rodpan","given":"Apaporn","non-dropping-particle":"","parse-names":false,"suffix":""},{"dropping-particle":"","family":"Kaewpom","given":"Thongchai","non-dropping-particle":"","parse-names":false,"suffix":""},{"dropping-particle":"","family":"Maneeorn","given":"Patarapol","non-dropping-particle":"","parse-names":false,"suffix":""},{"dropping-particle":"","family":"Kanchanasaka","given":"Budsabong","non-dropping-particle":"","parse-names":false,"suffix":""},{"dropping-particle":"","family":"Yingsakmongkon","given":"Sangchai","non-dropping-particle":"","parse-names":false,"suffix":""},{"dropping-particle":"","family":"Sittidetboripat","given":"Nuntaporn","non-dropping-particle":"","parse-names":false,"suffix":""},{"dropping-particle":"","family":"Chareesaen","given":"Chaiyaporn","non-dropping-particle":"","parse-names":false,"suffix":""},{"dropping-particle":"","family":"Khlangsap","given":"Nathawat","non-dropping-particle":"","parse-names":false,"suffix":""},{"dropping-particle":"","family":"Pidthong","given":"Apisit","non-dropping-particle":"","parse-names":false,"suffix":""},{"dropping-particle":"","family":"Leadprathom","given":"Kumron","non-dropping-particle":"","parse-names":false,"suffix":""},{"dropping-particle":"","family":"Ghai","given":"Siriporn","non-dropping-particle":"","parse-names":false,"suffix":""},{"dropping-particle":"","family":"Epstein","given":"Jonathan H","non-dropping-particle":"","parse-names":false,"suffix":""},{"dropping-particle":"","family":"Daszak","given":"Peter","non-dropping-particle":"","parse-names":false,"suffix":""},{"dropping-particle":"","family":"Olival","given":"Kevin J","non-dropping-particle":"","parse-names":false,"suffix":""},{"dropping-particle":"","family":"Blair","given":"Patrick J","non-dropping-particle":"","parse-names":false,"suffix":""},{"dropping-particle":"V","family":"Callahan","given":"Michael","non-dropping-particle":"","parse-names":false,"suffix":""},{"dropping-particle":"","family":"Hemachudha","given":"Thiravat","non-dropping-particle":"","parse-names":false,"suffix":""}],"container-title":"Virology Journal","id":"ITEM-8","issue":"1","issued":{"date-parts":[["2015"]]},"page":"57","title":"Diversity of coronavirus in bats from Eastern Thailand","type":"article-journal","volume":"12"},"uris":["http://www.mendeley.com/documents/?uuid=80e24568-813a-3721-a817-cb67cdb32aba"]}],"mendeley":{"formattedCitation":"(18–25)","plainTextFormattedCitation":"(18–25)","previouslyFormattedCitation":"(18–25)"},"properties":{"noteIndex":0},"schema":"https://github.com/citation-style-language/schema/raw/master/csl-citation.json"}</w:instrText>
      </w:r>
      <w:r w:rsidR="00E170CD">
        <w:fldChar w:fldCharType="separate"/>
      </w:r>
      <w:r w:rsidR="00E170CD" w:rsidRPr="00E170CD">
        <w:rPr>
          <w:noProof/>
        </w:rPr>
        <w:t>(18–25)</w:t>
      </w:r>
      <w:ins w:id="174" w:author="Cara Brook" w:date="2021-08-29T16:10:00Z">
        <w:r w:rsidR="00E170CD">
          <w:fldChar w:fldCharType="end"/>
        </w:r>
      </w:ins>
      <w:ins w:id="175" w:author="Cara Brook" w:date="2021-08-29T16:11:00Z">
        <w:r w:rsidR="00E170CD">
          <w:t>, the continent of origin for both the S</w:t>
        </w:r>
      </w:ins>
      <w:ins w:id="176" w:author="Cara Brook" w:date="2021-08-29T16:12:00Z">
        <w:r w:rsidR="00E170CD">
          <w:t xml:space="preserve">ARS-CoV epidemic and the SARS-CoV-2 pandemic. </w:t>
        </w:r>
      </w:ins>
      <w:ins w:id="177" w:author="Cara Brook" w:date="2021-08-29T16:15:00Z">
        <w:r w:rsidR="00E170CD">
          <w:t>More recently</w:t>
        </w:r>
      </w:ins>
      <w:ins w:id="178" w:author="Cara Brook" w:date="2021-08-29T16:16:00Z">
        <w:r w:rsidR="00F2388E">
          <w:t xml:space="preserve">, </w:t>
        </w:r>
      </w:ins>
      <w:ins w:id="179" w:author="Cara Brook" w:date="2021-08-29T16:17:00Z">
        <w:r w:rsidR="00F2388E">
          <w:t xml:space="preserve">there has arisen a more concerted effort </w:t>
        </w:r>
      </w:ins>
      <w:del w:id="180" w:author="Cara Brook" w:date="2021-08-29T16:09:00Z">
        <w:r w:rsidR="00D45173" w:rsidRPr="006B3F44" w:rsidDel="00E170CD">
          <w:delText>a</w:delText>
        </w:r>
      </w:del>
      <w:customXmlDelRangeStart w:id="181" w:author="Cara Brook" w:date="2021-08-29T16:09:00Z"/>
      <w:sdt>
        <w:sdtPr>
          <w:rPr>
            <w:color w:val="000000"/>
          </w:rPr>
          <w:tag w:val="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14oCTMjI8L3N1cD4iLCJtYW51YWxPdmVycmlkZVRleHQiOiIxN+KAkzI0In19"/>
          <w:id w:val="-1761514533"/>
          <w:placeholder>
            <w:docPart w:val="DefaultPlaceholder_-1854013440"/>
          </w:placeholder>
        </w:sdtPr>
        <w:sdtEndPr/>
        <w:sdtContent>
          <w:customXmlDelRangeEnd w:id="181"/>
          <w:del w:id="182" w:author="Cara Brook" w:date="2021-08-29T16:09:00Z">
            <w:r w:rsidR="00AD5CD7" w:rsidRPr="006B3F44" w:rsidDel="00E170CD">
              <w:rPr>
                <w:color w:val="000000"/>
              </w:rPr>
              <w:delText>17–24</w:delText>
            </w:r>
          </w:del>
          <w:customXmlDelRangeStart w:id="183" w:author="Cara Brook" w:date="2021-08-29T16:09:00Z"/>
        </w:sdtContent>
      </w:sdt>
      <w:customXmlDelRangeEnd w:id="183"/>
      <w:del w:id="184" w:author="Cara Brook" w:date="2021-08-29T16:09:00Z">
        <w:r w:rsidR="00D45173" w:rsidRPr="006B3F44" w:rsidDel="00E170CD">
          <w:delText xml:space="preserve">. </w:delText>
        </w:r>
      </w:del>
      <w:del w:id="185" w:author="Cara Brook" w:date="2021-08-29T16:17:00Z">
        <w:r w:rsidR="00D45173" w:rsidRPr="006B3F44" w:rsidDel="00F2388E">
          <w:delText>As SARS</w:delText>
        </w:r>
        <w:r w:rsidR="00A5095C" w:rsidRPr="006B3F44" w:rsidDel="00F2388E">
          <w:delText>-CoV-1</w:delText>
        </w:r>
        <w:r w:rsidR="00D45173" w:rsidRPr="006B3F44" w:rsidDel="00F2388E">
          <w:delText xml:space="preserve"> and SARS-CoV-2 have emerged from this county, most of the sampling effort has been based here, and it has only been recently that a more concerted effort has been underway</w:delText>
        </w:r>
      </w:del>
      <w:del w:id="186" w:author="Cara Brook" w:date="2021-08-29T16:18:00Z">
        <w:r w:rsidR="00D45173" w:rsidRPr="006B3F44" w:rsidDel="00F2388E">
          <w:delText xml:space="preserve"> </w:delText>
        </w:r>
      </w:del>
      <w:r w:rsidR="00D45173" w:rsidRPr="006B3F44">
        <w:t xml:space="preserve">to survey the landscape of </w:t>
      </w:r>
      <w:ins w:id="187" w:author="Cara Brook" w:date="2021-08-29T16:18:00Z">
        <w:r w:rsidR="00F2388E">
          <w:t xml:space="preserve">bat-borne </w:t>
        </w:r>
      </w:ins>
      <w:r w:rsidR="00D45173" w:rsidRPr="006B3F44">
        <w:t>coronaviruses</w:t>
      </w:r>
      <w:ins w:id="188" w:author="Cara Brook" w:date="2021-08-29T16:18:00Z">
        <w:r w:rsidR="00F2388E">
          <w:t xml:space="preserve"> in </w:t>
        </w:r>
      </w:ins>
      <w:del w:id="189" w:author="Cara Brook" w:date="2021-08-29T16:18:00Z">
        <w:r w:rsidR="00D45173" w:rsidRPr="006B3F44" w:rsidDel="00F2388E">
          <w:delText xml:space="preserve"> that reside in b</w:delText>
        </w:r>
      </w:del>
      <w:ins w:id="190" w:author="Cara Brook" w:date="2021-08-29T16:18:00Z">
        <w:r w:rsidR="00F2388E">
          <w:t>other re</w:t>
        </w:r>
      </w:ins>
      <w:ins w:id="191" w:author="Cara Brook" w:date="2021-08-29T16:19:00Z">
        <w:r w:rsidR="00F2388E">
          <w:t xml:space="preserve">gions, including </w:t>
        </w:r>
      </w:ins>
      <w:del w:id="192" w:author="Cara Brook" w:date="2021-08-29T16:19:00Z">
        <w:r w:rsidR="00D45173" w:rsidRPr="006B3F44" w:rsidDel="00F2388E">
          <w:delText xml:space="preserve">at populations in countries like </w:delText>
        </w:r>
      </w:del>
      <w:r w:rsidR="00D45173" w:rsidRPr="006B3F44">
        <w:t>Africa</w:t>
      </w:r>
      <w:r w:rsidR="00EF2F16" w:rsidRPr="006B3F44">
        <w:t xml:space="preserve"> and Europe</w:t>
      </w:r>
      <w:sdt>
        <w:sdtPr>
          <w:rPr>
            <w:color w:val="000000"/>
          </w:rPr>
          <w:tag w:val="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PigJMzMTwvc3VwPiIsIm1hbnVhbE92ZXJyaWRlVGV4dCI6IjI14oCTMzMifX0="/>
          <w:id w:val="-1938349620"/>
          <w:placeholder>
            <w:docPart w:val="DefaultPlaceholder_-1854013440"/>
          </w:placeholder>
        </w:sdtPr>
        <w:sdtEndPr/>
        <w:sdtContent>
          <w:del w:id="193" w:author="Cara Brook" w:date="2021-08-29T16:19:00Z">
            <w:r w:rsidR="00AD5CD7" w:rsidRPr="006B3F44" w:rsidDel="00F2388E">
              <w:rPr>
                <w:color w:val="000000"/>
              </w:rPr>
              <w:delText>25–33</w:delText>
            </w:r>
          </w:del>
        </w:sdtContent>
      </w:sdt>
      <w:ins w:id="194" w:author="Cara Brook" w:date="2021-08-29T16:20:00Z">
        <w:r w:rsidR="00F2388E">
          <w:rPr>
            <w:color w:val="000000"/>
          </w:rPr>
          <w:t xml:space="preserve"> </w:t>
        </w:r>
      </w:ins>
      <w:ins w:id="195" w:author="Cara Brook" w:date="2021-08-29T16:21:00Z">
        <w:r w:rsidR="00F2388E">
          <w:rPr>
            <w:color w:val="000000"/>
          </w:rPr>
          <w:fldChar w:fldCharType="begin" w:fldLock="1"/>
        </w:r>
      </w:ins>
      <w:r w:rsidR="00F5230C">
        <w:rPr>
          <w:color w:val="000000"/>
        </w:rPr>
        <w:instrText>ADDIN CSL_CITATION {"citationItems":[{"id":"ITEM-1","itemData":{"DOI":"10.1128/JVI.01953-16","abstract":"Bats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Virology","id":"ITEM-1","issue":"5","issued":{"date-parts":[["2021","8","4"]]},"page":"e01953-16","publisher":"American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history","type":"article-journal","volume":"91"},"uris":["http://www.mendeley.com/documents/?uuid=6cad0501-ffdd-30b4-a35a-0e76b19aac87"]},{"id":"ITEM-2","itemData":{"DOI":"10.1186/s42522-019-0008-8","ISSN":"2524-4655","abstract":"Bats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author":[{"dropping-particle":"","family":"Montecino-Latorre","given":"Diego","non-dropping-particle":"","parse-names":false,"suffix":""},{"dropping-particle":"","family":"Goldstein","given":"Tracey","non-dropping-particle":"","parse-names":false,"suffix":""},{"dropping-particle":"","family":"Gilardi","given":"Kirsten","non-dropping-particle":"","parse-names":false,"suffix":""},{"dropping-particle":"","family":"Wolking","given":"David","non-dropping-particle":"","parse-names":false,"suffix":""},{"dropping-particle":"","family":"Wormer","given":"Elizabeth","non-dropping-particle":"Van","parse-names":false,"suffix":""},{"dropping-particle":"","family":"Kazwala","given":"Rudovick","non-dropping-particle":"","parse-names":false,"suffix":""},{"dropping-particle":"","family":"Ssebide","given":"Benard","non-dropping-particle":"","parse-names":false,"suffix":""},{"dropping-particle":"","family":"Nziza","given":"Julius","non-dropping-particle":"","parse-names":false,"suffix":""},{"dropping-particle":"","family":"Sijali","given":"Zikankuba","non-dropping-particle":"","parse-names":false,"suffix":""},{"dropping-particle":"","family":"Cranfield","given":"Michael","non-dropping-particle":"","parse-names":false,"suffix":""},{"dropping-particle":"","family":"Mazet","given":"Jonna A K","non-dropping-particle":"","parse-names":false,"suffix":""},{"dropping-particle":"","family":"Consortium","given":"PREDICT","non-dropping-particle":"","parse-names":false,"suffix":""}],"container-title":"One Health Outlook","id":"ITEM-2","issue":"1","issued":{"date-parts":[["2020"]]},"page":"2","title":"Reproduction of East-African bats may guide risk mitigation for coronavirus spillover","type":"article-journal","volume":"2"},"uris":["http://www.mendeley.com/documents/?uuid=cee64571-d34c-3bc0-840a-6b1949170938"]},{"id":"ITEM-3","itemData":{"DOI":"10.3201/eid1503.081013","ISSN":"1080-6059","PMID":"19239771","abstract":"Diverse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diseases","id":"ITEM-3","issue":"3","issued":{"date-parts":[["2009","3"]]},"language":"eng","page":"482-485","publisher":"Centers for Disease Control and Prevention","title":"Detection of novel SARS-like and other coronaviruses in bats from Kenya","type":"article-journal","volume":"15"},"uris":["http://www.mendeley.com/documents/?uuid=e17c9f8c-3f57-3e10-8d61-a82dbfa3a140"]},{"id":"ITEM-4","itemData":{"DOI":"10.1038/s41598-020-63799-7","ISSN":"2045-2322","abstract":"Bats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id":"ITEM-5","itemData":{"DOI":"10.1186/s12985-015-0271-y","ISSN":"1743-422X","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PG","non-dropping-particle":"","parse-names":false,"suffix":""},{"dropping-particle":"","family":"Heraud","given":"Jean-Michel","non-dropping-particle":"","parse-names":false,"suffix":""}],"container-title":"Virology Journal","id":"ITEM-5","issue":"42","issued":{"date-parts":[["2015"]]},"title":"Detection of new genetic variants of Betacoronaviruses in endemic frugivorous bats of Madagascar","type":"article-journal","volume":"12"},"uris":["http://www.mendeley.com/documents/?uuid=5d436dc7-62b4-458f-8a19-10026f644a80"]},{"id":"ITEM-6","itemData":{"ISSN":"1664-302X","abstract":"The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author":[{"dropping-particle":"","family":"Frutos","given":"Roger","non-dropping-particle":"","parse-names":false,"suffix":""},{"dropping-particle":"","family":"Serra-Cobo","given":"Jordi","non-dropping-particle":"","parse-names":false,"suffix":""},{"dropping-particle":"","family":"Pinault","given":"Lucile","non-dropping-particle":"","parse-names":false,"suffix":""},{"dropping-particle":"","family":"Lopez Roig","given":"Marc","non-dropping-particle":"","parse-names":false,"suffix":""},{"dropping-particle":"","family":"Devaux","given":"Christian A","non-dropping-particle":"","parse-names":false,"suffix":""}],"container-title":"Frontiers in Microbiology","id":"ITEM-6","issued":{"date-parts":[["2021"]]},"page":"437","title":"Emergence of bat-related Betacoronaviruses: Hazard and risks","type":"article-journal","volume":"12"},"uris":["http://www.mendeley.com/documents/?uuid=ff029e8b-ddb2-3b1c-b5cf-8c88ba831f6b"]},{"id":"ITEM-7","itemData":{"DOI":"10.1099/vir.0.049759-0","ISSN":"00221317","PMID":"23364191","abstract":"Bats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 © 2013 SGM.","author":[{"dropping-particle":"","family":"Anthony","given":"S. J.","non-dropping-particle":"","parse-names":false,"suffix":""},{"dropping-particle":"","family":"Ojeda-Flores","given":"R.","non-dropping-particle":"","parse-names":false,"suffix":""},{"dropping-particle":"","family":"Rico-Chávez","given":"O.","non-dropping-particle":"","parse-names":false,"suffix":""},{"dropping-particle":"","family":"Navarrete-Macias","given":"I.","non-dropping-particle":"","parse-names":false,"suffix":""},{"dropping-particle":"","family":"Zambrana-Torrelio","given":"C. M.","non-dropping-particle":"","parse-names":false,"suffix":""},{"dropping-particle":"","family":"Rostal","given":"M. K.","non-dropping-particle":"","parse-names":false,"suffix":""},{"dropping-particle":"","family":"Epstein","given":"J. H.","non-dropping-particle":"","parse-names":false,"suffix":""},{"dropping-particle":"","family":"Tipps","given":"T.","non-dropping-particle":"","parse-names":false,"suffix":""},{"dropping-particle":"","family":"Liang","given":"E.","non-dropping-particle":"","parse-names":false,"suffix":""},{"dropping-particle":"","family":"Sanchez-Leon","given":"M.","non-dropping-particle":"","parse-names":false,"suffix":""},{"dropping-particle":"","family":"Sotomayor-Bonilla","given":"J.","non-dropping-particle":"","parse-names":false,"suffix":""},{"dropping-particle":"","family":"Aguirre","given":"A. A.","non-dropping-particle":"","parse-names":false,"suffix":""},{"dropping-particle":"","family":"Ávila-Flores","given":"R. A.","non-dropping-particle":"","parse-names":false,"suffix":""},{"dropping-particle":"","family":"Medellín","given":"R. A.","non-dropping-particle":"","parse-names":false,"suffix":""},{"dropping-particle":"","family":"Goldstein","given":"T.","non-dropping-particle":"","parse-names":false,"suffix":""},{"dropping-particle":"","family":"Suzán","given":"G.","non-dropping-particle":"","parse-names":false,"suffix":""},{"dropping-particle":"","family":"Daszak","given":"P.","non-dropping-particle":"","parse-names":false,"suffix":""},{"dropping-particle":"","family":"Lipkin","given":"W. I.","non-dropping-particle":"","parse-names":false,"suffix":""}],"container-title":"Journal of General Virology","id":"ITEM-7","issue":"PART 5","issued":{"date-parts":[["2013"]]},"page":"1028-1038","title":"Coronaviruses in bats from Mexico","type":"article-journal","volume":"94"},"uris":["http://www.mendeley.com/documents/?uuid=20b27586-9b65-4775-86e6-3b8a0b734e73"]}],"mendeley":{"formattedCitation":"(11,13,26–30)","plainTextFormattedCitation":"(11,13,26–30)","previouslyFormattedCitation":"(11,13,26–30)"},"properties":{"noteIndex":0},"schema":"https://github.com/citation-style-language/schema/raw/master/csl-citation.json"}</w:instrText>
      </w:r>
      <w:r w:rsidR="00F2388E">
        <w:rPr>
          <w:color w:val="000000"/>
        </w:rPr>
        <w:fldChar w:fldCharType="separate"/>
      </w:r>
      <w:r w:rsidR="00F2388E" w:rsidRPr="00F2388E">
        <w:rPr>
          <w:noProof/>
          <w:color w:val="000000"/>
        </w:rPr>
        <w:t>(11,13,26–30)</w:t>
      </w:r>
      <w:ins w:id="196" w:author="Cara Brook" w:date="2021-08-29T16:21:00Z">
        <w:r w:rsidR="00F2388E">
          <w:rPr>
            <w:color w:val="000000"/>
          </w:rPr>
          <w:fldChar w:fldCharType="end"/>
        </w:r>
      </w:ins>
      <w:del w:id="197" w:author="Cara Brook" w:date="2021-08-29T16:19:00Z">
        <w:r w:rsidR="00EF2F16" w:rsidRPr="006B3F44" w:rsidDel="00F2388E">
          <w:rPr>
            <w:rPrChange w:id="198" w:author="Cara Brook" w:date="2021-08-29T14:07:00Z">
              <w:rPr>
                <w:rFonts w:ascii="Arial" w:hAnsi="Arial" w:cs="Arial"/>
              </w:rPr>
            </w:rPrChange>
          </w:rPr>
          <w:delText>.</w:delText>
        </w:r>
      </w:del>
      <w:ins w:id="199" w:author="Cara Brook" w:date="2021-08-29T16:25:00Z">
        <w:r w:rsidR="00F2388E">
          <w:t>.</w:t>
        </w:r>
      </w:ins>
      <w:del w:id="200" w:author="Cara Brook" w:date="2021-08-29T16:25:00Z">
        <w:r w:rsidR="00EF2F16" w:rsidRPr="006B3F44" w:rsidDel="00F2388E">
          <w:rPr>
            <w:rPrChange w:id="201" w:author="Cara Brook" w:date="2021-08-29T14:07:00Z">
              <w:rPr>
                <w:rFonts w:ascii="Arial" w:hAnsi="Arial" w:cs="Arial"/>
              </w:rPr>
            </w:rPrChange>
          </w:rPr>
          <w:delText xml:space="preserve"> </w:delText>
        </w:r>
      </w:del>
    </w:p>
    <w:p w14:paraId="0EFFF2BD" w14:textId="7276737D" w:rsidR="00F2388E" w:rsidRDefault="00F2388E" w:rsidP="00A60EE4">
      <w:pPr>
        <w:rPr>
          <w:ins w:id="202" w:author="Cara Brook" w:date="2021-08-29T16:25:00Z"/>
        </w:rPr>
      </w:pPr>
    </w:p>
    <w:p w14:paraId="5436AFA2" w14:textId="4F1A30A7" w:rsidR="0066376C" w:rsidRDefault="00F2388E" w:rsidP="00433461">
      <w:pPr>
        <w:rPr>
          <w:ins w:id="203" w:author="Cara Brook" w:date="2021-08-29T16:55:00Z"/>
        </w:rPr>
      </w:pPr>
      <w:ins w:id="204" w:author="Cara Brook" w:date="2021-08-29T16:26:00Z">
        <w:r>
          <w:t xml:space="preserve">Widespread surveillance is particularly important </w:t>
        </w:r>
      </w:ins>
      <w:ins w:id="205" w:author="Cara Brook" w:date="2021-08-29T16:27:00Z">
        <w:r w:rsidR="0046245D">
          <w:t>for assessing coronavirus-associated zoonotic risks, given th</w:t>
        </w:r>
      </w:ins>
      <w:ins w:id="206" w:author="Cara Brook" w:date="2021-08-29T16:28:00Z">
        <w:r w:rsidR="0046245D">
          <w:t xml:space="preserve">is viral family’s predilection for recombination. Several factors, which have been reviewed at length elsewhere </w:t>
        </w:r>
      </w:ins>
      <w:ins w:id="207" w:author="Cara Brook" w:date="2021-08-29T16:31:00Z">
        <w:r w:rsidR="0046245D">
          <w:fldChar w:fldCharType="begin" w:fldLock="1"/>
        </w:r>
      </w:ins>
      <w:r w:rsidR="0066376C">
        <w:instrText>ADDIN CSL_CITATION {"citationItems":[{"id":"ITEM-1","itemData":{"DOI":"10.1128/JVI.01394-09","ISSN":"1098-5514","PMID":"19906932","abstract":"Over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populations.","author":[{"dropping-particle":"","family":"Graham","given":"Rachel L","non-dropping-particle":"","parse-names":false,"suffix":""},{"dropping-particle":"","family":"Baric","given":"Ralph S","non-dropping-particle":"","parse-names":false,"suffix":""}],"container-title":"Journal of virology","edition":"2009/11/11","id":"ITEM-1","issue":"7","issued":{"date-parts":[["2010","4"]]},"language":"eng","page":"3134-3146","publisher":"American Society for Microbiology (ASM)","title":"Recombination, reservoirs, and the modular spike: mechanisms of coronavirus cross-species transmission","type":"article-journal","volume":"84"},"uris":["http://www.mendeley.com/documents/?uuid=b980f12f-7c9f-3a26-9935-e6621a569683"]},{"id":"ITEM-2","itemData":{"DOI":"10.1042/ETLS20200097","ISSN":"2397-8554","abstract":"&lt;p&gt;Seven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pandemic.&lt;/p&gt;","author":[{"dropping-particle":"","family":"Ravelomanantsoa","given":"Ny Anjara Fifi","non-dropping-particle":"","parse-names":false,"suffix":""},{"dropping-particle":"","family":"Guth","given":"Sarah","non-dropping-particle":"","parse-names":false,"suffix":""},{"dropping-particle":"","family":"Andrianiaina","given":"Angelo","non-dropping-particle":"","parse-names":false,"suffix":""},{"dropping-particle":"","family":"Andry","given":"Santino","non-dropping-particle":"","parse-names":false,"suffix":""},{"dropping-particle":"","family":"Gentles","given":"Anecia","non-dropping-particle":"","parse-names":false,"suffix":""},{"dropping-particle":"","family":"Ranaivoson","given":"Hafaliana Christian","non-dropping-particle":"","parse-names":false,"suffix":""},{"dropping-particle":"","family":"Brook","given":"Cara E.","non-dropping-particle":"","parse-names":false,"suffix":""}],"container-title":"Emerging Topics in Life Sciences","id":"ITEM-2","issue":"4","issued":{"date-parts":[["2020","12","11"]]},"title":"The zoonotic potential of bat-borne coronaviruses","type":"article-journal","volume":"4"},"uris":["http://www.mendeley.com/documents/?uuid=e6c10450-a64f-3a5a-bda3-2a22a082f7a0"]},{"id":"ITEM-3","itemData":{"DOI":"10.1016/j.tim.2016.03.003","ISSN":"18784380","abstract":"Human coronaviruses (HCoVs) were first described in the 1960s for patients with the common cold. Since then, more HCoVs have been discovered, including those that cause severe acute respiratory syndrome (SARS) and Middle East respiratory syndrome (MERS), two pathogens that, upon infection, can cause fatal respiratory disease in humans. It was recently discovered that dromedary camels in Saudi Arabia harbor three different HCoV species, including a dominant MERS HCoV lineage that was responsible for the outbreaks in the Middle East and South Korea during 2015. In this review we aim to compare and contrast the different HCoVs with regard to epidemiology and pathogenesis, in addition to the virus evolution and recombination events which have, on occasion, resulted in outbreaks amongst humans. Six coronaviruses (CoVs) are known to infect humans: 229E, OC43, SARS-CoV, NL63, HKU1, and MERS-CoV.Many CoVs are simultaneously maintained in nature, allowing for genetic recombination, resulting in novel viruses.Recombination of CoV in camels has resulted in a dominant MERS lineage that caused human outbreaks in 2015.","author":[{"dropping-particle":"","family":"Su","given":"Shuo","non-dropping-particle":"","parse-names":false,"suffix":""},{"dropping-particle":"","family":"Wong","given":"Gary","non-dropping-particle":"","parse-names":false,"suffix":""},{"dropping-particle":"","family":"Shi","given":"Weifeng","non-dropping-particle":"","parse-names":false,"suffix":""},{"dropping-particle":"","family":"Liu","given":"Jun","non-dropping-particle":"","parse-names":false,"suffix":""},{"dropping-particle":"","family":"Lai","given":"Alexander C.K.","non-dropping-particle":"","parse-names":false,"suffix":""},{"dropping-particle":"","family":"Zhou","given":"Jiyong","non-dropping-particle":"","parse-names":false,"suffix":""},{"dropping-particle":"","family":"Liu","given":"Wenjun","non-dropping-particle":"","parse-names":false,"suffix":""},{"dropping-particle":"","family":"Bi","given":"Yuhai","non-dropping-particle":"","parse-names":false,"suffix":""},{"dropping-particle":"","family":"Gao","given":"George F.","non-dropping-particle":"","parse-names":false,"suffix":""}],"container-title":"Trends in Microbiology","id":"ITEM-3","issue":"6","issued":{"date-parts":[["2016"]]},"page":"490-502","publisher":"Elsevier Ltd","title":"Epidemiology, genetic recombination, and pathogenesis of coronaviruses","type":"article-journal","volume":"24"},"uris":["http://www.mendeley.com/documents/?uuid=477ca9c8-5757-48ab-9220-7ec8530da186"]}],"mendeley":{"formattedCitation":"(31–33)","plainTextFormattedCitation":"(31–33)","previouslyFormattedCitation":"(31–33)"},"properties":{"noteIndex":0},"schema":"https://github.com/citation-style-language/schema/raw/master/csl-citation.json"}</w:instrText>
      </w:r>
      <w:r w:rsidR="0046245D">
        <w:fldChar w:fldCharType="separate"/>
      </w:r>
      <w:r w:rsidR="0046245D" w:rsidRPr="0046245D">
        <w:rPr>
          <w:noProof/>
        </w:rPr>
        <w:t>(31–33)</w:t>
      </w:r>
      <w:ins w:id="208" w:author="Cara Brook" w:date="2021-08-29T16:31:00Z">
        <w:r w:rsidR="0046245D">
          <w:fldChar w:fldCharType="end"/>
        </w:r>
      </w:ins>
      <w:ins w:id="209" w:author="Cara Brook" w:date="2021-08-29T16:29:00Z">
        <w:r w:rsidR="0046245D">
          <w:t xml:space="preserve">, </w:t>
        </w:r>
      </w:ins>
      <w:ins w:id="210" w:author="Cara Brook" w:date="2021-08-29T16:28:00Z">
        <w:r w:rsidR="0046245D">
          <w:t>contribute</w:t>
        </w:r>
      </w:ins>
      <w:ins w:id="211" w:author="Cara Brook" w:date="2021-08-29T16:29:00Z">
        <w:r w:rsidR="0046245D">
          <w:t xml:space="preserve"> to the CoV affinity for recombination, </w:t>
        </w:r>
      </w:ins>
      <w:ins w:id="212" w:author="Cara Brook" w:date="2021-08-29T16:35:00Z">
        <w:r w:rsidR="0046245D">
          <w:t xml:space="preserve">including </w:t>
        </w:r>
      </w:ins>
      <w:ins w:id="213" w:author="Cara Brook" w:date="2021-08-29T16:36:00Z">
        <w:r w:rsidR="0046245D">
          <w:t xml:space="preserve">a </w:t>
        </w:r>
      </w:ins>
      <w:ins w:id="214" w:author="Cara Brook" w:date="2021-08-29T16:29:00Z">
        <w:r w:rsidR="0046245D">
          <w:t>large genome size</w:t>
        </w:r>
      </w:ins>
      <w:ins w:id="215" w:author="Cara Brook" w:date="2021-08-29T16:36:00Z">
        <w:r w:rsidR="0046245D">
          <w:t xml:space="preserve"> supported by a unique proofreading mechanism in the CoV RNA-dep</w:t>
        </w:r>
      </w:ins>
      <w:ins w:id="216" w:author="Cara Brook" w:date="2021-08-29T16:43:00Z">
        <w:r w:rsidR="00433461">
          <w:t>e</w:t>
        </w:r>
      </w:ins>
      <w:ins w:id="217" w:author="Cara Brook" w:date="2021-08-29T16:36:00Z">
        <w:r w:rsidR="0046245D">
          <w:t>n</w:t>
        </w:r>
      </w:ins>
      <w:ins w:id="218" w:author="Cara Brook" w:date="2021-08-29T16:37:00Z">
        <w:r w:rsidR="0046245D">
          <w:t>dent RNA polymerase</w:t>
        </w:r>
      </w:ins>
      <w:ins w:id="219" w:author="Cara Brook" w:date="2021-08-29T16:43:00Z">
        <w:r w:rsidR="00433461">
          <w:t xml:space="preserve"> </w:t>
        </w:r>
      </w:ins>
      <w:ins w:id="220" w:author="Cara Brook" w:date="2021-08-29T16:44:00Z">
        <w:r w:rsidR="00433461">
          <w:t>(RdRp)</w:t>
        </w:r>
      </w:ins>
      <w:ins w:id="221" w:author="Cara Brook" w:date="2021-08-29T16:40:00Z">
        <w:r w:rsidR="00433461">
          <w:t xml:space="preserve"> </w:t>
        </w:r>
      </w:ins>
      <w:ins w:id="222" w:author="Cara Brook" w:date="2021-08-29T17:00:00Z">
        <w:r w:rsidR="001D1CE8">
          <w:fldChar w:fldCharType="begin" w:fldLock="1"/>
        </w:r>
      </w:ins>
      <w:r w:rsidR="001D1CE8">
        <w:instrText>ADDIN CSL_CITATION {"citationItems":[{"id":"ITEM-1","itemData":{"DOI":"10.3389/fmicb.2019.01813","ISSN":"1664302X","PMID":"31440227","abstract":"Among RNA viruses, the order Nidovirales stands out for including viruses with the largest RNA genomes currently known. Nidoviruses employ a complex RNA-synthesizing machinery comprising a variety of non-structural proteins (nsps). One of the postulated drivers of the expansion of nidovirus genomes is the presence of a proofreading 3′-to-5′ exoribonuclease (ExoN) belonging to the DEDDh family. ExoN may enhance the fidelity of RNA synthesis by correcting nucleotide incorporation errors made by the RNA-dependent RNA polymerase. Here, we review our current understanding of ExoN evolution, structure, and function. Most experimental data are derived from studies of the ExoN domain of coronaviruses (CoVs), which were triggered by the bioinformatics-based identification of ExoN in the genome of severe acute respiratory syndrome coronavirus (SARS-CoV) and its relatives in 2003. Although convincing data supporting the proofreading hypothesis have been obtained, from biochemical assays and studies with CoV mutants lacking ExoN functionality, the features of ExoN from most other nidovirus families remain to be characterized. Remarkably, viable ExoN knockout mutants were obtained only for two CoVs, mouse hepatitis virus (MHV) and SARS-CoV, whose RNA synthesis and replication kinetics were mildly affected by the lack of ExoN function. In several other CoV species, ExoN inactivation was not tolerated, and knockout mutants could not be rescued when launched using a reverse genetics system. This suggests that ExoN is also critical for primary viral RNA synthesis, a property that poorly matches the profile of an enzyme that would merely boost long-term replication fidelity. In CoVs, ExoN resides in a bifunctional replicase subunit (nsp14) whose C-terminal part has (N7-guanine)-methyltransferase activity. The crystal structure of SARS-CoV nsp14 has shed light on the interplay between these two domains, and on nsp14’s interactions with nsp10, a co-factor that strongly enhances ExoN activity in vitro assays. Further elucidation of the structure-function relationships of ExoN and its interactions with other (viral and/or host) members of the CoV replication machinery will be key to understanding the enzyme’s role in viral RNA synthesis and pathogenesis, and may contribute to the design of new approaches to combat emerging nidoviruses.","author":[{"dropping-particle":"","family":"Ogando","given":"Natacha S.","non-dropping-particle":"","parse-names":false,"suffix":""},{"dropping-particle":"","family":"Ferron","given":"Francois","non-dropping-particle":"","parse-names":false,"suffix":""},{"dropping-particle":"","family":"Decroly","given":"Etienne","non-dropping-particle":"","parse-names":false,"suffix":""},{"dropping-particle":"","family":"Canard","given":"Bruno","non-dropping-particle":"","parse-names":false,"suffix":""},{"dropping-particle":"","family":"Posthuma","given":"Clara C.","non-dropping-particle":"","parse-names":false,"suffix":""},{"dropping-particle":"","family":"Snijder","given":"Eric J.","non-dropping-particle":"","parse-names":false,"suffix":""}],"container-title":"Frontiers in Microbiology","id":"ITEM-1","issued":{"date-parts":[["2019"]]},"page":"1813","title":"The curious case of the Nidovirus exoribonuclease: Its role in RNA synthesis and replication fidelity","type":"article-journal","volume":"10"},"uris":["http://www.mendeley.com/documents/?uuid=ffce5f99-f73c-4ad8-92ac-468cc461d77e"]},{"id":"ITEM-2","itemData":{"DOI":"10.1371/journal.ppat.1002215","ISSN":"15537366","abstract":"Nidoviruses with large genomes (26.3-31.7 kb; 'large nidoviruses'), including Coronaviridae and Roniviridae, are the most complex positive-sense single-stranded RNA (ssRNA+) viruses. Based on genome size, they are far separated from all other ssRNA+ viruses (below 19.6 kb), including the distantly related Arteriviridae (12.7-15.7 kb; 'small nidoviruses'). Exceptionally for ssRNA+ viruses, large nidoviruses encode a 3′-5′exoribonuclease (ExoN) that was implicated in controlling RNA replication fidelity. Its acquisition may have given rise to the ancestor of large nidoviruses, a hypothesis for which we here provide evolutionary support using comparative genomics involving the newly discovered first insect-borne nidovirus. This Nam Dinh virus (NDiV), named after a Vietnamese province, was isolated from mosquitoes and is yet to be linked to any pathology. The genome of this enveloped 60-80 nm virus is 20,192 nt and has a nidovirus-like polycistronic organization including two large, partially overlapping open reading frames (ORF) 1a and 1b followed by several smaller 3′-proximal ORFs. Peptide sequencing assigned three virion proteins to ORFs 2a, 2b, and 3, which are expressed from two 3′-coterminal subgenomic RNAs. The NDiV ORF1a/ORF1b frameshifting signal and various replicative proteins were tentatively mapped to canonical positions in the nidovirus genome. They include six nidovirus-wide conserved replicase domains, as well as the ExoN and 2′-O-methyltransferase that are specific to large nidoviruses. NDiV ORF1b also encodes a putative N7-methyltransferase, identified in a subset of large nidoviruses, but not the uridylate-specific endonuclease that - in deviation from the current paradigm - is present exclusively in the currently known vertebrate nidoviruses. Rooted phylogenetic inference by Bayesian and Maximum Likelihood methods indicates that NDiV clusters with roniviruses and that its branch diverged from large nidoviruses early after they split from small nidoviruses. Together these characteristics identify NDiV as the prototype of a new nidovirus family and a missing link in the transition from small to large nidoviruses. © 2011 Nga et al.","author":[{"dropping-particle":"","family":"Nga","given":"Phan Thi","non-dropping-particle":"","parse-names":false,"suffix":""},{"dropping-particle":"","family":"Parquet","given":"Marial Carmen","non-dropping-particle":"de","parse-names":false,"suffix":""},{"dropping-particle":"","family":"Lauber","given":"Chris","non-dropping-particle":"","parse-names":false,"suffix":""},{"dropping-particle":"","family":"Parida","given":"Manmohan","non-dropping-particle":"","parse-names":false,"suffix":""},{"dropping-particle":"","family":"Nabeshima","given":"Takeshi","non-dropping-particle":"","parse-names":false,"suffix":""},{"dropping-particle":"","family":"Yu","given":"Fuxun","non-dropping-particle":"","parse-names":false,"suffix":""},{"dropping-particle":"","family":"Thuy","given":"Nguyen Thanh","non-dropping-particle":"","parse-names":false,"suffix":""},{"dropping-particle":"","family":"Inoue","given":"Shingo","non-dropping-particle":"","parse-names":false,"suffix":""},{"dropping-particle":"","family":"Ito","given":"Takashi","non-dropping-particle":"","parse-names":false,"suffix":""},{"dropping-particle":"","family":"Okamoto","given":"Kenta","non-dropping-particle":"","parse-names":false,"suffix":""},{"dropping-particle":"","family":"Ichinose","given":"Akitoyo","non-dropping-particle":"","parse-names":false,"suffix":""},{"dropping-particle":"","family":"Snijder","given":"Eric J.","non-dropping-particle":"","parse-names":false,"suffix":""},{"dropping-particle":"","family":"Morita","given":"Kouichi","non-dropping-particle":"","parse-names":false,"suffix":""},{"dropping-particle":"","family":"Gorbalenya","given":"Alexander E.","non-dropping-particle":"","parse-names":false,"suffix":""}],"container-title":"PLoS Pathogens","id":"ITEM-2","issue":"9","issued":{"date-parts":[["2011"]]},"page":"e1002215","title":"Discovery of the first insect nidovirus, a missing evolutionary link in the emergence of the largest RNA virus genomes","type":"article-journal","volume":"7"},"uris":["http://www.mendeley.com/documents/?uuid=7e8548d1-09a0-4f30-b123-43d9cdde33d6"]},{"id":"ITEM-3","itemData":{"DOI":"10.1016/j.virusres.2006.01.017","ISSN":"01681702","PMID":"16503362","abstract":"This review focuses on the monophyletic group of animal RNA viruses united in the order Nidovirales. The order includes the distantly related coronaviruses, toroviruses, and roniviruses, which possess the largest known RNA genomes (from 26 to 32 kb) and will therefore be called 'large' nidoviruses in this review. They are compared with their arterivirus cousins, which also belong to the Nidovirales despite having a much smaller genome (13-16 kb). Common and unique features that have been identified for either large or all nidoviruses are outlined. These include the nidovirus genetic plan and genome diversity, the composition of the replicase machinery and virus particles, virus-specific accessory genes, the mechanisms of RNA and protein synthesis, and the origin and evolution of nidoviruses with small and large genomes. Nidoviruses employ single-stranded, polycistronic RNA genomes of positive polarity that direct the synthesis of the subunits of the replicative complex, including the RNA-dependent RNA polymerase and helicase. Replicase gene expression is under the principal control of a ribosomal frameshifting signal and a chymotrypsin-like protease, which is assisted by one or more papain-like proteases. A nested set of subgenomic RNAs is synthesized to express the 3′-proximal ORFs that encode most conserved structural proteins and, in some large nidoviruses, also diverse accessory proteins that may promote virus adaptation to specific hosts. The replicase machinery includes a set of RNA-processing enzymes some of which are unique for either all or large nidoviruses. The acquisition of these enzymes may have improved the low fidelity of RNA replication to allow genome expansion and give rise to the ancestors of small and, subsequently, large nidoviruses. © 2006 Elsevier B.V. All rights reserved.","author":[{"dropping-particle":"","family":"Gorbalenya","given":"Alexander E.","non-dropping-particle":"","parse-names":false,"suffix":""},{"dropping-particle":"","family":"Enjuanes","given":"Luis","non-dropping-particle":"","parse-names":false,"suffix":""},{"dropping-particle":"","family":"Ziebuhr","given":"John","non-dropping-particle":"","parse-names":false,"suffix":""},{"dropping-particle":"","family":"Snijder","given":"Eric J.","non-dropping-particle":"","parse-names":false,"suffix":""}],"container-title":"Virus Research","id":"ITEM-3","issue":"1","issued":{"date-parts":[["2006"]]},"page":"17-37","title":"Nidovirales: Evolving the largest RNA virus genome","type":"article-journal","volume":"117"},"uris":["http://www.mendeley.com/documents/?uuid=4ae9e024-1156-42b8-a12e-291e8cf1242f"]},{"id":"ITEM-4","itemData":{"DOI":"10.1371/journal.ppat.1003565","ISSN":"15537366","PMID":"23966862","abstract":"No therapeutics or vaccines currently exist for human coronaviruses (HCoVs). The Severe Acute Respiratory Syndrome-associated coronavirus (SARS-CoV) epidemic in 2002-2003, and the recent emergence of Middle East Respiratory Syndrome coronavirus (MERS-CoV) in April 2012, emphasize the high probability of future zoonotic HCoV emergence causing severe and lethal human disease. Additionally, the resistance of SARS-CoV to ribavirin (RBV) demonstrates the need to define new targets for inhibition of CoV replication. CoVs express a 3′-to-5′ exoribonuclease in nonstructural protein 14 (nsp14-ExoN) that is required for high-fidelity replication and is conserved across the CoV family. All genetic and biochemical data support the hypothesis that nsp14-ExoN has an RNA proofreading function. Thus, we hypothesized that ExoN is responsible for CoV resistance to RNA mutagens. We demonstrate that while wild-type (ExoN+) CoVs were resistant to RBV and 5-fluorouracil (5-FU), CoVs lacking ExoN activity (ExoN-) were up to 300-fold more sensitive. While the primary antiviral activity of RBV against CoVs was not mutagenesis, ExoN- CoVs treated with 5-FU demonstrated both enhanced sensitivity during multi-cycle replication, as well as decreased specific infectivity, consistent with 5-FU functioning as a mutagen. Comparison of full-genome next-generation sequencing of 5-FU treated SARS-CoV populations revealed a 16-fold increase in the number of mutations within the ExoN- population as compared to ExoN+. Ninety percent of these mutations represented A:G and U:C transitions, consistent with 5-FU incorporation during RNA synthesis. Together our results constitute direct evidence that CoV ExoN activity provides a critical proofreading function during virus replication. Furthermore, these studies identify ExoN as the first viral protein distinct from the RdRp that determines the sensitivity of RNA viruses to mutagens. Finally, our results show the importance of ExoN as a target for inhibition, and suggest that small-molecule inhibitors of ExoN activity could be potential pan-CoV therapeutics in combination with RBV or RNA mutagens. © 2013 Smith et al.","author":[{"dropping-particle":"","family":"Smith","given":"Everett Clinton","non-dropping-particle":"","parse-names":false,"suffix":""},{"dropping-particle":"","family":"Blanc","given":"Hervé","non-dropping-particle":"","parse-names":false,"suffix":""},{"dropping-particle":"","family":"Vignuzzi","given":"Marco","non-dropping-particle":"","parse-names":false,"suffix":""},{"dropping-particle":"","family":"Denison","given":"Mark R.","non-dropping-particle":"","parse-names":false,"suffix":""}],"container-title":"PLoS Pathogens","id":"ITEM-4","issue":"8","issued":{"date-parts":[["2013"]]},"title":"Coronaviruses lacking exoribonuclease activity are susceptible to lethal mutagenesis: Evidence for proofreading and potential therapeutics","type":"article-journal","volume":"9"},"uris":["http://www.mendeley.com/documents/?uuid=30592dce-55c3-4fd7-b5af-da0675e3446a"]}],"mendeley":{"formattedCitation":"(34–37)","plainTextFormattedCitation":"(34–37)","previouslyFormattedCitation":"(34–37)"},"properties":{"noteIndex":0},"schema":"https://github.com/citation-style-language/schema/raw/master/csl-citation.json"}</w:instrText>
      </w:r>
      <w:r w:rsidR="001D1CE8">
        <w:fldChar w:fldCharType="separate"/>
      </w:r>
      <w:r w:rsidR="001D1CE8" w:rsidRPr="001D1CE8">
        <w:rPr>
          <w:noProof/>
        </w:rPr>
        <w:t>(34–37)</w:t>
      </w:r>
      <w:ins w:id="223" w:author="Cara Brook" w:date="2021-08-29T17:00:00Z">
        <w:r w:rsidR="001D1CE8">
          <w:fldChar w:fldCharType="end"/>
        </w:r>
      </w:ins>
      <w:ins w:id="224" w:author="Cara Brook" w:date="2021-08-29T16:37:00Z">
        <w:r w:rsidR="0046245D">
          <w:t xml:space="preserve">, as well as a </w:t>
        </w:r>
      </w:ins>
      <w:ins w:id="225" w:author="Cara Brook" w:date="2021-08-29T16:38:00Z">
        <w:r w:rsidR="00433461">
          <w:t>‘copy choice’ template switching mechanism of RNA replication whereby RdRp physically detaches from</w:t>
        </w:r>
      </w:ins>
      <w:ins w:id="226" w:author="Cara Brook" w:date="2021-08-29T16:39:00Z">
        <w:r w:rsidR="00433461">
          <w:t xml:space="preserve"> one RNA template during replication and reattaches to an adjacent template, thus facilitating recombination in cases where </w:t>
        </w:r>
      </w:ins>
      <w:ins w:id="227" w:author="Cara Brook" w:date="2021-08-29T16:44:00Z">
        <w:r w:rsidR="00433461">
          <w:t>multiple viruses</w:t>
        </w:r>
      </w:ins>
      <w:ins w:id="228" w:author="Cara Brook" w:date="2021-08-29T16:40:00Z">
        <w:r w:rsidR="00433461">
          <w:t xml:space="preserve"> may be coinfecting the same cell</w:t>
        </w:r>
      </w:ins>
      <w:ins w:id="229" w:author="Cara Brook" w:date="2021-08-29T17:01:00Z">
        <w:r w:rsidR="001D1CE8">
          <w:t xml:space="preserve"> </w:t>
        </w:r>
        <w:r w:rsidR="001D1CE8">
          <w:fldChar w:fldCharType="begin" w:fldLock="1"/>
        </w:r>
      </w:ins>
      <w:r w:rsidR="009B103C">
        <w:instrText>ADDIN CSL_CITATION {"citationItems":[{"id":"ITEM-1","itemData":{"DOI":"10.1128/mmbr.56.1.61-79.1992","ISSN":"01460749","PMID":"1579113","abstract":"An increasing number of animal and plant viruses have been shown to undergo RNA-RNA recombination, which is defined as the exchange of genetic information between nonsegmented RNAs. Only some of these viruses have been shown to undergo recombination in experimental infection of tissue culture, animals, and plants. However, a survey of viral RNA structure and sequences suggests that many RNA viruses were derived form homologous or nonhomologous recombination between viruses or between viruses and cellular genes during natural viral evolution. The high frequency and widespread nature of RNA recombination indicate that this phenomenon plays a more significant role in the biology of RNA viruses than was previously recognized. Three types of RNA recombination are defined: homologous recombination; aberrant homologous recombination, which results in sequence duplication, insertion, or deletion during recombination; and nonhomologous (illegitimate) recombination, which does not involve sequence homology. RNA recombination has been shown to occur by a copy choice mechanism in some viruses. A model for this recombination mechanism is presented.","author":[{"dropping-particle":"","family":"Lai","given":"M. M.C.","non-dropping-particle":"","parse-names":false,"suffix":""}],"container-title":"Microbiological Reviews","id":"ITEM-1","issue":"1","issued":{"date-parts":[["1992"]]},"page":"61-79","title":"RNA recombination in animal and plant viruses","type":"article-journal","volume":"56"},"uris":["http://www.mendeley.com/documents/?uuid=780a0d0e-a217-46df-92cf-bbd7d17c3d87"]}],"mendeley":{"formattedCitation":"(38)","plainTextFormattedCitation":"(38)","previouslyFormattedCitation":"(38)"},"properties":{"noteIndex":0},"schema":"https://github.com/citation-style-language/schema/raw/master/csl-citation.json"}</w:instrText>
      </w:r>
      <w:r w:rsidR="001D1CE8">
        <w:fldChar w:fldCharType="separate"/>
      </w:r>
      <w:r w:rsidR="001D1CE8" w:rsidRPr="001D1CE8">
        <w:rPr>
          <w:noProof/>
        </w:rPr>
        <w:t>(38)</w:t>
      </w:r>
      <w:ins w:id="230" w:author="Cara Brook" w:date="2021-08-29T17:01:00Z">
        <w:r w:rsidR="001D1CE8">
          <w:fldChar w:fldCharType="end"/>
        </w:r>
      </w:ins>
      <w:ins w:id="231" w:author="Cara Brook" w:date="2021-08-29T16:40:00Z">
        <w:r w:rsidR="00433461">
          <w:t>. Because recombination between related C</w:t>
        </w:r>
      </w:ins>
      <w:ins w:id="232" w:author="Cara Brook" w:date="2021-08-29T16:41:00Z">
        <w:r w:rsidR="00433461">
          <w:t xml:space="preserve">oVs or, </w:t>
        </w:r>
      </w:ins>
      <w:ins w:id="233" w:author="Cara Brook" w:date="2021-08-29T16:44:00Z">
        <w:r w:rsidR="00433461">
          <w:t>m</w:t>
        </w:r>
      </w:ins>
      <w:ins w:id="234" w:author="Cara Brook" w:date="2021-08-29T16:41:00Z">
        <w:r w:rsidR="00433461">
          <w:t xml:space="preserve">ore rarely, </w:t>
        </w:r>
      </w:ins>
      <w:ins w:id="235" w:author="Cara Brook" w:date="2021-08-29T16:44:00Z">
        <w:r w:rsidR="00433461">
          <w:t xml:space="preserve">between CoVs and </w:t>
        </w:r>
      </w:ins>
      <w:ins w:id="236" w:author="Cara Brook" w:date="2021-08-29T16:41:00Z">
        <w:r w:rsidR="00433461">
          <w:t>other viral groups, has been impl</w:t>
        </w:r>
      </w:ins>
      <w:ins w:id="237" w:author="Cara Brook" w:date="2021-08-29T16:45:00Z">
        <w:r w:rsidR="00433461">
          <w:t>i</w:t>
        </w:r>
      </w:ins>
      <w:ins w:id="238" w:author="Cara Brook" w:date="2021-08-29T16:41:00Z">
        <w:r w:rsidR="00433461">
          <w:t>c</w:t>
        </w:r>
      </w:ins>
      <w:ins w:id="239" w:author="Cara Brook" w:date="2021-08-29T16:45:00Z">
        <w:r w:rsidR="00433461">
          <w:t>a</w:t>
        </w:r>
      </w:ins>
      <w:ins w:id="240" w:author="Cara Brook" w:date="2021-08-29T16:41:00Z">
        <w:r w:rsidR="00433461">
          <w:t xml:space="preserve">ted in many </w:t>
        </w:r>
      </w:ins>
      <w:ins w:id="241" w:author="Cara Brook" w:date="2021-08-29T16:40:00Z">
        <w:r w:rsidR="00433461">
          <w:t>cross-species</w:t>
        </w:r>
      </w:ins>
      <w:ins w:id="242" w:author="Cara Brook" w:date="2021-08-29T16:41:00Z">
        <w:r w:rsidR="00433461">
          <w:t xml:space="preserve"> </w:t>
        </w:r>
      </w:ins>
      <w:ins w:id="243" w:author="Cara Brook" w:date="2021-08-29T16:45:00Z">
        <w:r w:rsidR="00433461">
          <w:t xml:space="preserve">coronavirus </w:t>
        </w:r>
      </w:ins>
      <w:ins w:id="244" w:author="Cara Brook" w:date="2021-08-29T16:41:00Z">
        <w:r w:rsidR="00433461">
          <w:t>emergence event</w:t>
        </w:r>
      </w:ins>
      <w:ins w:id="245" w:author="Cara Brook" w:date="2021-08-29T16:45:00Z">
        <w:r w:rsidR="00433461">
          <w:t>s</w:t>
        </w:r>
      </w:ins>
      <w:ins w:id="246" w:author="Cara Brook" w:date="2021-08-29T16:41:00Z">
        <w:r w:rsidR="00433461">
          <w:t xml:space="preserve"> </w:t>
        </w:r>
      </w:ins>
      <w:ins w:id="247" w:author="Cara Brook" w:date="2021-08-29T16:45:00Z">
        <w:r w:rsidR="00433461">
          <w:t>(</w:t>
        </w:r>
      </w:ins>
      <w:ins w:id="248" w:author="Cara Brook" w:date="2021-08-29T16:41:00Z">
        <w:r w:rsidR="00433461">
          <w:t>including zoonoses</w:t>
        </w:r>
      </w:ins>
      <w:ins w:id="249" w:author="Cara Brook" w:date="2021-08-29T16:45:00Z">
        <w:r w:rsidR="00433461">
          <w:t>)</w:t>
        </w:r>
      </w:ins>
      <w:ins w:id="250" w:author="Cara Brook" w:date="2021-08-29T17:10:00Z">
        <w:r w:rsidR="009B103C">
          <w:t xml:space="preserve"> </w:t>
        </w:r>
      </w:ins>
      <w:ins w:id="251" w:author="Cara Brook" w:date="2021-08-29T17:11:00Z">
        <w:r w:rsidR="009B103C">
          <w:fldChar w:fldCharType="begin" w:fldLock="1"/>
        </w:r>
      </w:ins>
      <w:r w:rsidR="00F5230C">
        <w:instrText>ADDIN CSL_CITATION {"citationItems":[{"id":"ITEM-1","itemData":{"DOI":"10.1128/jvi.01048-15","ISSN":"0022-538X","PMID":"26269185","abstract":"Despite the identification of horseshoe bats as the reservoir of severe acute respiratory syndrome (SARS)-related coronaviruses (SARSr-CoVs), the origin of SARS-CoV ORF8, which contains the 29-nucleotide signature deletion among human strains, remains obscure. Although two SARS-related Rhinolophus sinicus bat CoVs (SARSr-Rs-BatCoVs) previously detected in Chinese horseshoe bats ( Rhinolophus sinicus ) in Yunnan, RsSHC014 and Rs3367, possessed 95% genome identities to human and civet SARSr-CoVs, their ORF8 protein exhibited only 32.2 to 33% amino acid identities to that of human/civet SARSr-CoVs. To elucidate the origin of SARS-CoV ORF8, we sampled 348 bats of various species in Yunnan, among which diverse alphacoronaviruses and betacoronaviruses, including potentially novel CoVs, were identified, with some showing potential interspecies transmission. The genomes of two betacoronaviruses, SARSr-Rf-BatCoV YNLF_31C and YNLF_34C, from greater horseshoe bats ( Rhinolophus ferrumequinum ), possessed 93% nucleotide identities to human/civet SARSr-CoV genomes. Although these two betacoronaviruses displayed lower similarities than SARSr-Rs-BatCoV RsSHC014 and Rs3367 in S protein to civet SARSr-CoVs, their ORF8 proteins demonstrated exceptionally high (80.4 to 81.3%) amino acid identities to that of human/civet SARSr-CoVs, compared to SARSr-BatCoVs from other horseshoe bats (23.2 to 37.3%). Potential recombination events were identified around ORF8 between SARSr-Rf-BatCoVs and SARSr-Rs-BatCoVs, leading to the generation of civet SARSr-CoVs. The expression of ORF8 subgenomic mRNA suggested that the ORF8 protein may be functional in SARSr-Rf-BatCoVs. The high K a / K s ratio among human SARS-CoVs compared to that among SARSr-BatCoVs supported that ORF8 is under strong positive selection during animal-to-human transmission. Molecular clock analysis using ORF1ab showed that SARSr-Rf-BatCoV YNLF_31C and YNLF_34C diverged from civet/human SARSr-CoVs in approximately 1990. SARS-CoV ORF8 originated from SARSr-CoVs of greater horseshoe bats through recombination, which may be important for animal-to-human transmission. IMPORTANCE Although horseshoe bats are the primary reservoir of SARS-related coronaviruses (SARSr-CoVs), it is still unclear how these bat viruses have evolved to cross the species barrier to infect civets and humans. Most human SARS-CoV epidemic strains contain a signature 29-nucleotide deletion in ORF8, compared to civet SARSr-CoVs, suggesting that ORF8 m…","author":[{"dropping-particle":"","family":"Lau","given":"Susanna K. P.","non-dropping-particle":"","parse-names":false,"suffix":""},{"dropping-particle":"","family":"Feng","given":"Yun","non-dropping-particle":"","parse-names":false,"suffix":""},{"dropping-particle":"","family":"Chen","given":"Honglin","non-dropping-particle":"","parse-names":false,"suffix":""},{"dropping-particle":"","family":"Luk","given":"Hayes K. H.","non-dropping-particle":"","parse-names":false,"suffix":""},{"dropping-particle":"","family":"Yang","given":"Wei-Hong","non-dropping-particle":"","parse-names":false,"suffix":""},{"dropping-particle":"","family":"Li","given":"Kenneth S. M.","non-dropping-particle":"","parse-names":false,"suffix":""},{"dropping-particle":"","family":"Zhang","given":"Yu-Zhen","non-dropping-particle":"","parse-names":false,"suffix":""},{"dropping-particle":"","family":"Huang","given":"Yi","non-dropping-particle":"","parse-names":false,"suffix":""},{"dropping-particle":"","family":"Song","given":"Zhi-Zhong","non-dropping-particle":"","parse-names":false,"suffix":""},{"dropping-particle":"","family":"Chow","given":"Wang-Ngai","non-dropping-particle":"","parse-names":false,"suffix":""},{"dropping-particle":"","family":"Fan","given":"Rachel Y. Y.","non-dropping-particle":"","parse-names":false,"suffix":""},{"dropping-particle":"","family":"Ahmed","given":"Syed Shakeel","non-dropping-particle":"","parse-names":false,"suffix":""},{"dropping-particle":"","family":"Yeung","given":"Hazel C.","non-dropping-particle":"","parse-names":false,"suffix":""},{"dropping-particle":"","family":"Lam","given":"Carol S. F.","non-dropping-particle":"","parse-names":false,"suffix":""},{"dropping-particle":"","family":"Cai","given":"Jian-Piao","non-dropping-particle":"","parse-names":false,"suffix":""},{"dropping-particle":"","family":"Wong","given":"Samson S. Y.","non-dropping-particle":"","parse-names":false,"suffix":""},{"dropping-particle":"","family":"Chan","given":"Jasper F. W.","non-dropping-particle":"","parse-names":false,"suffix":""},{"dropping-particle":"","family":"Yuen","given":"Kwok-Yung","non-dropping-particle":"","parse-names":false,"suffix":""},{"dropping-particle":"","family":"Zhang","given":"Hai-Lin","non-dropping-particle":"","parse-names":false,"suffix":""},{"dropping-particle":"","family":"Woo","given":"Patrick C. Y.","non-dropping-particle":"","parse-names":false,"suffix":""}],"container-title":"Journal of Virology","id":"ITEM-1","issue":"20","issued":{"date-parts":[["2015"]]},"page":"10532-10547","title":"Severe Acute Respiratory Syndrome (SARS) coronavirus ORF8 protein is acquired from SARS-related coronavirus from greater horseshoe bats through recombination","type":"article-journal","volume":"89"},"uris":["http://www.mendeley.com/documents/?uuid=0ee2ef2a-b5da-4668-9a63-1021fab24b79"]},{"id":"ITEM-2","itemData":{"DOI":"10.1128/jvi.79.3.1595-1604.2005","ISSN":"0022-538X","abstract":"Coronaviruses are enveloped, positive-stranded RNA viruses with a genome of approximately 30 kb. Based on genetic similarities, coronaviruses are classified into three groups. Two group 2 coronaviruses, human coronavirus OC43 (HCoV-OC43) and bovine coronavirus (BCoV), show remarkable antigenic and genetic similarities. In this study, we report the first complete genome sequence (30,738 nucleotides) of the prototype HCoV-OC43 strain (ATCC VR759). Complete genome and open reading frame (ORF) analyses were performed in comparison to the BCoV genome. In the region between the spike and membrane protein genes, a 290-nucleotide deletion is present, corresponding to the absence of BCoV ORFs ns4.9 and ns4.8. Nucleotide and amino acid similarity percentages were determined for the major HCoV-OC43 ORFs and for those of other group 2 coronaviruses. The highest degree of similarity is demonstrated between HCoV-OC43 and BCoV in all ORFs with the exception of the E gene. Molecular clock analysis of the spike gene sequences of BCoV and HCoV-OC43 suggests a relatively recent zoonotic transmission event and dates their most recent common ancestor to around 1890. An evolutionary rate in the order of 4 ؋ 10 ؊4 nucleotide changes per site per year was estimated. This is the first animal-human zoonotic pair of coronaviruses that can be analyzed in order to gain insights into the processes of adaptation of a nonhuman coronavirus to a human host, which is important for understanding the interspecies transmission events that led to the origin of the severe acute respiratory syndrome outbreak.","author":[{"dropping-particle":"","family":"Vijgen","given":"L.","non-dropping-particle":"","parse-names":false,"suffix":""},{"dropping-particle":"","family":"Keyaerts","given":"E.","non-dropping-particle":"","parse-names":false,"suffix":""},{"dropping-particle":"","family":"Moes","given":"E.","non-dropping-particle":"","parse-names":false,"suffix":""},{"dropping-particle":"","family":"Thoelen","given":"I.","non-dropping-particle":"","parse-names":false,"suffix":""},{"dropping-particle":"","family":"Wollants","given":"E.","non-dropping-particle":"","parse-names":false,"suffix":""},{"dropping-particle":"","family":"Lemey","given":"P.","non-dropping-particle":"","parse-names":false,"suffix":""},{"dropping-particle":"","family":"Vandamme","given":"A.-M.","non-dropping-particle":"","parse-names":false,"suffix":""},{"dropping-particle":"","family":"Ranst","given":"M.","non-dropping-particle":"Van","parse-names":false,"suffix":""}],"container-title":"Journal of Virology","id":"ITEM-2","issue":"3","issued":{"date-parts":[["2005"]]},"page":"1595-1604","title":"Complete genomic sequence of human coronavirus OC43: Molecular clock analysis suggests a relatively recent zoonotic coronavirus transmission event","type":"article-journal","volume":"79"},"uris":["http://www.mendeley.com/documents/?uuid=7c39883a-85a0-4906-9188-54752a7d1a68"]},{"id":"ITEM-3","itemData":{"DOI":"10.1073/pnas.1604472113","ISSN":"0027-8424","PMID":"27528677","author":[{"dropping-particle":"","family":"Corman","given":"Victor M.","non-dropping-particle":"","parse-names":false,"suffix":""},{"dropping-particle":"","family":"Eckerle","given":"Isabella","non-dropping-particle":"","parse-names":false,"suffix":""},{"dropping-particle":"","family":"Memish","given":"Ziad A.","non-dropping-particle":"","parse-names":false,"suffix":""},{"dropping-particle":"","family":"Liljander","given":"Anne M.","non-dropping-particle":"","parse-names":false,"suffix":""},{"dropping-particle":"","family":"Dijkman","given":"Ronald","non-dropping-particle":"","parse-names":false,"suffix":""},{"dropping-particle":"","family":"Jonsdottir","given":"Hulda","non-dropping-particle":"","parse-names":false,"suffix":""},{"dropping-particle":"","family":"Juma Ngeiywa","given":"Kisi J. Z.","non-dropping-particle":"","parse-names":false,"suffix":""},{"dropping-particle":"","family":"Kamau","given":"Esther","non-dropping-particle":"","parse-names":false,"suffix":""},{"dropping-particle":"","family":"Younan","given":"Mario","non-dropping-particle":"","parse-names":false,"suffix":""},{"dropping-particle":"","family":"Masri","given":"Malakita","non-dropping-particle":"Al","parse-names":false,"suffix":""},{"dropping-particle":"","family":"Assiri","given":"Abdullah","non-dropping-particle":"","parse-names":false,"suffix":""},{"dropping-particle":"","family":"Gluecks","given":"Ilona","non-dropping-particle":"","parse-names":false,"suffix":""},{"dropping-particle":"","family":"Musa","given":"Bakri E.","non-dropping-particle":"","parse-names":false,"suffix":""},{"dropping-particle":"","family":"Meyer","given":"Benjamin","non-dropping-particle":"","parse-names":false,"suffix":""},{"dropping-particle":"","family":"Müller","given":"Marcel A.","non-dropping-particle":"","parse-names":false,"suffix":""},{"dropping-particle":"","family":"Hilali","given":"Mosaad","non-dropping-particle":"","parse-names":false,"suffix":""},{"dropping-particle":"","family":"Bornstein","given":"Set","non-dropping-particle":"","parse-names":false,"suffix":""},{"dropping-particle":"","family":"Wernery","given":"Ulrich","non-dropping-particle":"","parse-names":false,"suffix":""},{"dropping-particle":"","family":"Thiel","given":"Volker","non-dropping-particle":"","parse-names":false,"suffix":""},{"dropping-particle":"","family":"Jores","given":"Joerg","non-dropping-particle":"","parse-names":false,"suffix":""},{"dropping-particle":"","family":"Drexler","given":"Jan Felix","non-dropping-particle":"","parse-names":false,"suffix":""},{"dropping-particle":"","family":"Drosten","given":"Christian","non-dropping-particle":"","parse-names":false,"suffix":""}],"container-title":"Proceedings of the National Academy of Sciences","id":"ITEM-3","issued":{"date-parts":[["2016"]]},"page":"201604472","title":"Link of a ubiquitous human coronavirus to dromedary camels","type":"article-journal"},"uris":["http://www.mendeley.com/documents/?uuid=66ac19af-37db-40ec-a9d2-7f212faad78e"]},{"id":"ITEM-4","itemData":{"DOI":"10.1128/JVI.01953-16","abstract":"Bats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author":[{"dropping-particle":"","family":"Ying","given":"Tao","non-dropping-particle":"","parse-names":false,"suffix":""},{"dropping-particle":"","family":"Mang","given":"Shi","non-dropping-particle":"","parse-names":false,"suffix":""},{"dropping-particle":"","family":"Christina","given":"Chommanard","non-dropping-particle":"","parse-names":false,"suffix":""},{"dropping-particle":"","family":"Krista","given":"Queen","non-dropping-particle":"","parse-names":false,"suffix":""},{"dropping-particle":"","family":"Jing","given":"Zhang","non-dropping-particle":"","parse-names":false,"suffix":""},{"dropping-particle":"","family":"Wanda","given":"Markotter","non-dropping-particle":"","parse-names":false,"suffix":""},{"dropping-particle":"","family":"V","given":"Kuzmin Ivan","non-dropping-particle":"","parse-names":false,"suffix":""},{"dropping-particle":"","family":"C","given":"Holmes Edward","non-dropping-particle":"","parse-names":false,"suffix":""},{"dropping-particle":"","family":"Suxiang","given":"Tong","non-dropping-particle":"","parse-names":false,"suffix":""},{"dropping-particle":"","family":"Stanley","given":"Perlman","non-dropping-particle":"","parse-names":false,"suffix":""}],"container-title":"Journal of Virology","id":"ITEM-4","issue":"5","issued":{"date-parts":[["2021","8","4"]]},"page":"e01953-16","publisher":"American Society for Microbiology","title":"Surveillance of bat coronaviruses in Kenya identifies relatives of human coronaviruses NL63 and 229E and their recombination history","type":"article-journal","volume":"91"},"uris":["http://www.mendeley.com/documents/?uuid=6cad0501-ffdd-30b4-a35a-0e76b19aac87"]},{"id":"ITEM-5","itemData":{"DOI":"10.1128/jvi.01755-15","ISSN":"0022-538X","PMID":"26378164","abstract":"We previously showed that close relatives of human coronavirus 229E (HCoV-229E) exist in African bats. The small sample and limited genomic characterizations have prevented further analyses so far. Here, we tested 2,087 fecal specimens from 11 bat species sampled in Ghana for HCoV-229E-related viruses by reverse transcription-PCR (RT-PCR). Only hipposiderid bats tested positive. To compare the genetic diversity of bat viruses and HCoV-229E, we tested historical isolates and diagnostic specimens sampled globally over 10 years. Bat viruses were 5- and 6-fold more diversified than HCoV-229E in the RNA-dependent RNA polymerase ( RdRp ) and spike genes. In phylogenetic analyses, HCoV-229E strains were monophyletic and not intermixed with animal viruses. Bat viruses formed three large clades in close and more distant sister relationships. A recently described 229E-related alpaca virus occupied an intermediate phylogenetic position between bat and human viruses. According to taxonomic criteria, human, alpaca, and bat viruses form a single CoV species showing evidence for multiple recombination events. HCoV-229E and the alpaca virus showed a major deletion in the spike S1 region compared to all bat viruses. Analyses of four full genomes from 229E-related bat CoVs revealed an eighth open reading frame (ORF8) located at the genomic 3′ end. ORF8 also existed in the 229E-related alpaca virus. Reanalysis of HCoV-229E sequences showed a conserved transcription regulatory sequence preceding remnants of this ORF, suggesting its loss after acquisition of a 229E-related CoV by humans. These data suggested an evolutionary origin of 229E-related CoVs in hipposiderid bats, hypothetically with camelids as intermediate hosts preceding the establishment of HCoV-229E. IMPORTANCE The ancestral origins of major human coronaviruses (HCoVs) likely involve bat hosts. Here, we provide conclusive genetic evidence for an evolutionary origin of the common cold virus HCoV-229E in hipposiderid bats by analyzing a large sample of African bats and characterizing several bat viruses on a full-genome level. Our evolutionary analyses show that animal and human viruses are genetically closely related, can exchange genetic material, and form a single viral species. We show that the putative host switches leading to the formation of HCoV-229E were accompanied by major genomic changes, including deletions in the viral spike glycoprotein gene and loss of an open reading frame. We reanalyze a previo…","author":[{"dropping-particle":"","family":"Corman","given":"Victor Max","non-dropping-particle":"","parse-names":false,"suffix":""},{"dropping-particle":"","family":"Baldwin","given":"Heather J.","non-dropping-particle":"","parse-names":false,"suffix":""},{"dropping-particle":"","family":"Tateno","given":"Adriana Fumie","non-dropping-particle":"","parse-names":false,"suffix":""},{"dropping-particle":"","family":"Zerbinati","given":"Rodrigo Melim","non-dropping-particle":"","parse-names":false,"suffix":""},{"dropping-particle":"","family":"Annan","given":"Augustina","non-dropping-particle":"","parse-names":false,"suffix":""},{"dropping-particle":"","family":"Owusu","given":"Michael","non-dropping-particle":"","parse-names":false,"suffix":""},{"dropping-particle":"","family":"Nkrumah","given":"Evans Ewald","non-dropping-particle":"","parse-names":false,"suffix":""},{"dropping-particle":"","family":"Maganga","given":"Gael Darren","non-dropping-particle":"","parse-names":false,"suffix":""},{"dropping-particle":"","family":"Oppong","given":"Samuel","non-dropping-particle":"","parse-names":false,"suffix":""},{"dropping-particle":"","family":"Adu-Sarkodie","given":"Yaw","non-dropping-particle":"","parse-names":false,"suffix":""},{"dropping-particle":"","family":"Vallo","given":"Peter","non-dropping-particle":"","parse-names":false,"suffix":""},{"dropping-particle":"","family":"Silva Filho","given":"Luiz Vicente Ribeiro Ferreira","non-dropping-particle":"da","parse-names":false,"suffix":""},{"dropping-particle":"","family":"Leroy","given":"Eric M.","non-dropping-particle":"","parse-names":false,"suffix":""},{"dropping-particle":"","family":"Thiel","given":"Volker","non-dropping-particle":"","parse-names":false,"suffix":""},{"dropping-particle":"","family":"Hoek","given":"Lia","non-dropping-particle":"van der","parse-names":false,"suffix":""},{"dropping-particle":"","family":"Poon","given":"Leo L. M.","non-dropping-particle":"","parse-names":false,"suffix":""},{"dropping-particle":"","family":"Tschapka","given":"Marco","non-dropping-particle":"","parse-names":false,"suffix":""},{"dropping-particle":"","family":"Drosten","given":"Christian","non-dropping-particle":"","parse-names":false,"suffix":""},{"dropping-particle":"","family":"Drexler","given":"Jan Felix","non-dropping-particle":"","parse-names":false,"suffix":""}],"container-title":"Journal of Virology","id":"ITEM-5","issue":"23","issued":{"date-parts":[["2015"]]},"page":"11858-11870","title":"Evidence for an ancestral association of human coronavirus 229E with bats","type":"article-journal","volume":"89"},"uris":["http://www.mendeley.com/documents/?uuid=b838e752-5574-42b4-ac0d-2fab68da2703"]}],"mendeley":{"formattedCitation":"(26,39–42)","plainTextFormattedCitation":"(26,39–42)","previouslyFormattedCitation":"(26,39–42)"},"properties":{"noteIndex":0},"schema":"https://github.com/citation-style-language/schema/raw/master/csl-citation.json"}</w:instrText>
      </w:r>
      <w:r w:rsidR="009B103C">
        <w:fldChar w:fldCharType="separate"/>
      </w:r>
      <w:r w:rsidR="009B103C" w:rsidRPr="009B103C">
        <w:rPr>
          <w:noProof/>
        </w:rPr>
        <w:t>(26,39–42)</w:t>
      </w:r>
      <w:ins w:id="252" w:author="Cara Brook" w:date="2021-08-29T17:11:00Z">
        <w:r w:rsidR="009B103C">
          <w:fldChar w:fldCharType="end"/>
        </w:r>
      </w:ins>
      <w:ins w:id="253" w:author="Cara Brook" w:date="2021-08-29T16:41:00Z">
        <w:r w:rsidR="00433461">
          <w:t>, widespread surveillance o</w:t>
        </w:r>
      </w:ins>
      <w:ins w:id="254" w:author="Cara Brook" w:date="2021-08-29T16:42:00Z">
        <w:r w:rsidR="00433461">
          <w:t>f</w:t>
        </w:r>
      </w:ins>
      <w:ins w:id="255" w:author="Cara Brook" w:date="2021-08-29T16:41:00Z">
        <w:r w:rsidR="00433461">
          <w:t xml:space="preserve"> natural</w:t>
        </w:r>
      </w:ins>
      <w:ins w:id="256" w:author="Cara Brook" w:date="2021-08-29T16:42:00Z">
        <w:r w:rsidR="00433461">
          <w:t xml:space="preserve"> CoV</w:t>
        </w:r>
      </w:ins>
      <w:ins w:id="257" w:author="Cara Brook" w:date="2021-08-29T16:41:00Z">
        <w:r w:rsidR="00433461">
          <w:t xml:space="preserve"> genetic </w:t>
        </w:r>
      </w:ins>
      <w:ins w:id="258" w:author="Cara Brook" w:date="2021-08-29T16:42:00Z">
        <w:r w:rsidR="00433461">
          <w:t xml:space="preserve">diversity is essential to </w:t>
        </w:r>
      </w:ins>
      <w:ins w:id="259" w:author="Cara Brook" w:date="2021-08-29T16:45:00Z">
        <w:r w:rsidR="00433461">
          <w:t>characterizing</w:t>
        </w:r>
      </w:ins>
      <w:ins w:id="260" w:author="Cara Brook" w:date="2021-08-29T16:42:00Z">
        <w:r w:rsidR="00433461">
          <w:t xml:space="preserve"> the landscape of future zoonotic risks. </w:t>
        </w:r>
      </w:ins>
      <w:ins w:id="261" w:author="Cara Brook" w:date="2021-08-29T16:47:00Z">
        <w:r w:rsidR="00433461">
          <w:t>Sarbecoviruse</w:t>
        </w:r>
      </w:ins>
      <w:ins w:id="262" w:author="Cara Brook" w:date="2021-08-29T16:48:00Z">
        <w:r w:rsidR="00433461">
          <w:t xml:space="preserve">s which cluster </w:t>
        </w:r>
        <w:r w:rsidR="0066376C">
          <w:t xml:space="preserve">phylogenetically </w:t>
        </w:r>
        <w:r w:rsidR="00433461">
          <w:t>adjacent to ACE2-using lineage</w:t>
        </w:r>
        <w:r w:rsidR="0066376C">
          <w:t>s</w:t>
        </w:r>
      </w:ins>
      <w:ins w:id="263" w:author="Cara Brook" w:date="2021-08-29T16:49:00Z">
        <w:r w:rsidR="0066376C">
          <w:t xml:space="preserve"> cap</w:t>
        </w:r>
      </w:ins>
      <w:ins w:id="264" w:author="Cara Brook" w:date="2021-08-29T16:55:00Z">
        <w:r w:rsidR="0066376C">
          <w:t>a</w:t>
        </w:r>
      </w:ins>
      <w:ins w:id="265" w:author="Cara Brook" w:date="2021-08-29T16:49:00Z">
        <w:r w:rsidR="0066376C">
          <w:t xml:space="preserve">ble of infecting human cells have been recently described </w:t>
        </w:r>
      </w:ins>
      <w:ins w:id="266" w:author="Cara Brook" w:date="2021-08-29T16:55:00Z">
        <w:r w:rsidR="0066376C">
          <w:t>in Kenyan</w:t>
        </w:r>
      </w:ins>
      <w:ins w:id="267" w:author="Cara Brook" w:date="2021-08-29T16:49:00Z">
        <w:r w:rsidR="0066376C">
          <w:t xml:space="preserve"> </w:t>
        </w:r>
        <w:r w:rsidR="0066376C">
          <w:rPr>
            <w:i/>
            <w:iCs/>
          </w:rPr>
          <w:t xml:space="preserve">Rhinolophid </w:t>
        </w:r>
        <w:r w:rsidR="0066376C" w:rsidRPr="0066376C">
          <w:rPr>
            <w:rPrChange w:id="268" w:author="Cara Brook" w:date="2021-08-29T16:49:00Z">
              <w:rPr>
                <w:i/>
                <w:iCs/>
              </w:rPr>
            </w:rPrChange>
          </w:rPr>
          <w:t>bats</w:t>
        </w:r>
      </w:ins>
      <w:ins w:id="269" w:author="Cara Brook" w:date="2021-08-29T16:55:00Z">
        <w:r w:rsidR="0066376C">
          <w:t xml:space="preserve"> </w:t>
        </w:r>
        <w:r w:rsidR="0066376C">
          <w:fldChar w:fldCharType="begin" w:fldLock="1"/>
        </w:r>
      </w:ins>
      <w:r w:rsidR="00F5230C">
        <w:instrText>ADDIN CSL_CITATION {"citationItems":[{"id":"ITEM-1","itemData":{"author":[{"dropping-particle":"","family":"Tao","given":"Ying","non-dropping-particle":"","parse-names":false,"suffix":""},{"dropping-particle":"","family":"Tong","given":"Suxiang","non-dropping-particle":"","parse-names":false,"suffix":""}],"container-title":"Microbiology Resource Announcements","id":"ITEM-1","issue":"28","issued":{"date-parts":[["2019"]]},"page":"e00548-19","title":"Complete genome sequence of a Severe Acute Respiratory Syndrome-related Coronavirus from Kenyan bats","type":"article-journal","volume":"8"},"uris":["http://www.mendeley.com/documents/?uuid=69bc2c3c-3de0-4727-8a30-16f8eb062b77"]},{"id":"ITEM-2","itemData":{"DOI":"10.1093/ve/veab007","ISSN":"2057-1577","abstract":"Severe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discovered.","author":[{"dropping-particle":"","family":"Wells","given":"H L","non-dropping-particle":"","parse-names":false,"suffix":""},{"dropping-particle":"","family":"Letko","given":"M","non-dropping-particle":"","parse-names":false,"suffix":""},{"dropping-particle":"","family":"Lasso","given":"G","non-dropping-particle":"","parse-names":false,"suffix":""},{"dropping-particle":"","family":"Ssebide","given":"B","non-dropping-particle":"","parse-names":false,"suffix":""},{"dropping-particle":"","family":"Nziza","given":"J","non-dropping-particle":"","parse-names":false,"suffix":""},{"dropping-particle":"","family":"Byarugaba","given":"D K","non-dropping-particle":"","parse-names":false,"suffix":""},{"dropping-particle":"","family":"Navarrete-Macias","given":"I","non-dropping-particle":"","parse-names":false,"suffix":""},{"dropping-particle":"","family":"Liang","given":"E","non-dropping-particle":"","parse-names":false,"suffix":""},{"dropping-particle":"","family":"Cranfield","given":"M","non-dropping-particle":"","parse-names":false,"suffix":""},{"dropping-particle":"","family":"Han","given":"B A","non-dropping-particle":"","parse-names":false,"suffix":""},{"dropping-particle":"","family":"Tingley","given":"M W","non-dropping-particle":"","parse-names":false,"suffix":""},{"dropping-particle":"","family":"Diuk-Wasser","given":"M","non-dropping-particle":"","parse-names":false,"suffix":""},{"dropping-particle":"","family":"Goldstein","given":"T","non-dropping-particle":"","parse-names":false,"suffix":""},{"dropping-particle":"","family":"Johnson","given":"C K","non-dropping-particle":"","parse-names":false,"suffix":""},{"dropping-particle":"","family":"Mazet","given":"J A K","non-dropping-particle":"","parse-names":false,"suffix":""},{"dropping-particle":"","family":"Chandran","given":"K","non-dropping-particle":"","parse-names":false,"suffix":""},{"dropping-particle":"","family":"Munster","given":"V J","non-dropping-particle":"","parse-names":false,"suffix":""},{"dropping-particle":"","family":"Gilardi","given":"K","non-dropping-particle":"","parse-names":false,"suffix":""},{"dropping-particle":"","family":"Anthony","given":"S J","non-dropping-particle":"","parse-names":false,"suffix":""}],"container-title":"Virus Evolution","id":"ITEM-2","issue":"1","issued":{"date-parts":[["2021","1","20"]]},"title":"The evolutionary history of ACE2 usage within the coronavirus subgenus sarbecovirus","type":"article-journal","volume":"7"},"uris":["http://www.mendeley.com/documents/?uuid=40fadfb6-bb69-3c51-9c53-ef859cc0b203"]}],"mendeley":{"formattedCitation":"(43,44)","plainTextFormattedCitation":"(43,44)","previouslyFormattedCitation":"(43,44)"},"properties":{"noteIndex":0},"schema":"https://github.com/citation-style-language/schema/raw/master/csl-citation.json"}</w:instrText>
      </w:r>
      <w:r w:rsidR="0066376C">
        <w:fldChar w:fldCharType="separate"/>
      </w:r>
      <w:r w:rsidR="009B103C" w:rsidRPr="009B103C">
        <w:rPr>
          <w:noProof/>
        </w:rPr>
        <w:t>(43,44)</w:t>
      </w:r>
      <w:ins w:id="270" w:author="Cara Brook" w:date="2021-08-29T16:55:00Z">
        <w:r w:rsidR="0066376C">
          <w:fldChar w:fldCharType="end"/>
        </w:r>
      </w:ins>
      <w:ins w:id="271" w:author="Cara Brook" w:date="2021-08-29T16:56:00Z">
        <w:r w:rsidR="0066376C">
          <w:t>, highlighting the need for more intensive surveillance in Africa.</w:t>
        </w:r>
      </w:ins>
    </w:p>
    <w:p w14:paraId="4539792C" w14:textId="14C7FF35" w:rsidR="00F2388E" w:rsidRPr="006B3F44" w:rsidDel="0066376C" w:rsidRDefault="00F2388E" w:rsidP="00433461">
      <w:pPr>
        <w:rPr>
          <w:del w:id="272" w:author="Cara Brook" w:date="2021-08-29T16:56:00Z"/>
          <w:rPrChange w:id="273" w:author="Cara Brook" w:date="2021-08-29T14:07:00Z">
            <w:rPr>
              <w:del w:id="274" w:author="Cara Brook" w:date="2021-08-29T16:56:00Z"/>
              <w:rFonts w:ascii="Arial" w:hAnsi="Arial" w:cs="Arial"/>
            </w:rPr>
          </w:rPrChange>
        </w:rPr>
      </w:pPr>
    </w:p>
    <w:p w14:paraId="7E9539FB" w14:textId="77777777" w:rsidR="00CA6145" w:rsidRPr="006B3F44" w:rsidRDefault="00CA6145" w:rsidP="00A60EE4">
      <w:pPr>
        <w:rPr>
          <w:rPrChange w:id="275" w:author="Cara Brook" w:date="2021-08-29T14:07:00Z">
            <w:rPr>
              <w:rFonts w:ascii="Arial" w:hAnsi="Arial" w:cs="Arial"/>
            </w:rPr>
          </w:rPrChange>
        </w:rPr>
      </w:pPr>
    </w:p>
    <w:p w14:paraId="40F69338" w14:textId="6EDDCE40" w:rsidR="003B499D" w:rsidRPr="006B3F44" w:rsidDel="009B103C" w:rsidRDefault="00CA6145" w:rsidP="00A60EE4">
      <w:pPr>
        <w:rPr>
          <w:moveFrom w:id="276" w:author="Cara Brook" w:date="2021-08-29T17:13:00Z"/>
          <w:rPrChange w:id="277" w:author="Cara Brook" w:date="2021-08-29T14:07:00Z">
            <w:rPr>
              <w:moveFrom w:id="278" w:author="Cara Brook" w:date="2021-08-29T17:13:00Z"/>
              <w:rFonts w:ascii="Arial" w:hAnsi="Arial" w:cs="Arial"/>
            </w:rPr>
          </w:rPrChange>
        </w:rPr>
      </w:pPr>
      <w:moveFromRangeStart w:id="279" w:author="Cara Brook" w:date="2021-08-29T17:13:00Z" w:name="move81149598"/>
      <w:moveFrom w:id="280" w:author="Cara Brook" w:date="2021-08-29T17:13:00Z">
        <w:r w:rsidRPr="006B3F44" w:rsidDel="009B103C">
          <w:rPr>
            <w:rPrChange w:id="281" w:author="Cara Brook" w:date="2021-08-29T14:07:00Z">
              <w:rPr>
                <w:rFonts w:ascii="Arial" w:hAnsi="Arial" w:cs="Arial"/>
              </w:rPr>
            </w:rPrChange>
          </w:rPr>
          <w:t>Bats are ubiquitous mammals across all continents except Antarctica, and frequently their habitats overlap with the habitats of other mammals and humans</w:t>
        </w:r>
      </w:moveFrom>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682588964"/>
          <w:placeholder>
            <w:docPart w:val="DefaultPlaceholder_-1854013440"/>
          </w:placeholder>
        </w:sdtPr>
        <w:sdtEndPr/>
        <w:sdtContent>
          <w:moveFrom w:id="282" w:author="Cara Brook" w:date="2021-08-29T17:13:00Z">
            <w:r w:rsidR="00AD5CD7" w:rsidRPr="006B3F44" w:rsidDel="009B103C">
              <w:rPr>
                <w:color w:val="000000"/>
                <w:rPrChange w:id="283" w:author="Cara Brook" w:date="2021-08-29T14:07:00Z">
                  <w:rPr>
                    <w:rFonts w:ascii="Arial" w:hAnsi="Arial" w:cs="Arial"/>
                    <w:color w:val="000000"/>
                  </w:rPr>
                </w:rPrChange>
              </w:rPr>
              <w:t>34–37</w:t>
            </w:r>
          </w:moveFrom>
        </w:sdtContent>
      </w:sdt>
      <w:moveFrom w:id="284" w:author="Cara Brook" w:date="2021-08-29T17:13:00Z">
        <w:r w:rsidRPr="006B3F44" w:rsidDel="009B103C">
          <w:rPr>
            <w:rPrChange w:id="285" w:author="Cara Brook" w:date="2021-08-29T14:07:00Z">
              <w:rPr>
                <w:rFonts w:ascii="Arial" w:hAnsi="Arial" w:cs="Arial"/>
              </w:rPr>
            </w:rPrChange>
          </w:rPr>
          <w:t xml:space="preserve">. </w:t>
        </w:r>
        <w:r w:rsidR="00C1757C" w:rsidRPr="006B3F44" w:rsidDel="009B103C">
          <w:rPr>
            <w:rPrChange w:id="286" w:author="Cara Brook" w:date="2021-08-29T14:07:00Z">
              <w:rPr>
                <w:rFonts w:ascii="Arial" w:hAnsi="Arial" w:cs="Arial"/>
              </w:rPr>
            </w:rPrChange>
          </w:rPr>
          <w:t>Deforestation, urbanization, wet markets, and resource usage such as entering caves for guano and hunting bats for food all are activities initiated by humans that put them in contact with bat populations more frequently and thus contribute to a risk of zoonotic transmission</w:t>
        </w:r>
      </w:moveFrom>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1450538973"/>
          <w:placeholder>
            <w:docPart w:val="DefaultPlaceholder_-1854013440"/>
          </w:placeholder>
        </w:sdtPr>
        <w:sdtEndPr/>
        <w:sdtContent>
          <w:moveFrom w:id="287" w:author="Cara Brook" w:date="2021-08-29T17:13:00Z">
            <w:r w:rsidR="00AD5CD7" w:rsidRPr="006B3F44" w:rsidDel="009B103C">
              <w:rPr>
                <w:color w:val="000000"/>
                <w:rPrChange w:id="288" w:author="Cara Brook" w:date="2021-08-29T14:07:00Z">
                  <w:rPr>
                    <w:rFonts w:ascii="Arial" w:hAnsi="Arial" w:cs="Arial"/>
                    <w:color w:val="000000"/>
                  </w:rPr>
                </w:rPrChange>
              </w:rPr>
              <w:t>34–40</w:t>
            </w:r>
          </w:moveFrom>
        </w:sdtContent>
      </w:sdt>
      <w:moveFrom w:id="289" w:author="Cara Brook" w:date="2021-08-29T17:13:00Z">
        <w:r w:rsidR="00C1757C" w:rsidRPr="006B3F44" w:rsidDel="009B103C">
          <w:rPr>
            <w:rPrChange w:id="290" w:author="Cara Brook" w:date="2021-08-29T14:07:00Z">
              <w:rPr>
                <w:rFonts w:ascii="Arial" w:hAnsi="Arial" w:cs="Arial"/>
              </w:rPr>
            </w:rPrChange>
          </w:rPr>
          <w:t>.</w:t>
        </w:r>
        <w:r w:rsidR="00B0541E" w:rsidRPr="006B3F44" w:rsidDel="009B103C">
          <w:rPr>
            <w:rPrChange w:id="291" w:author="Cara Brook" w:date="2021-08-29T14:07:00Z">
              <w:rPr>
                <w:rFonts w:ascii="Arial" w:hAnsi="Arial" w:cs="Arial"/>
              </w:rPr>
            </w:rPrChange>
          </w:rPr>
          <w:t xml:space="preserve"> Novel coronaviruses have been well described in Asia, especially in </w:t>
        </w:r>
        <w:r w:rsidR="00B0541E" w:rsidRPr="006B3F44" w:rsidDel="009B103C">
          <w:rPr>
            <w:i/>
            <w:iCs/>
            <w:rPrChange w:id="292" w:author="Cara Brook" w:date="2021-08-29T14:07:00Z">
              <w:rPr>
                <w:rFonts w:ascii="Arial" w:hAnsi="Arial" w:cs="Arial"/>
                <w:i/>
                <w:iCs/>
              </w:rPr>
            </w:rPrChange>
          </w:rPr>
          <w:t>Rhinopolus spp</w:t>
        </w:r>
      </w:moveFrom>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779762810"/>
          <w:placeholder>
            <w:docPart w:val="DefaultPlaceholder_-1854013440"/>
          </w:placeholder>
        </w:sdtPr>
        <w:sdtEndPr/>
        <w:sdtContent>
          <w:moveFrom w:id="293" w:author="Cara Brook" w:date="2021-08-29T17:13:00Z">
            <w:r w:rsidR="00AD5CD7" w:rsidRPr="006B3F44" w:rsidDel="009B103C">
              <w:rPr>
                <w:color w:val="000000"/>
                <w:rPrChange w:id="294" w:author="Cara Brook" w:date="2021-08-29T14:07:00Z">
                  <w:rPr>
                    <w:rFonts w:ascii="Arial" w:hAnsi="Arial" w:cs="Arial"/>
                    <w:color w:val="000000"/>
                  </w:rPr>
                </w:rPrChange>
              </w:rPr>
              <w:t>23,41</w:t>
            </w:r>
          </w:moveFrom>
        </w:sdtContent>
      </w:sdt>
      <w:moveFrom w:id="295" w:author="Cara Brook" w:date="2021-08-29T17:13:00Z">
        <w:r w:rsidR="00B0541E" w:rsidRPr="006B3F44" w:rsidDel="009B103C">
          <w:rPr>
            <w:rPrChange w:id="296" w:author="Cara Brook" w:date="2021-08-29T14:07:00Z">
              <w:rPr>
                <w:rFonts w:ascii="Arial" w:hAnsi="Arial" w:cs="Arial"/>
              </w:rPr>
            </w:rPrChange>
          </w:rPr>
          <w:t>, although recent surveying has found coronavirus diversity in African and European bats as well</w:t>
        </w:r>
      </w:moveFrom>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2088412051"/>
          <w:placeholder>
            <w:docPart w:val="DefaultPlaceholder_-1854013440"/>
          </w:placeholder>
        </w:sdtPr>
        <w:sdtEndPr/>
        <w:sdtContent>
          <w:moveFrom w:id="297" w:author="Cara Brook" w:date="2021-08-29T17:13:00Z">
            <w:r w:rsidR="00AD5CD7" w:rsidRPr="006B3F44" w:rsidDel="009B103C">
              <w:rPr>
                <w:color w:val="000000"/>
                <w:rPrChange w:id="298" w:author="Cara Brook" w:date="2021-08-29T14:07:00Z">
                  <w:rPr>
                    <w:rFonts w:ascii="Arial" w:hAnsi="Arial" w:cs="Arial"/>
                    <w:color w:val="000000"/>
                  </w:rPr>
                </w:rPrChange>
              </w:rPr>
              <w:t>25,26,32,33,42–45</w:t>
            </w:r>
          </w:moveFrom>
        </w:sdtContent>
      </w:sdt>
      <w:moveFrom w:id="299" w:author="Cara Brook" w:date="2021-08-29T17:13:00Z">
        <w:r w:rsidR="00B0541E" w:rsidRPr="006B3F44" w:rsidDel="009B103C">
          <w:rPr>
            <w:rPrChange w:id="300" w:author="Cara Brook" w:date="2021-08-29T14:07:00Z">
              <w:rPr>
                <w:rFonts w:ascii="Arial" w:hAnsi="Arial" w:cs="Arial"/>
              </w:rPr>
            </w:rPrChange>
          </w:rPr>
          <w:t xml:space="preserve">. </w:t>
        </w:r>
      </w:moveFrom>
    </w:p>
    <w:moveFromRangeEnd w:id="279"/>
    <w:p w14:paraId="3DB7FAD3" w14:textId="77777777" w:rsidR="003B499D" w:rsidRPr="006B3F44" w:rsidDel="009B103C" w:rsidRDefault="003B499D" w:rsidP="00A60EE4">
      <w:pPr>
        <w:rPr>
          <w:del w:id="301" w:author="Cara Brook" w:date="2021-08-29T17:13:00Z"/>
          <w:rPrChange w:id="302" w:author="Cara Brook" w:date="2021-08-29T14:07:00Z">
            <w:rPr>
              <w:del w:id="303" w:author="Cara Brook" w:date="2021-08-29T17:13:00Z"/>
              <w:rFonts w:ascii="Arial" w:hAnsi="Arial" w:cs="Arial"/>
            </w:rPr>
          </w:rPrChange>
        </w:rPr>
      </w:pPr>
    </w:p>
    <w:p w14:paraId="110D6AB0" w14:textId="3CE66F08" w:rsidR="00A76044" w:rsidRDefault="00B0541E" w:rsidP="00A60EE4">
      <w:pPr>
        <w:rPr>
          <w:ins w:id="304" w:author="Cara Brook" w:date="2021-08-29T18:39:00Z"/>
        </w:rPr>
      </w:pPr>
      <w:r w:rsidRPr="006B3F44">
        <w:rPr>
          <w:rPrChange w:id="305" w:author="Cara Brook" w:date="2021-08-29T14:07:00Z">
            <w:rPr>
              <w:rFonts w:ascii="Arial" w:hAnsi="Arial" w:cs="Arial"/>
            </w:rPr>
          </w:rPrChange>
        </w:rPr>
        <w:t>Madagascar is an island country</w:t>
      </w:r>
      <w:ins w:id="306" w:author="Cara Brook" w:date="2021-08-29T17:13:00Z">
        <w:r w:rsidR="009B103C">
          <w:t xml:space="preserve"> in southeastern Sub-Sahran </w:t>
        </w:r>
      </w:ins>
      <w:ins w:id="307" w:author="Cara Brook" w:date="2021-08-29T17:14:00Z">
        <w:r w:rsidR="009B103C">
          <w:t>Africa</w:t>
        </w:r>
      </w:ins>
      <w:r w:rsidR="00D458BC" w:rsidRPr="006B3F44">
        <w:rPr>
          <w:rPrChange w:id="308" w:author="Cara Brook" w:date="2021-08-29T14:07:00Z">
            <w:rPr>
              <w:rFonts w:ascii="Arial" w:hAnsi="Arial" w:cs="Arial"/>
            </w:rPr>
          </w:rPrChange>
        </w:rPr>
        <w:t xml:space="preserve">, </w:t>
      </w:r>
      <w:ins w:id="309" w:author="Cara Brook" w:date="2021-08-29T17:13:00Z">
        <w:r w:rsidR="009B103C">
          <w:t xml:space="preserve">located </w:t>
        </w:r>
      </w:ins>
      <w:ins w:id="310" w:author="Cara Brook" w:date="2021-08-29T17:15:00Z">
        <w:r w:rsidR="009B103C">
          <w:t xml:space="preserve">in the Indian Ocean, </w:t>
        </w:r>
      </w:ins>
      <w:ins w:id="311" w:author="Cara Brook" w:date="2021-08-29T17:14:00Z">
        <w:r w:rsidR="009B103C">
          <w:t>~400</w:t>
        </w:r>
      </w:ins>
      <w:ins w:id="312" w:author="Cara Brook" w:date="2021-08-29T17:15:00Z">
        <w:r w:rsidR="009B103C">
          <w:t xml:space="preserve"> </w:t>
        </w:r>
      </w:ins>
      <w:ins w:id="313" w:author="Cara Brook" w:date="2021-08-29T17:14:00Z">
        <w:r w:rsidR="009B103C">
          <w:t>km off the</w:t>
        </w:r>
      </w:ins>
      <w:ins w:id="314" w:author="Cara Brook" w:date="2021-08-29T17:15:00Z">
        <w:r w:rsidR="009B103C">
          <w:t xml:space="preserve"> coast</w:t>
        </w:r>
      </w:ins>
      <w:ins w:id="315" w:author="Cara Brook" w:date="2021-08-29T17:14:00Z">
        <w:r w:rsidR="009B103C">
          <w:t xml:space="preserve"> </w:t>
        </w:r>
      </w:ins>
      <w:ins w:id="316" w:author="Cara Brook" w:date="2021-08-29T17:15:00Z">
        <w:r w:rsidR="009B103C">
          <w:t xml:space="preserve">from </w:t>
        </w:r>
      </w:ins>
      <w:del w:id="317" w:author="Cara Brook" w:date="2021-08-29T17:15:00Z">
        <w:r w:rsidR="00D458BC" w:rsidRPr="006B3F44" w:rsidDel="009B103C">
          <w:rPr>
            <w:rPrChange w:id="318" w:author="Cara Brook" w:date="2021-08-29T14:07:00Z">
              <w:rPr>
                <w:rFonts w:ascii="Arial" w:hAnsi="Arial" w:cs="Arial"/>
              </w:rPr>
            </w:rPrChange>
          </w:rPr>
          <w:delText xml:space="preserve">adjacent to </w:delText>
        </w:r>
      </w:del>
      <w:r w:rsidR="00D458BC" w:rsidRPr="006B3F44">
        <w:rPr>
          <w:rPrChange w:id="319" w:author="Cara Brook" w:date="2021-08-29T14:07:00Z">
            <w:rPr>
              <w:rFonts w:ascii="Arial" w:hAnsi="Arial" w:cs="Arial"/>
            </w:rPr>
          </w:rPrChange>
        </w:rPr>
        <w:t>Mozambique</w:t>
      </w:r>
      <w:del w:id="320" w:author="Cara Brook" w:date="2021-08-29T17:15:00Z">
        <w:r w:rsidR="00D458BC" w:rsidRPr="006B3F44" w:rsidDel="009B103C">
          <w:rPr>
            <w:rPrChange w:id="321" w:author="Cara Brook" w:date="2021-08-29T14:07:00Z">
              <w:rPr>
                <w:rFonts w:ascii="Arial" w:hAnsi="Arial" w:cs="Arial"/>
              </w:rPr>
            </w:rPrChange>
          </w:rPr>
          <w:delText xml:space="preserve"> in </w:delText>
        </w:r>
        <w:r w:rsidR="008C436F" w:rsidRPr="006B3F44" w:rsidDel="009B103C">
          <w:rPr>
            <w:rPrChange w:id="322" w:author="Cara Brook" w:date="2021-08-29T14:07:00Z">
              <w:rPr>
                <w:rFonts w:ascii="Arial" w:hAnsi="Arial" w:cs="Arial"/>
              </w:rPr>
            </w:rPrChange>
          </w:rPr>
          <w:delText xml:space="preserve">southwest </w:delText>
        </w:r>
        <w:r w:rsidR="00D458BC" w:rsidRPr="006B3F44" w:rsidDel="009B103C">
          <w:rPr>
            <w:rPrChange w:id="323" w:author="Cara Brook" w:date="2021-08-29T14:07:00Z">
              <w:rPr>
                <w:rFonts w:ascii="Arial" w:hAnsi="Arial" w:cs="Arial"/>
              </w:rPr>
            </w:rPrChange>
          </w:rPr>
          <w:delText>Africa</w:delText>
        </w:r>
      </w:del>
      <w:r w:rsidR="00D458BC" w:rsidRPr="006B3F44">
        <w:rPr>
          <w:rPrChange w:id="324" w:author="Cara Brook" w:date="2021-08-29T14:07:00Z">
            <w:rPr>
              <w:rFonts w:ascii="Arial" w:hAnsi="Arial" w:cs="Arial"/>
            </w:rPr>
          </w:rPrChange>
        </w:rPr>
        <w:t xml:space="preserve">. </w:t>
      </w:r>
      <w:ins w:id="325" w:author="Cara Brook" w:date="2021-08-29T17:20:00Z">
        <w:r w:rsidR="001002EA">
          <w:t>Madagascar has been isolated from the African continent</w:t>
        </w:r>
      </w:ins>
      <w:ins w:id="326" w:author="Cara Brook" w:date="2021-08-29T17:21:00Z">
        <w:r w:rsidR="001002EA">
          <w:t xml:space="preserve"> for 170 million years and all </w:t>
        </w:r>
      </w:ins>
      <w:ins w:id="327" w:author="Cara Brook" w:date="2021-08-29T17:20:00Z">
        <w:r w:rsidR="001002EA">
          <w:t>surrounding landmasses for</w:t>
        </w:r>
      </w:ins>
      <w:ins w:id="328" w:author="Cara Brook" w:date="2021-08-29T17:21:00Z">
        <w:r w:rsidR="001002EA">
          <w:t xml:space="preserve"> over 80 million years</w:t>
        </w:r>
      </w:ins>
      <w:r w:rsidR="00F5230C">
        <w:t xml:space="preserve">, </w:t>
      </w:r>
      <w:r w:rsidR="001002EA">
        <w:t>allowing for the evolution of a unique and highly endemic floral and faunal assemblage across the island</w:t>
      </w:r>
      <w:ins w:id="329" w:author="Cara Brook" w:date="2021-08-29T17:37:00Z">
        <w:r w:rsidR="00F5230C">
          <w:t xml:space="preserve"> </w:t>
        </w:r>
      </w:ins>
      <w:ins w:id="330" w:author="Cara Brook" w:date="2021-08-29T17:36:00Z">
        <w:r w:rsidR="00F5230C">
          <w:fldChar w:fldCharType="begin" w:fldLock="1"/>
        </w:r>
      </w:ins>
      <w:r w:rsidR="00F5230C">
        <w:instrText>ADDIN CSL_CITATION {"citationItems":[{"id":"ITEM-1","itemData":{"DOI":"10.1159/000095388","author":[{"dropping-particle":"","family":"Masters","given":"JC","non-dropping-particle":"","parse-names":false,"suffix":""},{"dropping-particle":"De","family":"Wit","given":"MJ","non-dropping-particle":"","parse-names":false,"suffix":""},{"dropping-particle":"","family":"Asher","given":"R J","non-dropping-particle":"","parse-names":false,"suffix":""}],"container-title":"Folia Primatologica","id":"ITEM-1","issued":{"date-parts":[["2006"]]},"page":"399-418","title":"Reconciling the origins of Africa, India and Madagascar with vertebrate dispersal scenarios","type":"article-journal","volume":"3200"},"uris":["http://www.mendeley.com/documents/?uuid=7d7a871f-f75f-4f37-94a1-ec0dc3766730"]}],"mendeley":{"formattedCitation":"(45)","plainTextFormattedCitation":"(45)","previouslyFormattedCitation":"(45)"},"properties":{"noteIndex":0},"schema":"https://github.com/citation-style-language/schema/raw/master/csl-citation.json"}</w:instrText>
      </w:r>
      <w:r w:rsidR="00F5230C">
        <w:fldChar w:fldCharType="separate"/>
      </w:r>
      <w:r w:rsidR="00F5230C" w:rsidRPr="00F5230C">
        <w:rPr>
          <w:noProof/>
        </w:rPr>
        <w:t>(45)</w:t>
      </w:r>
      <w:ins w:id="331" w:author="Cara Brook" w:date="2021-08-29T17:36:00Z">
        <w:r w:rsidR="00F5230C">
          <w:fldChar w:fldCharType="end"/>
        </w:r>
      </w:ins>
      <w:r w:rsidR="001002EA">
        <w:t>.</w:t>
      </w:r>
      <w:ins w:id="332" w:author="Cara Brook" w:date="2021-08-29T17:37:00Z">
        <w:r w:rsidR="00F5230C">
          <w:t xml:space="preserve"> </w:t>
        </w:r>
        <w:r w:rsidR="00F5230C">
          <w:t>The country is home to 51 species of bat</w:t>
        </w:r>
      </w:ins>
      <w:ins w:id="333" w:author="Cara Brook" w:date="2021-08-29T17:39:00Z">
        <w:r w:rsidR="00F5230C">
          <w:t xml:space="preserve"> </w:t>
        </w:r>
      </w:ins>
      <w:ins w:id="334" w:author="Cara Brook" w:date="2021-08-29T17:40:00Z">
        <w:r w:rsidR="00F5230C">
          <w:fldChar w:fldCharType="begin" w:fldLock="1"/>
        </w:r>
      </w:ins>
      <w:r w:rsidR="00F5230C">
        <w:instrText>ADDIN CSL_CITATION {"citationItems":[{"id":"ITEM-1","itemData":{"author":[{"dropping-particle":"","family":"Species IUCN Red List Threat.","given":"","non-dropping-particle":"","parse-names":false,"suffix":""}],"id":"ITEM-1","issued":{"date-parts":[["0"]]},"title":"IUCN 2018. Version 2018-2.","type":"webpage"},"uris":["http://www.mendeley.com/documents/?uuid=3a04ebad-a7d6-4f7a-ae70-8945d58f7c59"]}],"mendeley":{"formattedCitation":"(46)","plainTextFormattedCitation":"(46)","previouslyFormattedCitation":"(46)"},"properties":{"noteIndex":0},"schema":"https://github.com/citation-style-language/schema/raw/master/csl-citation.json"}</w:instrText>
      </w:r>
      <w:r w:rsidR="00F5230C">
        <w:fldChar w:fldCharType="separate"/>
      </w:r>
      <w:r w:rsidR="00F5230C" w:rsidRPr="00F5230C">
        <w:rPr>
          <w:noProof/>
        </w:rPr>
        <w:t>(46)</w:t>
      </w:r>
      <w:ins w:id="335" w:author="Cara Brook" w:date="2021-08-29T17:40:00Z">
        <w:r w:rsidR="00F5230C">
          <w:fldChar w:fldCharType="end"/>
        </w:r>
      </w:ins>
      <w:ins w:id="336" w:author="Cara Brook" w:date="2021-08-29T17:37:00Z">
        <w:r w:rsidR="00F5230C">
          <w:t>, some three-quarters of which are endemic</w:t>
        </w:r>
      </w:ins>
      <w:ins w:id="337" w:author="Cara Brook" w:date="2021-08-29T17:39:00Z">
        <w:r w:rsidR="00F5230C">
          <w:t xml:space="preserve"> and</w:t>
        </w:r>
      </w:ins>
      <w:ins w:id="338" w:author="Cara Brook" w:date="2021-08-29T17:37:00Z">
        <w:r w:rsidR="00F5230C">
          <w:t xml:space="preserve"> boast long evolutionary divergence times with sister species on both the African and Asian continents </w:t>
        </w:r>
      </w:ins>
      <w:ins w:id="339" w:author="Cara Brook" w:date="2021-08-29T17:38:00Z">
        <w:r w:rsidR="00F5230C">
          <w:fldChar w:fldCharType="begin" w:fldLock="1"/>
        </w:r>
      </w:ins>
      <w:r w:rsidR="00F5230C">
        <w:instrText>ADDIN CSL_CITATION {"citationItems":[{"id":"ITEM-1","itemData":{"DOI":"10.1016/j.ympev.2014.03.009","ISSN":"10557903","author":[{"dropping-particle":"","family":"Almeida","given":"Francisca C.","non-dropping-particle":"","parse-names":false,"suffix":""},{"dropping-particle":"","family":"Giannini","given":"Norberto P.","non-dropping-particle":"","parse-names":false,"suffix":""},{"dropping-particle":"","family":"Simmons","given":"Nancy B.","non-dropping-particle":"","parse-names":false,"suffix":""},{"dropping-particle":"","family":"Helgen","given":"Kristofer M.","non-dropping-particle":"","parse-names":false,"suffix":""}],"container-title":"Molecular Phylogenetics and Evolution","id":"ITEM-1","issue":"March","issued":{"date-parts":[["2014","3"]]},"publisher":"Elsevier Inc.","title":"Each flying fox on its own branch: a phylogenetic tree for Pteropus and related genera (Chiroptera: Pteropodidae)","type":"article-journal"},"uris":["http://www.mendeley.com/documents/?uuid=f749f879-0e51-474e-891a-30218940d0e3"]},{"id":"ITEM-2","itemData":{"DOI":"10.3161/150811014X687242","ISBN":"150811014X","ISSN":"1508-1109","author":[{"dropping-particle":"","family":"Shi","given":"Jeff J.","non-dropping-particle":"","parse-names":false,"suffix":""},{"dropping-particle":"","family":"Chan","given":"Lauren M.","non-dropping-particle":"","parse-names":false,"suffix":""},{"dropping-particle":"","family":"Peel","given":"Alison J.","non-dropping-particle":"","parse-names":false,"suffix":""},{"dropping-particle":"","family":"Lai","given":"Rebecca","non-dropping-particle":"","parse-names":false,"suffix":""},{"dropping-particle":"","family":"Yoder","given":"Anne D.","non-dropping-particle":"","parse-names":false,"suffix":""},{"dropping-particle":"","family":"Goodman","given":"Steven M.","non-dropping-particle":"","parse-names":false,"suffix":""}],"container-title":"Acta Chiropterologica","id":"ITEM-2","issue":"2","issued":{"date-parts":[["2014","12"]]},"page":"279-292","title":"A deep divergence time between sister species of &lt;i&gt;Eidolon&lt;/i&gt; (Pteropodidae) with evidence for widespread panmixia","type":"article-journal","volume":"16"},"uris":["http://www.mendeley.com/documents/?uuid=93b01a32-bb72-4e6d-8a50-88f68044952d"]},{"id":"ITEM-3","itemData":{"DOI":"10.1644/09-MAMM-A-283.1.Key","author":[{"dropping-particle":"","family":"Goodman","given":"Steven M.","non-dropping-particle":"","parse-names":false,"suffix":""},{"dropping-particle":"","family":"Chan","given":"Lauren","non-dropping-particle":"","parse-names":false,"suffix":""},{"dropping-particle":"","family":"Nowak","given":"Martin","non-dropping-particle":"","parse-names":false,"suffix":""},{"dropping-particle":"","family":"Yoder","given":"Anne D","non-dropping-particle":"","parse-names":false,"suffix":""}],"container-title":"Journal of Mammalogy","id":"ITEM-3","issue":"3","issued":{"date-parts":[["2010"]]},"page":"593-606","title":"Phylogeny and biogeography of western Indian Ocean &lt;i&gt;Rousettus&lt;/i&gt; (Chiroptera : Pteropodidae)","type":"article-journal","volume":"91"},"uris":["http://www.mendeley.com/documents/?uuid=da263f7a-931c-4b76-8c61-387831f4a487"]}],"mendeley":{"formattedCitation":"(47–49)","plainTextFormattedCitation":"(47–49)","previouslyFormattedCitation":"(47–49)"},"properties":{"noteIndex":0},"schema":"https://github.com/citation-style-language/schema/raw/master/csl-citation.json"}</w:instrText>
      </w:r>
      <w:r w:rsidR="00F5230C">
        <w:fldChar w:fldCharType="separate"/>
      </w:r>
      <w:r w:rsidR="00F5230C" w:rsidRPr="00F5230C">
        <w:rPr>
          <w:noProof/>
        </w:rPr>
        <w:t>(47–49)</w:t>
      </w:r>
      <w:ins w:id="340" w:author="Cara Brook" w:date="2021-08-29T17:38:00Z">
        <w:r w:rsidR="00F5230C">
          <w:fldChar w:fldCharType="end"/>
        </w:r>
      </w:ins>
      <w:ins w:id="341" w:author="Cara Brook" w:date="2021-08-29T17:39:00Z">
        <w:r w:rsidR="00F5230C">
          <w:t xml:space="preserve">. </w:t>
        </w:r>
      </w:ins>
      <w:ins w:id="342" w:author="Cara Brook" w:date="2021-08-29T17:41:00Z">
        <w:r w:rsidR="00F5230C">
          <w:t xml:space="preserve">A growing body of </w:t>
        </w:r>
      </w:ins>
      <w:ins w:id="343" w:author="Cara Brook" w:date="2021-08-29T17:40:00Z">
        <w:r w:rsidR="00F5230C">
          <w:t xml:space="preserve">work has characterized the landscape of potentially zoonotic </w:t>
        </w:r>
      </w:ins>
      <w:ins w:id="344" w:author="Cara Brook" w:date="2021-08-29T17:42:00Z">
        <w:r w:rsidR="00F5230C">
          <w:t>viruses</w:t>
        </w:r>
      </w:ins>
      <w:ins w:id="345" w:author="Cara Brook" w:date="2021-08-29T17:40:00Z">
        <w:r w:rsidR="00F5230C">
          <w:t xml:space="preserve"> in Madagascar bats, identifying </w:t>
        </w:r>
      </w:ins>
      <w:ins w:id="346" w:author="Cara Brook" w:date="2021-08-29T17:41:00Z">
        <w:r w:rsidR="00F5230C">
          <w:t>evidence of circulating infection (</w:t>
        </w:r>
      </w:ins>
      <w:ins w:id="347" w:author="Cara Brook" w:date="2021-08-29T17:42:00Z">
        <w:r w:rsidR="00F5230C">
          <w:t>through</w:t>
        </w:r>
      </w:ins>
      <w:ins w:id="348" w:author="Cara Brook" w:date="2021-08-29T17:41:00Z">
        <w:r w:rsidR="00F5230C">
          <w:t xml:space="preserve"> RNA detection or serology) with henipaviruses, f</w:t>
        </w:r>
      </w:ins>
      <w:ins w:id="349" w:author="Cara Brook" w:date="2021-08-29T17:42:00Z">
        <w:r w:rsidR="00F5230C">
          <w:t>iloviruses, lyssaviruses, and coronaviruses</w:t>
        </w:r>
      </w:ins>
      <w:ins w:id="350" w:author="Cara Brook" w:date="2021-08-29T17:45:00Z">
        <w:r w:rsidR="00F5230C">
          <w:t xml:space="preserve"> </w:t>
        </w:r>
      </w:ins>
      <w:ins w:id="351" w:author="Cara Brook" w:date="2021-08-29T17:49:00Z">
        <w:r w:rsidR="00F5230C">
          <w:fldChar w:fldCharType="begin" w:fldLock="1"/>
        </w:r>
      </w:ins>
      <w:r w:rsidR="00FD7485">
        <w:instrText>ADDIN CSL_CITATION {"citationItems":[{"id":"ITEM-1","itemData":{"DOI":"https://doi.org/10.1111/1365-2656.12985","ISSN":"0021-8790","abstract":"Abstract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globally.","author":[{"dropping-particle":"","family":"Brook","given":"Cara E","non-dropping-particle":"","parse-names":false,"suffix":""},{"dropping-particle":"","family":"Ranaivoson","given":"Hafaliana C","non-dropping-particle":"","parse-names":false,"suffix":""},{"dropping-particle":"","family":"Broder","given":"Christopher C","non-dropping-particle":"","parse-names":false,"suffix":""},{"dropping-particle":"","family":"Cunningham","given":"Andrew A","non-dropping-particle":"","parse-names":false,"suffix":""},{"dropping-particle":"","family":"Héraud","given":"Jean-Michel","non-dropping-particle":"","parse-names":false,"suffix":""},{"dropping-particle":"","family":"Peel","given":"Alison J","non-dropping-particle":"","parse-names":false,"suffix":""},{"dropping-particle":"","family":"Gibson","given":"Louise","non-dropping-particle":"","parse-names":false,"suffix":""},{"dropping-particle":"","family":"Wood","given":"James L N","non-dropping-particle":"","parse-names":false,"suffix":""},{"dropping-particle":"","family":"Metcalf","given":"C Jessica","non-dropping-particle":"","parse-names":false,"suffix":""},{"dropping-particle":"","family":"Dobson","given":"Andrew P","non-dropping-particle":"","parse-names":false,"suffix":""}],"container-title":"Journal of Animal Ecology","id":"ITEM-1","issue":"7","issued":{"date-parts":[["2019","7","1"]]},"page":"1001-1016","publisher":"John Wiley &amp; Sons, Ltd","title":"Disentangling serology to elucidate henipa- and filovirus transmission in Madagascar fruit bats","type":"article-journal","volume":"88"},"uris":["http://www.mendeley.com/documents/?uuid=b941116f-12b8-3307-95f2-c10043e53a98"]},{"id":"ITEM-2","itemData":{"DOI":"10.1186/s12985-015-0271-y","ISSN":"1743-422X","abstract":"Bats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Journal","id":"ITEM-2","issue":"1","issued":{"date-parts":[["2015"]]},"page":"42","title":"Detection of new genetic variants of Betacoronaviruses in endemic frugivorous bats of Madagascar","type":"article-journal","volume":"12"},"uris":["http://www.mendeley.com/documents/?uuid=11d34341-f766-338d-86e7-e264f6c4e29d"]},{"id":"ITEM-3","itemData":{"DOI":"10.4061/2011/727821","ISSN":"2090-3499","PMID":"21991442","abstract":"Background. Rabies virus (RABV) has circulated in Madagascar at least since the 19th century. Objectives. To assess the circulation of lyssavirus in the island from 2005 to 2010. Materials and Methods. Animal (including bats) and human samples were tested for RABV and other lyssavirus using antigen, ribonucleic acid (RNA), and antibodies detection and virus isolation. Results. Half of the 437 domestic or tame wild terrestrial mammal brains tested were found RABV antigen positive, including 54% of the 341 dogs tested. This percentage ranged from 26% to 75% across the period. Nine of the 10 suspected human cases tested were laboratory confirmed. RABV circulation was confirmed in 34 of the 38 districts sampled. No lyssavirus RNA was detected in 1983 bats specimens. Nevertheless, antibodies against Lagos bat virus were detected in the sera of 12 among 50 Eidolon dupreanum specimens sampled. Conclusion. More than a century after the introduction of the vaccine, rabies still remains endemic in Madagascar.","author":[{"dropping-particle":"","family":"Reynes","given":"Jean-Marc","non-dropping-particle":"","parse-names":false,"suffix":""},{"dropping-particle":"","family":"Andriamandimby","given":"Soa Fy","non-dropping-particle":"","parse-names":false,"suffix":""},{"dropping-particle":"","family":"Razafitrimo","given":"Girard Marcelin","non-dropping-particle":"","parse-names":false,"suffix":""},{"dropping-particle":"","family":"Razainirina","given":"Josette","non-dropping-particle":"","parse-names":false,"suffix":""},{"dropping-particle":"","family":"Jeanmaire","given":"Elisabeth Marie","non-dropping-particle":"","parse-names":false,"suffix":""},{"dropping-particle":"","family":"Bourhy","given":"Hervé","non-dropping-particle":"","parse-names":false,"suffix":""},{"dropping-particle":"","family":"Heraud","given":"Jean-Michel","non-dropping-particle":"","parse-names":false,"suffix":""}],"container-title":"Advances in preventive medicine","id":"ITEM-3","issued":{"date-parts":[["2011","1"]]},"page":"727821","title":"Laboratory surveillance of rabies in humans, domestic animals, and bats in Madagascar from 2005 to 2010","type":"article-journal","volume":"2011"},"uris":["http://www.mendeley.com/documents/?uuid=6dd8035e-ddb2-4a51-9551-4b9b6da92f8e"]},{"id":"ITEM-4","itemData":{"DOI":"10.1038/s41598-020-63799-7","ISSN":"2045-2322","abstract":"Bats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Reports","id":"ITEM-4","issue":"1","issued":{"date-parts":[["2020"]]},"page":"6873","title":"Bat coronavirus phylogeography in the Western Indian Ocean","type":"article-journal","volume":"10"},"uris":["http://www.mendeley.com/documents/?uuid=35859f2b-ae04-3bd8-aa87-ff7a70ab4ce7"]}],"mendeley":{"formattedCitation":"(29,50–52)","plainTextFormattedCitation":"(29,50–52)","previouslyFormattedCitation":"(29,50–52)"},"properties":{"noteIndex":0},"schema":"https://github.com/citation-style-language/schema/raw/master/csl-citation.json"}</w:instrText>
      </w:r>
      <w:r w:rsidR="00F5230C">
        <w:fldChar w:fldCharType="separate"/>
      </w:r>
      <w:r w:rsidR="00F5230C" w:rsidRPr="00F5230C">
        <w:rPr>
          <w:noProof/>
        </w:rPr>
        <w:t>(29,50–52)</w:t>
      </w:r>
      <w:ins w:id="352" w:author="Cara Brook" w:date="2021-08-29T17:49:00Z">
        <w:r w:rsidR="00F5230C">
          <w:fldChar w:fldCharType="end"/>
        </w:r>
      </w:ins>
      <w:ins w:id="353" w:author="Cara Brook" w:date="2021-08-29T17:42:00Z">
        <w:r w:rsidR="00F5230C">
          <w:t xml:space="preserve">. Previously coronavirus surveillance </w:t>
        </w:r>
      </w:ins>
      <w:ins w:id="354" w:author="Cara Brook" w:date="2021-08-29T17:50:00Z">
        <w:r w:rsidR="00FD7485">
          <w:t xml:space="preserve">efforts </w:t>
        </w:r>
      </w:ins>
      <w:ins w:id="355" w:author="Cara Brook" w:date="2021-08-29T17:42:00Z">
        <w:r w:rsidR="00F5230C">
          <w:t>ha</w:t>
        </w:r>
      </w:ins>
      <w:ins w:id="356" w:author="Cara Brook" w:date="2021-08-29T17:50:00Z">
        <w:r w:rsidR="00FD7485">
          <w:t>ve</w:t>
        </w:r>
      </w:ins>
      <w:ins w:id="357" w:author="Cara Brook" w:date="2021-08-29T17:42:00Z">
        <w:r w:rsidR="00F5230C">
          <w:t xml:space="preserve"> </w:t>
        </w:r>
      </w:ins>
      <w:ins w:id="358" w:author="Cara Brook" w:date="2021-08-29T17:50:00Z">
        <w:r w:rsidR="00F5230C">
          <w:t xml:space="preserve">identified </w:t>
        </w:r>
        <w:r w:rsidR="00F5230C" w:rsidRPr="00FD7485">
          <w:rPr>
            <w:i/>
            <w:iCs/>
            <w:rPrChange w:id="359" w:author="Cara Brook" w:date="2021-08-29T17:51:00Z">
              <w:rPr/>
            </w:rPrChange>
          </w:rPr>
          <w:t>Alphacoronavirus</w:t>
        </w:r>
        <w:r w:rsidR="00F5230C">
          <w:t xml:space="preserve"> </w:t>
        </w:r>
        <w:r w:rsidR="00FD7485">
          <w:t xml:space="preserve">RNA in </w:t>
        </w:r>
      </w:ins>
      <w:ins w:id="360" w:author="Cara Brook" w:date="2021-08-29T17:51:00Z">
        <w:r w:rsidR="00FD7485">
          <w:t xml:space="preserve">the Malagasy insectivorous bat, </w:t>
        </w:r>
        <w:r w:rsidR="00FD7485">
          <w:rPr>
            <w:i/>
            <w:iCs/>
          </w:rPr>
          <w:t xml:space="preserve">Mormopterus jugalaris, </w:t>
        </w:r>
        <w:r w:rsidR="00FD7485">
          <w:t xml:space="preserve">and </w:t>
        </w:r>
        <w:r w:rsidR="00FD7485" w:rsidRPr="00FD7485">
          <w:rPr>
            <w:i/>
            <w:iCs/>
            <w:rPrChange w:id="361" w:author="Cara Brook" w:date="2021-08-29T17:51:00Z">
              <w:rPr/>
            </w:rPrChange>
          </w:rPr>
          <w:t>Betacoronavirus</w:t>
        </w:r>
        <w:r w:rsidR="00FD7485">
          <w:t xml:space="preserve"> RNA </w:t>
        </w:r>
      </w:ins>
      <w:ins w:id="362" w:author="Cara Brook" w:date="2021-08-29T17:52:00Z">
        <w:r w:rsidR="00FD7485">
          <w:t xml:space="preserve">in </w:t>
        </w:r>
      </w:ins>
      <w:ins w:id="363" w:author="Cara Brook" w:date="2021-08-29T17:55:00Z">
        <w:r w:rsidR="00FD7485">
          <w:t>all</w:t>
        </w:r>
      </w:ins>
      <w:ins w:id="364" w:author="Cara Brook" w:date="2021-08-29T17:52:00Z">
        <w:r w:rsidR="00FD7485">
          <w:t xml:space="preserve"> three endemic Malagasy fruit bat species: </w:t>
        </w:r>
        <w:r w:rsidR="00FD7485">
          <w:rPr>
            <w:i/>
          </w:rPr>
          <w:t xml:space="preserve">Pteropus rufus, Eidolon dupreanum, </w:t>
        </w:r>
        <w:r w:rsidR="00FD7485" w:rsidRPr="00FD7485">
          <w:rPr>
            <w:iCs/>
            <w:rPrChange w:id="365" w:author="Cara Brook" w:date="2021-08-29T17:52:00Z">
              <w:rPr>
                <w:i/>
              </w:rPr>
            </w:rPrChange>
          </w:rPr>
          <w:t xml:space="preserve">and </w:t>
        </w:r>
        <w:r w:rsidR="00FD7485">
          <w:rPr>
            <w:i/>
          </w:rPr>
          <w:t>Rousettus madagascariensis</w:t>
        </w:r>
      </w:ins>
      <w:ins w:id="366" w:author="Cara Brook" w:date="2021-08-29T17:53:00Z">
        <w:r w:rsidR="00FD7485">
          <w:t xml:space="preserve"> </w:t>
        </w:r>
        <w:r w:rsidR="00FD7485">
          <w:fldChar w:fldCharType="begin" w:fldLock="1"/>
        </w:r>
      </w:ins>
      <w:r w:rsidR="00FD7485">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(29,51)","plainTextFormattedCitation":"(29,51)","previouslyFormattedCitation":"(29,51)"},"properties":{"noteIndex":0},"schema":"https://github.com/citation-style-language/schema/raw/master/csl-citation.json"}</w:instrText>
      </w:r>
      <w:r w:rsidR="00FD7485">
        <w:fldChar w:fldCharType="separate"/>
      </w:r>
      <w:r w:rsidR="00FD7485" w:rsidRPr="00FD7485">
        <w:rPr>
          <w:noProof/>
        </w:rPr>
        <w:t>(29,51)</w:t>
      </w:r>
      <w:ins w:id="367" w:author="Cara Brook" w:date="2021-08-29T17:53:00Z">
        <w:r w:rsidR="00FD7485">
          <w:fldChar w:fldCharType="end"/>
        </w:r>
        <w:r w:rsidR="00FD7485">
          <w:t xml:space="preserve">. </w:t>
        </w:r>
      </w:ins>
      <w:ins w:id="368" w:author="Cara Brook" w:date="2021-08-29T17:56:00Z">
        <w:r w:rsidR="00FD7485">
          <w:t>Previous</w:t>
        </w:r>
      </w:ins>
      <w:ins w:id="369" w:author="Cara Brook" w:date="2021-08-29T17:57:00Z">
        <w:r w:rsidR="00FD7485">
          <w:t xml:space="preserve"> studies have demonstrated that </w:t>
        </w:r>
        <w:r w:rsidR="00FD7485">
          <w:lastRenderedPageBreak/>
          <w:t>this</w:t>
        </w:r>
      </w:ins>
      <w:ins w:id="370" w:author="Cara Brook" w:date="2021-08-29T17:53:00Z">
        <w:r w:rsidR="00FD7485">
          <w:t xml:space="preserve"> latter </w:t>
        </w:r>
        <w:r w:rsidR="00FD7485" w:rsidRPr="00FD7485">
          <w:rPr>
            <w:i/>
            <w:iCs/>
            <w:rPrChange w:id="371" w:author="Cara Brook" w:date="2021-08-29T17:55:00Z">
              <w:rPr/>
            </w:rPrChange>
          </w:rPr>
          <w:t xml:space="preserve">Betacoronavirus </w:t>
        </w:r>
        <w:r w:rsidR="00FD7485">
          <w:t xml:space="preserve">RNA </w:t>
        </w:r>
      </w:ins>
      <w:ins w:id="372" w:author="Cara Brook" w:date="2021-08-29T17:55:00Z">
        <w:r w:rsidR="00FD7485">
          <w:t xml:space="preserve">clusters with subgenus </w:t>
        </w:r>
        <w:r w:rsidR="00FD7485">
          <w:rPr>
            <w:i/>
            <w:iCs/>
          </w:rPr>
          <w:t>Nobecovirus</w:t>
        </w:r>
      </w:ins>
      <w:ins w:id="373" w:author="Cara Brook" w:date="2021-08-29T17:57:00Z">
        <w:r w:rsidR="00FD7485">
          <w:rPr>
            <w:i/>
            <w:iCs/>
          </w:rPr>
          <w:t xml:space="preserve"> </w:t>
        </w:r>
        <w:r w:rsidR="00FD7485">
          <w:rPr>
            <w:i/>
            <w:iCs/>
          </w:rPr>
          <w:fldChar w:fldCharType="begin" w:fldLock="1"/>
        </w:r>
      </w:ins>
      <w:r w:rsidR="00FD7485">
        <w:rPr>
          <w:i/>
          <w:iCs/>
        </w:rPr>
        <w:instrText>ADDIN CSL_CITATION {"citationItems":[{"id":"ITEM-1","itemData":{"DOI":"10.1186/s12985-015-0271-y","ISSN":"1743-422X","abstract":"Bats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bats.","author":[{"dropping-particle":"","family":"Razanajatovo","given":"Norosoa H","non-dropping-particle":"","parse-names":false,"suffix":""},{"dropping-particle":"","family":"Nomenjanahary","given":"Lalaina A","non-dropping-particle":"","parse-names":false,"suffix":""},{"dropping-particle":"","family":"Wilkinson","given":"David A","non-dropping-particle":"","parse-names":false,"suffix":""},{"dropping-particle":"","family":"Razafimanahaka","given":"Julie H","non-dropping-particle":"","parse-names":false,"suffix":""},{"dropping-particle":"","family":"Goodman","given":"Steven M","non-dropping-particle":"","parse-names":false,"suffix":""},{"dropping-particle":"","family":"Jenkins","given":"Richard K","non-dropping-particle":"","parse-names":false,"suffix":""},{"dropping-particle":"","family":"Jones","given":"Julia P G","non-dropping-particle":"","parse-names":false,"suffix":""},{"dropping-particle":"","family":"Heraud","given":"Jean-Michel","non-dropping-particle":"","parse-names":false,"suffix":""}],"container-title":"Virology Journal","id":"ITEM-1","issue":"1","issued":{"date-parts":[["2015"]]},"page":"42","title":"Detection of new genetic variants of Betacoronaviruses in endemic frugivorous bats of Madagascar","type":"article-journal","volume":"12"},"uris":["http://www.mendeley.com/documents/?uuid=11d34341-f766-338d-86e7-e264f6c4e29d"]},{"id":"ITEM-2","itemData":{"DOI":"10.1038/s41598-020-63799-7","ISSN":"2045-2322","abstract":"Bats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hosts.","author":[{"dropping-particle":"","family":"Joffrin","given":"Léa","non-dropping-particle":"","parse-names":false,"suffix":""},{"dropping-particle":"","family":"Goodman","given":"Steven M","non-dropping-particle":"","parse-names":false,"suffix":""},{"dropping-particle":"","family":"Wilkinson","given":"David A","non-dropping-particle":"","parse-names":false,"suffix":""},{"dropping-particle":"","family":"Ramasindrazana","given":"Beza","non-dropping-particle":"","parse-names":false,"suffix":""},{"dropping-particle":"","family":"Lagadec","given":"Erwan","non-dropping-particle":"","parse-names":false,"suffix":""},{"dropping-particle":"","family":"Gomard","given":"Yann","non-dropping-particle":"","parse-names":false,"suffix":""},{"dropping-particle":"","family":"Minter","given":"Gildas","non-dropping-particle":"Le","parse-names":false,"suffix":""},{"dropping-particle":"","family":"Santos","given":"Andréa","non-dropping-particle":"Dos","parse-names":false,"suffix":""},{"dropping-particle":"","family":"Corrie Schoeman","given":"M","non-dropping-particle":"","parse-names":false,"suffix":""},{"dropping-particle":"","family":"Sookhareea","given":"Rajendraprasad","non-dropping-particle":"","parse-names":false,"suffix":""},{"dropping-particle":"","family":"Tortosa","given":"Pablo","non-dropping-particle":"","parse-names":false,"suffix":""},{"dropping-particle":"","family":"Julienne","given":"Simon","non-dropping-particle":"","parse-names":false,"suffix":""},{"dropping-particle":"","family":"Gudo","given":"Eduardo S","non-dropping-particle":"","parse-names":false,"suffix":""},{"dropping-particle":"","family":"Mavingui","given":"Patrick","non-dropping-particle":"","parse-names":false,"suffix":""},{"dropping-particle":"","family":"Lebarbenchon","given":"Camille","non-dropping-particle":"","parse-names":false,"suffix":""}],"container-title":"Scientific Reports","id":"ITEM-2","issue":"1","issued":{"date-parts":[["2020"]]},"page":"6873","title":"Bat coronavirus phylogeography in the Western Indian Ocean","type":"article-journal","volume":"10"},"uris":["http://www.mendeley.com/documents/?uuid=35859f2b-ae04-3bd8-aa87-ff7a70ab4ce7"]}],"mendeley":{"formattedCitation":"(29,51)","plainTextFormattedCitation":"(29,51)","previouslyFormattedCitation":"(29,51)"},"properties":{"noteIndex":0},"schema":"https://github.com/citation-style-language/schema/raw/master/csl-citation.json"}</w:instrText>
      </w:r>
      <w:r w:rsidR="00FD7485">
        <w:rPr>
          <w:i/>
          <w:iCs/>
        </w:rPr>
        <w:fldChar w:fldCharType="separate"/>
      </w:r>
      <w:r w:rsidR="00FD7485" w:rsidRPr="00FD7485">
        <w:rPr>
          <w:iCs/>
          <w:noProof/>
        </w:rPr>
        <w:t>(29,51)</w:t>
      </w:r>
      <w:ins w:id="374" w:author="Cara Brook" w:date="2021-08-29T17:57:00Z">
        <w:r w:rsidR="00FD7485">
          <w:rPr>
            <w:i/>
            <w:iCs/>
          </w:rPr>
          <w:fldChar w:fldCharType="end"/>
        </w:r>
      </w:ins>
      <w:ins w:id="375" w:author="Cara Brook" w:date="2021-08-29T18:02:00Z">
        <w:r w:rsidR="0027774F" w:rsidRPr="0027774F">
          <w:rPr>
            <w:rPrChange w:id="376" w:author="Cara Brook" w:date="2021-08-29T18:02:00Z">
              <w:rPr>
                <w:i/>
                <w:iCs/>
              </w:rPr>
            </w:rPrChange>
          </w:rPr>
          <w:t>;</w:t>
        </w:r>
        <w:r w:rsidR="0027774F">
          <w:rPr>
            <w:i/>
            <w:iCs/>
          </w:rPr>
          <w:t xml:space="preserve"> Nobecoviruses </w:t>
        </w:r>
        <w:r w:rsidR="0027774F">
          <w:t xml:space="preserve">have </w:t>
        </w:r>
      </w:ins>
      <w:ins w:id="377" w:author="Cara Brook" w:date="2021-08-29T17:56:00Z">
        <w:r w:rsidR="00FD7485">
          <w:t xml:space="preserve">been </w:t>
        </w:r>
      </w:ins>
      <w:ins w:id="378" w:author="Cara Brook" w:date="2021-08-29T18:02:00Z">
        <w:r w:rsidR="0027774F">
          <w:t>previously described</w:t>
        </w:r>
      </w:ins>
      <w:ins w:id="379" w:author="Cara Brook" w:date="2021-08-29T18:03:00Z">
        <w:r w:rsidR="0027774F">
          <w:t xml:space="preserve"> in </w:t>
        </w:r>
      </w:ins>
      <w:ins w:id="380" w:author="Cara Brook" w:date="2021-08-29T17:56:00Z">
        <w:r w:rsidR="00FD7485">
          <w:t>Pter</w:t>
        </w:r>
      </w:ins>
      <w:ins w:id="381" w:author="Cara Brook" w:date="2021-08-29T17:57:00Z">
        <w:r w:rsidR="00FD7485">
          <w:t xml:space="preserve">odidae fruit bats </w:t>
        </w:r>
      </w:ins>
      <w:ins w:id="382" w:author="Cara Brook" w:date="2021-08-29T18:13:00Z">
        <w:r w:rsidR="00F040C8">
          <w:t xml:space="preserve">across Asia and in both East (Kenya) and West (Cameroon) Africa </w:t>
        </w:r>
      </w:ins>
      <w:ins w:id="383" w:author="Cara Brook" w:date="2021-08-29T18:07:00Z">
        <w:r w:rsidR="0027774F">
          <w:fldChar w:fldCharType="begin" w:fldLock="1"/>
        </w:r>
      </w:ins>
      <w:r w:rsidR="00BE3A44">
        <w:instrText>ADDIN CSL_CITATION {"citationItems":[{"id":"ITEM-1","itemData":{"DOI":"10.3201/eid1503.081013","ISSN":"1080-6059","PMID":"19239771","abstract":"Diverse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author":[{"dropping-particle":"","family":"Tong","given":"Suxiang","non-dropping-particle":"","parse-names":false,"suffix":""},{"dropping-particle":"","family":"Conrardy","given":"Christina","non-dropping-particle":"","parse-names":false,"suffix":""},{"dropping-particle":"","family":"Ruone","given":"Susan","non-dropping-particle":"","parse-names":false,"suffix":""},{"dropping-particle":"V","family":"Kuzmin","given":"Ivan","non-dropping-particle":"","parse-names":false,"suffix":""},{"dropping-particle":"","family":"Guo","given":"Xiling","non-dropping-particle":"","parse-names":false,"suffix":""},{"dropping-particle":"","family":"Tao","given":"Ying","non-dropping-particle":"","parse-names":false,"suffix":""},{"dropping-particle":"","family":"Niezgoda","given":"Michael","non-dropping-particle":"","parse-names":false,"suffix":""},{"dropping-particle":"","family":"Haynes","given":"Lia","non-dropping-particle":"","parse-names":false,"suffix":""},{"dropping-particle":"","family":"Agwanda","given":"Bernard","non-dropping-particle":"","parse-names":false,"suffix":""},{"dropping-particle":"","family":"Breiman","given":"Robert F","non-dropping-particle":"","parse-names":false,"suffix":""},{"dropping-particle":"","family":"Anderson","given":"Larry J","non-dropping-particle":"","parse-names":false,"suffix":""},{"dropping-particle":"","family":"Rupprecht","given":"Charles E","non-dropping-particle":"","parse-names":false,"suffix":""}],"container-title":"Emerging infectious diseases","id":"ITEM-1","issue":"3","issued":{"date-parts":[["2009","3"]]},"language":"eng","page":"482-485","publisher":"Centers for Disease Control and Prevention","title":"Detection of novel SARS-like and other coronaviruses in bats from Kenya","type":"article-journal","volume":"15"},"uris":["http://www.mendeley.com/documents/?uuid=e17c9f8c-3f57-3e10-8d61-a82dbfa3a140"]},{"id":"ITEM-2","itemData":{"DOI":"10.1093/ve/vey008","ISSN":"2057-1577","PMID":"29644096","abstract":"Most human emerging infectious diseases originate from wildlife and bats are a major reservoir of viruses, a few of which have been highly pathogenic to humans. In some regions of Cameroon, bats are hunted and eaten as a delicacy. This close proximity between human and bats provides ample opportunity for zoonotic events. To elucidate the viral diversity of Cameroonian fruit bats, we collected and metagenomically screened eighty-seven fecal samples of Eidolon helvum and Epomophorus gambianus fruit bats. The results showed a plethora of known and novel viruses. Phylogenetic analyses of the eleven gene segments of the first complete bat rotavirus H genome, showed clearly separated clusters of human, porcine, and bat rotavirus H strains, not indicating any recent interspecies transmission events. Additionally, we identified and analyzed a bat bastrovirus genome (a novel group of recently described viruses, related to astroviruses and hepatitis E viruses), confirming their recombinant nature, and provide further evidence of additional recombination events among bat bastroviruses. Interestingly, picobirnavirus-like RNA-dependent RNA polymerase gene segments were identified using an alternative mitochondrial genetic code, and further principal component analyses suggested that they may have a similar lifestyle to mitoviruses, a group of virus-like elements known to infect the mitochondria of fungi. Although identified bat coronavirus, parvovirus, and cyclovirus strains belong to established genera, most of the identified partitiviruses and densoviruses constitute putative novel genera in their respective families. Finally, the results of the phage community analyses of these bats indicate a very diverse geographically distinct bat phage population, probably reflecting different diets and gut bacterial ecosystems.","author":[{"dropping-particle":"","family":"Yinda","given":"Claude Kwe","non-dropping-particle":"","parse-names":false,"suffix":""},{"dropping-particle":"","family":"Ghogomu","given":"Stephen Mbigha","non-dropping-particle":"","parse-names":false,"suffix":""},{"dropping-particle":"","family":"Conceição-Neto","given":"Nádia","non-dropping-particle":"","parse-names":false,"suffix":""},{"dropping-particle":"","family":"Beller","given":"Leen","non-dropping-particle":"","parse-names":false,"suffix":""},{"dropping-particle":"","family":"Deboutte","given":"Ward","non-dropping-particle":"","parse-names":false,"suffix":""},{"dropping-particle":"","family":"Vanhulle","given":"Emiel","non-dropping-particle":"","parse-names":false,"suffix":""},{"dropping-particle":"","family":"Maes","given":"Piet","non-dropping-particle":"","parse-names":false,"suffix":""},{"dropping-particle":"","family":"Ranst","given":"Marc","non-dropping-particle":"Van","parse-names":false,"suffix":""},{"dropping-particle":"","family":"Matthijnssens","given":"Jelle","non-dropping-particle":"","parse-names":false,"suffix":""}],"container-title":"Virus Evolution","id":"ITEM-2","issue":"1","issued":{"date-parts":[["2018"]]},"page":"1-15","title":"Cameroonian fruit bats harbor divergent viruses, including rotavirus H, bastroviruses, and picobirnaviruses using an alternative genetic code","type":"article-journal","volume":"4"},"uris":["http://www.mendeley.com/documents/?uuid=ec4e1a61-7808-40cf-844b-a1681b5cf931"]},{"id":"ITEM-3","itemData":{"DOI":"10.3390/v12050539","ISSN":"1999-4915","PMID":"32422932","abstract":"Rousettus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A","non-dropping-particle":"","parse-names":false,"suffix":""}],"container-title":"Viruses","id":"ITEM-3","issue":"5","issued":{"date-parts":[["2020","5","14"]]},"language":"eng","page":"539","publisher":"MDPI","title":"Detection of recombinant Rousettus bat coronavirus GCCDC1 in lesser dawn bats (Eonycteris spelaea) in Singapore","type":"article-journal","volume":"12"},"uris":["http://www.mendeley.com/documents/?uuid=787bf8c6-16c5-3ab1-8cb6-cbfb42ee366f"]},{"id":"ITEM-4","itemData":{"DOI":"10.1099/JGV.0.001307","ISSN":"14652099","PMID":"31418677","abstract":"Bats are important reservoirs and vectors in the transmission of emerging infectious diseases. Many highly pathogenic viruses such as SARS-CoV and rabies-related lyssaviruses have crossed species barriers to infect humans and other animals. In this study we monitored the major roost sites of bats in Singapore, and performed surveillance for zoonotic pathogens in these bats. Screening of guano samples collected during the survey uncovered a bat coronavirus (Betacoronavirus) in Cynopterus brachyotis, commonly known as the lesser dog-faced fruit bat. Using a capture-enrichment sequencing platform, the full-length genome of the bat CoV was sequenced and found to be closely related to the bat coronavirus HKU9 species found in Leschenault’s rousette discovered in the Guangdong and Yunnan provinces.","author":[{"dropping-particle":"","family":"Lim","given":"Xiao Fang","non-dropping-particle":"","parse-names":false,"suffix":""},{"dropping-particle":"","family":"Lee","given":"Chengfa Benjamin","non-dropping-particle":"","parse-names":false,"suffix":""},{"dropping-particle":"","family":"Pascoe","given":"Sarah Marie","non-dropping-particle":"","parse-names":false,"suffix":""},{"dropping-particle":"","family":"How","given":"Choon Beng","non-dropping-particle":"","parse-names":false,"suffix":""},{"dropping-particle":"","family":"Chan","given":"Sharon","non-dropping-particle":"","parse-names":false,"suffix":""},{"dropping-particle":"","family":"Tan","given":"Jun Hao","non-dropping-particle":"","parse-names":false,"suffix":""},{"dropping-particle":"","family":"Yang","given":"Xinglou","non-dropping-particle":"","parse-names":false,"suffix":""},{"dropping-particle":"","family":"Zhou","given":"Peng","non-dropping-particle":"","parse-names":false,"suffix":""},{"dropping-particle":"","family":"Shi","given":"Zhengli","non-dropping-particle":"","parse-names":false,"suffix":""},{"dropping-particle":"","family":"Sessions","given":"October M.","non-dropping-particle":"","parse-names":false,"suffix":""},{"dropping-particle":"","family":"Wang","given":"Lin Fa","non-dropping-particle":"","parse-names":false,"suffix":""},{"dropping-particle":"","family":"Ng","given":"Lee Ching","non-dropping-particle":"","parse-names":false,"suffix":""},{"dropping-particle":"","family":"Anderson","given":"Danielle E.","non-dropping-particle":"","parse-names":false,"suffix":""},{"dropping-particle":"","family":"Yap","given":"Grace","non-dropping-particle":"","parse-names":false,"suffix":""}],"container-title":"Journal of General Virology","id":"ITEM-4","issue":"10","issued":{"date-parts":[["2019"]]},"page":"1363-1374","title":"Detection and characterization of a novel bat-borne coronavirus in Singapore using multiple molecular approaches","type":"article-journal","volume":"100"},"uris":["http://www.mendeley.com/documents/?uuid=44dfe39f-dc32-4cf6-97b3-ab39e69bd6b9"]},{"id":"ITEM-5","itemData":{"DOI":"10.3389/fmicb.2019.01900","ISSN":"1664302X","PMID":"31474969","abstract":"Outbreaks of severe acute respiratory syndrome (SARS) in 2002, Middle East respiratory syndrome in 2012 and fatal swine acute diarrhea syndrome in 2017 caused serious infectious diseases in humans and in livestock, resulting in serious public health threats and huge economic losses. All such coronaviruses (CoVs) were confirmed to originate from bats. To continuously monitor the epidemic-related CoVs in bats, virome analysis was used to classify CoVs from 831 bats of 15 species in Yunnan, Guangxi, and Sichuan Provinces between August 2016 and May 2017. We identified 11 CoV strains from 22 individual samples of four bat species. Identification of four alpha-CoVs from Scotophilus kuhlii in Guangxi, which was closely related to a previously reported bat CoV and porcine epidemic diarrhea virus (PEDV), revealed a bat-swine lineage under the genus Alphacoronavirus. A recombinant CoV showed that the PEDV probably originated from the CoV of S. kuhlii. Another alpha-CoV, α-YN2018, from Rhinolophus affinis in Yunnan, suggested that this alpha-CoV lineage had multiple host origins, and α-YN2018 had recombined with CoVs of other bat species over time. We identified five SARS-related CoVs (SARSr-CoVs) in Rhinolophus bats from Sichuan and Yunnan and confirmed that angiotensin-converting enzyme 2 usable SARSr-CoVs were continuously circulating in Rhinolophus spp. in Yunnan. The other beta-CoV, strain β-GX2018, found in Cynopterus sphinx of Guangxi, represented an independently evolved lineage different from known CoVs of Rousettus and Eonycteris bats. The identification of diverse CoVs here provides new genetic data for understanding the distribution and source of pathogenic CoVs in China.","author":[{"dropping-particle":"","family":"Han","given":"Yelin","non-dropping-particle":"","parse-names":false,"suffix":""},{"dropping-particle":"","family":"Du","given":"Jiang","non-dropping-particle":"","parse-names":false,"suffix":""},{"dropping-particle":"","family":"Su","given":"Haoxiang","non-dropping-particle":"","parse-names":false,"suffix":""},{"dropping-particle":"","family":"Zhang","given":"Junpeng","non-dropping-particle":"","parse-names":false,"suffix":""},{"dropping-particle":"","family":"Zhu","given":"Guangjian","non-dropping-particle":"","parse-names":false,"suffix":""},{"dropping-particle":"","family":"Zhang","given":"Shuyi","non-dropping-particle":"","parse-names":false,"suffix":""},{"dropping-particle":"","family":"Wu","given":"Zhiqiang","non-dropping-particle":"","parse-names":false,"suffix":""},{"dropping-particle":"","family":"Jin","given":"Qi","non-dropping-particle":"","parse-names":false,"suffix":""}],"container-title":"Frontiers in Microbiology","id":"ITEM-5","issue":"AUG","issued":{"date-parts":[["2019"]]},"title":"Identification of diverse bat Alphacoronaviruses and Betacoronaviruses in china provides new insights into the evolution and origin of Coronavirus-related diseases","type":"article-journal","volume":"10"},"uris":["http://www.mendeley.com/documents/?uuid=efa44472-9771-4625-975e-74aef165ab06"]},{"id":"ITEM-6","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Pathogens","id":"ITEM-6","issue":"9","issued":{"date-parts":[["2016"]]},"page":"1-25","title":"A bat-derived putative cross-family recombinant coronavirus with a reovirus gene","type":"article-journal","volume":"12"},"uris":["http://www.mendeley.com/documents/?uuid=f568f7c7-ce6a-43b3-84b6-1ae3dfe54091"]}],"mendeley":{"formattedCitation":"(21,28,53–56)","plainTextFormattedCitation":"(21,28,53–56)","previouslyFormattedCitation":"(21,28,53–56)"},"properties":{"noteIndex":0},"schema":"https://github.com/citation-style-language/schema/raw/master/csl-citation.json"}</w:instrText>
      </w:r>
      <w:r w:rsidR="0027774F">
        <w:fldChar w:fldCharType="separate"/>
      </w:r>
      <w:r w:rsidR="00BE3A44" w:rsidRPr="00BE3A44">
        <w:rPr>
          <w:noProof/>
        </w:rPr>
        <w:t>(21,28,53–56)</w:t>
      </w:r>
      <w:ins w:id="384" w:author="Cara Brook" w:date="2021-08-29T18:07:00Z">
        <w:r w:rsidR="0027774F">
          <w:fldChar w:fldCharType="end"/>
        </w:r>
        <w:r w:rsidR="0027774F">
          <w:t>.</w:t>
        </w:r>
      </w:ins>
      <w:ins w:id="385" w:author="Cara Brook" w:date="2021-08-29T18:08:00Z">
        <w:r w:rsidR="00BE3A44">
          <w:t xml:space="preserve"> Though </w:t>
        </w:r>
      </w:ins>
      <w:ins w:id="386" w:author="Cara Brook" w:date="2021-08-29T18:09:00Z">
        <w:r w:rsidR="00BE3A44">
          <w:t xml:space="preserve">Nobecoviruses are </w:t>
        </w:r>
      </w:ins>
      <w:ins w:id="387" w:author="Cara Brook" w:date="2021-08-29T18:08:00Z">
        <w:r w:rsidR="00BE3A44">
          <w:t xml:space="preserve">not known to be zoonotic, </w:t>
        </w:r>
      </w:ins>
      <w:ins w:id="388" w:author="Cara Brook" w:date="2021-08-29T18:09:00Z">
        <w:r w:rsidR="00BE3A44">
          <w:t xml:space="preserve">previous research has described widespread circulation of </w:t>
        </w:r>
      </w:ins>
      <w:ins w:id="389" w:author="Cara Brook" w:date="2021-08-29T18:14:00Z">
        <w:r w:rsidR="00F040C8">
          <w:t xml:space="preserve">a recombinant </w:t>
        </w:r>
      </w:ins>
      <w:ins w:id="390" w:author="Cara Brook" w:date="2021-08-29T18:09:00Z">
        <w:r w:rsidR="00BE3A44">
          <w:t xml:space="preserve">Nobecovirus </w:t>
        </w:r>
      </w:ins>
      <w:ins w:id="391" w:author="Cara Brook" w:date="2021-08-29T18:14:00Z">
        <w:r w:rsidR="00F040C8">
          <w:t>carrying an</w:t>
        </w:r>
      </w:ins>
      <w:ins w:id="392" w:author="Cara Brook" w:date="2021-08-29T18:09:00Z">
        <w:r w:rsidR="00BE3A44">
          <w:t xml:space="preserve"> orthoreovirus</w:t>
        </w:r>
      </w:ins>
      <w:ins w:id="393" w:author="Cara Brook" w:date="2021-08-29T18:14:00Z">
        <w:r w:rsidR="00F040C8">
          <w:t xml:space="preserve"> insertion throughout Asia</w:t>
        </w:r>
      </w:ins>
      <w:ins w:id="394" w:author="Cara Brook" w:date="2021-08-29T18:12:00Z">
        <w:r w:rsidR="00BE3A44">
          <w:t xml:space="preserve"> </w:t>
        </w:r>
      </w:ins>
      <w:ins w:id="395" w:author="Cara Brook" w:date="2021-08-29T18:13:00Z">
        <w:r w:rsidR="00BE3A44">
          <w:fldChar w:fldCharType="begin" w:fldLock="1"/>
        </w:r>
      </w:ins>
      <w:r w:rsidR="00CE4474">
        <w:instrText>ADDIN CSL_CITATION {"citationItems":[{"id":"ITEM-1","itemData":{"DOI":"10.3390/v12050539","ISSN":"1999-4915","PMID":"32422932","abstract":"Rousettus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long-term.","author":[{"dropping-particle":"","family":"Paskey","given":"Adrian C","non-dropping-particle":"","parse-names":false,"suffix":""},{"dropping-particle":"","family":"Ng","given":"Justin H J","non-dropping-particle":"","parse-names":false,"suffix":""},{"dropping-particle":"","family":"Rice","given":"Gregory K","non-dropping-particle":"","parse-names":false,"suffix":""},{"dropping-particle":"","family":"Chia","given":"Wan Ni","non-dropping-particle":"","parse-names":false,"suffix":""},{"dropping-particle":"","family":"Philipson","given":"Casandra W","non-dropping-particle":"","parse-names":false,"suffix":""},{"dropping-particle":"","family":"Foo","given":"Randy J H","non-dropping-particle":"","parse-names":false,"suffix":""},{"dropping-particle":"","family":"Cer","given":"Regina Z","non-dropping-particle":"","parse-names":false,"suffix":""},{"dropping-particle":"","family":"Long","given":"Kyle A","non-dropping-particle":"","parse-names":false,"suffix":""},{"dropping-particle":"","family":"Lueder","given":"Matthew R","non-dropping-particle":"","parse-names":false,"suffix":""},{"dropping-particle":"","family":"Lim","given":"Xiao Fang","non-dropping-particle":"","parse-names":false,"suffix":""},{"dropping-particle":"","family":"Frey","given":"Kenneth G","non-dropping-particle":"","parse-names":false,"suffix":""},{"dropping-particle":"","family":"Hamilton","given":"Theron","non-dropping-particle":"","parse-names":false,"suffix":""},{"dropping-particle":"","family":"Anderson","given":"Danielle E","non-dropping-particle":"","parse-names":false,"suffix":""},{"dropping-particle":"","family":"Laing","given":"Eric D","non-dropping-particle":"","parse-names":false,"suffix":""},{"dropping-particle":"","family":"Mendenhall","given":"Ian H","non-dropping-particle":"","parse-names":false,"suffix":""},{"dropping-particle":"","family":"Smith","given":"Gavin J","non-dropping-particle":"","parse-names":false,"suffix":""},{"dropping-particle":"","family":"Wang","given":"Lin-Fa","non-dropping-particle":"","parse-names":false,"suffix":""},{"dropping-particle":"","family":"Bishop-Lilly","given":"Kimberly A","non-dropping-particle":"","parse-names":false,"suffix":""}],"container-title":"Viruses","id":"ITEM-1","issue":"5","issued":{"date-parts":[["2020","5","14"]]},"language":"eng","page":"539","publisher":"MDPI","title":"Detection of recombinant Rousettus bat coronavirus GCCDC1 in lesser dawn bats (Eonycteris spelaea) in Singapore","type":"article-journal","volume":"12"},"uris":["http://www.mendeley.com/documents/?uuid=787bf8c6-16c5-3ab1-8cb6-cbfb42ee366f"]},{"id":"ITEM-2","itemData":{"author":[{"dropping-particle":"","family":"Obameso","given":"Joseph O","non-dropping-particle":"","parse-names":false,"suffix":""},{"dropping-particle":"","family":"Li","given":"Hong","non-dropping-particle":"","parse-names":false,"suffix":""},{"dropping-particle":"","family":"Jia","given":"Hao","non-dropping-particle":"","parse-names":false,"suffix":""},{"dropping-particle":"","family":"Han","given":"Min","non-dropping-particle":"","parse-names":false,"suffix":""},{"dropping-particle":"","family":"Zhu","given":"Shiyan","non-dropping-particle":"","parse-names":false,"suffix":""},{"dropping-particle":"","family":"Huang","given":"Canping","non-dropping-particle":"","parse-names":false,"suffix":""},{"dropping-particle":"","family":"Zhao","given":"Yuhui","non-dropping-particle":"","parse-names":false,"suffix":""},{"dropping-particle":"","family":"Zhao","given":"Min","non-dropping-particle":"","parse-names":false,"suffix":""},{"dropping-particle":"","family":"Bai","given":"Yu","non-dropping-particle":"","parse-names":false,"suffix":""},{"dropping-particle":"","family":"Yuan","given":"Fei","non-dropping-particle":"","parse-names":false,"suffix":""},{"dropping-particle":"","family":"Zhao","given":"Honglan","non-dropping-particle":"","parse-names":false,"suffix":""},{"dropping-particle":"","family":"Peng","given":"Xia","non-dropping-particle":"","parse-names":false,"suffix":""},{"dropping-particle":"","family":"Xu","given":"Wen","non-dropping-particle":"","parse-names":false,"suffix":""},{"dropping-particle":"","family":"Tan","given":"Wenjie","non-dropping-particle":"","parse-names":false,"suffix":""},{"dropping-particle":"","family":"Zhao","given":"Yingze","non-dropping-particle":"","parse-names":false,"suffix":""},{"dropping-particle":"","family":"Yuen","given":"Kwok-yung","non-dropping-particle":"","parse-names":false,"suffix":""},{"dropping-particle":"","family":"Liu","given":"William J","non-dropping-particle":"","parse-names":false,"suffix":""},{"dropping-particle":"","family":"Lu","given":"Lin","non-dropping-particle":"","parse-names":false,"suffix":""},{"dropping-particle":"","family":"Gao","given":"George F","non-dropping-particle":"","parse-names":false,"suffix":""}],"id":"ITEM-2","issue":"12","issued":{"date-parts":[["2017"]]},"page":"1357-1363","title":"The persistent prevalence and evolution of cross-family recombinant coronavirus GCCDC1 among a bat population : a two-year follow-up","type":"article-journal","volume":"60"},"uris":["http://www.mendeley.com/documents/?uuid=728755c9-a6e1-4867-b4ea-38d1c58621a2"]},{"id":"ITEM-3","itemData":{"DOI":"10.1371/journal.ppat.1005883","author":[{"dropping-particle":"","family":"Huang","given":"Canping","non-dropping-particle":"","parse-names":false,"suffix":""},{"dropping-particle":"","family":"Liu","given":"William J","non-dropping-particle":"","parse-names":false,"suffix":""},{"dropping-particle":"","family":"Xu","given":"Wen","non-dropping-particle":"","parse-names":false,"suffix":""},{"dropping-particle":"","family":"Jin","given":"Tao","non-dropping-particle":"","parse-names":false,"suffix":""},{"dropping-particle":"","family":"Zhao","given":"Yingze","non-dropping-particle":"","parse-names":false,"suffix":""},{"dropping-particle":"","family":"Song","given":"Jingdong","non-dropping-particle":"","parse-names":false,"suffix":""},{"dropping-particle":"","family":"Shi","given":"Yi","non-dropping-particle":"","parse-names":false,"suffix":""},{"dropping-particle":"","family":"Ji","given":"Wei","non-dropping-particle":"","parse-names":false,"suffix":""},{"dropping-particle":"","family":"Jia","given":"Hao","non-dropping-particle":"","parse-names":false,"suffix":""},{"dropping-particle":"","family":"Zhou","given":"Yongming","non-dropping-particle":"","parse-names":false,"suffix":""},{"dropping-particle":"","family":"Wen","given":"Honghua","non-dropping-particle":"","parse-names":false,"suffix":""},{"dropping-particle":"","family":"Zhao","given":"Honglan","non-dropping-particle":"","parse-names":false,"suffix":""},{"dropping-particle":"","family":"Liu","given":"Huaxing","non-dropping-particle":"","parse-names":false,"suffix":""},{"dropping-particle":"","family":"Li","given":"Hong","non-dropping-particle":"","parse-names":false,"suffix":""},{"dropping-particle":"","family":"Wang","given":"Qihui","non-dropping-particle":"","parse-names":false,"suffix":""},{"dropping-particle":"","family":"Wu","given":"Ying","non-dropping-particle":"","parse-names":false,"suffix":""},{"dropping-particle":"","family":"Wang","given":"Liang","non-dropping-particle":"","parse-names":false,"suffix":""},{"dropping-particle":"","family":"Liu","given":"Di","non-dropping-particle":"","parse-names":false,"suffix":""},{"dropping-particle":"","family":"Liu","given":"Guang","non-dropping-particle":"","parse-names":false,"suffix":""},{"dropping-particle":"","family":"Yu","given":"Hongjie","non-dropping-particle":"","parse-names":false,"suffix":""},{"dropping-particle":"","family":"Holmes","given":"Edward C","non-dropping-particle":"","parse-names":false,"suffix":""},{"dropping-particle":"","family":"Lu","given":"Lin","non-dropping-particle":"","parse-names":false,"suffix":""},{"dropping-particle":"","family":"Gao","given":"George F","non-dropping-particle":"","parse-names":false,"suffix":""}],"container-title":"PLoS Pathogens","id":"ITEM-3","issue":"9","issued":{"date-parts":[["2016"]]},"page":"1-25","title":"A bat-derived putative cross-family recombinant coronavirus with a reovirus gene","type":"article-journal","volume":"12"},"uris":["http://www.mendeley.com/documents/?uuid=f568f7c7-ce6a-43b3-84b6-1ae3dfe54091"]}],"mendeley":{"formattedCitation":"(21,56,57)","plainTextFormattedCitation":"(21,56,57)","previouslyFormattedCitation":"(21,56,57)"},"properties":{"noteIndex":0},"schema":"https://github.com/citation-style-language/schema/raw/master/csl-citation.json"}</w:instrText>
      </w:r>
      <w:r w:rsidR="00BE3A44">
        <w:fldChar w:fldCharType="separate"/>
      </w:r>
      <w:r w:rsidR="00BE3A44" w:rsidRPr="00BE3A44">
        <w:rPr>
          <w:noProof/>
        </w:rPr>
        <w:t>(21,56,57)</w:t>
      </w:r>
      <w:ins w:id="396" w:author="Cara Brook" w:date="2021-08-29T18:13:00Z">
        <w:r w:rsidR="00BE3A44">
          <w:fldChar w:fldCharType="end"/>
        </w:r>
      </w:ins>
      <w:ins w:id="397" w:author="Cara Brook" w:date="2021-08-29T18:10:00Z">
        <w:r w:rsidR="00BE3A44">
          <w:t>,</w:t>
        </w:r>
      </w:ins>
      <w:ins w:id="398" w:author="Cara Brook" w:date="2021-08-29T18:14:00Z">
        <w:r w:rsidR="00F040C8">
          <w:t xml:space="preserve"> highlight the capacity for this viral subgenus</w:t>
        </w:r>
      </w:ins>
      <w:ins w:id="399" w:author="Cara Brook" w:date="2021-08-29T18:10:00Z">
        <w:r w:rsidR="00BE3A44">
          <w:t xml:space="preserve"> to undertake rapid shifts in genomic organization which could lead to expanded host range.</w:t>
        </w:r>
      </w:ins>
      <w:ins w:id="400" w:author="Cara Brook" w:date="2021-08-29T18:15:00Z">
        <w:r w:rsidR="00CE4474">
          <w:t xml:space="preserve"> As both </w:t>
        </w:r>
        <w:r w:rsidR="00CE4474" w:rsidRPr="00CE4474">
          <w:rPr>
            <w:i/>
            <w:iCs/>
            <w:rPrChange w:id="401" w:author="Cara Brook" w:date="2021-08-29T18:16:00Z">
              <w:rPr/>
            </w:rPrChange>
          </w:rPr>
          <w:t>Ei</w:t>
        </w:r>
      </w:ins>
      <w:ins w:id="402" w:author="Cara Brook" w:date="2021-08-29T18:16:00Z">
        <w:r w:rsidR="00CE4474" w:rsidRPr="00CE4474">
          <w:rPr>
            <w:i/>
            <w:iCs/>
            <w:rPrChange w:id="403" w:author="Cara Brook" w:date="2021-08-29T18:16:00Z">
              <w:rPr/>
            </w:rPrChange>
          </w:rPr>
          <w:t>d</w:t>
        </w:r>
      </w:ins>
      <w:ins w:id="404" w:author="Cara Brook" w:date="2021-08-29T18:15:00Z">
        <w:r w:rsidR="00CE4474" w:rsidRPr="00CE4474">
          <w:rPr>
            <w:i/>
            <w:iCs/>
            <w:rPrChange w:id="405" w:author="Cara Brook" w:date="2021-08-29T18:16:00Z">
              <w:rPr/>
            </w:rPrChange>
          </w:rPr>
          <w:t>olon du</w:t>
        </w:r>
      </w:ins>
      <w:ins w:id="406" w:author="Cara Brook" w:date="2021-08-29T18:16:00Z">
        <w:r w:rsidR="00CE4474" w:rsidRPr="00CE4474">
          <w:rPr>
            <w:i/>
            <w:iCs/>
            <w:rPrChange w:id="407" w:author="Cara Brook" w:date="2021-08-29T18:16:00Z">
              <w:rPr/>
            </w:rPrChange>
          </w:rPr>
          <w:t>preanum</w:t>
        </w:r>
        <w:r w:rsidR="00CE4474">
          <w:t xml:space="preserve"> and </w:t>
        </w:r>
        <w:r w:rsidR="00CE4474" w:rsidRPr="00CE4474">
          <w:rPr>
            <w:i/>
            <w:iCs/>
            <w:rPrChange w:id="408" w:author="Cara Brook" w:date="2021-08-29T18:16:00Z">
              <w:rPr/>
            </w:rPrChange>
          </w:rPr>
          <w:t>Rousettus madagascariensis</w:t>
        </w:r>
        <w:r w:rsidR="00CE4474">
          <w:t xml:space="preserve"> are known to co-roost with each other, </w:t>
        </w:r>
      </w:ins>
      <w:ins w:id="409" w:author="Cara Brook" w:date="2021-08-29T18:17:00Z">
        <w:r w:rsidR="00CE4474">
          <w:t xml:space="preserve">and with several species of </w:t>
        </w:r>
      </w:ins>
      <w:ins w:id="410" w:author="Cara Brook" w:date="2021-08-29T18:16:00Z">
        <w:r w:rsidR="00CE4474">
          <w:t xml:space="preserve">insectivorous bat </w:t>
        </w:r>
        <w:r w:rsidR="00CE4474">
          <w:fldChar w:fldCharType="begin" w:fldLock="1"/>
        </w:r>
      </w:ins>
      <w:r w:rsidR="00BF231C">
        <w:instrText>ADDIN CSL_CITATION {"citationItems":[{"id":"ITEM-1","itemData":{"author":[{"dropping-particle":"","family":"Goodman","given":"Steven M.","non-dropping-particle":"","parse-names":false,"suffix":""}],"id":"ITEM-1","issued":{"date-parts":[["2011"]]},"publisher":"Association Vahatra","publisher-place":"Antananarivo, Madagascar","title":"Les chauves-souris de Madagascar [in French]","type":"book"},"uris":["http://www.mendeley.com/documents/?uuid=4dfc089c-9a0e-4628-bc29-de2fa5c75f99"]}],"mendeley":{"formattedCitation":"(58)","plainTextFormattedCitation":"(58)","previouslyFormattedCitation":"(58)"},"properties":{"noteIndex":0},"schema":"https://github.com/citation-style-language/schema/raw/master/csl-citation.json"}</w:instrText>
      </w:r>
      <w:r w:rsidR="00CE4474">
        <w:fldChar w:fldCharType="separate"/>
      </w:r>
      <w:r w:rsidR="00CE4474" w:rsidRPr="00CE4474">
        <w:rPr>
          <w:noProof/>
        </w:rPr>
        <w:t>(58)</w:t>
      </w:r>
      <w:ins w:id="411" w:author="Cara Brook" w:date="2021-08-29T18:16:00Z">
        <w:r w:rsidR="00CE4474">
          <w:fldChar w:fldCharType="end"/>
        </w:r>
        <w:r w:rsidR="00CE4474">
          <w:t xml:space="preserve">, </w:t>
        </w:r>
      </w:ins>
      <w:ins w:id="412" w:author="Cara Brook" w:date="2021-08-29T18:17:00Z">
        <w:r w:rsidR="00CE4474">
          <w:t xml:space="preserve">recombination </w:t>
        </w:r>
      </w:ins>
      <w:ins w:id="413" w:author="Cara Brook" w:date="2021-08-29T18:18:00Z">
        <w:r w:rsidR="00CE4474">
          <w:t>is a distinct possibility in th</w:t>
        </w:r>
      </w:ins>
      <w:ins w:id="414" w:author="Cara Brook" w:date="2021-08-29T18:21:00Z">
        <w:r w:rsidR="00CE4474">
          <w:t>e Madagascar CoV</w:t>
        </w:r>
      </w:ins>
      <w:ins w:id="415" w:author="Cara Brook" w:date="2021-08-29T18:18:00Z">
        <w:r w:rsidR="00CE4474">
          <w:t xml:space="preserve"> system. Though no </w:t>
        </w:r>
        <w:r w:rsidR="00CE4474">
          <w:rPr>
            <w:i/>
            <w:iCs/>
          </w:rPr>
          <w:t xml:space="preserve">Rhinolophus </w:t>
        </w:r>
        <w:r w:rsidR="00CE4474">
          <w:t>spp. bats</w:t>
        </w:r>
      </w:ins>
      <w:ins w:id="416" w:author="Cara Brook" w:date="2021-08-29T18:19:00Z">
        <w:r w:rsidR="00CE4474">
          <w:t xml:space="preserve">, the typical host for ACE2-using </w:t>
        </w:r>
        <w:r w:rsidR="00CE4474" w:rsidRPr="00CE4474">
          <w:rPr>
            <w:i/>
            <w:iCs/>
            <w:rPrChange w:id="417" w:author="Cara Brook" w:date="2021-08-29T18:19:00Z">
              <w:rPr/>
            </w:rPrChange>
          </w:rPr>
          <w:t>Sarbecoviruses</w:t>
        </w:r>
        <w:r w:rsidR="00CE4474">
          <w:t xml:space="preserve">, inhabit </w:t>
        </w:r>
      </w:ins>
      <w:ins w:id="418" w:author="Cara Brook" w:date="2021-08-29T18:18:00Z">
        <w:r w:rsidR="00CE4474">
          <w:t>Madagascar</w:t>
        </w:r>
      </w:ins>
      <w:ins w:id="419" w:author="Cara Brook" w:date="2021-08-29T18:19:00Z">
        <w:r w:rsidR="00CE4474">
          <w:t xml:space="preserve">, the island is home to </w:t>
        </w:r>
      </w:ins>
      <w:ins w:id="420" w:author="Cara Brook" w:date="2021-08-29T18:20:00Z">
        <w:r w:rsidR="00CE4474">
          <w:t xml:space="preserve">several species </w:t>
        </w:r>
      </w:ins>
      <w:ins w:id="421" w:author="Cara Brook" w:date="2021-08-29T18:21:00Z">
        <w:r w:rsidR="00CE4474">
          <w:t xml:space="preserve">of bat in family </w:t>
        </w:r>
      </w:ins>
      <w:ins w:id="422" w:author="Cara Brook" w:date="2021-08-29T18:20:00Z">
        <w:r w:rsidR="00CE4474">
          <w:t xml:space="preserve">Hipposideridae, which host the closely-related and </w:t>
        </w:r>
      </w:ins>
      <w:ins w:id="423" w:author="Cara Brook" w:date="2021-08-29T18:21:00Z">
        <w:r w:rsidR="00CE4474">
          <w:t xml:space="preserve">understudied </w:t>
        </w:r>
        <w:r w:rsidR="00CE4474">
          <w:rPr>
            <w:i/>
            <w:iCs/>
          </w:rPr>
          <w:t>Hibecoviruses</w:t>
        </w:r>
      </w:ins>
      <w:ins w:id="424" w:author="Cara Brook" w:date="2021-08-29T18:22:00Z">
        <w:r w:rsidR="00CE4474">
          <w:rPr>
            <w:i/>
            <w:iCs/>
          </w:rPr>
          <w:t xml:space="preserve">, </w:t>
        </w:r>
        <w:r w:rsidR="00CE4474">
          <w:t xml:space="preserve">as well as several species of Vespertilionid bat, the most common hosts for </w:t>
        </w:r>
      </w:ins>
      <w:ins w:id="425" w:author="Cara Brook" w:date="2021-08-29T18:23:00Z">
        <w:r w:rsidR="00CE4474">
          <w:t xml:space="preserve">the zoonotic </w:t>
        </w:r>
      </w:ins>
      <w:ins w:id="426" w:author="Cara Brook" w:date="2021-08-29T18:22:00Z">
        <w:r w:rsidR="00CE4474" w:rsidRPr="00CE4474">
          <w:rPr>
            <w:i/>
            <w:iCs/>
            <w:rPrChange w:id="427" w:author="Cara Brook" w:date="2021-08-29T18:23:00Z">
              <w:rPr/>
            </w:rPrChange>
          </w:rPr>
          <w:t>Merbecoviruses</w:t>
        </w:r>
      </w:ins>
      <w:ins w:id="428" w:author="Cara Brook" w:date="2021-08-29T18:23:00Z">
        <w:r w:rsidR="00CE4474">
          <w:t>.</w:t>
        </w:r>
      </w:ins>
    </w:p>
    <w:p w14:paraId="502CB7DA" w14:textId="77777777" w:rsidR="00A76044" w:rsidRDefault="00A76044" w:rsidP="00A60EE4">
      <w:pPr>
        <w:rPr>
          <w:ins w:id="429" w:author="Cara Brook" w:date="2021-08-29T18:39:00Z"/>
        </w:rPr>
      </w:pPr>
    </w:p>
    <w:p w14:paraId="6151A681" w14:textId="3F2817DF" w:rsidR="007720A4" w:rsidRPr="00CE4474" w:rsidDel="007D5C9B" w:rsidRDefault="00A76044" w:rsidP="00A60EE4">
      <w:pPr>
        <w:rPr>
          <w:del w:id="430" w:author="Cara Brook" w:date="2021-08-29T18:35:00Z"/>
        </w:rPr>
      </w:pPr>
      <w:ins w:id="431" w:author="Cara Brook" w:date="2021-08-29T18:39:00Z">
        <w:r>
          <w:t>Additionally, h</w:t>
        </w:r>
      </w:ins>
      <w:ins w:id="432" w:author="Cara Brook" w:date="2021-08-29T18:30:00Z">
        <w:r w:rsidR="005E5F1A">
          <w:t xml:space="preserve">uman coronaviruses, </w:t>
        </w:r>
      </w:ins>
      <w:ins w:id="433" w:author="Cara Brook" w:date="2021-08-29T18:31:00Z">
        <w:r w:rsidR="005E5F1A">
          <w:t>including the</w:t>
        </w:r>
      </w:ins>
      <w:ins w:id="434" w:author="Cara Brook" w:date="2021-08-29T18:30:00Z">
        <w:r w:rsidR="005E5F1A">
          <w:t xml:space="preserve"> Embecoviruses, HCoV-OC43 and HCoV-HKU1</w:t>
        </w:r>
      </w:ins>
      <w:ins w:id="435" w:author="Cara Brook" w:date="2021-08-29T18:31:00Z">
        <w:r w:rsidR="005E5F1A">
          <w:t xml:space="preserve">, as well as the more recent SARS-CoV-2 Sarbecovirus, </w:t>
        </w:r>
      </w:ins>
      <w:ins w:id="436" w:author="Cara Brook" w:date="2021-08-29T18:32:00Z">
        <w:r w:rsidR="005E5F1A">
          <w:t xml:space="preserve">are known to circulate </w:t>
        </w:r>
      </w:ins>
      <w:ins w:id="437" w:author="Cara Brook" w:date="2021-08-29T18:31:00Z">
        <w:r w:rsidR="005E5F1A">
          <w:t>widely in Madagascar</w:t>
        </w:r>
      </w:ins>
      <w:ins w:id="438" w:author="Cara Brook" w:date="2021-08-29T18:42:00Z">
        <w:r w:rsidR="00BF231C">
          <w:t xml:space="preserve"> </w:t>
        </w:r>
        <w:r w:rsidR="00BF231C">
          <w:fldChar w:fldCharType="begin" w:fldLock="1"/>
        </w:r>
      </w:ins>
      <w:r w:rsidR="00BF231C">
        <w:instrText>ADDIN CSL_CITATION {"citationItems":[{"id":"ITEM-1","itemData":{"DOI":"10.1371/journal.pone.0017579","ISBN":"3900051070","author":[{"dropping-particle":"","family":"Razanajatovo","given":"Norosoa Harline","non-dropping-particle":"","parse-names":false,"suffix":""},{"dropping-particle":"","family":"Richard","given":"Vincent","non-dropping-particle":"","parse-names":false,"suffix":""},{"dropping-particle":"","family":"Hoffmann","given":"Jonathan","non-dropping-particle":"","parse-names":false,"suffix":""},{"dropping-particle":"","family":"Reynes","given":"Jean-marc","non-dropping-particle":"","parse-names":false,"suffix":""},{"dropping-particle":"","family":"Razafitrimo","given":"Marcellin","non-dropping-particle":"","parse-names":false,"suffix":""},{"dropping-particle":"","family":"Randremanana","given":"Rindra Vatosoa","non-dropping-particle":"","parse-names":false,"suffix":""},{"dropping-particle":"","family":"Heraud","given":"Jean-michel","non-dropping-particle":"","parse-names":false,"suffix":""}],"id":"ITEM-1","issue":"3","issued":{"date-parts":[["2011"]]},"title":"Viral etiology of Influenza-like illnesses in Antananarivo, Madagascar, July 2008 to June 2009","type":"article-journal","volume":"6"},"uris":["http://www.mendeley.com/documents/?uuid=20e78d8c-d5fe-4d1f-9bf2-46b7e2d10dd4"]},{"id":"ITEM-2","itemData":{"ISBN":"1111111111","author":[{"dropping-particle":"","family":"Razanajatovo","given":"Norosoa Harline","non-dropping-particle":"","parse-names":false,"suffix":""},{"dropping-particle":"","family":"Guillebaud","given":"Julia","non-dropping-particle":"","parse-names":false,"suffix":""},{"dropping-particle":"","family":"Harimanana","given":"Aina","non-dropping-particle":"","parse-names":false,"suffix":""},{"dropping-particle":"","family":"Rajatonirina","given":"Soatiana","non-dropping-particle":"","parse-names":false,"suffix":""},{"dropping-particle":"","family":"Ratsima","given":"Elisoa Hariniaina","non-dropping-particle":"","parse-names":false,"suffix":""},{"dropping-particle":"","family":"Andrianirina","given":"Zo Zafitsara","non-dropping-particle":"","parse-names":false,"suffix":""},{"dropping-particle":"","family":"Andriatahina","given":"Todisoa","non-dropping-particle":"","parse-names":false,"suffix":""},{"dropping-particle":"","family":"Orelle","given":"Arnaud","non-dropping-particle":"","parse-names":false,"suffix":""},{"dropping-particle":"","family":"Ratovoson","given":"Rila","non-dropping-particle":"","parse-names":false,"suffix":""},{"dropping-particle":"","family":"Irinantenaina","given":"Judickaelle","non-dropping-particle":"","parse-names":false,"suffix":""},{"dropping-particle":"","family":"Rakotonanahary","given":"Dina Arinalina","non-dropping-particle":"","parse-names":false,"suffix":""},{"dropping-particle":"","family":"Ramparany","given":"Lovasoa","non-dropping-particle":"","parse-names":false,"suffix":""},{"dropping-particle":"","family":"Randrianirina","given":"Frédérique","non-dropping-particle":"","parse-names":false,"suffix":""},{"dropping-particle":"","family":"Richard","given":"Vincent","non-dropping-particle":"","parse-names":false,"suffix":""},{"dropping-particle":"","family":"Heraud","given":"Jean-Michel","non-dropping-particle":"","parse-names":false,"suffix":""}],"container-title":"PLoS ONE","id":"ITEM-2","issue":"July 2013","issued":{"date-parts":[["2018"]]},"page":"1-17","title":"Epidemiology of severe acute respiratory infections from hospital-based surveillance in Madagascar, November 2010 to July 2013","type":"article-journal"},"uris":["http://www.mendeley.com/documents/?uuid=7972e136-c2b3-4acc-8a45-40b8c7567e3a"]},{"id":"ITEM-3","itemData":{"author":[{"dropping-particle":"","family":"Randremanana","given":"Rindra","non-dropping-particle":"","parse-names":false,"suffix":""},{"dropping-particle":"","family":"Andriamandimby","given":"Soa-fy","non-dropping-particle":"","parse-names":false,"suffix":""},{"dropping-particle":"","family":"Rakotondramanga","given":"Jean Marius","non-dropping-particle":"","parse-names":false,"suffix":""},{"dropping-particle":"","family":"Razanajatovo","given":"Norosoa","non-dropping-particle":"","parse-names":false,"suffix":""},{"dropping-particle":"","family":"Mangahasimbola","given":"Reziky","non-dropping-particle":"","parse-names":false,"suffix":""},{"dropping-particle":"","family":"Randriambolamanantsoa","given":"Tsiry","non-dropping-particle":"","parse-names":false,"suffix":""},{"dropping-particle":"","family":"Ranaivoson","given":"Hafaliana","non-dropping-particle":"","parse-names":false,"suffix":""},{"dropping-particle":"","family":"Rabemananjara","given":"Harinirina","non-dropping-particle":"","parse-names":false,"suffix":""},{"dropping-particle":"","family":"Razanajatovo","given":"Iony","non-dropping-particle":"","parse-names":false,"suffix":""},{"dropping-particle":"","family":"Rabarison","given":"Joelinotahina","non-dropping-particle":"","parse-names":false,"suffix":""},{"dropping-particle":"","family":"Brook","given":"Cara","non-dropping-particle":"","parse-names":false,"suffix":""},{"dropping-particle":"","family":"Rakotomanana","given":"Fanjasoa","non-dropping-particle":"","parse-names":false,"suffix":""},{"dropping-particle":"","family":"Rabetombosoa","given":"Roger","non-dropping-particle":"","parse-names":false,"suffix":""},{"dropping-particle":"","family":"Razafimanjato","given":"Helisoa","non-dropping-particle":"","parse-names":false,"suffix":""},{"dropping-particle":"","family":"Ahyong","given":"Vida","non-dropping-particle":"","parse-names":false,"suffix":""},{"dropping-particle":"","family":"Raharinosy","given":"Vololoniaina","non-dropping-particle":"","parse-names":false,"suffix":""},{"dropping-particle":"","family":"Raharimanga","given":"Vaomalala","non-dropping-particle":"","parse-names":false,"suffix":""},{"dropping-particle":"","family":"Raharinantoanina","given":"Sandratana","non-dropping-particle":"","parse-names":false,"suffix":""},{"dropping-particle":"","family":"Randrianarisoa","given":"Mirella","non-dropping-particle":"","parse-names":false,"suffix":""},{"dropping-particle":"","family":"Bernardson","given":"Barivola","non-dropping-particle":"","parse-names":false,"suffix":""},{"dropping-particle":"","family":"Randrianasolo","given":"Laurence","non-dropping-particle":"","parse-names":false,"suffix":""},{"dropping-particle":"","family":"Randriamanantany","given":"Zely","non-dropping-particle":"","parse-names":false,"suffix":""},{"dropping-particle":"","family":"Heraud","given":"Jean-michel","non-dropping-particle":"","parse-names":false,"suffix":""},{"dropping-particle":"","family":"Biohub","given":"Chan Zuckerberg","non-dropping-particle":"","parse-names":false,"suffix":""}],"container-title":"Influenza and Other Respiratory Viruses","id":"ITEM-3","issued":{"date-parts":[["2021"]]},"page":"1-12","title":"The COVID-19 Epidemic in Madagascar: clinical description and laboratory results of the first wave, March-September 2020","type":"article-journal","volume":"00"},"uris":["http://www.mendeley.com/documents/?uuid=f5ded991-cbaa-4a8b-a800-23409a1bf76a"]}],"mendeley":{"formattedCitation":"(59–61)","plainTextFormattedCitation":"(59–61)","previouslyFormattedCitation":"(59–61)"},"properties":{"noteIndex":0},"schema":"https://github.com/citation-style-language/schema/raw/master/csl-citation.json"}</w:instrText>
      </w:r>
      <w:r w:rsidR="00BF231C">
        <w:fldChar w:fldCharType="separate"/>
      </w:r>
      <w:r w:rsidR="00BF231C" w:rsidRPr="00BF231C">
        <w:rPr>
          <w:noProof/>
        </w:rPr>
        <w:t>(59–61)</w:t>
      </w:r>
      <w:ins w:id="439" w:author="Cara Brook" w:date="2021-08-29T18:42:00Z">
        <w:r w:rsidR="00BF231C">
          <w:fldChar w:fldCharType="end"/>
        </w:r>
      </w:ins>
      <w:ins w:id="440" w:author="Cara Brook" w:date="2021-08-29T18:32:00Z">
        <w:r w:rsidR="005E5F1A">
          <w:t xml:space="preserve">, </w:t>
        </w:r>
      </w:ins>
      <w:ins w:id="441" w:author="Cara Brook" w:date="2021-08-29T18:33:00Z">
        <w:r w:rsidR="005E5F1A">
          <w:t xml:space="preserve">where human-bat contact rates are high: </w:t>
        </w:r>
      </w:ins>
      <w:ins w:id="442" w:author="Cara Brook" w:date="2021-08-29T18:24:00Z">
        <w:r w:rsidR="005E5F1A">
          <w:t xml:space="preserve">bats </w:t>
        </w:r>
      </w:ins>
      <w:ins w:id="443" w:author="Cara Brook" w:date="2021-08-29T18:29:00Z">
        <w:r w:rsidR="005E5F1A">
          <w:t xml:space="preserve">are </w:t>
        </w:r>
      </w:ins>
      <w:ins w:id="444" w:author="Cara Brook" w:date="2021-08-29T18:24:00Z">
        <w:r w:rsidR="005E5F1A">
          <w:t>consumed widely as a source of human food</w:t>
        </w:r>
      </w:ins>
      <w:ins w:id="445" w:author="Cara Brook" w:date="2021-08-29T18:28:00Z">
        <w:r w:rsidR="005E5F1A">
          <w:t xml:space="preserve"> across the island</w:t>
        </w:r>
      </w:ins>
      <w:ins w:id="446" w:author="Cara Brook" w:date="2021-08-29T18:29:00Z">
        <w:r w:rsidR="005E5F1A">
          <w:t>, and frequently roost in close proximity to human settlements or tourist visitation sites</w:t>
        </w:r>
      </w:ins>
      <w:ins w:id="447" w:author="Cara Brook" w:date="2021-08-29T18:43:00Z">
        <w:r w:rsidR="00BF231C">
          <w:t xml:space="preserve"> </w:t>
        </w:r>
        <w:r w:rsidR="00BF231C">
          <w:fldChar w:fldCharType="begin" w:fldLock="1"/>
        </w:r>
      </w:ins>
      <w:r w:rsidR="008D0F13">
        <w:instrText>ADDIN CSL_CITATION {"citationItems":[{"id":"ITEM-1","itemData":{"author":[{"dropping-particle":"","family":"Jenkins","given":"Richard K.B.","non-dropping-particle":"","parse-names":false,"suffix":""},{"dropping-particle":"","family":"Racey","given":"Paul A","non-dropping-particle":"","parse-names":false,"suffix":""}],"container-title":"Madagascar Conservation and Development","id":"ITEM-1","issue":"1","issued":{"date-parts":[["2008"]]},"page":"22-30","title":"Bats as bushmeat in Madagascar","type":"article-journal","volume":"3"},"uris":["http://www.mendeley.com/documents/?uuid=0b57fb0e-5fbd-44de-9c77-f9c9c382c025"]},{"id":"ITEM-2","itemData":{"DOI":"10.1111/cobi.12174","ISSN":"1523-1739","PMID":"24405165","abstract":"Wildlife consumption can be viewed as an ecosystem provisioning service (the production of a material good through ecological functioning) because of wildlife's ability to persist under sustainable levels of harvest. We used the case of wildlife harvest and consumption in northeastern Madagascar to identify the distribution of these services to local households and communities to further our understanding of local reliance on natural resources. We inferred these benefits from demand curves built with data on wildlife sales transactions. On average, the value of wildlife provisioning represented 57% of annual household cash income in local communities from the Makira Natural Park and Masoala National Park, and harvested areas produced an economic return of U.S.$0.42 ha(-1) · year(-1) . Variability in value of harvested wildlife was high among communities and households with an approximate 2 orders of magnitude difference in the proportional value of wildlife to household income. The imputed price of harvested wildlife and its consumption were strongly associated (p&lt; 0.001), and increases in price led to reduced harvest for consumption. Heightened monitoring and enforcement of hunting could increase the costs of harvesting and thus elevate the price and reduce consumption of wildlife. Increased enforcement would therefore be beneficial to biodiversity conservation but could limit local people's food supply. Specifically, our results provide an estimate of the cost of offsetting economic losses to local populations from the enforcement of conservation policies. By explicitly estimating the welfare effects of consumed wildlife, our results may inform targeted interventions by public health and development specialists as they allocate sparse funds to support regions, households, or individuals most vulnerable to changes in access to wildlife. Valoración Económica de la Caza de Subsistencia de Vida Silvestre en Madagascar.","author":[{"dropping-particle":"","family":"Golden","given":"Christopher D","non-dropping-particle":"","parse-names":false,"suffix":""},{"dropping-particle":"","family":"Bonds","given":"Matthew H","non-dropping-particle":"","parse-names":false,"suffix":""},{"dropping-particle":"","family":"Brashares","given":"Justin S","non-dropping-particle":"","parse-names":false,"suffix":""},{"dropping-particle":"","family":"Rodolph Rasolofoniaina","given":"B J","non-dropping-particle":"","parse-names":false,"suffix":""},{"dropping-particle":"","family":"Kremen","given":"Claire","non-dropping-particle":"","parse-names":false,"suffix":""}],"container-title":"Conservation Biology","id":"ITEM-2","issued":{"date-parts":[["2014","1","9"]]},"page":"1-10","title":"Economic valuation of subsistence harvest of wildlife in Madagascar.","type":"article-journal"},"uris":["http://www.mendeley.com/documents/?uuid=96f11083-5c21-470d-a64a-76b69a414778"]},{"id":"ITEM-3","itemData":{"author":[{"dropping-particle":"","family":"Randrianandrianina","given":"Félicien","non-dropping-particle":"","parse-names":false,"suffix":""},{"dropping-particle":"","family":"Andriafidison","given":"Daudet","non-dropping-particle":"","parse-names":false,"suffix":""},{"dropping-particle":"","family":"Amyot","given":"F","non-dropping-particle":"","parse-names":false,"suffix":""},{"dropping-particle":"","family":"Ramilijaona","given":"Olga","non-dropping-particle":"","parse-names":false,"suffix":""},{"dropping-particle":"","family":"Ratrimomanarivo","given":"Fanja","non-dropping-particle":"","parse-names":false,"suffix":""},{"dropping-particle":"","family":"Racey","given":"Paul A","non-dropping-particle":"","parse-names":false,"suffix":""},{"dropping-particle":"","family":"Jenkins","given":"Richard KB","non-dropping-particle":"","parse-names":false,"suffix":""}],"container-title":"Acta Chiropterologica","id":"ITEM-3","issue":"2","issued":{"date-parts":[["2006"]]},"page":"429-437","title":"Habitat use and conservation of bats in rainforest and adjacent human-modified habitats in eastern Madagascar","type":"article-journal","volume":"8"},"uris":["http://www.mendeley.com/documents/?uuid=25f43b9c-b703-438a-85ee-8e2cbda9c12f"]},{"id":"ITEM-4","itemData":{"DOI":"10.3161/150811012X661783","ISSN":"1508-1109","author":[{"dropping-particle":"","family":"Cardiff","given":"Scott G.","non-dropping-particle":"","parse-names":false,"suffix":""},{"dropping-particle":"","family":"Ratrimomanarivo","given":"Fanja H.","non-dropping-particle":"","parse-names":false,"suffix":""},{"dropping-particle":"","family":"Goodman","given":"Steven M.","non-dropping-particle":"","parse-names":false,"suffix":""}],"container-title":"Acta Chiropterologica","id":"ITEM-4","issue":"2","issued":{"date-parts":[["2012","12"]]},"page":"479-490","title":"The Effect of Tourist Visits on the Behavior of &lt;i&gt;Rousettus madagascariensis&lt;/i&gt; (Chiroptera: Pteropodidae) in the Caves of Ankarana, Northern Madagascar","type":"article-journal","volume":"14"},"uris":["http://www.mendeley.com/documents/?uuid=e79079dd-3564-4b15-ab38-26888c4ecc18"]}],"mendeley":{"formattedCitation":"(62–65)","plainTextFormattedCitation":"(62–65)","previouslyFormattedCitation":"(62–65)"},"properties":{"noteIndex":0},"schema":"https://github.com/citation-style-language/schema/raw/master/csl-citation.json"}</w:instrText>
      </w:r>
      <w:r w:rsidR="00BF231C">
        <w:fldChar w:fldCharType="separate"/>
      </w:r>
      <w:r w:rsidR="00BF231C" w:rsidRPr="00BF231C">
        <w:rPr>
          <w:noProof/>
        </w:rPr>
        <w:t>(62–65)</w:t>
      </w:r>
      <w:ins w:id="448" w:author="Cara Brook" w:date="2021-08-29T18:43:00Z">
        <w:r w:rsidR="00BF231C">
          <w:fldChar w:fldCharType="end"/>
        </w:r>
      </w:ins>
      <w:ins w:id="449" w:author="Cara Brook" w:date="2021-08-29T18:29:00Z">
        <w:r w:rsidR="005E5F1A">
          <w:t xml:space="preserve">. </w:t>
        </w:r>
      </w:ins>
      <w:ins w:id="450" w:author="Cara Brook" w:date="2021-08-29T18:34:00Z">
        <w:r w:rsidR="007D5C9B">
          <w:t xml:space="preserve">As </w:t>
        </w:r>
      </w:ins>
      <w:ins w:id="451" w:author="Cara Brook" w:date="2021-08-29T18:40:00Z">
        <w:r>
          <w:t>spillback of SARS-CoV-2 into wildlife hosts and the potential for its acquisition of new genetic features through recombination remains a global concern</w:t>
        </w:r>
      </w:ins>
      <w:ins w:id="452" w:author="Cara Brook" w:date="2021-08-29T18:44:00Z">
        <w:r w:rsidR="008D0F13">
          <w:t xml:space="preserve"> </w:t>
        </w:r>
      </w:ins>
      <w:ins w:id="453" w:author="Cara Brook" w:date="2021-08-29T18:43:00Z">
        <w:r w:rsidR="008D0F13">
          <w:fldChar w:fldCharType="begin" w:fldLock="1"/>
        </w:r>
      </w:ins>
      <w:r w:rsidR="008D0F13">
        <w:instrText>ADDIN CSL_CITATION {"citationItems":[{"id":"ITEM-1","itemData":{"abstract":"The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\"spilling back\" into free-ranging bat populations.","author":[{"dropping-particle":"","family":"Olival","given":"Kevin J","non-dropping-particle":"","parse-names":false,"suffix":""},{"dropping-particle":"","family":"Cryan","given":"Paul M","non-dropping-particle":"","parse-names":false,"suffix":""},{"dropping-particle":"","family":"Amman","given":"Brian R","non-dropping-particle":"","parse-names":false,"suffix":""},{"dropping-particle":"","family":"Baric","given":"Ralph S","non-dropping-particle":"","parse-names":false,"suffix":""},{"dropping-particle":"","family":"Blehert","given":"David S","non-dropping-particle":"","parse-names":false,"suffix":""},{"dropping-particle":"","family":"Brook","given":"Cara E","non-dropping-particle":"","parse-names":false,"suffix":""},{"dropping-particle":"","family":"Calisher","given":"Charles H","non-dropping-particle":"","parse-names":false,"suffix":""},{"dropping-particle":"","family":"Castle","given":"Kevin T","non-dropping-particle":"","parse-names":false,"suffix":""},{"dropping-particle":"","family":"Coleman","given":"Jeremy T H","non-dropping-particle":"","parse-names":false,"suffix":""},{"dropping-particle":"","family":"Daszak","given":"Peter","non-dropping-particle":"","parse-names":false,"suffix":""},{"dropping-particle":"","family":"Epstein","given":"Jonathan H","non-dropping-particle":"","parse-names":false,"suffix":""},{"dropping-particle":"","family":"Field","given":"Hume","non-dropping-particle":"","parse-names":false,"suffix":""},{"dropping-particle":"","family":"Frick","given":"Winifred F","non-dropping-particle":"","parse-names":false,"suffix":""},{"dropping-particle":"","family":"Gilbert","given":"Amy T","non-dropping-particle":"","parse-names":false,"suffix":""},{"dropping-particle":"","family":"Hayman","given":"David T S","non-dropping-particle":"","parse-names":false,"suffix":""},{"dropping-particle":"","family":"Ip","given":"Hon S","non-dropping-particle":"","parse-names":false,"suffix":""},{"dropping-particle":"","family":"Karesh","given":"William B","non-dropping-particle":"","parse-names":false,"suffix":""},{"dropping-particle":"","family":"Johnson","given":"Christine K","non-dropping-particle":"","parse-names":false,"suffix":""},{"dropping-particle":"","family":"Kading","given":"Rebekah C","non-dropping-particle":"","parse-names":false,"suffix":""},{"dropping-particle":"","family":"Kingston","given":"Tigga","non-dropping-particle":"","parse-names":false,"suffix":""},{"dropping-particle":"","family":"Lorch","given":"Jeffrey M","non-dropping-particle":"","parse-names":false,"suffix":""},{"dropping-particle":"","family":"Mendenhall","given":"Ian H","non-dropping-particle":"","parse-names":false,"suffix":""},{"dropping-particle":"","family":"Peel","given":"Alison J","non-dropping-particle":"","parse-names":false,"suffix":""},{"dropping-particle":"","family":"Phelps","given":"Kendra L","non-dropping-particle":"","parse-names":false,"suffix":""},{"dropping-particle":"","family":"Plowright","given":"Raina K","non-dropping-particle":"","parse-names":false,"suffix":""},{"dropping-particle":"","family":"Reeder","given":"DeeAnn M","non-dropping-particle":"","parse-names":false,"suffix":""},{"dropping-particle":"","family":"Reichard","given":"Jonathan D","non-dropping-particle":"","parse-names":false,"suffix":""},{"dropping-particle":"","family":"Sleeman","given":"Jonathan M","non-dropping-particle":"","parse-names":false,"suffix":""},{"dropping-particle":"","family":"Streicker","given":"Daniel G","non-dropping-particle":"","parse-names":false,"suffix":""},{"dropping-particle":"","family":"Towner","given":"Jonathan S","non-dropping-particle":"","parse-names":false,"suffix":""},{"dropping-particle":"","family":"Wang","given":"Lin-Fa","non-dropping-particle":"","parse-names":false,"suffix":""}],"container-title":"PLOS Pathogens","id":"ITEM-1","issue":"9","issued":{"date-parts":[["2020","9","3"]]},"page":"e1008758-","publisher":"Public Library of Science","title":"Possibility for reverse zoonotic transmission of SARS-CoV-2 to free-ranging wildlife: A case study of bats","type":"article-journal","volume":"16"},"uris":["http://www.mendeley.com/documents/?uuid=ad5c1102-1c38-3f00-8f13-7c3aaad15e2c"]}],"mendeley":{"formattedCitation":"(66)","plainTextFormattedCitation":"(66)"},"properties":{"noteIndex":0},"schema":"https://github.com/citation-style-language/schema/raw/master/csl-citation.json"}</w:instrText>
      </w:r>
      <w:r w:rsidR="008D0F13">
        <w:fldChar w:fldCharType="separate"/>
      </w:r>
      <w:r w:rsidR="008D0F13" w:rsidRPr="008D0F13">
        <w:rPr>
          <w:noProof/>
        </w:rPr>
        <w:t>(66)</w:t>
      </w:r>
      <w:ins w:id="454" w:author="Cara Brook" w:date="2021-08-29T18:43:00Z">
        <w:r w:rsidR="008D0F13">
          <w:fldChar w:fldCharType="end"/>
        </w:r>
      </w:ins>
      <w:ins w:id="455" w:author="Cara Brook" w:date="2021-08-29T18:34:00Z">
        <w:r w:rsidR="007D5C9B">
          <w:t>, characterization of the genetic diversity of bat</w:t>
        </w:r>
      </w:ins>
      <w:ins w:id="456" w:author="Cara Brook" w:date="2021-08-29T18:35:00Z">
        <w:r w:rsidR="007D5C9B">
          <w:t xml:space="preserve">-borne coronaviruses in Madagascar and elsewhere in Africa is a critical public health threat. </w:t>
        </w:r>
      </w:ins>
    </w:p>
    <w:p w14:paraId="75608FB2" w14:textId="1AB72644" w:rsidR="001002EA" w:rsidDel="00CE4474" w:rsidRDefault="001002EA" w:rsidP="00CE4474">
      <w:pPr>
        <w:rPr>
          <w:del w:id="457" w:author="Cara Brook" w:date="2021-08-29T18:23:00Z"/>
        </w:rPr>
        <w:pPrChange w:id="458" w:author="Cara Brook" w:date="2021-08-29T18:23:00Z">
          <w:pPr/>
        </w:pPrChange>
      </w:pPr>
      <w:del w:id="459" w:author="Cara Brook" w:date="2021-08-29T18:35:00Z">
        <w:r w:rsidDel="007D5C9B">
          <w:delText xml:space="preserve"> </w:delText>
        </w:r>
      </w:del>
    </w:p>
    <w:p w14:paraId="6783F8BB" w14:textId="242E6024" w:rsidR="009B103C" w:rsidRPr="001B1B21" w:rsidDel="007D5C9B" w:rsidRDefault="00D458BC" w:rsidP="009B103C">
      <w:pPr>
        <w:rPr>
          <w:del w:id="460" w:author="Cara Brook" w:date="2021-08-29T18:35:00Z"/>
          <w:moveTo w:id="461" w:author="Cara Brook" w:date="2021-08-29T17:13:00Z"/>
        </w:rPr>
      </w:pPr>
      <w:del w:id="462" w:author="Cara Brook" w:date="2021-08-29T18:23:00Z">
        <w:r w:rsidRPr="006B3F44" w:rsidDel="00CE4474">
          <w:rPr>
            <w:rPrChange w:id="463" w:author="Cara Brook" w:date="2021-08-29T14:07:00Z">
              <w:rPr>
                <w:rFonts w:ascii="Arial" w:hAnsi="Arial" w:cs="Arial"/>
              </w:rPr>
            </w:rPrChange>
          </w:rPr>
          <w:delText>Isolated from the rest of Africa or other nearby countries, Madagascar hosts about 40 different species of bats, half of them endemic populations</w:delText>
        </w:r>
      </w:del>
      <w:customXmlDelRangeStart w:id="464" w:author="Cara Brook" w:date="2021-08-29T18:23:00Z"/>
      <w:sdt>
        <w:sdtPr>
          <w:rPr>
            <w:color w:val="000000"/>
          </w:rPr>
          <w:tag w:val="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684027514"/>
          <w:placeholder>
            <w:docPart w:val="DefaultPlaceholder_-1854013440"/>
          </w:placeholder>
        </w:sdtPr>
        <w:sdtEndPr/>
        <w:sdtContent>
          <w:customXmlDelRangeEnd w:id="464"/>
          <w:del w:id="465" w:author="Cara Brook" w:date="2021-08-29T18:23:00Z">
            <w:r w:rsidR="00AD5CD7" w:rsidRPr="006B3F44" w:rsidDel="00CE4474">
              <w:rPr>
                <w:color w:val="000000"/>
                <w:rPrChange w:id="466" w:author="Cara Brook" w:date="2021-08-29T14:07:00Z">
                  <w:rPr>
                    <w:rFonts w:ascii="Arial" w:hAnsi="Arial" w:cs="Arial"/>
                    <w:color w:val="000000"/>
                  </w:rPr>
                </w:rPrChange>
              </w:rPr>
              <w:delText>46</w:delText>
            </w:r>
          </w:del>
          <w:customXmlDelRangeStart w:id="467" w:author="Cara Brook" w:date="2021-08-29T18:23:00Z"/>
        </w:sdtContent>
      </w:sdt>
      <w:customXmlDelRangeEnd w:id="467"/>
      <w:del w:id="468" w:author="Cara Brook" w:date="2021-08-29T18:23:00Z">
        <w:r w:rsidRPr="006B3F44" w:rsidDel="00CE4474">
          <w:rPr>
            <w:rPrChange w:id="469" w:author="Cara Brook" w:date="2021-08-29T14:07:00Z">
              <w:rPr>
                <w:rFonts w:ascii="Arial" w:hAnsi="Arial" w:cs="Arial"/>
              </w:rPr>
            </w:rPrChange>
          </w:rPr>
          <w:delText>. With many bat species and interactions with humans</w:delText>
        </w:r>
        <w:r w:rsidR="008C436F" w:rsidRPr="006B3F44" w:rsidDel="00CE4474">
          <w:rPr>
            <w:rPrChange w:id="470" w:author="Cara Brook" w:date="2021-08-29T14:07:00Z">
              <w:rPr>
                <w:rFonts w:ascii="Arial" w:hAnsi="Arial" w:cs="Arial"/>
              </w:rPr>
            </w:rPrChange>
          </w:rPr>
          <w:delText xml:space="preserve"> in Madagascar (such as hunting for bushmeat, habitat encroachment)</w:delText>
        </w:r>
      </w:del>
      <w:customXmlDelRangeStart w:id="471" w:author="Cara Brook" w:date="2021-08-29T18:23:00Z"/>
      <w:sdt>
        <w:sdtPr>
          <w:rPr>
            <w:color w:val="000000"/>
          </w:rPr>
          <w:tag w:val="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M4LDQ04oCTNDY8L3N1cD4iLCJtYW51YWxPdmVycmlkZVRleHQiOiI0MCw0NuKAkzQ4In19"/>
          <w:id w:val="836578472"/>
          <w:placeholder>
            <w:docPart w:val="DefaultPlaceholder_-1854013440"/>
          </w:placeholder>
        </w:sdtPr>
        <w:sdtEndPr/>
        <w:sdtContent>
          <w:customXmlDelRangeEnd w:id="471"/>
          <w:del w:id="472" w:author="Cara Brook" w:date="2021-08-29T18:23:00Z">
            <w:r w:rsidR="00AD5CD7" w:rsidRPr="006B3F44" w:rsidDel="00CE4474">
              <w:rPr>
                <w:color w:val="000000"/>
                <w:rPrChange w:id="473" w:author="Cara Brook" w:date="2021-08-29T14:07:00Z">
                  <w:rPr>
                    <w:rFonts w:ascii="Arial" w:hAnsi="Arial" w:cs="Arial"/>
                    <w:color w:val="000000"/>
                  </w:rPr>
                </w:rPrChange>
              </w:rPr>
              <w:delText>40,46–48</w:delText>
            </w:r>
          </w:del>
          <w:customXmlDelRangeStart w:id="474" w:author="Cara Brook" w:date="2021-08-29T18:23:00Z"/>
        </w:sdtContent>
      </w:sdt>
      <w:customXmlDelRangeEnd w:id="474"/>
      <w:del w:id="475" w:author="Cara Brook" w:date="2021-08-29T18:23:00Z">
        <w:r w:rsidRPr="006B3F44" w:rsidDel="00CE4474">
          <w:rPr>
            <w:rPrChange w:id="476" w:author="Cara Brook" w:date="2021-08-29T14:07:00Z">
              <w:rPr>
                <w:rFonts w:ascii="Arial" w:hAnsi="Arial" w:cs="Arial"/>
              </w:rPr>
            </w:rPrChange>
          </w:rPr>
          <w:delText>, it is important to sample bat populations for potential coronaviruses that may one day become zoonotic</w:delText>
        </w:r>
      </w:del>
      <w:customXmlDelRangeStart w:id="477" w:author="Cara Brook" w:date="2021-08-29T18:23:00Z"/>
      <w:sdt>
        <w:sdtPr>
          <w:rPr>
            <w:color w:val="000000"/>
          </w:rPr>
          <w:tag w:val="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IsMzQsMzUsMzcsNDEsNDc8L3N1cD4iLCJtYW51YWxPdmVycmlkZVRleHQiOiIzNCwzNiwzNywzOSw0Myw0OSJ9fQ=="/>
          <w:id w:val="415284280"/>
          <w:placeholder>
            <w:docPart w:val="DefaultPlaceholder_-1854013440"/>
          </w:placeholder>
        </w:sdtPr>
        <w:sdtEndPr/>
        <w:sdtContent>
          <w:customXmlDelRangeEnd w:id="477"/>
          <w:del w:id="478" w:author="Cara Brook" w:date="2021-08-29T18:23:00Z">
            <w:r w:rsidR="00AD5CD7" w:rsidRPr="006B3F44" w:rsidDel="00CE4474">
              <w:rPr>
                <w:color w:val="000000"/>
                <w:rPrChange w:id="479" w:author="Cara Brook" w:date="2021-08-29T14:07:00Z">
                  <w:rPr>
                    <w:rFonts w:ascii="Arial" w:hAnsi="Arial" w:cs="Arial"/>
                    <w:color w:val="000000"/>
                  </w:rPr>
                </w:rPrChange>
              </w:rPr>
              <w:delText>34,36,37,39,43,</w:delText>
            </w:r>
            <w:commentRangeStart w:id="480"/>
            <w:r w:rsidR="00AD5CD7" w:rsidRPr="006B3F44" w:rsidDel="00CE4474">
              <w:rPr>
                <w:color w:val="000000"/>
                <w:rPrChange w:id="481" w:author="Cara Brook" w:date="2021-08-29T14:07:00Z">
                  <w:rPr>
                    <w:rFonts w:ascii="Arial" w:hAnsi="Arial" w:cs="Arial"/>
                    <w:color w:val="000000"/>
                  </w:rPr>
                </w:rPrChange>
              </w:rPr>
              <w:delText>49</w:delText>
            </w:r>
            <w:commentRangeEnd w:id="480"/>
            <w:r w:rsidR="003B499D" w:rsidRPr="006B3F44" w:rsidDel="00CE4474">
              <w:rPr>
                <w:rStyle w:val="CommentReference"/>
                <w:sz w:val="24"/>
                <w:szCs w:val="24"/>
                <w:rPrChange w:id="482" w:author="Cara Brook" w:date="2021-08-29T14:07:00Z">
                  <w:rPr>
                    <w:rStyle w:val="CommentReference"/>
                  </w:rPr>
                </w:rPrChange>
              </w:rPr>
              <w:commentReference w:id="480"/>
            </w:r>
          </w:del>
          <w:customXmlDelRangeStart w:id="483" w:author="Cara Brook" w:date="2021-08-29T18:23:00Z"/>
        </w:sdtContent>
      </w:sdt>
      <w:customXmlDelRangeEnd w:id="483"/>
      <w:del w:id="484" w:author="Cara Brook" w:date="2021-08-29T18:23:00Z">
        <w:r w:rsidRPr="006B3F44" w:rsidDel="00CE4474">
          <w:rPr>
            <w:rPrChange w:id="485" w:author="Cara Brook" w:date="2021-08-29T14:07:00Z">
              <w:rPr>
                <w:rFonts w:ascii="Arial" w:hAnsi="Arial" w:cs="Arial"/>
              </w:rPr>
            </w:rPrChange>
          </w:rPr>
          <w:delText xml:space="preserve">. </w:delText>
        </w:r>
      </w:del>
      <w:moveToRangeStart w:id="486" w:author="Cara Brook" w:date="2021-08-29T17:13:00Z" w:name="move81149598"/>
      <w:moveTo w:id="487" w:author="Cara Brook" w:date="2021-08-29T17:13:00Z">
        <w:del w:id="488" w:author="Cara Brook" w:date="2021-08-29T18:35:00Z">
          <w:r w:rsidR="009B103C" w:rsidRPr="001B1B21" w:rsidDel="007D5C9B">
            <w:delText>Bats are ubiquitous mammals across all continents except Antarctica, and frequently their habitats overlap with the habitats of other mammals and humans</w:delText>
          </w:r>
        </w:del>
      </w:moveTo>
      <w:customXmlDelRangeStart w:id="489" w:author="Cara Brook" w:date="2021-08-29T18:35:00Z"/>
      <w:sdt>
        <w:sdtPr>
          <w:rPr>
            <w:color w:val="000000"/>
          </w:rPr>
          <w:tag w:val="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y4oCTMzU8L3N1cD4iLCJtYW51YWxPdmVycmlkZVRleHQiOiIzNOKAkzM3In19"/>
          <w:id w:val="402495963"/>
          <w:placeholder>
            <w:docPart w:val="AA2D798B3E9D2D44A20D1AE0F619A93F"/>
          </w:placeholder>
        </w:sdtPr>
        <w:sdtEndPr/>
        <w:sdtContent>
          <w:customXmlDelRangeEnd w:id="489"/>
          <w:moveTo w:id="490" w:author="Cara Brook" w:date="2021-08-29T17:13:00Z">
            <w:del w:id="491" w:author="Cara Brook" w:date="2021-08-29T18:35:00Z">
              <w:r w:rsidR="009B103C" w:rsidRPr="001B1B21" w:rsidDel="007D5C9B">
                <w:rPr>
                  <w:color w:val="000000"/>
                </w:rPr>
                <w:delText>34–37</w:delText>
              </w:r>
            </w:del>
          </w:moveTo>
          <w:customXmlDelRangeStart w:id="492" w:author="Cara Brook" w:date="2021-08-29T18:35:00Z"/>
        </w:sdtContent>
      </w:sdt>
      <w:customXmlDelRangeEnd w:id="492"/>
      <w:moveTo w:id="493" w:author="Cara Brook" w:date="2021-08-29T17:13:00Z">
        <w:del w:id="494" w:author="Cara Brook" w:date="2021-08-29T18:35:00Z">
          <w:r w:rsidR="009B103C" w:rsidRPr="001B1B21" w:rsidDel="007D5C9B">
            <w:delText>. Deforestation, urbanization, wet markets, and resource usage such as entering caves for guano and hunting bats for food all are activities initiated by humans that put them in contact with bat populations more frequently and thus contribute to a risk of zoonotic transmission</w:delText>
          </w:r>
        </w:del>
      </w:moveTo>
      <w:customXmlDelRangeStart w:id="495" w:author="Cara Brook" w:date="2021-08-29T18:35:00Z"/>
      <w:sdt>
        <w:sdtPr>
          <w:rPr>
            <w:color w:val="000000"/>
          </w:rPr>
          <w:tag w:val="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MuKAkzM4PC9zdXA+IiwibWFudWFsT3ZlcnJpZGVUZXh0IjoiMzTigJM0MCJ9fQ=="/>
          <w:id w:val="-808628170"/>
          <w:placeholder>
            <w:docPart w:val="AA2D798B3E9D2D44A20D1AE0F619A93F"/>
          </w:placeholder>
        </w:sdtPr>
        <w:sdtEndPr/>
        <w:sdtContent>
          <w:customXmlDelRangeEnd w:id="495"/>
          <w:moveTo w:id="496" w:author="Cara Brook" w:date="2021-08-29T17:13:00Z">
            <w:del w:id="497" w:author="Cara Brook" w:date="2021-08-29T18:35:00Z">
              <w:r w:rsidR="009B103C" w:rsidRPr="001B1B21" w:rsidDel="007D5C9B">
                <w:rPr>
                  <w:color w:val="000000"/>
                </w:rPr>
                <w:delText>34–40</w:delText>
              </w:r>
            </w:del>
          </w:moveTo>
          <w:customXmlDelRangeStart w:id="498" w:author="Cara Brook" w:date="2021-08-29T18:35:00Z"/>
        </w:sdtContent>
      </w:sdt>
      <w:customXmlDelRangeEnd w:id="498"/>
      <w:moveTo w:id="499" w:author="Cara Brook" w:date="2021-08-29T17:13:00Z">
        <w:del w:id="500" w:author="Cara Brook" w:date="2021-08-29T18:35:00Z">
          <w:r w:rsidR="009B103C" w:rsidRPr="001B1B21" w:rsidDel="007D5C9B">
            <w:delText xml:space="preserve">. Novel coronaviruses have been well described in Asia, especially in </w:delText>
          </w:r>
          <w:r w:rsidR="009B103C" w:rsidRPr="001B1B21" w:rsidDel="007D5C9B">
            <w:rPr>
              <w:i/>
              <w:iCs/>
            </w:rPr>
            <w:delText>Rhinopolus spp</w:delText>
          </w:r>
        </w:del>
      </w:moveTo>
      <w:customXmlDelRangeStart w:id="501" w:author="Cara Brook" w:date="2021-08-29T18:35:00Z"/>
      <w:sdt>
        <w:sdtPr>
          <w:rPr>
            <w:color w:val="000000"/>
          </w:rPr>
          <w:tag w:val="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xLDM5PC9zdXA+IiwibWFudWFsT3ZlcnJpZGVUZXh0IjoiMjMsNDEifX0="/>
          <w:id w:val="1827706046"/>
          <w:placeholder>
            <w:docPart w:val="AA2D798B3E9D2D44A20D1AE0F619A93F"/>
          </w:placeholder>
        </w:sdtPr>
        <w:sdtEndPr/>
        <w:sdtContent>
          <w:customXmlDelRangeEnd w:id="501"/>
          <w:moveTo w:id="502" w:author="Cara Brook" w:date="2021-08-29T17:13:00Z">
            <w:del w:id="503" w:author="Cara Brook" w:date="2021-08-29T18:35:00Z">
              <w:r w:rsidR="009B103C" w:rsidRPr="001B1B21" w:rsidDel="007D5C9B">
                <w:rPr>
                  <w:color w:val="000000"/>
                </w:rPr>
                <w:delText>23,41</w:delText>
              </w:r>
            </w:del>
          </w:moveTo>
          <w:customXmlDelRangeStart w:id="504" w:author="Cara Brook" w:date="2021-08-29T18:35:00Z"/>
        </w:sdtContent>
      </w:sdt>
      <w:customXmlDelRangeEnd w:id="504"/>
      <w:moveTo w:id="505" w:author="Cara Brook" w:date="2021-08-29T17:13:00Z">
        <w:del w:id="506" w:author="Cara Brook" w:date="2021-08-29T18:35:00Z">
          <w:r w:rsidR="009B103C" w:rsidRPr="001B1B21" w:rsidDel="007D5C9B">
            <w:delText>, although recent surveying has found coronavirus diversity in African and European bats as well</w:delText>
          </w:r>
        </w:del>
      </w:moveTo>
      <w:customXmlDelRangeStart w:id="507" w:author="Cara Brook" w:date="2021-08-29T18:35:00Z"/>
      <w:sdt>
        <w:sdtPr>
          <w:rPr>
            <w:color w:val="000000"/>
          </w:rPr>
          <w:tag w:val="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MsMjQsMzAsMzEsNDDigJM0Mzwvc3VwPiIsIm1hbnVhbE92ZXJyaWRlVGV4dCI6IjI1LDI2LDMyLDMzLDQy4oCTNDUifX0="/>
          <w:id w:val="-1531413868"/>
          <w:placeholder>
            <w:docPart w:val="AA2D798B3E9D2D44A20D1AE0F619A93F"/>
          </w:placeholder>
        </w:sdtPr>
        <w:sdtEndPr/>
        <w:sdtContent>
          <w:customXmlDelRangeEnd w:id="507"/>
          <w:moveTo w:id="508" w:author="Cara Brook" w:date="2021-08-29T17:13:00Z">
            <w:del w:id="509" w:author="Cara Brook" w:date="2021-08-29T18:35:00Z">
              <w:r w:rsidR="009B103C" w:rsidRPr="001B1B21" w:rsidDel="007D5C9B">
                <w:rPr>
                  <w:color w:val="000000"/>
                </w:rPr>
                <w:delText>25,26,32,33,42–45</w:delText>
              </w:r>
            </w:del>
          </w:moveTo>
          <w:customXmlDelRangeStart w:id="510" w:author="Cara Brook" w:date="2021-08-29T18:35:00Z"/>
        </w:sdtContent>
      </w:sdt>
      <w:customXmlDelRangeEnd w:id="510"/>
      <w:moveTo w:id="511" w:author="Cara Brook" w:date="2021-08-29T17:13:00Z">
        <w:del w:id="512" w:author="Cara Brook" w:date="2021-08-29T18:35:00Z">
          <w:r w:rsidR="009B103C" w:rsidRPr="001B1B21" w:rsidDel="007D5C9B">
            <w:delText xml:space="preserve">. </w:delText>
          </w:r>
        </w:del>
      </w:moveTo>
    </w:p>
    <w:moveToRangeEnd w:id="486"/>
    <w:p w14:paraId="1F1B95E7" w14:textId="77777777" w:rsidR="009B103C" w:rsidRPr="006B3F44" w:rsidDel="007D5C9B" w:rsidRDefault="009B103C" w:rsidP="00A60EE4">
      <w:pPr>
        <w:rPr>
          <w:del w:id="513" w:author="Cara Brook" w:date="2021-08-29T18:35:00Z"/>
          <w:rPrChange w:id="514" w:author="Cara Brook" w:date="2021-08-29T14:07:00Z">
            <w:rPr>
              <w:del w:id="515" w:author="Cara Brook" w:date="2021-08-29T18:35:00Z"/>
              <w:rFonts w:ascii="Arial" w:hAnsi="Arial" w:cs="Arial"/>
            </w:rPr>
          </w:rPrChange>
        </w:rPr>
      </w:pPr>
    </w:p>
    <w:p w14:paraId="66813E17" w14:textId="77777777" w:rsidR="00CA6145" w:rsidRPr="006B3F44" w:rsidDel="007D5C9B" w:rsidRDefault="00CA6145" w:rsidP="00A60EE4">
      <w:pPr>
        <w:rPr>
          <w:del w:id="516" w:author="Cara Brook" w:date="2021-08-29T18:35:00Z"/>
          <w:rPrChange w:id="517" w:author="Cara Brook" w:date="2021-08-29T14:07:00Z">
            <w:rPr>
              <w:del w:id="518" w:author="Cara Brook" w:date="2021-08-29T18:35:00Z"/>
              <w:rFonts w:ascii="Arial" w:hAnsi="Arial" w:cs="Arial"/>
            </w:rPr>
          </w:rPrChange>
        </w:rPr>
      </w:pPr>
    </w:p>
    <w:p w14:paraId="20FB6AC9" w14:textId="76D1D9A9" w:rsidR="00F47ABB" w:rsidRPr="006B3F44" w:rsidRDefault="00CB1E2D" w:rsidP="00A60EE4">
      <w:pPr>
        <w:rPr>
          <w:rPrChange w:id="519" w:author="Cara Brook" w:date="2021-08-29T14:07:00Z">
            <w:rPr>
              <w:rFonts w:ascii="Arial" w:hAnsi="Arial" w:cs="Arial"/>
            </w:rPr>
          </w:rPrChange>
        </w:rPr>
      </w:pPr>
      <w:r w:rsidRPr="006B3F44">
        <w:rPr>
          <w:rPrChange w:id="520" w:author="Cara Brook" w:date="2021-08-29T14:07:00Z">
            <w:rPr>
              <w:rFonts w:ascii="Arial" w:hAnsi="Arial" w:cs="Arial"/>
            </w:rPr>
          </w:rPrChange>
        </w:rPr>
        <w:t xml:space="preserve">Here we </w:t>
      </w:r>
      <w:ins w:id="521" w:author="Cara Brook" w:date="2021-08-29T18:35:00Z">
        <w:r w:rsidR="007D5C9B">
          <w:t>c</w:t>
        </w:r>
      </w:ins>
      <w:ins w:id="522" w:author="Cara Brook" w:date="2021-08-29T18:36:00Z">
        <w:r w:rsidR="007D5C9B">
          <w:t>ontribute and chara</w:t>
        </w:r>
      </w:ins>
      <w:ins w:id="523" w:author="Cara Brook" w:date="2021-08-29T18:37:00Z">
        <w:r w:rsidR="007D5C9B">
          <w:t>cterize</w:t>
        </w:r>
      </w:ins>
      <w:ins w:id="524" w:author="Cara Brook" w:date="2021-08-29T18:35:00Z">
        <w:r w:rsidR="007D5C9B">
          <w:t xml:space="preserve"> </w:t>
        </w:r>
      </w:ins>
      <w:del w:id="525" w:author="Cara Brook" w:date="2021-08-29T18:35:00Z">
        <w:r w:rsidR="00574C2F" w:rsidRPr="006B3F44" w:rsidDel="007D5C9B">
          <w:rPr>
            <w:rPrChange w:id="526" w:author="Cara Brook" w:date="2021-08-29T14:07:00Z">
              <w:rPr>
                <w:rFonts w:ascii="Arial" w:hAnsi="Arial" w:cs="Arial"/>
              </w:rPr>
            </w:rPrChange>
          </w:rPr>
          <w:delText xml:space="preserve">contribute </w:delText>
        </w:r>
      </w:del>
      <w:r w:rsidR="00574C2F" w:rsidRPr="006B3F44">
        <w:rPr>
          <w:rPrChange w:id="527" w:author="Cara Brook" w:date="2021-08-29T14:07:00Z">
            <w:rPr>
              <w:rFonts w:ascii="Arial" w:hAnsi="Arial" w:cs="Arial"/>
            </w:rPr>
          </w:rPrChange>
        </w:rPr>
        <w:t xml:space="preserve">three </w:t>
      </w:r>
      <w:ins w:id="528" w:author="Cara Brook" w:date="2021-08-29T18:35:00Z">
        <w:r w:rsidR="007D5C9B">
          <w:t>full genome seque</w:t>
        </w:r>
      </w:ins>
      <w:ins w:id="529" w:author="Cara Brook" w:date="2021-08-29T18:36:00Z">
        <w:r w:rsidR="007D5C9B">
          <w:t xml:space="preserve">nces of two </w:t>
        </w:r>
      </w:ins>
      <w:r w:rsidR="00574C2F" w:rsidRPr="006B3F44">
        <w:rPr>
          <w:rPrChange w:id="530" w:author="Cara Brook" w:date="2021-08-29T14:07:00Z">
            <w:rPr>
              <w:rFonts w:ascii="Arial" w:hAnsi="Arial" w:cs="Arial"/>
            </w:rPr>
          </w:rPrChange>
        </w:rPr>
        <w:t xml:space="preserve">novel </w:t>
      </w:r>
      <w:del w:id="531" w:author="Cara Brook" w:date="2021-08-29T18:36:00Z">
        <w:r w:rsidR="00574C2F" w:rsidRPr="006B3F44" w:rsidDel="007D5C9B">
          <w:rPr>
            <w:rPrChange w:id="532" w:author="Cara Brook" w:date="2021-08-29T14:07:00Z">
              <w:rPr>
                <w:rFonts w:ascii="Arial" w:hAnsi="Arial" w:cs="Arial"/>
              </w:rPr>
            </w:rPrChange>
          </w:rPr>
          <w:delText xml:space="preserve">nobecovirus </w:delText>
        </w:r>
      </w:del>
      <w:ins w:id="533" w:author="Cara Brook" w:date="2021-08-29T18:36:00Z">
        <w:r w:rsidR="007D5C9B">
          <w:t>N</w:t>
        </w:r>
        <w:r w:rsidR="007D5C9B" w:rsidRPr="006B3F44">
          <w:rPr>
            <w:rPrChange w:id="534" w:author="Cara Brook" w:date="2021-08-29T14:07:00Z">
              <w:rPr>
                <w:rFonts w:ascii="Arial" w:hAnsi="Arial" w:cs="Arial"/>
              </w:rPr>
            </w:rPrChange>
          </w:rPr>
          <w:t>obecovirus</w:t>
        </w:r>
        <w:r w:rsidR="007D5C9B">
          <w:t xml:space="preserve">es, derived </w:t>
        </w:r>
      </w:ins>
      <w:del w:id="535" w:author="Cara Brook" w:date="2021-08-29T18:36:00Z">
        <w:r w:rsidR="00BE1AD4" w:rsidRPr="006B3F44" w:rsidDel="007D5C9B">
          <w:rPr>
            <w:rPrChange w:id="536" w:author="Cara Brook" w:date="2021-08-29T14:07:00Z">
              <w:rPr>
                <w:rFonts w:ascii="Arial" w:hAnsi="Arial" w:cs="Arial"/>
              </w:rPr>
            </w:rPrChange>
          </w:rPr>
          <w:delText xml:space="preserve">full </w:delText>
        </w:r>
        <w:r w:rsidR="00574C2F" w:rsidRPr="006B3F44" w:rsidDel="007D5C9B">
          <w:rPr>
            <w:rPrChange w:id="537" w:author="Cara Brook" w:date="2021-08-29T14:07:00Z">
              <w:rPr>
                <w:rFonts w:ascii="Arial" w:hAnsi="Arial" w:cs="Arial"/>
              </w:rPr>
            </w:rPrChange>
          </w:rPr>
          <w:delText xml:space="preserve">genomes from Madagascar fruit bat fecal samples (two from </w:delText>
        </w:r>
      </w:del>
      <w:r w:rsidR="00574C2F" w:rsidRPr="006B3F44">
        <w:rPr>
          <w:i/>
          <w:iCs/>
          <w:rPrChange w:id="538" w:author="Cara Brook" w:date="2021-08-29T14:07:00Z">
            <w:rPr>
              <w:rFonts w:ascii="Arial" w:hAnsi="Arial" w:cs="Arial"/>
              <w:i/>
              <w:iCs/>
            </w:rPr>
          </w:rPrChange>
        </w:rPr>
        <w:t>R. madagascariensis</w:t>
      </w:r>
      <w:ins w:id="539" w:author="Cara Brook" w:date="2021-08-29T18:36:00Z">
        <w:r w:rsidR="007D5C9B">
          <w:rPr>
            <w:i/>
            <w:iCs/>
          </w:rPr>
          <w:t xml:space="preserve"> </w:t>
        </w:r>
        <w:r w:rsidR="007D5C9B">
          <w:t>and</w:t>
        </w:r>
      </w:ins>
      <w:del w:id="540" w:author="Cara Brook" w:date="2021-08-29T18:36:00Z">
        <w:r w:rsidR="00574C2F" w:rsidRPr="006B3F44" w:rsidDel="007D5C9B">
          <w:rPr>
            <w:rPrChange w:id="541" w:author="Cara Brook" w:date="2021-08-29T14:07:00Z">
              <w:rPr>
                <w:rFonts w:ascii="Arial" w:hAnsi="Arial" w:cs="Arial"/>
              </w:rPr>
            </w:rPrChange>
          </w:rPr>
          <w:delText>, one from</w:delText>
        </w:r>
      </w:del>
      <w:r w:rsidR="00574C2F" w:rsidRPr="006B3F44">
        <w:rPr>
          <w:rPrChange w:id="542" w:author="Cara Brook" w:date="2021-08-29T14:07:00Z">
            <w:rPr>
              <w:rFonts w:ascii="Arial" w:hAnsi="Arial" w:cs="Arial"/>
            </w:rPr>
          </w:rPrChange>
        </w:rPr>
        <w:t xml:space="preserve"> </w:t>
      </w:r>
      <w:r w:rsidR="00574C2F" w:rsidRPr="006B3F44">
        <w:rPr>
          <w:i/>
          <w:iCs/>
          <w:rPrChange w:id="543" w:author="Cara Brook" w:date="2021-08-29T14:07:00Z">
            <w:rPr>
              <w:rFonts w:ascii="Arial" w:hAnsi="Arial" w:cs="Arial"/>
              <w:i/>
              <w:iCs/>
            </w:rPr>
          </w:rPrChange>
        </w:rPr>
        <w:t>P. rufus</w:t>
      </w:r>
      <w:ins w:id="544" w:author="Cara Brook" w:date="2021-08-29T18:36:00Z">
        <w:r w:rsidR="007D5C9B">
          <w:t xml:space="preserve"> hosts</w:t>
        </w:r>
      </w:ins>
      <w:ins w:id="545" w:author="Cara Brook" w:date="2021-08-29T18:37:00Z">
        <w:r w:rsidR="007D5C9B">
          <w:t>, assessing their past and future capacity for recombination and relatedness to other Nobecoviruses that have been described globally</w:t>
        </w:r>
      </w:ins>
      <w:del w:id="546" w:author="Cara Brook" w:date="2021-08-29T18:36:00Z">
        <w:r w:rsidR="00574C2F" w:rsidRPr="006B3F44" w:rsidDel="007D5C9B">
          <w:rPr>
            <w:rPrChange w:id="547" w:author="Cara Brook" w:date="2021-08-29T14:07:00Z">
              <w:rPr>
                <w:rFonts w:ascii="Arial" w:hAnsi="Arial" w:cs="Arial"/>
              </w:rPr>
            </w:rPrChange>
          </w:rPr>
          <w:delText>)</w:delText>
        </w:r>
      </w:del>
      <w:r w:rsidR="00574C2F" w:rsidRPr="006B3F44">
        <w:rPr>
          <w:rPrChange w:id="548" w:author="Cara Brook" w:date="2021-08-29T14:07:00Z">
            <w:rPr>
              <w:rFonts w:ascii="Arial" w:hAnsi="Arial" w:cs="Arial"/>
            </w:rPr>
          </w:rPrChange>
        </w:rPr>
        <w:t>.</w:t>
      </w:r>
      <w:r w:rsidR="00BE1AD4" w:rsidRPr="006B3F44">
        <w:rPr>
          <w:rPrChange w:id="549" w:author="Cara Brook" w:date="2021-08-29T14:07:00Z">
            <w:rPr>
              <w:rFonts w:ascii="Arial" w:hAnsi="Arial" w:cs="Arial"/>
            </w:rPr>
          </w:rPrChange>
        </w:rPr>
        <w:t xml:space="preserve"> </w:t>
      </w:r>
      <w:del w:id="550" w:author="Cara Brook" w:date="2021-08-29T18:38:00Z">
        <w:r w:rsidR="00BE1AD4" w:rsidRPr="006B3F44" w:rsidDel="007D5C9B">
          <w:rPr>
            <w:rPrChange w:id="551" w:author="Cara Brook" w:date="2021-08-29T14:07:00Z">
              <w:rPr>
                <w:rFonts w:ascii="Arial" w:hAnsi="Arial" w:cs="Arial"/>
              </w:rPr>
            </w:rPrChange>
          </w:rPr>
          <w:delText xml:space="preserve">These </w:delText>
        </w:r>
      </w:del>
      <w:del w:id="552" w:author="Cara Brook" w:date="2021-08-29T18:37:00Z">
        <w:r w:rsidR="00BE1AD4" w:rsidRPr="006B3F44" w:rsidDel="007D5C9B">
          <w:rPr>
            <w:rPrChange w:id="553" w:author="Cara Brook" w:date="2021-08-29T14:07:00Z">
              <w:rPr>
                <w:rFonts w:ascii="Arial" w:hAnsi="Arial" w:cs="Arial"/>
              </w:rPr>
            </w:rPrChange>
          </w:rPr>
          <w:delText xml:space="preserve">additions </w:delText>
        </w:r>
      </w:del>
      <w:del w:id="554" w:author="Cara Brook" w:date="2021-08-29T18:38:00Z">
        <w:r w:rsidR="00BE1AD4" w:rsidRPr="006B3F44" w:rsidDel="007D5C9B">
          <w:rPr>
            <w:rPrChange w:id="555" w:author="Cara Brook" w:date="2021-08-29T14:07:00Z">
              <w:rPr>
                <w:rFonts w:ascii="Arial" w:hAnsi="Arial" w:cs="Arial"/>
              </w:rPr>
            </w:rPrChange>
          </w:rPr>
          <w:delText xml:space="preserve">add to the landscape of sequences that exist to survey the populations of coronaviruses that are endemic to these island bats and further serve to </w:delText>
        </w:r>
        <w:r w:rsidR="00001E34" w:rsidRPr="006B3F44" w:rsidDel="007D5C9B">
          <w:rPr>
            <w:rPrChange w:id="556" w:author="Cara Brook" w:date="2021-08-29T14:07:00Z">
              <w:rPr>
                <w:rFonts w:ascii="Arial" w:hAnsi="Arial" w:cs="Arial"/>
              </w:rPr>
            </w:rPrChange>
          </w:rPr>
          <w:delText>understand the zoonotic risk</w:delText>
        </w:r>
      </w:del>
      <w:del w:id="557" w:author="Cara Brook" w:date="2021-08-29T18:36:00Z">
        <w:r w:rsidR="0001530E" w:rsidRPr="006B3F44" w:rsidDel="007D5C9B">
          <w:rPr>
            <w:rPrChange w:id="558" w:author="Cara Brook" w:date="2021-08-29T14:07:00Z">
              <w:rPr>
                <w:rFonts w:ascii="Arial" w:hAnsi="Arial" w:cs="Arial"/>
              </w:rPr>
            </w:rPrChange>
          </w:rPr>
          <w:delText xml:space="preserve">, especially since </w:delText>
        </w:r>
        <w:r w:rsidR="0001530E" w:rsidRPr="006B3F44" w:rsidDel="007D5C9B">
          <w:rPr>
            <w:i/>
            <w:iCs/>
            <w:rPrChange w:id="559" w:author="Cara Brook" w:date="2021-08-29T14:07:00Z">
              <w:rPr>
                <w:rFonts w:ascii="Arial" w:hAnsi="Arial" w:cs="Arial"/>
                <w:i/>
                <w:iCs/>
              </w:rPr>
            </w:rPrChange>
          </w:rPr>
          <w:delText>R. madagascariensis</w:delText>
        </w:r>
        <w:r w:rsidR="0001530E" w:rsidRPr="006B3F44" w:rsidDel="007D5C9B">
          <w:rPr>
            <w:rPrChange w:id="560" w:author="Cara Brook" w:date="2021-08-29T14:07:00Z">
              <w:rPr>
                <w:rFonts w:ascii="Arial" w:hAnsi="Arial" w:cs="Arial"/>
              </w:rPr>
            </w:rPrChange>
          </w:rPr>
          <w:delText xml:space="preserve"> had not been previously </w:delText>
        </w:r>
        <w:r w:rsidR="003B3700" w:rsidRPr="006B3F44" w:rsidDel="007D5C9B">
          <w:rPr>
            <w:rPrChange w:id="561" w:author="Cara Brook" w:date="2021-08-29T14:07:00Z">
              <w:rPr>
                <w:rFonts w:ascii="Arial" w:hAnsi="Arial" w:cs="Arial"/>
              </w:rPr>
            </w:rPrChange>
          </w:rPr>
          <w:delText>identified as a potential coronavirus host.</w:delText>
        </w:r>
      </w:del>
      <w:del w:id="562" w:author="Cara Brook" w:date="2021-08-29T18:38:00Z">
        <w:r w:rsidR="003B3700" w:rsidRPr="006B3F44" w:rsidDel="007D5C9B">
          <w:rPr>
            <w:rPrChange w:id="563" w:author="Cara Brook" w:date="2021-08-29T14:07:00Z">
              <w:rPr>
                <w:rFonts w:ascii="Arial" w:hAnsi="Arial" w:cs="Arial"/>
              </w:rPr>
            </w:rPrChange>
          </w:rPr>
          <w:delText xml:space="preserve"> </w:delText>
        </w:r>
      </w:del>
    </w:p>
    <w:p w14:paraId="5789B15C" w14:textId="5865F44E" w:rsidR="00A60EE4" w:rsidRPr="006B3F44" w:rsidRDefault="00A60EE4" w:rsidP="00A60EE4">
      <w:pPr>
        <w:rPr>
          <w:rPrChange w:id="564" w:author="Cara Brook" w:date="2021-08-29T14:07:00Z">
            <w:rPr>
              <w:rFonts w:ascii="Arial" w:hAnsi="Arial" w:cs="Arial"/>
            </w:rPr>
          </w:rPrChange>
        </w:rPr>
      </w:pPr>
    </w:p>
    <w:p w14:paraId="5A5A4507" w14:textId="4E7587E6" w:rsidR="00A60EE4" w:rsidRPr="006B3F44" w:rsidRDefault="00CE7A74" w:rsidP="00A60EE4">
      <w:pPr>
        <w:rPr>
          <w:b/>
          <w:bCs/>
          <w:rPrChange w:id="565" w:author="Cara Brook" w:date="2021-08-29T14:07:00Z">
            <w:rPr>
              <w:rFonts w:ascii="Arial" w:hAnsi="Arial" w:cs="Arial"/>
              <w:b/>
              <w:bCs/>
            </w:rPr>
          </w:rPrChange>
        </w:rPr>
      </w:pPr>
      <w:ins w:id="566" w:author="Cara Brook" w:date="2021-08-29T13:55:00Z">
        <w:r w:rsidRPr="006B3F44">
          <w:rPr>
            <w:b/>
            <w:bCs/>
            <w:rPrChange w:id="567" w:author="Cara Brook" w:date="2021-08-29T14:07:00Z">
              <w:rPr>
                <w:rFonts w:ascii="Arial" w:hAnsi="Arial" w:cs="Arial"/>
                <w:b/>
                <w:bCs/>
              </w:rPr>
            </w:rPrChange>
          </w:rPr>
          <w:t xml:space="preserve">Materials and </w:t>
        </w:r>
      </w:ins>
      <w:r w:rsidR="00D93F80" w:rsidRPr="006B3F44">
        <w:rPr>
          <w:b/>
          <w:bCs/>
          <w:rPrChange w:id="568" w:author="Cara Brook" w:date="2021-08-29T14:07:00Z">
            <w:rPr>
              <w:rFonts w:ascii="Arial" w:hAnsi="Arial" w:cs="Arial"/>
              <w:b/>
              <w:bCs/>
            </w:rPr>
          </w:rPrChange>
        </w:rPr>
        <w:t>Methods</w:t>
      </w:r>
    </w:p>
    <w:p w14:paraId="2637FE10" w14:textId="1F1E34F7" w:rsidR="00D93F80" w:rsidRPr="006B3F44" w:rsidRDefault="00E13B01" w:rsidP="00A60EE4">
      <w:pPr>
        <w:rPr>
          <w:rPrChange w:id="569" w:author="Cara Brook" w:date="2021-08-29T14:07:00Z">
            <w:rPr>
              <w:rFonts w:ascii="Arial" w:hAnsi="Arial" w:cs="Arial"/>
            </w:rPr>
          </w:rPrChange>
        </w:rPr>
      </w:pPr>
      <w:r w:rsidRPr="006B3F44">
        <w:rPr>
          <w:rPrChange w:id="570" w:author="Cara Brook" w:date="2021-08-29T14:07:00Z">
            <w:rPr>
              <w:rFonts w:ascii="Arial" w:hAnsi="Arial" w:cs="Arial"/>
            </w:rPr>
          </w:rPrChange>
        </w:rPr>
        <w:t>Study sites</w:t>
      </w:r>
      <w:r w:rsidR="00F36520" w:rsidRPr="006B3F44">
        <w:rPr>
          <w:rPrChange w:id="571" w:author="Cara Brook" w:date="2021-08-29T14:07:00Z">
            <w:rPr>
              <w:rFonts w:ascii="Arial" w:hAnsi="Arial" w:cs="Arial"/>
            </w:rPr>
          </w:rPrChange>
        </w:rPr>
        <w:t xml:space="preserve"> </w:t>
      </w:r>
      <w:r w:rsidR="009C3163" w:rsidRPr="006B3F44">
        <w:rPr>
          <w:rPrChange w:id="572" w:author="Cara Brook" w:date="2021-08-29T14:07:00Z">
            <w:rPr>
              <w:rFonts w:ascii="Arial" w:hAnsi="Arial" w:cs="Arial"/>
            </w:rPr>
          </w:rPrChange>
        </w:rPr>
        <w:t>bat sampling</w:t>
      </w:r>
    </w:p>
    <w:p w14:paraId="40B93D1A" w14:textId="19463B95" w:rsidR="00E13B01" w:rsidRPr="006B3F44" w:rsidRDefault="00E13B01" w:rsidP="00A60EE4">
      <w:pPr>
        <w:rPr>
          <w:rPrChange w:id="573" w:author="Cara Brook" w:date="2021-08-29T14:07:00Z">
            <w:rPr>
              <w:rFonts w:ascii="Arial" w:hAnsi="Arial" w:cs="Arial"/>
            </w:rPr>
          </w:rPrChange>
        </w:rPr>
      </w:pPr>
    </w:p>
    <w:p w14:paraId="36687136" w14:textId="5F12DBAC" w:rsidR="00E13B01" w:rsidRPr="006B3F44" w:rsidRDefault="00E13B01" w:rsidP="00A60EE4">
      <w:pPr>
        <w:rPr>
          <w:rPrChange w:id="574" w:author="Cara Brook" w:date="2021-08-29T14:07:00Z">
            <w:rPr>
              <w:rFonts w:ascii="Arial" w:hAnsi="Arial" w:cs="Arial"/>
            </w:rPr>
          </w:rPrChange>
        </w:rPr>
      </w:pPr>
      <w:r w:rsidRPr="006B3F44">
        <w:rPr>
          <w:rPrChange w:id="575" w:author="Cara Brook" w:date="2021-08-29T14:07:00Z">
            <w:rPr>
              <w:rFonts w:ascii="Arial" w:hAnsi="Arial" w:cs="Arial"/>
            </w:rPr>
          </w:rPrChange>
        </w:rPr>
        <w:t>RNA extraction</w:t>
      </w:r>
    </w:p>
    <w:p w14:paraId="71824A98" w14:textId="04639622" w:rsidR="00E13B01" w:rsidRPr="006B3F44" w:rsidRDefault="00E13B01" w:rsidP="00A60EE4">
      <w:pPr>
        <w:rPr>
          <w:rPrChange w:id="576" w:author="Cara Brook" w:date="2021-08-29T14:07:00Z">
            <w:rPr>
              <w:rFonts w:ascii="Arial" w:hAnsi="Arial" w:cs="Arial"/>
            </w:rPr>
          </w:rPrChange>
        </w:rPr>
      </w:pPr>
    </w:p>
    <w:p w14:paraId="7B835AD5" w14:textId="642E7B4F" w:rsidR="00E13B01" w:rsidRPr="006B3F44" w:rsidRDefault="00E13B01" w:rsidP="00A60EE4">
      <w:pPr>
        <w:rPr>
          <w:rPrChange w:id="577" w:author="Cara Brook" w:date="2021-08-29T14:07:00Z">
            <w:rPr>
              <w:rFonts w:ascii="Arial" w:hAnsi="Arial" w:cs="Arial"/>
            </w:rPr>
          </w:rPrChange>
        </w:rPr>
      </w:pPr>
      <w:r w:rsidRPr="006B3F44">
        <w:rPr>
          <w:rPrChange w:id="578" w:author="Cara Brook" w:date="2021-08-29T14:07:00Z">
            <w:rPr>
              <w:rFonts w:ascii="Arial" w:hAnsi="Arial" w:cs="Arial"/>
            </w:rPr>
          </w:rPrChange>
        </w:rPr>
        <w:t>Viral amplification and detection</w:t>
      </w:r>
    </w:p>
    <w:p w14:paraId="663D7843" w14:textId="293843AE" w:rsidR="00E13B01" w:rsidRPr="006B3F44" w:rsidRDefault="00E13B01" w:rsidP="00A60EE4">
      <w:pPr>
        <w:rPr>
          <w:rPrChange w:id="579" w:author="Cara Brook" w:date="2021-08-29T14:07:00Z">
            <w:rPr>
              <w:rFonts w:ascii="Arial" w:hAnsi="Arial" w:cs="Arial"/>
            </w:rPr>
          </w:rPrChange>
        </w:rPr>
      </w:pPr>
    </w:p>
    <w:p w14:paraId="6E8940AD" w14:textId="35730DB1" w:rsidR="00E13B01" w:rsidRPr="006B3F44" w:rsidRDefault="00E13B01" w:rsidP="00A60EE4">
      <w:pPr>
        <w:rPr>
          <w:rPrChange w:id="580" w:author="Cara Brook" w:date="2021-08-29T14:07:00Z">
            <w:rPr>
              <w:rFonts w:ascii="Arial" w:hAnsi="Arial" w:cs="Arial"/>
            </w:rPr>
          </w:rPrChange>
        </w:rPr>
      </w:pPr>
      <w:r w:rsidRPr="006B3F44">
        <w:rPr>
          <w:rPrChange w:id="581" w:author="Cara Brook" w:date="2021-08-29T14:07:00Z">
            <w:rPr>
              <w:rFonts w:ascii="Arial" w:hAnsi="Arial" w:cs="Arial"/>
            </w:rPr>
          </w:rPrChange>
        </w:rPr>
        <w:t xml:space="preserve">Phylogenetic analysis </w:t>
      </w:r>
    </w:p>
    <w:p w14:paraId="19E12189" w14:textId="224197FE" w:rsidR="009C3163" w:rsidRPr="006B3F44" w:rsidRDefault="009C3163" w:rsidP="00A60EE4">
      <w:pPr>
        <w:rPr>
          <w:rPrChange w:id="582" w:author="Cara Brook" w:date="2021-08-29T14:07:00Z">
            <w:rPr>
              <w:rFonts w:ascii="Arial" w:hAnsi="Arial" w:cs="Arial"/>
            </w:rPr>
          </w:rPrChange>
        </w:rPr>
      </w:pPr>
    </w:p>
    <w:p w14:paraId="4970BDD8" w14:textId="4E69D541" w:rsidR="009C3163" w:rsidRPr="006B3F44" w:rsidRDefault="009C3163" w:rsidP="00A60EE4">
      <w:pPr>
        <w:rPr>
          <w:rPrChange w:id="583" w:author="Cara Brook" w:date="2021-08-29T14:07:00Z">
            <w:rPr>
              <w:rFonts w:ascii="Arial" w:hAnsi="Arial" w:cs="Arial"/>
            </w:rPr>
          </w:rPrChange>
        </w:rPr>
      </w:pPr>
      <w:r w:rsidRPr="006B3F44">
        <w:rPr>
          <w:rPrChange w:id="584" w:author="Cara Brook" w:date="2021-08-29T14:07:00Z">
            <w:rPr>
              <w:rFonts w:ascii="Arial" w:hAnsi="Arial" w:cs="Arial"/>
            </w:rPr>
          </w:rPrChange>
        </w:rPr>
        <w:t>Taxonomic analysis</w:t>
      </w:r>
    </w:p>
    <w:p w14:paraId="4D26FB00" w14:textId="57872E5B" w:rsidR="009C3163" w:rsidRPr="006B3F44" w:rsidRDefault="009C3163" w:rsidP="00A60EE4">
      <w:pPr>
        <w:rPr>
          <w:rPrChange w:id="585" w:author="Cara Brook" w:date="2021-08-29T14:07:00Z">
            <w:rPr>
              <w:rFonts w:ascii="Arial" w:hAnsi="Arial" w:cs="Arial"/>
            </w:rPr>
          </w:rPrChange>
        </w:rPr>
      </w:pPr>
    </w:p>
    <w:p w14:paraId="780A367E" w14:textId="09BEB583" w:rsidR="009C3163" w:rsidRPr="006B3F44" w:rsidRDefault="009C3163" w:rsidP="00A60EE4">
      <w:pPr>
        <w:rPr>
          <w:rPrChange w:id="586" w:author="Cara Brook" w:date="2021-08-29T14:07:00Z">
            <w:rPr>
              <w:rFonts w:ascii="Arial" w:hAnsi="Arial" w:cs="Arial"/>
            </w:rPr>
          </w:rPrChange>
        </w:rPr>
      </w:pPr>
      <w:r w:rsidRPr="006B3F44">
        <w:rPr>
          <w:rPrChange w:id="587" w:author="Cara Brook" w:date="2021-08-29T14:07:00Z">
            <w:rPr>
              <w:rFonts w:ascii="Arial" w:hAnsi="Arial" w:cs="Arial"/>
            </w:rPr>
          </w:rPrChange>
        </w:rPr>
        <w:t>Phylogenetic and recombination analysis</w:t>
      </w:r>
    </w:p>
    <w:p w14:paraId="7446152A" w14:textId="2D373DEF" w:rsidR="009C3163" w:rsidRPr="006B3F44" w:rsidRDefault="009C3163" w:rsidP="00A60EE4">
      <w:pPr>
        <w:rPr>
          <w:rPrChange w:id="588" w:author="Cara Brook" w:date="2021-08-29T14:07:00Z">
            <w:rPr>
              <w:rFonts w:ascii="Arial" w:hAnsi="Arial" w:cs="Arial"/>
            </w:rPr>
          </w:rPrChange>
        </w:rPr>
      </w:pPr>
    </w:p>
    <w:p w14:paraId="3B4FD41D" w14:textId="7AEAAD0A" w:rsidR="009C3163" w:rsidRPr="006B3F44" w:rsidRDefault="009C3163" w:rsidP="00A60EE4">
      <w:pPr>
        <w:rPr>
          <w:rPrChange w:id="589" w:author="Cara Brook" w:date="2021-08-29T14:07:00Z">
            <w:rPr>
              <w:rFonts w:ascii="Arial" w:hAnsi="Arial" w:cs="Arial"/>
            </w:rPr>
          </w:rPrChange>
        </w:rPr>
      </w:pPr>
      <w:r w:rsidRPr="006B3F44">
        <w:rPr>
          <w:rPrChange w:id="590" w:author="Cara Brook" w:date="2021-08-29T14:07:00Z">
            <w:rPr>
              <w:rFonts w:ascii="Arial" w:hAnsi="Arial" w:cs="Arial"/>
            </w:rPr>
          </w:rPrChange>
        </w:rPr>
        <w:t>Nucleotide sequence accession numbers</w:t>
      </w:r>
    </w:p>
    <w:p w14:paraId="4F564EAA" w14:textId="77777777" w:rsidR="00F47ABB" w:rsidRPr="006B3F44" w:rsidRDefault="00F47ABB" w:rsidP="00A60EE4">
      <w:pPr>
        <w:rPr>
          <w:b/>
          <w:bCs/>
          <w:rPrChange w:id="591" w:author="Cara Brook" w:date="2021-08-29T14:07:00Z">
            <w:rPr>
              <w:rFonts w:ascii="Arial" w:hAnsi="Arial" w:cs="Arial"/>
              <w:b/>
              <w:bCs/>
            </w:rPr>
          </w:rPrChange>
        </w:rPr>
      </w:pPr>
    </w:p>
    <w:p w14:paraId="75A2392A" w14:textId="3881C853" w:rsidR="00D93F80" w:rsidRPr="006B3F44" w:rsidRDefault="00D93F80" w:rsidP="00A60EE4">
      <w:pPr>
        <w:rPr>
          <w:b/>
          <w:bCs/>
          <w:rPrChange w:id="592" w:author="Cara Brook" w:date="2021-08-29T14:07:00Z">
            <w:rPr>
              <w:rFonts w:ascii="Arial" w:hAnsi="Arial" w:cs="Arial"/>
              <w:b/>
              <w:bCs/>
            </w:rPr>
          </w:rPrChange>
        </w:rPr>
      </w:pPr>
      <w:r w:rsidRPr="006B3F44">
        <w:rPr>
          <w:b/>
          <w:bCs/>
          <w:rPrChange w:id="593" w:author="Cara Brook" w:date="2021-08-29T14:07:00Z">
            <w:rPr>
              <w:rFonts w:ascii="Arial" w:hAnsi="Arial" w:cs="Arial"/>
              <w:b/>
              <w:bCs/>
            </w:rPr>
          </w:rPrChange>
        </w:rPr>
        <w:t>Results (cara)</w:t>
      </w:r>
    </w:p>
    <w:p w14:paraId="0E86A517" w14:textId="123EA84B" w:rsidR="00F47ABB" w:rsidRPr="006B3F44" w:rsidRDefault="00E8501A" w:rsidP="00A60EE4">
      <w:pPr>
        <w:rPr>
          <w:rPrChange w:id="594" w:author="Cara Brook" w:date="2021-08-29T14:07:00Z">
            <w:rPr>
              <w:rFonts w:ascii="Arial" w:hAnsi="Arial" w:cs="Arial"/>
            </w:rPr>
          </w:rPrChange>
        </w:rPr>
      </w:pPr>
      <w:r w:rsidRPr="006B3F44">
        <w:rPr>
          <w:rPrChange w:id="595" w:author="Cara Brook" w:date="2021-08-29T14:07:00Z">
            <w:rPr>
              <w:rFonts w:ascii="Arial" w:hAnsi="Arial" w:cs="Arial"/>
            </w:rPr>
          </w:rPrChange>
        </w:rPr>
        <w:t>287 bats from 3 species were captured and sampled</w:t>
      </w:r>
      <w:r w:rsidR="003C642C" w:rsidRPr="006B3F44">
        <w:rPr>
          <w:rPrChange w:id="596" w:author="Cara Brook" w:date="2021-08-29T14:07:00Z">
            <w:rPr>
              <w:rFonts w:ascii="Arial" w:hAnsi="Arial" w:cs="Arial"/>
            </w:rPr>
          </w:rPrChange>
        </w:rPr>
        <w:t xml:space="preserve"> over one year from 2018-2019</w:t>
      </w:r>
      <w:r w:rsidRPr="006B3F44">
        <w:rPr>
          <w:rPrChange w:id="597" w:author="Cara Brook" w:date="2021-08-29T14:07:00Z">
            <w:rPr>
              <w:rFonts w:ascii="Arial" w:hAnsi="Arial" w:cs="Arial"/>
            </w:rPr>
          </w:rPrChange>
        </w:rPr>
        <w:t xml:space="preserve">: P. rufus (n=44), </w:t>
      </w:r>
      <w:r w:rsidRPr="006B3F44">
        <w:rPr>
          <w:i/>
          <w:iCs/>
          <w:rPrChange w:id="598" w:author="Cara Brook" w:date="2021-08-29T14:07:00Z">
            <w:rPr>
              <w:rFonts w:ascii="Arial" w:hAnsi="Arial" w:cs="Arial"/>
              <w:i/>
              <w:iCs/>
            </w:rPr>
          </w:rPrChange>
        </w:rPr>
        <w:t>E. dupreanum</w:t>
      </w:r>
      <w:r w:rsidRPr="006B3F44">
        <w:rPr>
          <w:rPrChange w:id="599" w:author="Cara Brook" w:date="2021-08-29T14:07:00Z">
            <w:rPr>
              <w:rFonts w:ascii="Arial" w:hAnsi="Arial" w:cs="Arial"/>
            </w:rPr>
          </w:rPrChange>
        </w:rPr>
        <w:t xml:space="preserve"> (n=146), and </w:t>
      </w:r>
      <w:r w:rsidRPr="006B3F44">
        <w:rPr>
          <w:i/>
          <w:iCs/>
          <w:rPrChange w:id="600" w:author="Cara Brook" w:date="2021-08-29T14:07:00Z">
            <w:rPr>
              <w:rFonts w:ascii="Arial" w:hAnsi="Arial" w:cs="Arial"/>
              <w:i/>
              <w:iCs/>
            </w:rPr>
          </w:rPrChange>
        </w:rPr>
        <w:t>R. madagascariensis</w:t>
      </w:r>
      <w:r w:rsidRPr="006B3F44">
        <w:rPr>
          <w:rPrChange w:id="601" w:author="Cara Brook" w:date="2021-08-29T14:07:00Z">
            <w:rPr>
              <w:rFonts w:ascii="Arial" w:hAnsi="Arial" w:cs="Arial"/>
            </w:rPr>
          </w:rPrChange>
        </w:rPr>
        <w:t xml:space="preserve"> (n=95) (Figure 1). </w:t>
      </w:r>
      <w:r w:rsidR="003C642C" w:rsidRPr="006B3F44">
        <w:rPr>
          <w:rPrChange w:id="602" w:author="Cara Brook" w:date="2021-08-29T14:07:00Z">
            <w:rPr>
              <w:rFonts w:ascii="Arial" w:hAnsi="Arial" w:cs="Arial"/>
            </w:rPr>
          </w:rPrChange>
        </w:rPr>
        <w:t xml:space="preserve">Urine samples, while taken, did not have any coronavirus hits. Of fecal samples, the breakdown of coronavirus prevalence was as follows: </w:t>
      </w:r>
      <w:r w:rsidR="003C642C" w:rsidRPr="006B3F44">
        <w:rPr>
          <w:i/>
          <w:iCs/>
          <w:rPrChange w:id="603" w:author="Cara Brook" w:date="2021-08-29T14:07:00Z">
            <w:rPr>
              <w:rFonts w:ascii="Arial" w:hAnsi="Arial" w:cs="Arial"/>
              <w:i/>
              <w:iCs/>
            </w:rPr>
          </w:rPrChange>
        </w:rPr>
        <w:t>P. rufus</w:t>
      </w:r>
      <w:r w:rsidR="003C642C" w:rsidRPr="006B3F44">
        <w:rPr>
          <w:rPrChange w:id="604" w:author="Cara Brook" w:date="2021-08-29T14:07:00Z">
            <w:rPr>
              <w:rFonts w:ascii="Arial" w:hAnsi="Arial" w:cs="Arial"/>
            </w:rPr>
          </w:rPrChange>
        </w:rPr>
        <w:t xml:space="preserve"> (n=4/44, 9%), </w:t>
      </w:r>
      <w:r w:rsidR="003C642C" w:rsidRPr="006B3F44">
        <w:rPr>
          <w:i/>
          <w:iCs/>
          <w:rPrChange w:id="605" w:author="Cara Brook" w:date="2021-08-29T14:07:00Z">
            <w:rPr>
              <w:rFonts w:ascii="Arial" w:hAnsi="Arial" w:cs="Arial"/>
              <w:i/>
              <w:iCs/>
            </w:rPr>
          </w:rPrChange>
        </w:rPr>
        <w:t>E. dupreanum</w:t>
      </w:r>
      <w:r w:rsidR="003C642C" w:rsidRPr="006B3F44">
        <w:rPr>
          <w:rPrChange w:id="606" w:author="Cara Brook" w:date="2021-08-29T14:07:00Z">
            <w:rPr>
              <w:rFonts w:ascii="Arial" w:hAnsi="Arial" w:cs="Arial"/>
            </w:rPr>
          </w:rPrChange>
        </w:rPr>
        <w:t xml:space="preserve"> (n=18/</w:t>
      </w:r>
      <w:r w:rsidR="009B57BF" w:rsidRPr="006B3F44">
        <w:rPr>
          <w:rPrChange w:id="607" w:author="Cara Brook" w:date="2021-08-29T14:07:00Z">
            <w:rPr>
              <w:rFonts w:ascii="Arial" w:hAnsi="Arial" w:cs="Arial"/>
            </w:rPr>
          </w:rPrChange>
        </w:rPr>
        <w:t xml:space="preserve">146, 12.3%), and </w:t>
      </w:r>
      <w:r w:rsidR="009B57BF" w:rsidRPr="006B3F44">
        <w:rPr>
          <w:i/>
          <w:iCs/>
          <w:rPrChange w:id="608" w:author="Cara Brook" w:date="2021-08-29T14:07:00Z">
            <w:rPr>
              <w:rFonts w:ascii="Arial" w:hAnsi="Arial" w:cs="Arial"/>
              <w:i/>
              <w:iCs/>
            </w:rPr>
          </w:rPrChange>
        </w:rPr>
        <w:t>R. madagascariensus</w:t>
      </w:r>
      <w:r w:rsidR="009B57BF" w:rsidRPr="006B3F44">
        <w:rPr>
          <w:rPrChange w:id="609" w:author="Cara Brook" w:date="2021-08-29T14:07:00Z">
            <w:rPr>
              <w:rFonts w:ascii="Arial" w:hAnsi="Arial" w:cs="Arial"/>
            </w:rPr>
          </w:rPrChange>
        </w:rPr>
        <w:t xml:space="preserve"> (n=8/95, 8.4%) (Figure 1). Finally, of the coronavirus positive samples, the </w:t>
      </w:r>
      <w:r w:rsidR="009B57BF" w:rsidRPr="006B3F44">
        <w:rPr>
          <w:rPrChange w:id="610" w:author="Cara Brook" w:date="2021-08-29T14:07:00Z">
            <w:rPr>
              <w:rFonts w:ascii="Arial" w:hAnsi="Arial" w:cs="Arial"/>
            </w:rPr>
          </w:rPrChange>
        </w:rPr>
        <w:lastRenderedPageBreak/>
        <w:t xml:space="preserve">adult/juvenile breakdown was as follows: </w:t>
      </w:r>
      <w:r w:rsidR="009B57BF" w:rsidRPr="006B3F44">
        <w:rPr>
          <w:i/>
          <w:iCs/>
          <w:rPrChange w:id="611" w:author="Cara Brook" w:date="2021-08-29T14:07:00Z">
            <w:rPr>
              <w:rFonts w:ascii="Arial" w:hAnsi="Arial" w:cs="Arial"/>
              <w:i/>
              <w:iCs/>
            </w:rPr>
          </w:rPrChange>
        </w:rPr>
        <w:t>P. rufus</w:t>
      </w:r>
      <w:r w:rsidR="009B57BF" w:rsidRPr="006B3F44">
        <w:rPr>
          <w:rPrChange w:id="612" w:author="Cara Brook" w:date="2021-08-29T14:07:00Z">
            <w:rPr>
              <w:rFonts w:ascii="Arial" w:hAnsi="Arial" w:cs="Arial"/>
            </w:rPr>
          </w:rPrChange>
        </w:rPr>
        <w:t xml:space="preserve"> (n=2 juvenile, </w:t>
      </w:r>
      <w:r w:rsidR="00817336" w:rsidRPr="006B3F44">
        <w:rPr>
          <w:rPrChange w:id="613" w:author="Cara Brook" w:date="2021-08-29T14:07:00Z">
            <w:rPr>
              <w:rFonts w:ascii="Arial" w:hAnsi="Arial" w:cs="Arial"/>
            </w:rPr>
          </w:rPrChange>
        </w:rPr>
        <w:t xml:space="preserve">2 </w:t>
      </w:r>
      <w:r w:rsidR="009B57BF" w:rsidRPr="006B3F44">
        <w:rPr>
          <w:rPrChange w:id="614" w:author="Cara Brook" w:date="2021-08-29T14:07:00Z">
            <w:rPr>
              <w:rFonts w:ascii="Arial" w:hAnsi="Arial" w:cs="Arial"/>
            </w:rPr>
          </w:rPrChange>
        </w:rPr>
        <w:t>adult)</w:t>
      </w:r>
      <w:r w:rsidR="00817336" w:rsidRPr="006B3F44">
        <w:rPr>
          <w:rPrChange w:id="615" w:author="Cara Brook" w:date="2021-08-29T14:07:00Z">
            <w:rPr>
              <w:rFonts w:ascii="Arial" w:hAnsi="Arial" w:cs="Arial"/>
            </w:rPr>
          </w:rPrChange>
        </w:rPr>
        <w:t xml:space="preserve">, </w:t>
      </w:r>
      <w:r w:rsidR="00817336" w:rsidRPr="006B3F44">
        <w:rPr>
          <w:i/>
          <w:iCs/>
          <w:rPrChange w:id="616" w:author="Cara Brook" w:date="2021-08-29T14:07:00Z">
            <w:rPr>
              <w:rFonts w:ascii="Arial" w:hAnsi="Arial" w:cs="Arial"/>
              <w:i/>
              <w:iCs/>
            </w:rPr>
          </w:rPrChange>
        </w:rPr>
        <w:t>R. madagascariensis</w:t>
      </w:r>
      <w:r w:rsidR="00817336" w:rsidRPr="006B3F44">
        <w:rPr>
          <w:rPrChange w:id="617" w:author="Cara Brook" w:date="2021-08-29T14:07:00Z">
            <w:rPr>
              <w:rFonts w:ascii="Arial" w:hAnsi="Arial" w:cs="Arial"/>
            </w:rPr>
          </w:rPrChange>
        </w:rPr>
        <w:t xml:space="preserve"> (n=0 juvenile, 8 adult), and </w:t>
      </w:r>
      <w:r w:rsidR="00817336" w:rsidRPr="006B3F44">
        <w:rPr>
          <w:i/>
          <w:iCs/>
          <w:rPrChange w:id="618" w:author="Cara Brook" w:date="2021-08-29T14:07:00Z">
            <w:rPr>
              <w:rFonts w:ascii="Arial" w:hAnsi="Arial" w:cs="Arial"/>
              <w:i/>
              <w:iCs/>
            </w:rPr>
          </w:rPrChange>
        </w:rPr>
        <w:t>E. dupreanum</w:t>
      </w:r>
      <w:r w:rsidR="00817336" w:rsidRPr="006B3F44">
        <w:rPr>
          <w:rPrChange w:id="619" w:author="Cara Brook" w:date="2021-08-29T14:07:00Z">
            <w:rPr>
              <w:rFonts w:ascii="Arial" w:hAnsi="Arial" w:cs="Arial"/>
            </w:rPr>
          </w:rPrChange>
        </w:rPr>
        <w:t xml:space="preserve"> (n= </w:t>
      </w:r>
      <w:r w:rsidR="00003B7A" w:rsidRPr="006B3F44">
        <w:rPr>
          <w:rPrChange w:id="620" w:author="Cara Brook" w:date="2021-08-29T14:07:00Z">
            <w:rPr>
              <w:rFonts w:ascii="Arial" w:hAnsi="Arial" w:cs="Arial"/>
            </w:rPr>
          </w:rPrChange>
        </w:rPr>
        <w:t xml:space="preserve">5 </w:t>
      </w:r>
      <w:r w:rsidR="00817336" w:rsidRPr="006B3F44">
        <w:rPr>
          <w:rPrChange w:id="621" w:author="Cara Brook" w:date="2021-08-29T14:07:00Z">
            <w:rPr>
              <w:rFonts w:ascii="Arial" w:hAnsi="Arial" w:cs="Arial"/>
            </w:rPr>
          </w:rPrChange>
        </w:rPr>
        <w:t xml:space="preserve">juvenile, </w:t>
      </w:r>
      <w:r w:rsidR="00003B7A" w:rsidRPr="006B3F44">
        <w:rPr>
          <w:rPrChange w:id="622" w:author="Cara Brook" w:date="2021-08-29T14:07:00Z">
            <w:rPr>
              <w:rFonts w:ascii="Arial" w:hAnsi="Arial" w:cs="Arial"/>
            </w:rPr>
          </w:rPrChange>
        </w:rPr>
        <w:t xml:space="preserve">13 </w:t>
      </w:r>
      <w:r w:rsidR="00817336" w:rsidRPr="006B3F44">
        <w:rPr>
          <w:rPrChange w:id="623" w:author="Cara Brook" w:date="2021-08-29T14:07:00Z">
            <w:rPr>
              <w:rFonts w:ascii="Arial" w:hAnsi="Arial" w:cs="Arial"/>
            </w:rPr>
          </w:rPrChange>
        </w:rPr>
        <w:t xml:space="preserve">adult). </w:t>
      </w:r>
    </w:p>
    <w:p w14:paraId="77532401" w14:textId="2F9D2BFB" w:rsidR="00817336" w:rsidRPr="006B3F44" w:rsidRDefault="00817336" w:rsidP="00A60EE4">
      <w:pPr>
        <w:rPr>
          <w:rPrChange w:id="624" w:author="Cara Brook" w:date="2021-08-29T14:07:00Z">
            <w:rPr>
              <w:rFonts w:ascii="Arial" w:hAnsi="Arial" w:cs="Arial"/>
            </w:rPr>
          </w:rPrChange>
        </w:rPr>
      </w:pPr>
    </w:p>
    <w:p w14:paraId="6FCFE43C" w14:textId="614F00C1" w:rsidR="00CA7047" w:rsidRPr="006B3F44" w:rsidRDefault="00CA7047" w:rsidP="00A60EE4">
      <w:pPr>
        <w:rPr>
          <w:rPrChange w:id="625" w:author="Cara Brook" w:date="2021-08-29T14:07:00Z">
            <w:rPr>
              <w:rFonts w:ascii="Arial" w:hAnsi="Arial" w:cs="Arial"/>
            </w:rPr>
          </w:rPrChange>
        </w:rPr>
      </w:pPr>
      <w:r w:rsidRPr="006B3F44">
        <w:rPr>
          <w:rPrChange w:id="626" w:author="Cara Brook" w:date="2021-08-29T14:07:00Z">
            <w:rPr>
              <w:rFonts w:ascii="Arial" w:hAnsi="Arial" w:cs="Arial"/>
            </w:rPr>
          </w:rPrChange>
        </w:rPr>
        <w:t xml:space="preserve">GAM modeling to explore disease ecology of coronaviruses in </w:t>
      </w:r>
      <w:r w:rsidRPr="006B3F44">
        <w:rPr>
          <w:i/>
          <w:iCs/>
          <w:rPrChange w:id="627" w:author="Cara Brook" w:date="2021-08-29T14:07:00Z">
            <w:rPr>
              <w:rFonts w:ascii="Arial" w:hAnsi="Arial" w:cs="Arial"/>
              <w:i/>
              <w:iCs/>
            </w:rPr>
          </w:rPrChange>
        </w:rPr>
        <w:t>E. dupreanum</w:t>
      </w:r>
      <w:r w:rsidRPr="006B3F44">
        <w:rPr>
          <w:rPrChange w:id="628" w:author="Cara Brook" w:date="2021-08-29T14:07:00Z">
            <w:rPr>
              <w:rFonts w:ascii="Arial" w:hAnsi="Arial" w:cs="Arial"/>
            </w:rPr>
          </w:rPrChange>
        </w:rPr>
        <w:t xml:space="preserve">, </w:t>
      </w:r>
      <w:r w:rsidRPr="006B3F44">
        <w:rPr>
          <w:i/>
          <w:iCs/>
          <w:rPrChange w:id="629" w:author="Cara Brook" w:date="2021-08-29T14:07:00Z">
            <w:rPr>
              <w:rFonts w:ascii="Arial" w:hAnsi="Arial" w:cs="Arial"/>
              <w:i/>
              <w:iCs/>
            </w:rPr>
          </w:rPrChange>
        </w:rPr>
        <w:t>R. madagascariensis</w:t>
      </w:r>
      <w:r w:rsidRPr="006B3F44">
        <w:rPr>
          <w:rPrChange w:id="630" w:author="Cara Brook" w:date="2021-08-29T14:07:00Z">
            <w:rPr>
              <w:rFonts w:ascii="Arial" w:hAnsi="Arial" w:cs="Arial"/>
            </w:rPr>
          </w:rPrChange>
        </w:rPr>
        <w:t xml:space="preserve">, and </w:t>
      </w:r>
      <w:r w:rsidRPr="006B3F44">
        <w:rPr>
          <w:i/>
          <w:iCs/>
          <w:rPrChange w:id="631" w:author="Cara Brook" w:date="2021-08-29T14:07:00Z">
            <w:rPr>
              <w:rFonts w:ascii="Arial" w:hAnsi="Arial" w:cs="Arial"/>
              <w:i/>
              <w:iCs/>
            </w:rPr>
          </w:rPrChange>
        </w:rPr>
        <w:t xml:space="preserve">P. </w:t>
      </w:r>
      <w:r w:rsidR="00A5095C" w:rsidRPr="006B3F44">
        <w:rPr>
          <w:i/>
          <w:iCs/>
          <w:rPrChange w:id="632" w:author="Cara Brook" w:date="2021-08-29T14:07:00Z">
            <w:rPr>
              <w:rFonts w:ascii="Arial" w:hAnsi="Arial" w:cs="Arial"/>
              <w:i/>
              <w:iCs/>
            </w:rPr>
          </w:rPrChange>
        </w:rPr>
        <w:t>r</w:t>
      </w:r>
      <w:r w:rsidRPr="006B3F44">
        <w:rPr>
          <w:i/>
          <w:iCs/>
          <w:rPrChange w:id="633" w:author="Cara Brook" w:date="2021-08-29T14:07:00Z">
            <w:rPr>
              <w:rFonts w:ascii="Arial" w:hAnsi="Arial" w:cs="Arial"/>
              <w:i/>
              <w:iCs/>
            </w:rPr>
          </w:rPrChange>
        </w:rPr>
        <w:t>ufus</w:t>
      </w:r>
      <w:r w:rsidR="001C324B" w:rsidRPr="006B3F44">
        <w:rPr>
          <w:rPrChange w:id="634" w:author="Cara Brook" w:date="2021-08-29T14:07:00Z">
            <w:rPr>
              <w:rFonts w:ascii="Arial" w:hAnsi="Arial" w:cs="Arial"/>
            </w:rPr>
          </w:rPrChange>
        </w:rPr>
        <w:t xml:space="preserve"> was plotted. </w:t>
      </w:r>
      <w:r w:rsidR="001C324B" w:rsidRPr="006B3F44">
        <w:rPr>
          <w:i/>
          <w:iCs/>
          <w:rPrChange w:id="635" w:author="Cara Brook" w:date="2021-08-29T14:07:00Z">
            <w:rPr>
              <w:rFonts w:ascii="Arial" w:hAnsi="Arial" w:cs="Arial"/>
              <w:i/>
              <w:iCs/>
            </w:rPr>
          </w:rPrChange>
        </w:rPr>
        <w:t>P. rufus</w:t>
      </w:r>
      <w:r w:rsidR="001C324B" w:rsidRPr="006B3F44">
        <w:rPr>
          <w:rPrChange w:id="636" w:author="Cara Brook" w:date="2021-08-29T14:07:00Z">
            <w:rPr>
              <w:rFonts w:ascii="Arial" w:hAnsi="Arial" w:cs="Arial"/>
            </w:rPr>
          </w:rPrChange>
        </w:rPr>
        <w:t xml:space="preserve"> coronavirus prevalence appears to drop in anticipation of the dry season in Madagascar. The same pattern, although not as pronounced can be observed for </w:t>
      </w:r>
      <w:r w:rsidR="001C324B" w:rsidRPr="006B3F44">
        <w:rPr>
          <w:i/>
          <w:iCs/>
          <w:rPrChange w:id="637" w:author="Cara Brook" w:date="2021-08-29T14:07:00Z">
            <w:rPr>
              <w:rFonts w:ascii="Arial" w:hAnsi="Arial" w:cs="Arial"/>
              <w:i/>
              <w:iCs/>
            </w:rPr>
          </w:rPrChange>
        </w:rPr>
        <w:t>R. madagascariensis</w:t>
      </w:r>
      <w:r w:rsidR="001C324B" w:rsidRPr="006B3F44">
        <w:rPr>
          <w:rPrChange w:id="638" w:author="Cara Brook" w:date="2021-08-29T14:07:00Z">
            <w:rPr>
              <w:rFonts w:ascii="Arial" w:hAnsi="Arial" w:cs="Arial"/>
            </w:rPr>
          </w:rPrChange>
        </w:rPr>
        <w:t>. However, E</w:t>
      </w:r>
      <w:r w:rsidR="001C324B" w:rsidRPr="006B3F44">
        <w:rPr>
          <w:i/>
          <w:iCs/>
          <w:rPrChange w:id="639" w:author="Cara Brook" w:date="2021-08-29T14:07:00Z">
            <w:rPr>
              <w:rFonts w:ascii="Arial" w:hAnsi="Arial" w:cs="Arial"/>
              <w:i/>
              <w:iCs/>
            </w:rPr>
          </w:rPrChange>
        </w:rPr>
        <w:t>. dupreanum</w:t>
      </w:r>
      <w:r w:rsidR="001C324B" w:rsidRPr="006B3F44">
        <w:rPr>
          <w:rPrChange w:id="640" w:author="Cara Brook" w:date="2021-08-29T14:07:00Z">
            <w:rPr>
              <w:rFonts w:ascii="Arial" w:hAnsi="Arial" w:cs="Arial"/>
            </w:rPr>
          </w:rPrChange>
        </w:rPr>
        <w:t xml:space="preserve"> coronavirus prevalence did not change much over time and over seasons.</w:t>
      </w:r>
      <w:r w:rsidR="002D4496" w:rsidRPr="006B3F44">
        <w:rPr>
          <w:rPrChange w:id="641" w:author="Cara Brook" w:date="2021-08-29T14:07:00Z">
            <w:rPr>
              <w:rFonts w:ascii="Arial" w:hAnsi="Arial" w:cs="Arial"/>
            </w:rPr>
          </w:rPrChange>
        </w:rPr>
        <w:t xml:space="preserve"> There is a nonsignificant rise in coronavirus prevalence around April in all three bat species that slowly tapers off into the dry season, then rises again going into January</w:t>
      </w:r>
      <w:r w:rsidR="00003B7A" w:rsidRPr="006B3F44">
        <w:rPr>
          <w:rPrChange w:id="642" w:author="Cara Brook" w:date="2021-08-29T14:07:00Z">
            <w:rPr>
              <w:rFonts w:ascii="Arial" w:hAnsi="Arial" w:cs="Arial"/>
            </w:rPr>
          </w:rPrChange>
        </w:rPr>
        <w:t xml:space="preserve">. </w:t>
      </w:r>
      <w:r w:rsidR="00E13B01" w:rsidRPr="006B3F44">
        <w:rPr>
          <w:rPrChange w:id="643" w:author="Cara Brook" w:date="2021-08-29T14:07:00Z">
            <w:rPr>
              <w:rFonts w:ascii="Arial" w:hAnsi="Arial" w:cs="Arial"/>
            </w:rPr>
          </w:rPrChange>
        </w:rPr>
        <w:t>The three species have similar breeding seasons (around April-May) and annual birth pulses (around October)</w:t>
      </w:r>
      <w:sdt>
        <w:sdtPr>
          <w:rPr>
            <w:color w:val="000000"/>
          </w:rPr>
          <w:tag w:val="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593744016"/>
          <w:placeholder>
            <w:docPart w:val="DefaultPlaceholder_-1854013440"/>
          </w:placeholder>
        </w:sdtPr>
        <w:sdtEndPr/>
        <w:sdtContent>
          <w:r w:rsidR="00AD5CD7" w:rsidRPr="006B3F44">
            <w:rPr>
              <w:color w:val="000000"/>
              <w:rPrChange w:id="644" w:author="Cara Brook" w:date="2021-08-29T14:07:00Z">
                <w:rPr>
                  <w:rFonts w:ascii="Arial" w:hAnsi="Arial" w:cs="Arial"/>
                  <w:color w:val="000000"/>
                </w:rPr>
              </w:rPrChange>
            </w:rPr>
            <w:t>46</w:t>
          </w:r>
        </w:sdtContent>
      </w:sdt>
      <w:r w:rsidR="00E13B01" w:rsidRPr="006B3F44">
        <w:rPr>
          <w:rPrChange w:id="645" w:author="Cara Brook" w:date="2021-08-29T14:07:00Z">
            <w:rPr>
              <w:rFonts w:ascii="Arial" w:hAnsi="Arial" w:cs="Arial"/>
            </w:rPr>
          </w:rPrChange>
        </w:rPr>
        <w:t xml:space="preserve">. </w:t>
      </w:r>
    </w:p>
    <w:p w14:paraId="3FA8DBD8" w14:textId="77777777" w:rsidR="00E13B01" w:rsidRPr="006B3F44" w:rsidRDefault="00E13B01" w:rsidP="00A60EE4">
      <w:pPr>
        <w:rPr>
          <w:rPrChange w:id="646" w:author="Cara Brook" w:date="2021-08-29T14:07:00Z">
            <w:rPr>
              <w:rFonts w:ascii="Arial" w:hAnsi="Arial" w:cs="Arial"/>
            </w:rPr>
          </w:rPrChange>
        </w:rPr>
      </w:pPr>
    </w:p>
    <w:p w14:paraId="69A84E43" w14:textId="3CF72193" w:rsidR="00817336" w:rsidRPr="006B3F44" w:rsidRDefault="00817336" w:rsidP="00A60EE4">
      <w:pPr>
        <w:rPr>
          <w:rPrChange w:id="647" w:author="Cara Brook" w:date="2021-08-29T14:07:00Z">
            <w:rPr>
              <w:rFonts w:ascii="Arial" w:hAnsi="Arial" w:cs="Arial"/>
            </w:rPr>
          </w:rPrChange>
        </w:rPr>
      </w:pPr>
      <w:r w:rsidRPr="006B3F44">
        <w:rPr>
          <w:rPrChange w:id="648" w:author="Cara Brook" w:date="2021-08-29T14:07:00Z">
            <w:rPr>
              <w:rFonts w:ascii="Arial" w:hAnsi="Arial" w:cs="Arial"/>
            </w:rPr>
          </w:rPrChange>
        </w:rPr>
        <w:t>Paragraph about seasonal dynamics</w:t>
      </w:r>
    </w:p>
    <w:p w14:paraId="5481CBB7" w14:textId="77777777" w:rsidR="00817336" w:rsidRPr="006B3F44" w:rsidRDefault="00817336" w:rsidP="00A60EE4">
      <w:pPr>
        <w:rPr>
          <w:rPrChange w:id="649" w:author="Cara Brook" w:date="2021-08-29T14:07:00Z">
            <w:rPr>
              <w:rFonts w:ascii="Arial" w:hAnsi="Arial" w:cs="Arial"/>
            </w:rPr>
          </w:rPrChange>
        </w:rPr>
      </w:pPr>
    </w:p>
    <w:p w14:paraId="07396A57" w14:textId="2771C6AA" w:rsidR="00817336" w:rsidRPr="006B3F44" w:rsidRDefault="00817336" w:rsidP="00A60EE4">
      <w:pPr>
        <w:rPr>
          <w:rPrChange w:id="650" w:author="Cara Brook" w:date="2021-08-29T14:07:00Z">
            <w:rPr>
              <w:rFonts w:ascii="Arial" w:hAnsi="Arial" w:cs="Arial"/>
            </w:rPr>
          </w:rPrChange>
        </w:rPr>
      </w:pPr>
      <w:r w:rsidRPr="006B3F44">
        <w:rPr>
          <w:rPrChange w:id="651" w:author="Cara Brook" w:date="2021-08-29T14:07:00Z">
            <w:rPr>
              <w:rFonts w:ascii="Arial" w:hAnsi="Arial" w:cs="Arial"/>
            </w:rPr>
          </w:rPrChange>
        </w:rPr>
        <w:t>Paragraph about phylogeny+RdRp</w:t>
      </w:r>
    </w:p>
    <w:p w14:paraId="52DF3EF9" w14:textId="32921F76" w:rsidR="00A5095C" w:rsidRPr="006B3F44" w:rsidRDefault="00A5095C" w:rsidP="00A60EE4">
      <w:pPr>
        <w:rPr>
          <w:rPrChange w:id="652" w:author="Cara Brook" w:date="2021-08-29T14:07:00Z">
            <w:rPr>
              <w:rFonts w:ascii="Arial" w:hAnsi="Arial" w:cs="Arial"/>
            </w:rPr>
          </w:rPrChange>
        </w:rPr>
      </w:pPr>
    </w:p>
    <w:p w14:paraId="2ACDB887" w14:textId="22EF8FBC" w:rsidR="00A5095C" w:rsidRPr="006B3F44" w:rsidRDefault="00A5095C" w:rsidP="00A60EE4">
      <w:pPr>
        <w:rPr>
          <w:rPrChange w:id="653" w:author="Cara Brook" w:date="2021-08-29T14:07:00Z">
            <w:rPr>
              <w:rFonts w:ascii="Arial" w:hAnsi="Arial" w:cs="Arial"/>
            </w:rPr>
          </w:rPrChange>
        </w:rPr>
      </w:pPr>
      <w:r w:rsidRPr="006B3F44">
        <w:rPr>
          <w:rPrChange w:id="654" w:author="Cara Brook" w:date="2021-08-29T14:07:00Z">
            <w:rPr>
              <w:rFonts w:ascii="Arial" w:hAnsi="Arial" w:cs="Arial"/>
            </w:rPr>
          </w:rPrChange>
        </w:rPr>
        <w:t>Comment about juveniles versus adults?</w:t>
      </w:r>
    </w:p>
    <w:p w14:paraId="2D0ADAA3" w14:textId="77777777" w:rsidR="003C642C" w:rsidRPr="006B3F44" w:rsidRDefault="003C642C" w:rsidP="00A60EE4">
      <w:pPr>
        <w:rPr>
          <w:rPrChange w:id="655" w:author="Cara Brook" w:date="2021-08-29T14:07:00Z">
            <w:rPr>
              <w:rFonts w:ascii="Arial" w:hAnsi="Arial" w:cs="Arial"/>
            </w:rPr>
          </w:rPrChange>
        </w:rPr>
      </w:pPr>
    </w:p>
    <w:p w14:paraId="537E1EB3" w14:textId="7550E305" w:rsidR="00D93F80" w:rsidRDefault="00D93F80" w:rsidP="00A60EE4">
      <w:pPr>
        <w:rPr>
          <w:ins w:id="656" w:author="Cara Brook" w:date="2021-08-29T18:44:00Z"/>
          <w:b/>
          <w:bCs/>
        </w:rPr>
      </w:pPr>
      <w:r w:rsidRPr="006B3F44">
        <w:rPr>
          <w:b/>
          <w:bCs/>
          <w:rPrChange w:id="657" w:author="Cara Brook" w:date="2021-08-29T14:07:00Z">
            <w:rPr>
              <w:rFonts w:ascii="Arial" w:hAnsi="Arial" w:cs="Arial"/>
              <w:b/>
              <w:bCs/>
            </w:rPr>
          </w:rPrChange>
        </w:rPr>
        <w:t>Discussion</w:t>
      </w:r>
    </w:p>
    <w:p w14:paraId="3B223EA9" w14:textId="3B00A88A" w:rsidR="008D0F13" w:rsidRPr="008D0F13" w:rsidRDefault="008D0F13" w:rsidP="00A60EE4">
      <w:pPr>
        <w:rPr>
          <w:ins w:id="658" w:author="Cara Brook" w:date="2021-08-29T18:44:00Z"/>
          <w:rPrChange w:id="659" w:author="Cara Brook" w:date="2021-08-29T18:44:00Z">
            <w:rPr>
              <w:ins w:id="660" w:author="Cara Brook" w:date="2021-08-29T18:44:00Z"/>
              <w:b/>
              <w:bCs/>
            </w:rPr>
          </w:rPrChange>
        </w:rPr>
      </w:pPr>
      <w:ins w:id="661" w:author="Cara Brook" w:date="2021-08-29T18:44:00Z">
        <w:r w:rsidRPr="008D0F13">
          <w:rPr>
            <w:rPrChange w:id="662" w:author="Cara Brook" w:date="2021-08-29T18:44:00Z">
              <w:rPr>
                <w:b/>
                <w:bCs/>
              </w:rPr>
            </w:rPrChange>
          </w:rPr>
          <w:t>Organize as:</w:t>
        </w:r>
      </w:ins>
    </w:p>
    <w:p w14:paraId="6B0246A4" w14:textId="43EF100B" w:rsidR="008D0F13" w:rsidRDefault="008D0F13" w:rsidP="008D0F13">
      <w:pPr>
        <w:pStyle w:val="ListParagraph"/>
        <w:numPr>
          <w:ilvl w:val="0"/>
          <w:numId w:val="3"/>
        </w:numPr>
        <w:rPr>
          <w:ins w:id="663" w:author="Cara Brook" w:date="2021-08-29T18:45:00Z"/>
        </w:rPr>
      </w:pPr>
      <w:ins w:id="664" w:author="Cara Brook" w:date="2021-08-29T18:44:00Z">
        <w:r>
          <w:t>Two novel Nobecos, cluster with Asian clades (P</w:t>
        </w:r>
      </w:ins>
      <w:ins w:id="665" w:author="Cara Brook" w:date="2021-08-29T18:45:00Z">
        <w:r>
          <w:t>t</w:t>
        </w:r>
      </w:ins>
      <w:ins w:id="666" w:author="Cara Brook" w:date="2021-08-29T18:44:00Z">
        <w:r>
          <w:t>eropus</w:t>
        </w:r>
      </w:ins>
      <w:ins w:id="667" w:author="Cara Brook" w:date="2021-08-29T18:45:00Z">
        <w:r>
          <w:t>) and African (Rousettus) but evidence of recombination in S, N, NS7 genes</w:t>
        </w:r>
      </w:ins>
    </w:p>
    <w:p w14:paraId="3A25BB6F" w14:textId="77777777" w:rsidR="00C24F7C" w:rsidRDefault="00C24F7C" w:rsidP="008D0F13">
      <w:pPr>
        <w:pStyle w:val="ListParagraph"/>
        <w:numPr>
          <w:ilvl w:val="0"/>
          <w:numId w:val="3"/>
        </w:numPr>
        <w:rPr>
          <w:ins w:id="668" w:author="Cara Brook" w:date="2021-08-29T18:49:00Z"/>
        </w:rPr>
      </w:pPr>
      <w:ins w:id="669" w:author="Cara Brook" w:date="2021-08-29T18:45:00Z">
        <w:r>
          <w:t>No evidence of orthereovirus insertion, suggests this strain may be limited to Asia</w:t>
        </w:r>
      </w:ins>
      <w:ins w:id="670" w:author="Cara Brook" w:date="2021-08-29T18:46:00Z">
        <w:r>
          <w:t xml:space="preserve">. </w:t>
        </w:r>
      </w:ins>
      <w:ins w:id="671" w:author="Cara Brook" w:date="2021-08-29T18:48:00Z">
        <w:r>
          <w:t>In fact, we can define four clades of Nobecoviruses broadly: HKU9, Eidolon helvum, GCCD1</w:t>
        </w:r>
      </w:ins>
      <w:ins w:id="672" w:author="Cara Brook" w:date="2021-08-29T18:49:00Z">
        <w:r>
          <w:t>, and BatCoV92/GX2018.</w:t>
        </w:r>
      </w:ins>
    </w:p>
    <w:p w14:paraId="45473FE0" w14:textId="4D0F3B9F" w:rsidR="008D0F13" w:rsidRDefault="00C24F7C" w:rsidP="008D0F13">
      <w:pPr>
        <w:pStyle w:val="ListParagraph"/>
        <w:numPr>
          <w:ilvl w:val="0"/>
          <w:numId w:val="3"/>
        </w:numPr>
        <w:rPr>
          <w:ins w:id="673" w:author="Cara Brook" w:date="2021-08-29T18:46:00Z"/>
        </w:rPr>
      </w:pPr>
      <w:ins w:id="674" w:author="Cara Brook" w:date="2021-08-29T18:49:00Z">
        <w:r>
          <w:t>Following on above</w:t>
        </w:r>
      </w:ins>
      <w:ins w:id="675" w:author="Cara Brook" w:date="2021-08-29T18:46:00Z">
        <w:r>
          <w:t xml:space="preserve">, P. rufus does have extra genetic material between M and N, </w:t>
        </w:r>
      </w:ins>
      <w:ins w:id="676" w:author="Cara Brook" w:date="2021-08-29T18:49:00Z">
        <w:r>
          <w:t xml:space="preserve">as does </w:t>
        </w:r>
        <w:r>
          <w:t>BatCoV92/GX2018</w:t>
        </w:r>
        <w:r>
          <w:t xml:space="preserve">, </w:t>
        </w:r>
      </w:ins>
      <w:ins w:id="677" w:author="Cara Brook" w:date="2021-08-29T18:46:00Z">
        <w:r>
          <w:t>suggesting a dynamic region of the genome that could be a site for future recombination or acqusistion of new genes</w:t>
        </w:r>
      </w:ins>
    </w:p>
    <w:p w14:paraId="5A2A0C02" w14:textId="0CC501EE" w:rsidR="00C24F7C" w:rsidRDefault="00C24F7C" w:rsidP="008D0F13">
      <w:pPr>
        <w:pStyle w:val="ListParagraph"/>
        <w:numPr>
          <w:ilvl w:val="0"/>
          <w:numId w:val="3"/>
        </w:numPr>
        <w:rPr>
          <w:ins w:id="678" w:author="Cara Brook" w:date="2021-08-29T18:49:00Z"/>
        </w:rPr>
      </w:pPr>
      <w:ins w:id="679" w:author="Cara Brook" w:date="2021-08-29T18:46:00Z">
        <w:r>
          <w:t>Serious concern would be acquisition of S</w:t>
        </w:r>
      </w:ins>
      <w:ins w:id="680" w:author="Cara Brook" w:date="2021-08-29T18:47:00Z">
        <w:r>
          <w:t xml:space="preserve"> sequences enabling human cell entry. No known Sarbecoviruses on the island that could enable this but there a</w:t>
        </w:r>
      </w:ins>
      <w:ins w:id="681" w:author="Cara Brook" w:date="2021-08-29T18:48:00Z">
        <w:r>
          <w:t>r</w:t>
        </w:r>
      </w:ins>
      <w:ins w:id="682" w:author="Cara Brook" w:date="2021-08-29T18:47:00Z">
        <w:r>
          <w:t xml:space="preserve">e Merbecobivurses </w:t>
        </w:r>
      </w:ins>
      <w:ins w:id="683" w:author="Cara Brook" w:date="2021-08-29T18:48:00Z">
        <w:r>
          <w:t>and M. jugalaris coroosts with Rousettus</w:t>
        </w:r>
      </w:ins>
    </w:p>
    <w:p w14:paraId="7CE7BA09" w14:textId="641949A9" w:rsidR="00C24F7C" w:rsidRDefault="00C24F7C" w:rsidP="008D0F13">
      <w:pPr>
        <w:pStyle w:val="ListParagraph"/>
        <w:numPr>
          <w:ilvl w:val="0"/>
          <w:numId w:val="3"/>
        </w:numPr>
        <w:rPr>
          <w:ins w:id="684" w:author="Cara Brook" w:date="2021-08-29T18:50:00Z"/>
        </w:rPr>
      </w:pPr>
      <w:ins w:id="685" w:author="Cara Brook" w:date="2021-08-29T18:49:00Z">
        <w:r>
          <w:t xml:space="preserve">Probably bigger concern is spillback and additional genetic material for SARS-CoV-2 which is widespread in </w:t>
        </w:r>
      </w:ins>
      <w:ins w:id="686" w:author="Cara Brook" w:date="2021-08-29T18:50:00Z">
        <w:r>
          <w:t>Mada</w:t>
        </w:r>
      </w:ins>
    </w:p>
    <w:p w14:paraId="392BBF59" w14:textId="1155DE6A" w:rsidR="00C24F7C" w:rsidRDefault="00C24F7C" w:rsidP="008D0F13">
      <w:pPr>
        <w:pStyle w:val="ListParagraph"/>
        <w:numPr>
          <w:ilvl w:val="0"/>
          <w:numId w:val="3"/>
        </w:numPr>
        <w:rPr>
          <w:ins w:id="687" w:author="Cara Brook" w:date="2021-08-29T18:50:00Z"/>
        </w:rPr>
      </w:pPr>
      <w:ins w:id="688" w:author="Cara Brook" w:date="2021-08-29T18:50:00Z">
        <w:r>
          <w:t>All the seasonality stuff and importance of longitudinal studies</w:t>
        </w:r>
      </w:ins>
    </w:p>
    <w:p w14:paraId="26423D69" w14:textId="6C44F910" w:rsidR="00C24F7C" w:rsidRPr="008D0F13" w:rsidRDefault="00C24F7C" w:rsidP="008D0F13">
      <w:pPr>
        <w:pStyle w:val="ListParagraph"/>
        <w:numPr>
          <w:ilvl w:val="0"/>
          <w:numId w:val="3"/>
        </w:numPr>
        <w:rPr>
          <w:rPrChange w:id="689" w:author="Cara Brook" w:date="2021-08-29T18:44:00Z">
            <w:rPr>
              <w:rFonts w:ascii="Arial" w:hAnsi="Arial" w:cs="Arial"/>
              <w:b/>
              <w:bCs/>
            </w:rPr>
          </w:rPrChange>
        </w:rPr>
        <w:pPrChange w:id="690" w:author="Cara Brook" w:date="2021-08-29T18:44:00Z">
          <w:pPr/>
        </w:pPrChange>
      </w:pPr>
      <w:ins w:id="691" w:author="Cara Brook" w:date="2021-08-29T18:50:00Z">
        <w:r>
          <w:t>A plug for the importance of full genomes – only a handful of Nobeco genomes out there</w:t>
        </w:r>
      </w:ins>
    </w:p>
    <w:p w14:paraId="52A3B219" w14:textId="25022D45" w:rsidR="00E847C0" w:rsidRPr="006B3F44" w:rsidRDefault="00311993" w:rsidP="00A60EE4">
      <w:pPr>
        <w:rPr>
          <w:rPrChange w:id="692" w:author="Cara Brook" w:date="2021-08-29T14:07:00Z">
            <w:rPr>
              <w:rFonts w:ascii="Arial" w:hAnsi="Arial" w:cs="Arial"/>
            </w:rPr>
          </w:rPrChange>
        </w:rPr>
      </w:pPr>
      <w:r w:rsidRPr="006B3F44">
        <w:rPr>
          <w:rPrChange w:id="693" w:author="Cara Brook" w:date="2021-08-29T14:07:00Z">
            <w:rPr>
              <w:rFonts w:ascii="Arial" w:hAnsi="Arial" w:cs="Arial"/>
            </w:rPr>
          </w:rPrChange>
        </w:rPr>
        <w:t xml:space="preserve">We have described three novel nobecovirus sequences, most notably from R. madagascariensis, </w:t>
      </w:r>
      <w:commentRangeStart w:id="694"/>
      <w:r w:rsidRPr="006B3F44">
        <w:rPr>
          <w:rPrChange w:id="695" w:author="Cara Brook" w:date="2021-08-29T14:07:00Z">
            <w:rPr>
              <w:rFonts w:ascii="Arial" w:hAnsi="Arial" w:cs="Arial"/>
            </w:rPr>
          </w:rPrChange>
        </w:rPr>
        <w:t>a bat host that had previously not been identified as a competent coronavirus host</w:t>
      </w:r>
      <w:sdt>
        <w:sdtPr>
          <w:rPr>
            <w:color w:val="000000"/>
          </w:rPr>
          <w:tag w:val="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zOTwvc3VwPiIsIm1hbnVhbE92ZXJyaWRlVGV4dCI6IjQxIn19"/>
          <w:id w:val="-95089715"/>
          <w:placeholder>
            <w:docPart w:val="DefaultPlaceholder_-1854013440"/>
          </w:placeholder>
        </w:sdtPr>
        <w:sdtEndPr/>
        <w:sdtContent>
          <w:r w:rsidR="00AD5CD7" w:rsidRPr="006B3F44">
            <w:rPr>
              <w:color w:val="000000"/>
              <w:rPrChange w:id="696" w:author="Cara Brook" w:date="2021-08-29T14:07:00Z">
                <w:rPr>
                  <w:rFonts w:ascii="Arial" w:hAnsi="Arial" w:cs="Arial"/>
                  <w:color w:val="000000"/>
                </w:rPr>
              </w:rPrChange>
            </w:rPr>
            <w:t>41</w:t>
          </w:r>
          <w:commentRangeEnd w:id="694"/>
          <w:r w:rsidR="003B499D" w:rsidRPr="006B3F44">
            <w:rPr>
              <w:rStyle w:val="CommentReference"/>
              <w:sz w:val="24"/>
              <w:szCs w:val="24"/>
              <w:rPrChange w:id="697" w:author="Cara Brook" w:date="2021-08-29T14:07:00Z">
                <w:rPr>
                  <w:rStyle w:val="CommentReference"/>
                </w:rPr>
              </w:rPrChange>
            </w:rPr>
            <w:commentReference w:id="694"/>
          </w:r>
        </w:sdtContent>
      </w:sdt>
      <w:r w:rsidRPr="006B3F44">
        <w:rPr>
          <w:rPrChange w:id="698" w:author="Cara Brook" w:date="2021-08-29T14:07:00Z">
            <w:rPr>
              <w:rFonts w:ascii="Arial" w:hAnsi="Arial" w:cs="Arial"/>
            </w:rPr>
          </w:rPrChange>
        </w:rPr>
        <w:t xml:space="preserve">. </w:t>
      </w:r>
      <w:r w:rsidR="001B1416" w:rsidRPr="006B3F44">
        <w:rPr>
          <w:rPrChange w:id="699" w:author="Cara Brook" w:date="2021-08-29T14:07:00Z">
            <w:rPr>
              <w:rFonts w:ascii="Arial" w:hAnsi="Arial" w:cs="Arial"/>
            </w:rPr>
          </w:rPrChange>
        </w:rPr>
        <w:t>The average prevalence of 10% is comparable to sample efforts in other countries, indicating that there is an endemic level of coronaviruses circulating throughout Madagascar</w:t>
      </w:r>
      <w:sdt>
        <w:sdtPr>
          <w:rPr>
            <w:color w:val="000000"/>
          </w:rPr>
          <w:tag w:val="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2LDI3PC9zdXA+IiwibWFudWFsT3ZlcnJpZGVUZXh0IjoiMjgsMjkifX0="/>
          <w:id w:val="-955629084"/>
          <w:placeholder>
            <w:docPart w:val="DefaultPlaceholder_-1854013440"/>
          </w:placeholder>
        </w:sdtPr>
        <w:sdtEndPr/>
        <w:sdtContent>
          <w:r w:rsidR="00AD5CD7" w:rsidRPr="006B3F44">
            <w:rPr>
              <w:color w:val="000000"/>
              <w:rPrChange w:id="700" w:author="Cara Brook" w:date="2021-08-29T14:07:00Z">
                <w:rPr>
                  <w:rFonts w:ascii="Arial" w:hAnsi="Arial" w:cs="Arial"/>
                  <w:color w:val="000000"/>
                </w:rPr>
              </w:rPrChange>
            </w:rPr>
            <w:t>28,29</w:t>
          </w:r>
        </w:sdtContent>
      </w:sdt>
      <w:r w:rsidR="001B1416" w:rsidRPr="006B3F44">
        <w:rPr>
          <w:rPrChange w:id="701" w:author="Cara Brook" w:date="2021-08-29T14:07:00Z">
            <w:rPr>
              <w:rFonts w:ascii="Arial" w:hAnsi="Arial" w:cs="Arial"/>
            </w:rPr>
          </w:rPrChange>
        </w:rPr>
        <w:t xml:space="preserve">. </w:t>
      </w:r>
      <w:r w:rsidR="00F96A65" w:rsidRPr="006B3F44">
        <w:rPr>
          <w:rPrChange w:id="702" w:author="Cara Brook" w:date="2021-08-29T14:07:00Z">
            <w:rPr>
              <w:rFonts w:ascii="Arial" w:hAnsi="Arial" w:cs="Arial"/>
            </w:rPr>
          </w:rPrChange>
        </w:rPr>
        <w:t xml:space="preserve">The novel nobecoviruses isolated are closely related to nobecoviruses isolated </w:t>
      </w:r>
      <w:r w:rsidR="00DB0412" w:rsidRPr="006B3F44">
        <w:rPr>
          <w:rPrChange w:id="703" w:author="Cara Brook" w:date="2021-08-29T14:07:00Z">
            <w:rPr>
              <w:rFonts w:ascii="Arial" w:hAnsi="Arial" w:cs="Arial"/>
            </w:rPr>
          </w:rPrChange>
        </w:rPr>
        <w:t>from</w:t>
      </w:r>
      <w:r w:rsidR="00F96A65" w:rsidRPr="006B3F44">
        <w:rPr>
          <w:rPrChange w:id="704" w:author="Cara Brook" w:date="2021-08-29T14:07:00Z">
            <w:rPr>
              <w:rFonts w:ascii="Arial" w:hAnsi="Arial" w:cs="Arial"/>
            </w:rPr>
          </w:rPrChange>
        </w:rPr>
        <w:t xml:space="preserve"> China and Singapore</w:t>
      </w:r>
      <w:r w:rsidR="00DB0412" w:rsidRPr="006B3F44">
        <w:rPr>
          <w:rPrChange w:id="705" w:author="Cara Brook" w:date="2021-08-29T14:07:00Z">
            <w:rPr>
              <w:rFonts w:ascii="Arial" w:hAnsi="Arial" w:cs="Arial"/>
            </w:rPr>
          </w:rPrChange>
        </w:rPr>
        <w:t xml:space="preserve">, also mostly from </w:t>
      </w:r>
      <w:r w:rsidR="00DB0412" w:rsidRPr="006B3F44">
        <w:rPr>
          <w:i/>
          <w:iCs/>
          <w:rPrChange w:id="706" w:author="Cara Brook" w:date="2021-08-29T14:07:00Z">
            <w:rPr>
              <w:rFonts w:ascii="Arial" w:hAnsi="Arial" w:cs="Arial"/>
              <w:i/>
              <w:iCs/>
            </w:rPr>
          </w:rPrChange>
        </w:rPr>
        <w:t>Rousettus spp.</w:t>
      </w:r>
      <w:r w:rsidR="008F0B36" w:rsidRPr="006B3F44">
        <w:rPr>
          <w:rPrChange w:id="707" w:author="Cara Brook" w:date="2021-08-29T14:07:00Z">
            <w:rPr>
              <w:rFonts w:ascii="Arial" w:hAnsi="Arial" w:cs="Arial"/>
            </w:rPr>
          </w:rPrChange>
        </w:rPr>
        <w:t xml:space="preserve"> (Figure 3A).</w:t>
      </w:r>
      <w:r w:rsidR="00DB0412" w:rsidRPr="006B3F44">
        <w:rPr>
          <w:rPrChange w:id="708" w:author="Cara Brook" w:date="2021-08-29T14:07:00Z">
            <w:rPr>
              <w:rFonts w:ascii="Arial" w:hAnsi="Arial" w:cs="Arial"/>
            </w:rPr>
          </w:rPrChange>
        </w:rPr>
        <w:t xml:space="preserve"> The RdRp clustering also shows close homology with African </w:t>
      </w:r>
      <w:r w:rsidR="008F0B36" w:rsidRPr="006B3F44">
        <w:rPr>
          <w:rPrChange w:id="709" w:author="Cara Brook" w:date="2021-08-29T14:07:00Z">
            <w:rPr>
              <w:rFonts w:ascii="Arial" w:hAnsi="Arial" w:cs="Arial"/>
            </w:rPr>
          </w:rPrChange>
        </w:rPr>
        <w:t>co</w:t>
      </w:r>
      <w:r w:rsidR="00DB0412" w:rsidRPr="006B3F44">
        <w:rPr>
          <w:rPrChange w:id="710" w:author="Cara Brook" w:date="2021-08-29T14:07:00Z">
            <w:rPr>
              <w:rFonts w:ascii="Arial" w:hAnsi="Arial" w:cs="Arial"/>
            </w:rPr>
          </w:rPrChange>
        </w:rPr>
        <w:t>ronavirus strains, along with further showing relation to Asian coronavirus strains</w:t>
      </w:r>
      <w:r w:rsidR="008F0B36" w:rsidRPr="006B3F44">
        <w:rPr>
          <w:rPrChange w:id="711" w:author="Cara Brook" w:date="2021-08-29T14:07:00Z">
            <w:rPr>
              <w:rFonts w:ascii="Arial" w:hAnsi="Arial" w:cs="Arial"/>
            </w:rPr>
          </w:rPrChange>
        </w:rPr>
        <w:t xml:space="preserve"> (Figure 3B)</w:t>
      </w:r>
      <w:r w:rsidR="00DB0412" w:rsidRPr="006B3F44">
        <w:rPr>
          <w:rPrChange w:id="712" w:author="Cara Brook" w:date="2021-08-29T14:07:00Z">
            <w:rPr>
              <w:rFonts w:ascii="Arial" w:hAnsi="Arial" w:cs="Arial"/>
            </w:rPr>
          </w:rPrChange>
        </w:rPr>
        <w:t xml:space="preserve">. </w:t>
      </w:r>
      <w:r w:rsidR="00BB267E" w:rsidRPr="006B3F44">
        <w:rPr>
          <w:rPrChange w:id="713" w:author="Cara Brook" w:date="2021-08-29T14:07:00Z">
            <w:rPr>
              <w:rFonts w:ascii="Arial" w:hAnsi="Arial" w:cs="Arial"/>
            </w:rPr>
          </w:rPrChange>
        </w:rPr>
        <w:t>Seasonality modeling of coronavirus prevalence revealed little data to correlate infection data to bat breeding seasons and annual birth pulses</w:t>
      </w:r>
      <w:r w:rsidR="008F0B36" w:rsidRPr="006B3F44">
        <w:rPr>
          <w:rPrChange w:id="714" w:author="Cara Brook" w:date="2021-08-29T14:07:00Z">
            <w:rPr>
              <w:rFonts w:ascii="Arial" w:hAnsi="Arial" w:cs="Arial"/>
            </w:rPr>
          </w:rPrChange>
        </w:rPr>
        <w:t xml:space="preserve">, so </w:t>
      </w:r>
      <w:r w:rsidR="00994889" w:rsidRPr="006B3F44">
        <w:rPr>
          <w:rPrChange w:id="715" w:author="Cara Brook" w:date="2021-08-29T14:07:00Z">
            <w:rPr>
              <w:rFonts w:ascii="Arial" w:hAnsi="Arial" w:cs="Arial"/>
            </w:rPr>
          </w:rPrChange>
        </w:rPr>
        <w:t xml:space="preserve">more data is needed to </w:t>
      </w:r>
      <w:r w:rsidR="00994889" w:rsidRPr="006B3F44">
        <w:rPr>
          <w:rPrChange w:id="716" w:author="Cara Brook" w:date="2021-08-29T14:07:00Z">
            <w:rPr>
              <w:rFonts w:ascii="Arial" w:hAnsi="Arial" w:cs="Arial"/>
            </w:rPr>
          </w:rPrChange>
        </w:rPr>
        <w:lastRenderedPageBreak/>
        <w:t xml:space="preserve">correlate the time of year the sample was collected to </w:t>
      </w:r>
      <w:r w:rsidR="001E1CD8" w:rsidRPr="006B3F44">
        <w:rPr>
          <w:rPrChange w:id="717" w:author="Cara Brook" w:date="2021-08-29T14:07:00Z">
            <w:rPr>
              <w:rFonts w:ascii="Arial" w:hAnsi="Arial" w:cs="Arial"/>
            </w:rPr>
          </w:rPrChange>
        </w:rPr>
        <w:t>food availability, depending on the species’ diet</w:t>
      </w:r>
      <w:r w:rsidR="008F0B36" w:rsidRPr="006B3F44">
        <w:rPr>
          <w:rPrChange w:id="718" w:author="Cara Brook" w:date="2021-08-29T14:07:00Z">
            <w:rPr>
              <w:rFonts w:ascii="Arial" w:hAnsi="Arial" w:cs="Arial"/>
            </w:rPr>
          </w:rPrChange>
        </w:rPr>
        <w:t xml:space="preserve"> (Figure 2)</w:t>
      </w:r>
      <w:r w:rsidR="001E1CD8" w:rsidRPr="006B3F44">
        <w:rPr>
          <w:rPrChange w:id="719" w:author="Cara Brook" w:date="2021-08-29T14:07:00Z">
            <w:rPr>
              <w:rFonts w:ascii="Arial" w:hAnsi="Arial" w:cs="Arial"/>
            </w:rPr>
          </w:rPrChange>
        </w:rPr>
        <w:t xml:space="preserve">. </w:t>
      </w:r>
      <w:r w:rsidR="00E13B01" w:rsidRPr="006B3F44">
        <w:rPr>
          <w:rPrChange w:id="720" w:author="Cara Brook" w:date="2021-08-29T14:07:00Z">
            <w:rPr>
              <w:rFonts w:ascii="Arial" w:hAnsi="Arial" w:cs="Arial"/>
            </w:rPr>
          </w:rPrChange>
        </w:rPr>
        <w:t>Stress in these bat species my also dictate coronavirus success in these hosts, as stress can dampen the immune response</w:t>
      </w:r>
      <w:sdt>
        <w:sdtPr>
          <w:rPr>
            <w:color w:val="000000"/>
          </w:rPr>
          <w:tag w:val="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614512631"/>
          <w:placeholder>
            <w:docPart w:val="DefaultPlaceholder_-1854013440"/>
          </w:placeholder>
        </w:sdtPr>
        <w:sdtEndPr/>
        <w:sdtContent>
          <w:r w:rsidR="00AD5CD7" w:rsidRPr="006B3F44">
            <w:rPr>
              <w:color w:val="000000"/>
              <w:rPrChange w:id="721" w:author="Cara Brook" w:date="2021-08-29T14:07:00Z">
                <w:rPr>
                  <w:rFonts w:ascii="Arial" w:hAnsi="Arial" w:cs="Arial"/>
                  <w:color w:val="000000"/>
                </w:rPr>
              </w:rPrChange>
            </w:rPr>
            <w:t>46</w:t>
          </w:r>
        </w:sdtContent>
      </w:sdt>
      <w:r w:rsidR="00E13B01" w:rsidRPr="006B3F44">
        <w:rPr>
          <w:rPrChange w:id="722" w:author="Cara Brook" w:date="2021-08-29T14:07:00Z">
            <w:rPr>
              <w:rFonts w:ascii="Arial" w:hAnsi="Arial" w:cs="Arial"/>
            </w:rPr>
          </w:rPrChange>
        </w:rPr>
        <w:t xml:space="preserve">. Multi-year longitudinal studies will be necessary to untangle these interactions. </w:t>
      </w:r>
      <w:r w:rsidR="00D7163A" w:rsidRPr="006B3F44">
        <w:rPr>
          <w:rPrChange w:id="723" w:author="Cara Brook" w:date="2021-08-29T14:07:00Z">
            <w:rPr>
              <w:rFonts w:ascii="Arial" w:hAnsi="Arial" w:cs="Arial"/>
            </w:rPr>
          </w:rPrChange>
        </w:rPr>
        <w:t xml:space="preserve">A next logical step would be to getting a full genome coronavirus from </w:t>
      </w:r>
      <w:r w:rsidR="00D7163A" w:rsidRPr="006B3F44">
        <w:rPr>
          <w:i/>
          <w:iCs/>
          <w:rPrChange w:id="724" w:author="Cara Brook" w:date="2021-08-29T14:07:00Z">
            <w:rPr>
              <w:rFonts w:ascii="Arial" w:hAnsi="Arial" w:cs="Arial"/>
              <w:i/>
              <w:iCs/>
            </w:rPr>
          </w:rPrChange>
        </w:rPr>
        <w:t>E. dupreanum</w:t>
      </w:r>
      <w:r w:rsidR="00D7163A" w:rsidRPr="006B3F44">
        <w:rPr>
          <w:rPrChange w:id="725" w:author="Cara Brook" w:date="2021-08-29T14:07:00Z">
            <w:rPr>
              <w:rFonts w:ascii="Arial" w:hAnsi="Arial" w:cs="Arial"/>
            </w:rPr>
          </w:rPrChange>
        </w:rPr>
        <w:t xml:space="preserve">. </w:t>
      </w:r>
    </w:p>
    <w:p w14:paraId="21F758AA" w14:textId="77777777" w:rsidR="00E847C0" w:rsidRPr="006B3F44" w:rsidRDefault="00E847C0" w:rsidP="00A60EE4">
      <w:pPr>
        <w:rPr>
          <w:rPrChange w:id="726" w:author="Cara Brook" w:date="2021-08-29T14:07:00Z">
            <w:rPr>
              <w:rFonts w:ascii="Arial" w:hAnsi="Arial" w:cs="Arial"/>
            </w:rPr>
          </w:rPrChange>
        </w:rPr>
      </w:pPr>
    </w:p>
    <w:p w14:paraId="6E73D5BB" w14:textId="413B5FDE" w:rsidR="00BB267E" w:rsidRPr="006B3F44" w:rsidRDefault="007452E1" w:rsidP="00A60EE4">
      <w:pPr>
        <w:rPr>
          <w:rPrChange w:id="727" w:author="Cara Brook" w:date="2021-08-29T14:07:00Z">
            <w:rPr>
              <w:rFonts w:ascii="Arial" w:hAnsi="Arial" w:cs="Arial"/>
            </w:rPr>
          </w:rPrChange>
        </w:rPr>
      </w:pPr>
      <w:r w:rsidRPr="006B3F44">
        <w:rPr>
          <w:rPrChange w:id="728" w:author="Cara Brook" w:date="2021-08-29T14:07:00Z">
            <w:rPr>
              <w:rFonts w:ascii="Arial" w:hAnsi="Arial" w:cs="Arial"/>
            </w:rPr>
          </w:rPrChange>
        </w:rPr>
        <w:t>I</w:t>
      </w:r>
      <w:r w:rsidR="001E1CD8" w:rsidRPr="006B3F44">
        <w:rPr>
          <w:rPrChange w:id="729" w:author="Cara Brook" w:date="2021-08-29T14:07:00Z">
            <w:rPr>
              <w:rFonts w:ascii="Arial" w:hAnsi="Arial" w:cs="Arial"/>
            </w:rPr>
          </w:rPrChange>
        </w:rPr>
        <w:t>t is known that these endemic species of bats can co-roost in the same habitats</w:t>
      </w:r>
      <w:r w:rsidR="000A270D" w:rsidRPr="006B3F44">
        <w:rPr>
          <w:rPrChange w:id="730" w:author="Cara Brook" w:date="2021-08-29T14:07:00Z">
            <w:rPr>
              <w:rFonts w:ascii="Arial" w:hAnsi="Arial" w:cs="Arial"/>
            </w:rPr>
          </w:rPrChange>
        </w:rPr>
        <w:t xml:space="preserve">; </w:t>
      </w:r>
      <w:r w:rsidR="000A270D" w:rsidRPr="006B3F44">
        <w:rPr>
          <w:i/>
          <w:iCs/>
          <w:rPrChange w:id="731" w:author="Cara Brook" w:date="2021-08-29T14:07:00Z">
            <w:rPr>
              <w:rFonts w:ascii="Arial" w:hAnsi="Arial" w:cs="Arial"/>
              <w:i/>
              <w:iCs/>
            </w:rPr>
          </w:rPrChange>
        </w:rPr>
        <w:t xml:space="preserve">R. madagascariensis </w:t>
      </w:r>
      <w:r w:rsidR="000A270D" w:rsidRPr="006B3F44">
        <w:rPr>
          <w:rPrChange w:id="732" w:author="Cara Brook" w:date="2021-08-29T14:07:00Z">
            <w:rPr>
              <w:rFonts w:ascii="Arial" w:hAnsi="Arial" w:cs="Arial"/>
            </w:rPr>
          </w:rPrChange>
        </w:rPr>
        <w:t xml:space="preserve">and </w:t>
      </w:r>
      <w:r w:rsidR="000A270D" w:rsidRPr="006B3F44">
        <w:rPr>
          <w:i/>
          <w:iCs/>
          <w:rPrChange w:id="733" w:author="Cara Brook" w:date="2021-08-29T14:07:00Z">
            <w:rPr>
              <w:rFonts w:ascii="Arial" w:hAnsi="Arial" w:cs="Arial"/>
              <w:i/>
              <w:iCs/>
            </w:rPr>
          </w:rPrChange>
        </w:rPr>
        <w:t>E. dupreanum</w:t>
      </w:r>
      <w:r w:rsidR="000A270D" w:rsidRPr="006B3F44">
        <w:rPr>
          <w:rPrChange w:id="734" w:author="Cara Brook" w:date="2021-08-29T14:07:00Z">
            <w:rPr>
              <w:rFonts w:ascii="Arial" w:hAnsi="Arial" w:cs="Arial"/>
            </w:rPr>
          </w:rPrChange>
        </w:rPr>
        <w:t xml:space="preserve"> roost in caves, whereas P. </w:t>
      </w:r>
      <w:r w:rsidR="00460D44" w:rsidRPr="006B3F44">
        <w:rPr>
          <w:rPrChange w:id="735" w:author="Cara Brook" w:date="2021-08-29T14:07:00Z">
            <w:rPr>
              <w:rFonts w:ascii="Arial" w:hAnsi="Arial" w:cs="Arial"/>
            </w:rPr>
          </w:rPrChange>
        </w:rPr>
        <w:t>rufus roosts in trees</w:t>
      </w:r>
      <w:sdt>
        <w:sdtPr>
          <w:rPr>
            <w:color w:val="000000"/>
          </w:rPr>
          <w:tag w:val="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2016141272"/>
          <w:placeholder>
            <w:docPart w:val="DefaultPlaceholder_-1854013440"/>
          </w:placeholder>
        </w:sdtPr>
        <w:sdtEndPr/>
        <w:sdtContent>
          <w:r w:rsidR="00AD5CD7" w:rsidRPr="006B3F44">
            <w:rPr>
              <w:color w:val="000000"/>
              <w:rPrChange w:id="736" w:author="Cara Brook" w:date="2021-08-29T14:07:00Z">
                <w:rPr>
                  <w:rFonts w:ascii="Arial" w:hAnsi="Arial" w:cs="Arial"/>
                  <w:color w:val="000000"/>
                </w:rPr>
              </w:rPrChange>
            </w:rPr>
            <w:t>46</w:t>
          </w:r>
        </w:sdtContent>
      </w:sdt>
      <w:r w:rsidR="00460D44" w:rsidRPr="006B3F44">
        <w:rPr>
          <w:rPrChange w:id="737" w:author="Cara Brook" w:date="2021-08-29T14:07:00Z">
            <w:rPr>
              <w:rFonts w:ascii="Arial" w:hAnsi="Arial" w:cs="Arial"/>
            </w:rPr>
          </w:rPrChange>
        </w:rPr>
        <w:t xml:space="preserve">. While no full genomes were isolated from </w:t>
      </w:r>
      <w:r w:rsidR="00460D44" w:rsidRPr="006B3F44">
        <w:rPr>
          <w:i/>
          <w:iCs/>
          <w:rPrChange w:id="738" w:author="Cara Brook" w:date="2021-08-29T14:07:00Z">
            <w:rPr>
              <w:rFonts w:ascii="Arial" w:hAnsi="Arial" w:cs="Arial"/>
              <w:i/>
              <w:iCs/>
            </w:rPr>
          </w:rPrChange>
        </w:rPr>
        <w:t>E. dupreanum</w:t>
      </w:r>
      <w:r w:rsidR="00460D44" w:rsidRPr="006B3F44">
        <w:rPr>
          <w:rPrChange w:id="739" w:author="Cara Brook" w:date="2021-08-29T14:07:00Z">
            <w:rPr>
              <w:rFonts w:ascii="Arial" w:hAnsi="Arial" w:cs="Arial"/>
            </w:rPr>
          </w:rPrChange>
        </w:rPr>
        <w:t xml:space="preserve">, the RdRp panel indicates that </w:t>
      </w:r>
      <w:r w:rsidR="00460D44" w:rsidRPr="006B3F44">
        <w:rPr>
          <w:i/>
          <w:iCs/>
          <w:rPrChange w:id="740" w:author="Cara Brook" w:date="2021-08-29T14:07:00Z">
            <w:rPr>
              <w:rFonts w:ascii="Arial" w:hAnsi="Arial" w:cs="Arial"/>
              <w:i/>
              <w:iCs/>
            </w:rPr>
          </w:rPrChange>
        </w:rPr>
        <w:t>E. dupreanum</w:t>
      </w:r>
      <w:r w:rsidR="002010C7" w:rsidRPr="006B3F44">
        <w:rPr>
          <w:rPrChange w:id="741" w:author="Cara Brook" w:date="2021-08-29T14:07:00Z">
            <w:rPr>
              <w:rFonts w:ascii="Arial" w:hAnsi="Arial" w:cs="Arial"/>
            </w:rPr>
          </w:rPrChange>
        </w:rPr>
        <w:t xml:space="preserve"> and </w:t>
      </w:r>
      <w:r w:rsidR="002010C7" w:rsidRPr="006B3F44">
        <w:rPr>
          <w:i/>
          <w:iCs/>
          <w:rPrChange w:id="742" w:author="Cara Brook" w:date="2021-08-29T14:07:00Z">
            <w:rPr>
              <w:rFonts w:ascii="Arial" w:hAnsi="Arial" w:cs="Arial"/>
              <w:i/>
              <w:iCs/>
            </w:rPr>
          </w:rPrChange>
        </w:rPr>
        <w:t>R. madagascariensis</w:t>
      </w:r>
      <w:r w:rsidR="00460D44" w:rsidRPr="006B3F44">
        <w:rPr>
          <w:rPrChange w:id="743" w:author="Cara Brook" w:date="2021-08-29T14:07:00Z">
            <w:rPr>
              <w:rFonts w:ascii="Arial" w:hAnsi="Arial" w:cs="Arial"/>
            </w:rPr>
          </w:rPrChange>
        </w:rPr>
        <w:t xml:space="preserve"> coronaviruses cluster more closely </w:t>
      </w:r>
      <w:r w:rsidR="002010C7" w:rsidRPr="006B3F44">
        <w:rPr>
          <w:rPrChange w:id="744" w:author="Cara Brook" w:date="2021-08-29T14:07:00Z">
            <w:rPr>
              <w:rFonts w:ascii="Arial" w:hAnsi="Arial" w:cs="Arial"/>
            </w:rPr>
          </w:rPrChange>
        </w:rPr>
        <w:t>than either</w:t>
      </w:r>
      <w:r w:rsidRPr="006B3F44">
        <w:rPr>
          <w:rPrChange w:id="745" w:author="Cara Brook" w:date="2021-08-29T14:07:00Z">
            <w:rPr>
              <w:rFonts w:ascii="Arial" w:hAnsi="Arial" w:cs="Arial"/>
            </w:rPr>
          </w:rPrChange>
        </w:rPr>
        <w:t xml:space="preserve"> individually</w:t>
      </w:r>
      <w:r w:rsidR="002010C7" w:rsidRPr="006B3F44">
        <w:rPr>
          <w:rPrChange w:id="746" w:author="Cara Brook" w:date="2021-08-29T14:07:00Z">
            <w:rPr>
              <w:rFonts w:ascii="Arial" w:hAnsi="Arial" w:cs="Arial"/>
            </w:rPr>
          </w:rPrChange>
        </w:rPr>
        <w:t xml:space="preserve"> with </w:t>
      </w:r>
      <w:r w:rsidR="002010C7" w:rsidRPr="006B3F44">
        <w:rPr>
          <w:i/>
          <w:iCs/>
          <w:rPrChange w:id="747" w:author="Cara Brook" w:date="2021-08-29T14:07:00Z">
            <w:rPr>
              <w:rFonts w:ascii="Arial" w:hAnsi="Arial" w:cs="Arial"/>
              <w:i/>
              <w:iCs/>
            </w:rPr>
          </w:rPrChange>
        </w:rPr>
        <w:t>P. rufus</w:t>
      </w:r>
      <w:r w:rsidRPr="006B3F44">
        <w:rPr>
          <w:i/>
          <w:iCs/>
          <w:rPrChange w:id="748" w:author="Cara Brook" w:date="2021-08-29T14:07:00Z">
            <w:rPr>
              <w:rFonts w:ascii="Arial" w:hAnsi="Arial" w:cs="Arial"/>
              <w:i/>
              <w:iCs/>
            </w:rPr>
          </w:rPrChange>
        </w:rPr>
        <w:t>.</w:t>
      </w:r>
      <w:r w:rsidRPr="006B3F44">
        <w:rPr>
          <w:rPrChange w:id="749" w:author="Cara Brook" w:date="2021-08-29T14:07:00Z">
            <w:rPr>
              <w:rFonts w:ascii="Arial" w:hAnsi="Arial" w:cs="Arial"/>
            </w:rPr>
          </w:rPrChange>
        </w:rPr>
        <w:t xml:space="preserve"> This could </w:t>
      </w:r>
      <w:r w:rsidR="002010C7" w:rsidRPr="006B3F44">
        <w:rPr>
          <w:rPrChange w:id="750" w:author="Cara Brook" w:date="2021-08-29T14:07:00Z">
            <w:rPr>
              <w:rFonts w:ascii="Arial" w:hAnsi="Arial" w:cs="Arial"/>
            </w:rPr>
          </w:rPrChange>
        </w:rPr>
        <w:t>sugges</w:t>
      </w:r>
      <w:r w:rsidRPr="006B3F44">
        <w:rPr>
          <w:rPrChange w:id="751" w:author="Cara Brook" w:date="2021-08-29T14:07:00Z">
            <w:rPr>
              <w:rFonts w:ascii="Arial" w:hAnsi="Arial" w:cs="Arial"/>
            </w:rPr>
          </w:rPrChange>
        </w:rPr>
        <w:t>t</w:t>
      </w:r>
      <w:r w:rsidR="002010C7" w:rsidRPr="006B3F44">
        <w:rPr>
          <w:rPrChange w:id="752" w:author="Cara Brook" w:date="2021-08-29T14:07:00Z">
            <w:rPr>
              <w:rFonts w:ascii="Arial" w:hAnsi="Arial" w:cs="Arial"/>
            </w:rPr>
          </w:rPrChange>
        </w:rPr>
        <w:t xml:space="preserve"> that recombination events may take place between </w:t>
      </w:r>
      <w:r w:rsidR="002D4496" w:rsidRPr="006B3F44">
        <w:rPr>
          <w:rPrChange w:id="753" w:author="Cara Brook" w:date="2021-08-29T14:07:00Z">
            <w:rPr>
              <w:rFonts w:ascii="Arial" w:hAnsi="Arial" w:cs="Arial"/>
            </w:rPr>
          </w:rPrChange>
        </w:rPr>
        <w:t xml:space="preserve">occasional </w:t>
      </w:r>
      <w:r w:rsidR="002010C7" w:rsidRPr="006B3F44">
        <w:rPr>
          <w:rPrChange w:id="754" w:author="Cara Brook" w:date="2021-08-29T14:07:00Z">
            <w:rPr>
              <w:rFonts w:ascii="Arial" w:hAnsi="Arial" w:cs="Arial"/>
            </w:rPr>
          </w:rPrChange>
        </w:rPr>
        <w:t>co-roosting species</w:t>
      </w:r>
      <w:r w:rsidR="00E13B01" w:rsidRPr="006B3F44">
        <w:rPr>
          <w:rPrChange w:id="755" w:author="Cara Brook" w:date="2021-08-29T14:07:00Z">
            <w:rPr>
              <w:rFonts w:ascii="Arial" w:hAnsi="Arial" w:cs="Arial"/>
            </w:rPr>
          </w:rPrChange>
        </w:rPr>
        <w:t>, as shown before in other bat coronavirus sampling studies</w:t>
      </w:r>
      <w:sdt>
        <w:sdtPr>
          <w:rPr>
            <w:color w:val="000000"/>
          </w:rPr>
          <w:tag w:val="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QsNDg8L3N1cD4iLCJtYW51YWxPdmVycmlkZVRleHQiOiI0Niw1MCJ9fQ=="/>
          <w:id w:val="-2125296325"/>
          <w:placeholder>
            <w:docPart w:val="DefaultPlaceholder_-1854013440"/>
          </w:placeholder>
        </w:sdtPr>
        <w:sdtEndPr/>
        <w:sdtContent>
          <w:r w:rsidR="00AD5CD7" w:rsidRPr="006B3F44">
            <w:rPr>
              <w:color w:val="000000"/>
              <w:rPrChange w:id="756" w:author="Cara Brook" w:date="2021-08-29T14:07:00Z">
                <w:rPr>
                  <w:rFonts w:ascii="Arial" w:hAnsi="Arial" w:cs="Arial"/>
                  <w:color w:val="000000"/>
                </w:rPr>
              </w:rPrChange>
            </w:rPr>
            <w:t>46,50</w:t>
          </w:r>
        </w:sdtContent>
      </w:sdt>
      <w:r w:rsidR="00E13B01" w:rsidRPr="006B3F44">
        <w:rPr>
          <w:rPrChange w:id="757" w:author="Cara Brook" w:date="2021-08-29T14:07:00Z">
            <w:rPr>
              <w:rFonts w:ascii="Arial" w:hAnsi="Arial" w:cs="Arial"/>
            </w:rPr>
          </w:rPrChange>
        </w:rPr>
        <w:t xml:space="preserve">. </w:t>
      </w:r>
      <w:r w:rsidR="00B74B51" w:rsidRPr="006B3F44">
        <w:rPr>
          <w:rPrChange w:id="758" w:author="Cara Brook" w:date="2021-08-29T14:07:00Z">
            <w:rPr>
              <w:rFonts w:ascii="Arial" w:hAnsi="Arial" w:cs="Arial"/>
            </w:rPr>
          </w:rPrChange>
        </w:rPr>
        <w:t>In China, co-roosting bat species from one mine sha</w:t>
      </w:r>
      <w:r w:rsidR="00A5095C" w:rsidRPr="006B3F44">
        <w:rPr>
          <w:rPrChange w:id="759" w:author="Cara Brook" w:date="2021-08-29T14:07:00Z">
            <w:rPr>
              <w:rFonts w:ascii="Arial" w:hAnsi="Arial" w:cs="Arial"/>
            </w:rPr>
          </w:rPrChange>
        </w:rPr>
        <w:t>ft</w:t>
      </w:r>
      <w:r w:rsidR="00B74B51" w:rsidRPr="006B3F44">
        <w:rPr>
          <w:rPrChange w:id="760" w:author="Cara Brook" w:date="2021-08-29T14:07:00Z">
            <w:rPr>
              <w:rFonts w:ascii="Arial" w:hAnsi="Arial" w:cs="Arial"/>
            </w:rPr>
          </w:rPrChange>
        </w:rPr>
        <w:t xml:space="preserve"> yielded samples of a new </w:t>
      </w:r>
      <w:r w:rsidR="00E70511" w:rsidRPr="006B3F44">
        <w:rPr>
          <w:i/>
          <w:iCs/>
          <w:rPrChange w:id="761" w:author="Cara Brook" w:date="2021-08-29T14:07:00Z">
            <w:rPr>
              <w:rFonts w:ascii="Arial" w:hAnsi="Arial" w:cs="Arial"/>
              <w:i/>
              <w:iCs/>
            </w:rPr>
          </w:rPrChange>
        </w:rPr>
        <w:t>S</w:t>
      </w:r>
      <w:r w:rsidR="00B74B51" w:rsidRPr="006B3F44">
        <w:rPr>
          <w:i/>
          <w:iCs/>
          <w:rPrChange w:id="762" w:author="Cara Brook" w:date="2021-08-29T14:07:00Z">
            <w:rPr>
              <w:rFonts w:ascii="Arial" w:hAnsi="Arial" w:cs="Arial"/>
              <w:i/>
              <w:iCs/>
            </w:rPr>
          </w:rPrChange>
        </w:rPr>
        <w:t>arbecovirus</w:t>
      </w:r>
      <w:r w:rsidR="00B74B51" w:rsidRPr="006B3F44">
        <w:rPr>
          <w:rPrChange w:id="763" w:author="Cara Brook" w:date="2021-08-29T14:07:00Z">
            <w:rPr>
              <w:rFonts w:ascii="Arial" w:hAnsi="Arial" w:cs="Arial"/>
            </w:rPr>
          </w:rPrChange>
        </w:rPr>
        <w:t xml:space="preserve">, along with other novel </w:t>
      </w:r>
      <w:r w:rsidR="00E70511" w:rsidRPr="006B3F44">
        <w:rPr>
          <w:i/>
          <w:iCs/>
          <w:rPrChange w:id="764" w:author="Cara Brook" w:date="2021-08-29T14:07:00Z">
            <w:rPr>
              <w:rFonts w:ascii="Arial" w:hAnsi="Arial" w:cs="Arial"/>
              <w:i/>
              <w:iCs/>
            </w:rPr>
          </w:rPrChange>
        </w:rPr>
        <w:t>B</w:t>
      </w:r>
      <w:r w:rsidR="00B74B51" w:rsidRPr="006B3F44">
        <w:rPr>
          <w:i/>
          <w:iCs/>
          <w:rPrChange w:id="765" w:author="Cara Brook" w:date="2021-08-29T14:07:00Z">
            <w:rPr>
              <w:rFonts w:ascii="Arial" w:hAnsi="Arial" w:cs="Arial"/>
              <w:i/>
              <w:iCs/>
            </w:rPr>
          </w:rPrChange>
        </w:rPr>
        <w:t>etacoronaviruses</w:t>
      </w:r>
      <w:sdt>
        <w:sdtPr>
          <w:rPr>
            <w:color w:val="000000"/>
          </w:rPr>
          <w:tag w:val="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g8L3N1cD4iLCJtYW51YWxPdmVycmlkZVRleHQiOiI1MCJ9fQ=="/>
          <w:id w:val="-493022131"/>
          <w:placeholder>
            <w:docPart w:val="DefaultPlaceholder_-1854013440"/>
          </w:placeholder>
        </w:sdtPr>
        <w:sdtEndPr/>
        <w:sdtContent>
          <w:r w:rsidR="00AD5CD7" w:rsidRPr="006B3F44">
            <w:rPr>
              <w:color w:val="000000"/>
              <w:rPrChange w:id="766" w:author="Cara Brook" w:date="2021-08-29T14:07:00Z">
                <w:rPr>
                  <w:rFonts w:ascii="Arial" w:hAnsi="Arial" w:cs="Arial"/>
                  <w:color w:val="000000"/>
                </w:rPr>
              </w:rPrChange>
            </w:rPr>
            <w:t>50</w:t>
          </w:r>
        </w:sdtContent>
      </w:sdt>
      <w:r w:rsidR="00B74B51" w:rsidRPr="006B3F44">
        <w:rPr>
          <w:rPrChange w:id="767" w:author="Cara Brook" w:date="2021-08-29T14:07:00Z">
            <w:rPr>
              <w:rFonts w:ascii="Arial" w:hAnsi="Arial" w:cs="Arial"/>
            </w:rPr>
          </w:rPrChange>
        </w:rPr>
        <w:t xml:space="preserve">. </w:t>
      </w:r>
      <w:r w:rsidR="0065684B" w:rsidRPr="006B3F44">
        <w:rPr>
          <w:rPrChange w:id="768" w:author="Cara Brook" w:date="2021-08-29T14:07:00Z">
            <w:rPr>
              <w:rFonts w:ascii="Arial" w:hAnsi="Arial" w:cs="Arial"/>
            </w:rPr>
          </w:rPrChange>
        </w:rPr>
        <w:t>Recombination events have been observed frequently with coronavirus</w:t>
      </w:r>
      <w:r w:rsidRPr="006B3F44">
        <w:rPr>
          <w:rPrChange w:id="769" w:author="Cara Brook" w:date="2021-08-29T14:07:00Z">
            <w:rPr>
              <w:rFonts w:ascii="Arial" w:hAnsi="Arial" w:cs="Arial"/>
            </w:rPr>
          </w:rPrChange>
        </w:rPr>
        <w:t xml:space="preserve">; </w:t>
      </w:r>
      <w:r w:rsidR="0065684B" w:rsidRPr="006B3F44">
        <w:rPr>
          <w:rPrChange w:id="770" w:author="Cara Brook" w:date="2021-08-29T14:07:00Z">
            <w:rPr>
              <w:rFonts w:ascii="Arial" w:hAnsi="Arial" w:cs="Arial"/>
            </w:rPr>
          </w:rPrChange>
        </w:rPr>
        <w:t>there is evidence that SARS-CoV-2 emerged from a stepwise recombination series over time</w:t>
      </w:r>
      <w:sdt>
        <w:sdtPr>
          <w:rPr>
            <w:color w:val="000000"/>
          </w:rPr>
          <w:tag w:val="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Cw0OeKAkzUzPC9zdXA+IiwibWFudWFsT3ZlcnJpZGVUZXh0IjoiNDIsNTHigJM1NSJ9fQ=="/>
          <w:id w:val="704139195"/>
          <w:placeholder>
            <w:docPart w:val="DefaultPlaceholder_-1854013440"/>
          </w:placeholder>
        </w:sdtPr>
        <w:sdtEndPr/>
        <w:sdtContent>
          <w:r w:rsidR="00AD5CD7" w:rsidRPr="006B3F44">
            <w:rPr>
              <w:color w:val="000000"/>
              <w:rPrChange w:id="771" w:author="Cara Brook" w:date="2021-08-29T14:07:00Z">
                <w:rPr>
                  <w:rFonts w:ascii="Arial" w:hAnsi="Arial" w:cs="Arial"/>
                  <w:color w:val="000000"/>
                </w:rPr>
              </w:rPrChange>
            </w:rPr>
            <w:t>42,51–55</w:t>
          </w:r>
        </w:sdtContent>
      </w:sdt>
      <w:r w:rsidR="0065684B" w:rsidRPr="006B3F44">
        <w:rPr>
          <w:rPrChange w:id="772" w:author="Cara Brook" w:date="2021-08-29T14:07:00Z">
            <w:rPr>
              <w:rFonts w:ascii="Arial" w:hAnsi="Arial" w:cs="Arial"/>
            </w:rPr>
          </w:rPrChange>
        </w:rPr>
        <w:t>.</w:t>
      </w:r>
      <w:r w:rsidR="005D54DA" w:rsidRPr="006B3F44">
        <w:rPr>
          <w:rPrChange w:id="773" w:author="Cara Brook" w:date="2021-08-29T14:07:00Z">
            <w:rPr>
              <w:rFonts w:ascii="Arial" w:hAnsi="Arial" w:cs="Arial"/>
            </w:rPr>
          </w:rPrChange>
        </w:rPr>
        <w:t xml:space="preserve"> One study found a coronaviruses in Africa that appears to be an intermediate step between SARS-CoV-1 and SARS-CoV-2 in terms of similarity in the </w:t>
      </w:r>
      <w:r w:rsidR="00C15828" w:rsidRPr="006B3F44">
        <w:rPr>
          <w:rPrChange w:id="774" w:author="Cara Brook" w:date="2021-08-29T14:07:00Z">
            <w:rPr>
              <w:rFonts w:ascii="Arial" w:hAnsi="Arial" w:cs="Arial"/>
            </w:rPr>
          </w:rPrChange>
        </w:rPr>
        <w:t xml:space="preserve">receptor binding domain, </w:t>
      </w:r>
      <w:r w:rsidR="005D54DA" w:rsidRPr="006B3F44">
        <w:rPr>
          <w:rPrChange w:id="775" w:author="Cara Brook" w:date="2021-08-29T14:07:00Z">
            <w:rPr>
              <w:rFonts w:ascii="Arial" w:hAnsi="Arial" w:cs="Arial"/>
            </w:rPr>
          </w:rPrChange>
        </w:rPr>
        <w:t>but without the ability to bind ACE2</w:t>
      </w:r>
      <w:sdt>
        <w:sdtPr>
          <w:rPr>
            <w:color w:val="000000"/>
          </w:rPr>
          <w:tag w:val="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Dwvc3VwPiIsIm1hbnVhbE92ZXJyaWRlVGV4dCI6IjU2In19"/>
          <w:id w:val="-1010359664"/>
          <w:placeholder>
            <w:docPart w:val="DefaultPlaceholder_-1854013440"/>
          </w:placeholder>
        </w:sdtPr>
        <w:sdtEndPr/>
        <w:sdtContent>
          <w:r w:rsidR="00AD5CD7" w:rsidRPr="006B3F44">
            <w:rPr>
              <w:color w:val="000000"/>
              <w:rPrChange w:id="776" w:author="Cara Brook" w:date="2021-08-29T14:07:00Z">
                <w:rPr>
                  <w:rFonts w:ascii="Arial" w:hAnsi="Arial" w:cs="Arial"/>
                  <w:color w:val="000000"/>
                </w:rPr>
              </w:rPrChange>
            </w:rPr>
            <w:t>56</w:t>
          </w:r>
        </w:sdtContent>
      </w:sdt>
      <w:r w:rsidR="005D54DA" w:rsidRPr="006B3F44">
        <w:rPr>
          <w:rPrChange w:id="777" w:author="Cara Brook" w:date="2021-08-29T14:07:00Z">
            <w:rPr>
              <w:rFonts w:ascii="Arial" w:hAnsi="Arial" w:cs="Arial"/>
            </w:rPr>
          </w:rPrChange>
        </w:rPr>
        <w:t xml:space="preserve">. </w:t>
      </w:r>
      <w:r w:rsidR="00B62E3F" w:rsidRPr="006B3F44">
        <w:rPr>
          <w:rPrChange w:id="778" w:author="Cara Brook" w:date="2021-08-29T14:07:00Z">
            <w:rPr>
              <w:rFonts w:ascii="Arial" w:hAnsi="Arial" w:cs="Arial"/>
            </w:rPr>
          </w:rPrChange>
        </w:rPr>
        <w:t>ACE2 usage is well described in many coronaviruses from Asia, but more focus should be on bridging the gap in this knowledge from other countries</w:t>
      </w:r>
      <w:sdt>
        <w:sdtPr>
          <w:rPr>
            <w:color w:val="000000"/>
          </w:rPr>
          <w:tag w:val="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Cw1NDwvc3VwPiIsIm1hbnVhbE92ZXJyaWRlVGV4dCI6IjUyLDU2In19"/>
          <w:id w:val="1317062464"/>
          <w:placeholder>
            <w:docPart w:val="DefaultPlaceholder_-1854013440"/>
          </w:placeholder>
        </w:sdtPr>
        <w:sdtEndPr/>
        <w:sdtContent>
          <w:r w:rsidR="00AD5CD7" w:rsidRPr="006B3F44">
            <w:rPr>
              <w:color w:val="000000"/>
              <w:rPrChange w:id="779" w:author="Cara Brook" w:date="2021-08-29T14:07:00Z">
                <w:rPr>
                  <w:rFonts w:ascii="Arial" w:hAnsi="Arial" w:cs="Arial"/>
                  <w:color w:val="000000"/>
                </w:rPr>
              </w:rPrChange>
            </w:rPr>
            <w:t>52,56</w:t>
          </w:r>
        </w:sdtContent>
      </w:sdt>
      <w:r w:rsidR="00B62E3F" w:rsidRPr="006B3F44">
        <w:rPr>
          <w:rPrChange w:id="780" w:author="Cara Brook" w:date="2021-08-29T14:07:00Z">
            <w:rPr>
              <w:rFonts w:ascii="Arial" w:hAnsi="Arial" w:cs="Arial"/>
            </w:rPr>
          </w:rPrChange>
        </w:rPr>
        <w:t>.</w:t>
      </w:r>
      <w:r w:rsidR="0064444A" w:rsidRPr="006B3F44">
        <w:rPr>
          <w:rPrChange w:id="781" w:author="Cara Brook" w:date="2021-08-29T14:07:00Z">
            <w:rPr>
              <w:rFonts w:ascii="Arial" w:hAnsi="Arial" w:cs="Arial"/>
            </w:rPr>
          </w:rPrChange>
        </w:rPr>
        <w:t xml:space="preserve"> </w:t>
      </w:r>
    </w:p>
    <w:p w14:paraId="2166C0FE" w14:textId="6B7BC8D2" w:rsidR="0064444A" w:rsidRPr="006B3F44" w:rsidRDefault="0064444A" w:rsidP="00A60EE4">
      <w:pPr>
        <w:rPr>
          <w:rPrChange w:id="782" w:author="Cara Brook" w:date="2021-08-29T14:07:00Z">
            <w:rPr>
              <w:rFonts w:ascii="Arial" w:hAnsi="Arial" w:cs="Arial"/>
            </w:rPr>
          </w:rPrChange>
        </w:rPr>
      </w:pPr>
    </w:p>
    <w:p w14:paraId="06D41A20" w14:textId="43EEA0FE" w:rsidR="0064444A" w:rsidRPr="006B3F44" w:rsidRDefault="0064444A" w:rsidP="00A60EE4">
      <w:pPr>
        <w:rPr>
          <w:rPrChange w:id="783" w:author="Cara Brook" w:date="2021-08-29T14:07:00Z">
            <w:rPr>
              <w:rFonts w:ascii="Arial" w:hAnsi="Arial" w:cs="Arial"/>
            </w:rPr>
          </w:rPrChange>
        </w:rPr>
      </w:pPr>
      <w:r w:rsidRPr="006B3F44">
        <w:rPr>
          <w:rPrChange w:id="784" w:author="Cara Brook" w:date="2021-08-29T14:07:00Z">
            <w:rPr>
              <w:rFonts w:ascii="Arial" w:hAnsi="Arial" w:cs="Arial"/>
            </w:rPr>
          </w:rPrChange>
        </w:rPr>
        <w:t xml:space="preserve">A previous coronavirus sampling study of Madagascar fruit bats </w:t>
      </w:r>
      <w:r w:rsidR="00687F30" w:rsidRPr="006B3F44">
        <w:rPr>
          <w:rPrChange w:id="785" w:author="Cara Brook" w:date="2021-08-29T14:07:00Z">
            <w:rPr>
              <w:rFonts w:ascii="Arial" w:hAnsi="Arial" w:cs="Arial"/>
            </w:rPr>
          </w:rPrChange>
        </w:rPr>
        <w:t xml:space="preserve">found viruses in </w:t>
      </w:r>
      <w:r w:rsidR="00687F30" w:rsidRPr="006B3F44">
        <w:rPr>
          <w:i/>
          <w:iCs/>
          <w:rPrChange w:id="786" w:author="Cara Brook" w:date="2021-08-29T14:07:00Z">
            <w:rPr>
              <w:rFonts w:ascii="Arial" w:hAnsi="Arial" w:cs="Arial"/>
              <w:i/>
              <w:iCs/>
            </w:rPr>
          </w:rPrChange>
        </w:rPr>
        <w:t>P. rufus</w:t>
      </w:r>
      <w:r w:rsidR="00687F30" w:rsidRPr="006B3F44">
        <w:rPr>
          <w:rPrChange w:id="787" w:author="Cara Brook" w:date="2021-08-29T14:07:00Z">
            <w:rPr>
              <w:rFonts w:ascii="Arial" w:hAnsi="Arial" w:cs="Arial"/>
            </w:rPr>
          </w:rPrChange>
        </w:rPr>
        <w:t xml:space="preserve"> and </w:t>
      </w:r>
      <w:r w:rsidR="00687F30" w:rsidRPr="006B3F44">
        <w:rPr>
          <w:i/>
          <w:iCs/>
          <w:rPrChange w:id="788" w:author="Cara Brook" w:date="2021-08-29T14:07:00Z">
            <w:rPr>
              <w:rFonts w:ascii="Arial" w:hAnsi="Arial" w:cs="Arial"/>
              <w:i/>
              <w:iCs/>
            </w:rPr>
          </w:rPrChange>
        </w:rPr>
        <w:t>E. dupreanum</w:t>
      </w:r>
      <w:r w:rsidR="00687F30" w:rsidRPr="006B3F44">
        <w:rPr>
          <w:rPrChange w:id="789" w:author="Cara Brook" w:date="2021-08-29T14:07:00Z">
            <w:rPr>
              <w:rFonts w:ascii="Arial" w:hAnsi="Arial" w:cs="Arial"/>
            </w:rPr>
          </w:rPrChange>
        </w:rPr>
        <w:t xml:space="preserve">, but not </w:t>
      </w:r>
      <w:r w:rsidR="00687F30" w:rsidRPr="006B3F44">
        <w:rPr>
          <w:i/>
          <w:iCs/>
          <w:rPrChange w:id="790" w:author="Cara Brook" w:date="2021-08-29T14:07:00Z">
            <w:rPr>
              <w:rFonts w:ascii="Arial" w:hAnsi="Arial" w:cs="Arial"/>
              <w:i/>
              <w:iCs/>
            </w:rPr>
          </w:rPrChange>
        </w:rPr>
        <w:t>R. madagascariensis</w:t>
      </w:r>
      <w:r w:rsidR="00687F30" w:rsidRPr="006B3F44">
        <w:rPr>
          <w:rPrChange w:id="791" w:author="Cara Brook" w:date="2021-08-29T14:07:00Z">
            <w:rPr>
              <w:rFonts w:ascii="Arial" w:hAnsi="Arial" w:cs="Arial"/>
            </w:rPr>
          </w:rPrChange>
        </w:rPr>
        <w:t xml:space="preserve">, although they only detected one virus in </w:t>
      </w:r>
      <w:r w:rsidR="00687F30" w:rsidRPr="006B3F44">
        <w:rPr>
          <w:i/>
          <w:iCs/>
          <w:rPrChange w:id="792" w:author="Cara Brook" w:date="2021-08-29T14:07:00Z">
            <w:rPr>
              <w:rFonts w:ascii="Arial" w:hAnsi="Arial" w:cs="Arial"/>
              <w:i/>
              <w:iCs/>
            </w:rPr>
          </w:rPrChange>
        </w:rPr>
        <w:t>E. dupreanum</w:t>
      </w:r>
      <w:sdt>
        <w:sdtPr>
          <w:rPr>
            <w:color w:val="000000"/>
          </w:rPr>
          <w:tag w:val="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3PC9zdXA+IiwibWFudWFsT3ZlcnJpZGVUZXh0IjoiMjkifX0="/>
          <w:id w:val="-977539599"/>
          <w:placeholder>
            <w:docPart w:val="DefaultPlaceholder_-1854013440"/>
          </w:placeholder>
        </w:sdtPr>
        <w:sdtEndPr/>
        <w:sdtContent>
          <w:r w:rsidR="00AD5CD7" w:rsidRPr="006B3F44">
            <w:rPr>
              <w:color w:val="000000"/>
              <w:rPrChange w:id="793" w:author="Cara Brook" w:date="2021-08-29T14:07:00Z">
                <w:rPr>
                  <w:rFonts w:ascii="Arial" w:hAnsi="Arial" w:cs="Arial"/>
                  <w:color w:val="000000"/>
                </w:rPr>
              </w:rPrChange>
            </w:rPr>
            <w:t>29</w:t>
          </w:r>
        </w:sdtContent>
      </w:sdt>
      <w:r w:rsidR="00687F30" w:rsidRPr="006B3F44">
        <w:rPr>
          <w:rPrChange w:id="794" w:author="Cara Brook" w:date="2021-08-29T14:07:00Z">
            <w:rPr>
              <w:rFonts w:ascii="Arial" w:hAnsi="Arial" w:cs="Arial"/>
            </w:rPr>
          </w:rPrChange>
        </w:rPr>
        <w:t xml:space="preserve">. </w:t>
      </w:r>
      <w:r w:rsidR="00B27C4F" w:rsidRPr="006B3F44">
        <w:rPr>
          <w:rPrChange w:id="795" w:author="Cara Brook" w:date="2021-08-29T14:07:00Z">
            <w:rPr>
              <w:rFonts w:ascii="Arial" w:hAnsi="Arial" w:cs="Arial"/>
            </w:rPr>
          </w:rPrChange>
        </w:rPr>
        <w:t xml:space="preserve">Most of their sampling was also within a one year span, and mostly restricted to </w:t>
      </w:r>
      <w:r w:rsidR="007251AD" w:rsidRPr="006B3F44">
        <w:rPr>
          <w:rPrChange w:id="796" w:author="Cara Brook" w:date="2021-08-29T14:07:00Z">
            <w:rPr>
              <w:rFonts w:ascii="Arial" w:hAnsi="Arial" w:cs="Arial"/>
            </w:rPr>
          </w:rPrChange>
        </w:rPr>
        <w:t>one region</w:t>
      </w:r>
      <w:r w:rsidR="00B27C4F" w:rsidRPr="006B3F44">
        <w:rPr>
          <w:rPrChange w:id="797" w:author="Cara Brook" w:date="2021-08-29T14:07:00Z">
            <w:rPr>
              <w:rFonts w:ascii="Arial" w:hAnsi="Arial" w:cs="Arial"/>
            </w:rPr>
          </w:rPrChange>
        </w:rPr>
        <w:t>, which could explain the skewing of positive samples toward one bat species</w:t>
      </w:r>
      <w:r w:rsidR="006E3144" w:rsidRPr="006B3F44">
        <w:rPr>
          <w:rPrChange w:id="798" w:author="Cara Brook" w:date="2021-08-29T14:07:00Z">
            <w:rPr>
              <w:rFonts w:ascii="Arial" w:hAnsi="Arial" w:cs="Arial"/>
            </w:rPr>
          </w:rPrChange>
        </w:rPr>
        <w:t>, but still resulted in an overall prevalence of 4.5%</w:t>
      </w:r>
      <w:sdt>
        <w:sdtPr>
          <w:rPr>
            <w:color w:val="000000"/>
          </w:rPr>
          <w:tag w:val="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3PC9zdXA+IiwibWFudWFsT3ZlcnJpZGVUZXh0IjoiMjkifX0="/>
          <w:id w:val="1683466232"/>
          <w:placeholder>
            <w:docPart w:val="DefaultPlaceholder_-1854013440"/>
          </w:placeholder>
        </w:sdtPr>
        <w:sdtEndPr/>
        <w:sdtContent>
          <w:r w:rsidR="00AD5CD7" w:rsidRPr="006B3F44">
            <w:rPr>
              <w:color w:val="000000"/>
              <w:rPrChange w:id="799" w:author="Cara Brook" w:date="2021-08-29T14:07:00Z">
                <w:rPr>
                  <w:rFonts w:ascii="Arial" w:hAnsi="Arial" w:cs="Arial"/>
                  <w:color w:val="000000"/>
                </w:rPr>
              </w:rPrChange>
            </w:rPr>
            <w:t>29</w:t>
          </w:r>
        </w:sdtContent>
      </w:sdt>
      <w:r w:rsidR="00B27C4F" w:rsidRPr="006B3F44">
        <w:rPr>
          <w:rPrChange w:id="800" w:author="Cara Brook" w:date="2021-08-29T14:07:00Z">
            <w:rPr>
              <w:rFonts w:ascii="Arial" w:hAnsi="Arial" w:cs="Arial"/>
            </w:rPr>
          </w:rPrChange>
        </w:rPr>
        <w:t xml:space="preserve">. </w:t>
      </w:r>
      <w:r w:rsidR="007251AD" w:rsidRPr="006B3F44">
        <w:rPr>
          <w:rPrChange w:id="801" w:author="Cara Brook" w:date="2021-08-29T14:07:00Z">
            <w:rPr>
              <w:rFonts w:ascii="Arial" w:hAnsi="Arial" w:cs="Arial"/>
            </w:rPr>
          </w:rPrChange>
        </w:rPr>
        <w:t>Another study of coronavirus sampling in the West Indian Ocean provided more information about prevalence in Madagascar (around 5%)</w:t>
      </w:r>
      <w:r w:rsidR="00B74B51" w:rsidRPr="006B3F44">
        <w:rPr>
          <w:rPrChange w:id="802" w:author="Cara Brook" w:date="2021-08-29T14:07:00Z">
            <w:rPr>
              <w:rFonts w:ascii="Arial" w:hAnsi="Arial" w:cs="Arial"/>
            </w:rPr>
          </w:rPrChange>
        </w:rPr>
        <w:t xml:space="preserve"> with a larger sample set</w:t>
      </w:r>
      <w:r w:rsidR="008D195A" w:rsidRPr="006B3F44">
        <w:rPr>
          <w:rPrChange w:id="803" w:author="Cara Brook" w:date="2021-08-29T14:07:00Z">
            <w:rPr>
              <w:rFonts w:ascii="Arial" w:hAnsi="Arial" w:cs="Arial"/>
            </w:rPr>
          </w:rPrChange>
        </w:rPr>
        <w:t xml:space="preserve"> that is more ubiquitously spread about the island</w:t>
      </w:r>
      <w:r w:rsidR="00DC2E59" w:rsidRPr="006B3F44">
        <w:rPr>
          <w:rPrChange w:id="804" w:author="Cara Brook" w:date="2021-08-29T14:07:00Z">
            <w:rPr>
              <w:rFonts w:ascii="Arial" w:hAnsi="Arial" w:cs="Arial"/>
            </w:rPr>
          </w:rPrChange>
        </w:rPr>
        <w:t>, but also showed that the islands</w:t>
      </w:r>
      <w:r w:rsidR="008D195A" w:rsidRPr="006B3F44">
        <w:rPr>
          <w:rPrChange w:id="805" w:author="Cara Brook" w:date="2021-08-29T14:07:00Z">
            <w:rPr>
              <w:rFonts w:ascii="Arial" w:hAnsi="Arial" w:cs="Arial"/>
            </w:rPr>
          </w:rPrChange>
        </w:rPr>
        <w:t xml:space="preserve"> sampled</w:t>
      </w:r>
      <w:r w:rsidR="00DC2E59" w:rsidRPr="006B3F44">
        <w:rPr>
          <w:rPrChange w:id="806" w:author="Cara Brook" w:date="2021-08-29T14:07:00Z">
            <w:rPr>
              <w:rFonts w:ascii="Arial" w:hAnsi="Arial" w:cs="Arial"/>
            </w:rPr>
          </w:rPrChange>
        </w:rPr>
        <w:t xml:space="preserve"> have similar coronavirus prevalence to that of Africa</w:t>
      </w:r>
      <w:sdt>
        <w:sdtPr>
          <w:rPr>
            <w:color w:val="000000"/>
          </w:rPr>
          <w:tag w:val="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2PC9zdXA+IiwibWFudWFsT3ZlcnJpZGVUZXh0IjoiMjgifX0="/>
          <w:id w:val="2069377308"/>
          <w:placeholder>
            <w:docPart w:val="DefaultPlaceholder_-1854013440"/>
          </w:placeholder>
        </w:sdtPr>
        <w:sdtEndPr/>
        <w:sdtContent>
          <w:r w:rsidR="00AD5CD7" w:rsidRPr="006B3F44">
            <w:rPr>
              <w:color w:val="000000"/>
              <w:rPrChange w:id="807" w:author="Cara Brook" w:date="2021-08-29T14:07:00Z">
                <w:rPr>
                  <w:rFonts w:ascii="Arial" w:hAnsi="Arial" w:cs="Arial"/>
                  <w:color w:val="000000"/>
                </w:rPr>
              </w:rPrChange>
            </w:rPr>
            <w:t>28</w:t>
          </w:r>
        </w:sdtContent>
      </w:sdt>
      <w:r w:rsidR="00DC2E59" w:rsidRPr="006B3F44">
        <w:rPr>
          <w:rPrChange w:id="808" w:author="Cara Brook" w:date="2021-08-29T14:07:00Z">
            <w:rPr>
              <w:rFonts w:ascii="Arial" w:hAnsi="Arial" w:cs="Arial"/>
            </w:rPr>
          </w:rPrChange>
        </w:rPr>
        <w:t>. Additionally, it is suggested that the dominant evolutionary mechanism for coronaviruses in this region is due to co-evolution, possibly supplemented by host switching in co-roosting situations</w:t>
      </w:r>
      <w:sdt>
        <w:sdtPr>
          <w:rPr>
            <w:color w:val="000000"/>
          </w:rPr>
          <w:tag w:val="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2PC9zdXA+IiwibWFudWFsT3ZlcnJpZGVUZXh0IjoiMjgifX0="/>
          <w:id w:val="-1499032981"/>
          <w:placeholder>
            <w:docPart w:val="DefaultPlaceholder_-1854013440"/>
          </w:placeholder>
        </w:sdtPr>
        <w:sdtEndPr/>
        <w:sdtContent>
          <w:r w:rsidR="00AD5CD7" w:rsidRPr="006B3F44">
            <w:rPr>
              <w:color w:val="000000"/>
              <w:rPrChange w:id="809" w:author="Cara Brook" w:date="2021-08-29T14:07:00Z">
                <w:rPr>
                  <w:rFonts w:ascii="Arial" w:hAnsi="Arial" w:cs="Arial"/>
                  <w:color w:val="000000"/>
                </w:rPr>
              </w:rPrChange>
            </w:rPr>
            <w:t>28</w:t>
          </w:r>
        </w:sdtContent>
      </w:sdt>
      <w:r w:rsidR="00DC2E59" w:rsidRPr="006B3F44">
        <w:rPr>
          <w:rPrChange w:id="810" w:author="Cara Brook" w:date="2021-08-29T14:07:00Z">
            <w:rPr>
              <w:rFonts w:ascii="Arial" w:hAnsi="Arial" w:cs="Arial"/>
            </w:rPr>
          </w:rPrChange>
        </w:rPr>
        <w:t>. In contrast to other Madagascar bat sampling studies, our work indicates a general prevalence of 10% among the three bat species. While slightly higher, it is still comparable to coronavirus prevalence in the region</w:t>
      </w:r>
      <w:sdt>
        <w:sdtPr>
          <w:rPr>
            <w:color w:val="000000"/>
          </w:rPr>
          <w:tag w:val="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2LDI3PC9zdXA+IiwibWFudWFsT3ZlcnJpZGVUZXh0IjoiMjgsMjkifX0="/>
          <w:id w:val="-471592673"/>
          <w:placeholder>
            <w:docPart w:val="DefaultPlaceholder_-1854013440"/>
          </w:placeholder>
        </w:sdtPr>
        <w:sdtEndPr/>
        <w:sdtContent>
          <w:r w:rsidR="00AD5CD7" w:rsidRPr="006B3F44">
            <w:rPr>
              <w:color w:val="000000"/>
              <w:rPrChange w:id="811" w:author="Cara Brook" w:date="2021-08-29T14:07:00Z">
                <w:rPr>
                  <w:rFonts w:ascii="Arial" w:hAnsi="Arial" w:cs="Arial"/>
                  <w:color w:val="000000"/>
                </w:rPr>
              </w:rPrChange>
            </w:rPr>
            <w:t>28,29</w:t>
          </w:r>
        </w:sdtContent>
      </w:sdt>
      <w:r w:rsidR="00DC2E59" w:rsidRPr="006B3F44">
        <w:rPr>
          <w:rPrChange w:id="812" w:author="Cara Brook" w:date="2021-08-29T14:07:00Z">
            <w:rPr>
              <w:rFonts w:ascii="Arial" w:hAnsi="Arial" w:cs="Arial"/>
            </w:rPr>
          </w:rPrChange>
        </w:rPr>
        <w:t xml:space="preserve">. </w:t>
      </w:r>
      <w:r w:rsidR="00553B50" w:rsidRPr="006B3F44">
        <w:rPr>
          <w:rPrChange w:id="813" w:author="Cara Brook" w:date="2021-08-29T14:07:00Z">
            <w:rPr>
              <w:rFonts w:ascii="Arial" w:hAnsi="Arial" w:cs="Arial"/>
            </w:rPr>
          </w:rPrChange>
        </w:rPr>
        <w:t>Pathogen spillover</w:t>
      </w:r>
      <w:r w:rsidR="00C15828" w:rsidRPr="006B3F44">
        <w:rPr>
          <w:rPrChange w:id="814" w:author="Cara Brook" w:date="2021-08-29T14:07:00Z">
            <w:rPr>
              <w:rFonts w:ascii="Arial" w:hAnsi="Arial" w:cs="Arial"/>
            </w:rPr>
          </w:rPrChange>
        </w:rPr>
        <w:t xml:space="preserve"> from bats</w:t>
      </w:r>
      <w:r w:rsidR="00553B50" w:rsidRPr="006B3F44">
        <w:rPr>
          <w:rPrChange w:id="815" w:author="Cara Brook" w:date="2021-08-29T14:07:00Z">
            <w:rPr>
              <w:rFonts w:ascii="Arial" w:hAnsi="Arial" w:cs="Arial"/>
            </w:rPr>
          </w:rPrChange>
        </w:rPr>
        <w:t xml:space="preserve"> is also dictated by </w:t>
      </w:r>
      <w:r w:rsidR="00C15828" w:rsidRPr="006B3F44">
        <w:rPr>
          <w:rPrChange w:id="816" w:author="Cara Brook" w:date="2021-08-29T14:07:00Z">
            <w:rPr>
              <w:rFonts w:ascii="Arial" w:hAnsi="Arial" w:cs="Arial"/>
            </w:rPr>
          </w:rPrChange>
        </w:rPr>
        <w:t>ecological factors such as seasonality, waning immunity, and other stressors such as nutrition access and breeding seasons</w:t>
      </w:r>
      <w:sdt>
        <w:sdtPr>
          <w:rPr>
            <w:color w:val="000000"/>
          </w:rPr>
          <w:tag w:val="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Sw0NDwvc3VwPiIsIm1hbnVhbE92ZXJyaWRlVGV4dCI6IjM3LDQ2In19"/>
          <w:id w:val="-1278171412"/>
          <w:placeholder>
            <w:docPart w:val="DefaultPlaceholder_-1854013440"/>
          </w:placeholder>
        </w:sdtPr>
        <w:sdtEndPr/>
        <w:sdtContent>
          <w:r w:rsidR="00AD5CD7" w:rsidRPr="006B3F44">
            <w:rPr>
              <w:color w:val="000000"/>
              <w:rPrChange w:id="817" w:author="Cara Brook" w:date="2021-08-29T14:07:00Z">
                <w:rPr>
                  <w:rFonts w:ascii="Arial" w:hAnsi="Arial" w:cs="Arial"/>
                  <w:color w:val="000000"/>
                </w:rPr>
              </w:rPrChange>
            </w:rPr>
            <w:t>37,46</w:t>
          </w:r>
        </w:sdtContent>
      </w:sdt>
      <w:r w:rsidR="00C15828" w:rsidRPr="006B3F44">
        <w:rPr>
          <w:rPrChange w:id="818" w:author="Cara Brook" w:date="2021-08-29T14:07:00Z">
            <w:rPr>
              <w:rFonts w:ascii="Arial" w:hAnsi="Arial" w:cs="Arial"/>
            </w:rPr>
          </w:rPrChange>
        </w:rPr>
        <w:t xml:space="preserve">. In our study, the highest prevalence of coronaviruses </w:t>
      </w:r>
      <w:r w:rsidR="00FB01FF" w:rsidRPr="006B3F44">
        <w:rPr>
          <w:rPrChange w:id="819" w:author="Cara Brook" w:date="2021-08-29T14:07:00Z">
            <w:rPr>
              <w:rFonts w:ascii="Arial" w:hAnsi="Arial" w:cs="Arial"/>
            </w:rPr>
          </w:rPrChange>
        </w:rPr>
        <w:t xml:space="preserve">occurred between March-April, leading up to the breeding season for the three bat species. </w:t>
      </w:r>
    </w:p>
    <w:p w14:paraId="659616D2" w14:textId="399144B2" w:rsidR="00E13B01" w:rsidRPr="006B3F44" w:rsidRDefault="00E13B01" w:rsidP="00A60EE4">
      <w:pPr>
        <w:rPr>
          <w:rPrChange w:id="820" w:author="Cara Brook" w:date="2021-08-29T14:07:00Z">
            <w:rPr>
              <w:rFonts w:ascii="Arial" w:hAnsi="Arial" w:cs="Arial"/>
            </w:rPr>
          </w:rPrChange>
        </w:rPr>
      </w:pPr>
    </w:p>
    <w:p w14:paraId="322D8817" w14:textId="28A5017E" w:rsidR="00E847C0" w:rsidRPr="006B3F44" w:rsidRDefault="00E13B01" w:rsidP="00E847C0">
      <w:pPr>
        <w:rPr>
          <w:rPrChange w:id="821" w:author="Cara Brook" w:date="2021-08-29T14:07:00Z">
            <w:rPr>
              <w:rFonts w:ascii="Arial" w:hAnsi="Arial" w:cs="Arial"/>
            </w:rPr>
          </w:rPrChange>
        </w:rPr>
      </w:pPr>
      <w:r w:rsidRPr="006B3F44">
        <w:rPr>
          <w:rPrChange w:id="822" w:author="Cara Brook" w:date="2021-08-29T14:07:00Z">
            <w:rPr>
              <w:rFonts w:ascii="Arial" w:hAnsi="Arial" w:cs="Arial"/>
            </w:rPr>
          </w:rPrChange>
        </w:rPr>
        <w:t>Data on human risk from these coronaviruses is lacking. Bats come into contact with humans on Madagascar through habitat destruction along with through hunters, several bat species are consumed</w:t>
      </w:r>
      <w:sdt>
        <w:sdtPr>
          <w:rPr>
            <w:color w:val="000000"/>
          </w:rPr>
          <w:tag w:val="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3LDM4LDQ0LDQ1PC9zdXA+IiwibWFudWFsT3ZlcnJpZGVUZXh0IjoiMzksNDAsNDYsNDcifX0="/>
          <w:id w:val="1172754083"/>
          <w:placeholder>
            <w:docPart w:val="DefaultPlaceholder_-1854013440"/>
          </w:placeholder>
        </w:sdtPr>
        <w:sdtEndPr/>
        <w:sdtContent>
          <w:r w:rsidR="00AD5CD7" w:rsidRPr="006B3F44">
            <w:rPr>
              <w:color w:val="000000"/>
              <w:rPrChange w:id="823" w:author="Cara Brook" w:date="2021-08-29T14:07:00Z">
                <w:rPr>
                  <w:rFonts w:ascii="Arial" w:hAnsi="Arial" w:cs="Arial"/>
                  <w:color w:val="000000"/>
                </w:rPr>
              </w:rPrChange>
            </w:rPr>
            <w:t>39,40,46,47</w:t>
          </w:r>
        </w:sdtContent>
      </w:sdt>
      <w:r w:rsidR="00E266C0" w:rsidRPr="006B3F44">
        <w:rPr>
          <w:rPrChange w:id="824" w:author="Cara Brook" w:date="2021-08-29T14:07:00Z">
            <w:rPr>
              <w:rFonts w:ascii="Arial" w:hAnsi="Arial" w:cs="Arial"/>
            </w:rPr>
          </w:rPrChange>
        </w:rPr>
        <w:t>. Close contact with roosting habitats such as caves not only puts a human at risk of direct bat contact, but also with guano. In addition to longitudinal sampling of bats, it would be beneficial to supplement this data with antibody studies from local human populations</w:t>
      </w:r>
      <w:r w:rsidR="0065684B" w:rsidRPr="006B3F44">
        <w:rPr>
          <w:rPrChange w:id="825" w:author="Cara Brook" w:date="2021-08-29T14:07:00Z">
            <w:rPr>
              <w:rFonts w:ascii="Arial" w:hAnsi="Arial" w:cs="Arial"/>
            </w:rPr>
          </w:rPrChange>
        </w:rPr>
        <w:t xml:space="preserve"> such as hunters</w:t>
      </w:r>
      <w:r w:rsidR="009C7D59" w:rsidRPr="006B3F44">
        <w:rPr>
          <w:rPrChange w:id="826" w:author="Cara Brook" w:date="2021-08-29T14:07:00Z">
            <w:rPr>
              <w:rFonts w:ascii="Arial" w:hAnsi="Arial" w:cs="Arial"/>
            </w:rPr>
          </w:rPrChange>
        </w:rPr>
        <w:t xml:space="preserve"> </w:t>
      </w:r>
      <w:r w:rsidR="00E266C0" w:rsidRPr="006B3F44">
        <w:rPr>
          <w:rPrChange w:id="827" w:author="Cara Brook" w:date="2021-08-29T14:07:00Z">
            <w:rPr>
              <w:rFonts w:ascii="Arial" w:hAnsi="Arial" w:cs="Arial"/>
            </w:rPr>
          </w:rPrChange>
        </w:rPr>
        <w:t>to assess zoonotic risk</w:t>
      </w:r>
      <w:r w:rsidR="0065684B" w:rsidRPr="006B3F44">
        <w:rPr>
          <w:rPrChange w:id="828" w:author="Cara Brook" w:date="2021-08-29T14:07:00Z">
            <w:rPr>
              <w:rFonts w:ascii="Arial" w:hAnsi="Arial" w:cs="Arial"/>
            </w:rPr>
          </w:rPrChange>
        </w:rPr>
        <w:t>, with a particular focus on coronaviruses along with other pathogens of interest such as henipaviruses</w:t>
      </w:r>
      <w:r w:rsidR="00FB01FF" w:rsidRPr="006B3F44">
        <w:rPr>
          <w:rPrChange w:id="829" w:author="Cara Brook" w:date="2021-08-29T14:07:00Z">
            <w:rPr>
              <w:rFonts w:ascii="Arial" w:hAnsi="Arial" w:cs="Arial"/>
            </w:rPr>
          </w:rPrChange>
        </w:rPr>
        <w:t xml:space="preserve"> that are shown to replicate in these species discussed</w:t>
      </w:r>
      <w:sdt>
        <w:sdtPr>
          <w:rPr>
            <w:color w:val="000000"/>
          </w:rPr>
          <w:tag w:val="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0PC9zdXA+IiwibWFudWFsT3ZlcnJpZGVUZXh0IjoiNDYifX0="/>
          <w:id w:val="-1134181687"/>
          <w:placeholder>
            <w:docPart w:val="DefaultPlaceholder_-1854013440"/>
          </w:placeholder>
        </w:sdtPr>
        <w:sdtEndPr/>
        <w:sdtContent>
          <w:r w:rsidR="00AD5CD7" w:rsidRPr="006B3F44">
            <w:rPr>
              <w:color w:val="000000"/>
              <w:rPrChange w:id="830" w:author="Cara Brook" w:date="2021-08-29T14:07:00Z">
                <w:rPr>
                  <w:rFonts w:ascii="Arial" w:hAnsi="Arial" w:cs="Arial"/>
                  <w:color w:val="000000"/>
                </w:rPr>
              </w:rPrChange>
            </w:rPr>
            <w:t>46</w:t>
          </w:r>
        </w:sdtContent>
      </w:sdt>
      <w:r w:rsidR="00E266C0" w:rsidRPr="006B3F44">
        <w:rPr>
          <w:rPrChange w:id="831" w:author="Cara Brook" w:date="2021-08-29T14:07:00Z">
            <w:rPr>
              <w:rFonts w:ascii="Arial" w:hAnsi="Arial" w:cs="Arial"/>
            </w:rPr>
          </w:rPrChange>
        </w:rPr>
        <w:t xml:space="preserve">. </w:t>
      </w:r>
      <w:r w:rsidR="00E847C0" w:rsidRPr="006B3F44">
        <w:rPr>
          <w:rPrChange w:id="832" w:author="Cara Brook" w:date="2021-08-29T14:07:00Z">
            <w:rPr>
              <w:rFonts w:ascii="Arial" w:hAnsi="Arial" w:cs="Arial"/>
            </w:rPr>
          </w:rPrChange>
        </w:rPr>
        <w:t>With how ubiquitous bats are, it</w:t>
      </w:r>
      <w:r w:rsidR="0064444A" w:rsidRPr="006B3F44">
        <w:rPr>
          <w:rPrChange w:id="833" w:author="Cara Brook" w:date="2021-08-29T14:07:00Z">
            <w:rPr>
              <w:rFonts w:ascii="Arial" w:hAnsi="Arial" w:cs="Arial"/>
            </w:rPr>
          </w:rPrChange>
        </w:rPr>
        <w:t xml:space="preserve"> is</w:t>
      </w:r>
      <w:r w:rsidR="00E847C0" w:rsidRPr="006B3F44">
        <w:rPr>
          <w:rPrChange w:id="834" w:author="Cara Brook" w:date="2021-08-29T14:07:00Z">
            <w:rPr>
              <w:rFonts w:ascii="Arial" w:hAnsi="Arial" w:cs="Arial"/>
            </w:rPr>
          </w:rPrChange>
        </w:rPr>
        <w:t xml:space="preserve"> important to recognize the risk while also </w:t>
      </w:r>
      <w:r w:rsidR="00E847C0" w:rsidRPr="006B3F44">
        <w:rPr>
          <w:rPrChange w:id="835" w:author="Cara Brook" w:date="2021-08-29T14:07:00Z">
            <w:rPr>
              <w:rFonts w:ascii="Arial" w:hAnsi="Arial" w:cs="Arial"/>
            </w:rPr>
          </w:rPrChange>
        </w:rPr>
        <w:lastRenderedPageBreak/>
        <w:t xml:space="preserve">understanding that they are important members of many ecosystems, and protection from habitat loss and encroachment would go a long way in preventing </w:t>
      </w:r>
      <w:r w:rsidR="005D54DA" w:rsidRPr="006B3F44">
        <w:rPr>
          <w:rPrChange w:id="836" w:author="Cara Brook" w:date="2021-08-29T14:07:00Z">
            <w:rPr>
              <w:rFonts w:ascii="Arial" w:hAnsi="Arial" w:cs="Arial"/>
            </w:rPr>
          </w:rPrChange>
        </w:rPr>
        <w:t xml:space="preserve">unnecessary human/bat </w:t>
      </w:r>
      <w:commentRangeStart w:id="837"/>
      <w:r w:rsidR="005D54DA" w:rsidRPr="006B3F44">
        <w:rPr>
          <w:rPrChange w:id="838" w:author="Cara Brook" w:date="2021-08-29T14:07:00Z">
            <w:rPr>
              <w:rFonts w:ascii="Arial" w:hAnsi="Arial" w:cs="Arial"/>
            </w:rPr>
          </w:rPrChange>
        </w:rPr>
        <w:t>interactions</w:t>
      </w:r>
      <w:commentRangeEnd w:id="837"/>
      <w:r w:rsidR="003B499D" w:rsidRPr="006B3F44">
        <w:rPr>
          <w:rStyle w:val="CommentReference"/>
          <w:sz w:val="24"/>
          <w:szCs w:val="24"/>
          <w:rPrChange w:id="839" w:author="Cara Brook" w:date="2021-08-29T14:07:00Z">
            <w:rPr>
              <w:rStyle w:val="CommentReference"/>
            </w:rPr>
          </w:rPrChange>
        </w:rPr>
        <w:commentReference w:id="837"/>
      </w:r>
      <w:r w:rsidR="005D54DA" w:rsidRPr="006B3F44">
        <w:rPr>
          <w:rPrChange w:id="840" w:author="Cara Brook" w:date="2021-08-29T14:07:00Z">
            <w:rPr>
              <w:rFonts w:ascii="Arial" w:hAnsi="Arial" w:cs="Arial"/>
            </w:rPr>
          </w:rPrChange>
        </w:rPr>
        <w:t>.</w:t>
      </w:r>
      <w:r w:rsidR="007251AD" w:rsidRPr="006B3F44">
        <w:rPr>
          <w:rPrChange w:id="841" w:author="Cara Brook" w:date="2021-08-29T14:07:00Z">
            <w:rPr>
              <w:rFonts w:ascii="Arial" w:hAnsi="Arial" w:cs="Arial"/>
            </w:rPr>
          </w:rPrChange>
        </w:rPr>
        <w:t xml:space="preserve"> </w:t>
      </w:r>
    </w:p>
    <w:p w14:paraId="575462CD" w14:textId="563882B5" w:rsidR="00121103" w:rsidRPr="006B3F44" w:rsidRDefault="00121103" w:rsidP="00E847C0">
      <w:pPr>
        <w:rPr>
          <w:ins w:id="842" w:author="Cara Brook" w:date="2021-08-29T13:56:00Z"/>
          <w:rPrChange w:id="843" w:author="Cara Brook" w:date="2021-08-29T14:07:00Z">
            <w:rPr>
              <w:ins w:id="844" w:author="Cara Brook" w:date="2021-08-29T13:56:00Z"/>
              <w:rFonts w:ascii="Arial" w:hAnsi="Arial" w:cs="Arial"/>
            </w:rPr>
          </w:rPrChange>
        </w:rPr>
      </w:pPr>
    </w:p>
    <w:p w14:paraId="50FB30D2" w14:textId="2C0ED4CD" w:rsidR="00CE7A74" w:rsidRPr="006B3F44" w:rsidRDefault="00CE7A74" w:rsidP="00E847C0">
      <w:pPr>
        <w:rPr>
          <w:ins w:id="845" w:author="Cara Brook" w:date="2021-08-29T13:56:00Z"/>
          <w:rPrChange w:id="846" w:author="Cara Brook" w:date="2021-08-29T14:07:00Z">
            <w:rPr>
              <w:ins w:id="847" w:author="Cara Brook" w:date="2021-08-29T13:56:00Z"/>
              <w:rFonts w:ascii="Arial" w:hAnsi="Arial" w:cs="Arial"/>
            </w:rPr>
          </w:rPrChange>
        </w:rPr>
      </w:pPr>
    </w:p>
    <w:p w14:paraId="50067531" w14:textId="7E69909A" w:rsidR="00CE7A74" w:rsidRPr="006B3F44" w:rsidRDefault="00CE7A74" w:rsidP="00E847C0">
      <w:pPr>
        <w:rPr>
          <w:ins w:id="848" w:author="Cara Brook" w:date="2021-08-29T14:02:00Z"/>
          <w:rPrChange w:id="849" w:author="Cara Brook" w:date="2021-08-29T14:07:00Z">
            <w:rPr>
              <w:ins w:id="850" w:author="Cara Brook" w:date="2021-08-29T14:02:00Z"/>
              <w:rFonts w:ascii="Arial" w:hAnsi="Arial" w:cs="Arial"/>
            </w:rPr>
          </w:rPrChange>
        </w:rPr>
      </w:pPr>
      <w:ins w:id="851" w:author="Cara Brook" w:date="2021-08-29T13:56:00Z">
        <w:r w:rsidRPr="006B3F44">
          <w:rPr>
            <w:rPrChange w:id="852" w:author="Cara Brook" w:date="2021-08-29T14:07:00Z">
              <w:rPr>
                <w:rFonts w:ascii="Arial" w:hAnsi="Arial" w:cs="Arial"/>
              </w:rPr>
            </w:rPrChange>
          </w:rPr>
          <w:t>Contribution to the Field Statement:</w:t>
        </w:r>
      </w:ins>
    </w:p>
    <w:p w14:paraId="32DD6F03" w14:textId="77777777" w:rsidR="00CE7A74" w:rsidRPr="006B3F44" w:rsidRDefault="00CE7A74" w:rsidP="00E847C0">
      <w:pPr>
        <w:rPr>
          <w:rPrChange w:id="853" w:author="Cara Brook" w:date="2021-08-29T14:07:00Z">
            <w:rPr>
              <w:rFonts w:ascii="Arial" w:hAnsi="Arial" w:cs="Arial"/>
            </w:rPr>
          </w:rPrChange>
        </w:rPr>
      </w:pPr>
    </w:p>
    <w:p w14:paraId="5AF686B3" w14:textId="015F16B2" w:rsidR="00121103" w:rsidRPr="006B3F44" w:rsidRDefault="00121103" w:rsidP="00E847C0">
      <w:pPr>
        <w:rPr>
          <w:ins w:id="854" w:author="Cara Brook" w:date="2021-08-29T13:58:00Z"/>
          <w:b/>
          <w:bCs/>
          <w:rPrChange w:id="855" w:author="Cara Brook" w:date="2021-08-29T14:07:00Z">
            <w:rPr>
              <w:ins w:id="856" w:author="Cara Brook" w:date="2021-08-29T13:58:00Z"/>
              <w:rFonts w:ascii="Arial" w:hAnsi="Arial" w:cs="Arial"/>
              <w:b/>
              <w:bCs/>
            </w:rPr>
          </w:rPrChange>
        </w:rPr>
      </w:pPr>
      <w:r w:rsidRPr="006B3F44">
        <w:rPr>
          <w:b/>
          <w:bCs/>
          <w:rPrChange w:id="857" w:author="Cara Brook" w:date="2021-08-29T14:07:00Z">
            <w:rPr>
              <w:rFonts w:ascii="Arial" w:hAnsi="Arial" w:cs="Arial"/>
              <w:b/>
              <w:bCs/>
            </w:rPr>
          </w:rPrChange>
        </w:rPr>
        <w:t xml:space="preserve">Conflict of </w:t>
      </w:r>
      <w:ins w:id="858" w:author="Cara Brook" w:date="2021-08-29T13:58:00Z">
        <w:r w:rsidR="00CE7A74" w:rsidRPr="006B3F44">
          <w:rPr>
            <w:b/>
            <w:bCs/>
            <w:rPrChange w:id="859" w:author="Cara Brook" w:date="2021-08-29T14:07:00Z">
              <w:rPr>
                <w:rFonts w:ascii="Arial" w:hAnsi="Arial" w:cs="Arial"/>
                <w:b/>
                <w:bCs/>
              </w:rPr>
            </w:rPrChange>
          </w:rPr>
          <w:t>I</w:t>
        </w:r>
      </w:ins>
      <w:del w:id="860" w:author="Cara Brook" w:date="2021-08-29T13:58:00Z">
        <w:r w:rsidRPr="006B3F44" w:rsidDel="00CE7A74">
          <w:rPr>
            <w:b/>
            <w:bCs/>
            <w:rPrChange w:id="861" w:author="Cara Brook" w:date="2021-08-29T14:07:00Z">
              <w:rPr>
                <w:rFonts w:ascii="Arial" w:hAnsi="Arial" w:cs="Arial"/>
                <w:b/>
                <w:bCs/>
              </w:rPr>
            </w:rPrChange>
          </w:rPr>
          <w:delText>i</w:delText>
        </w:r>
      </w:del>
      <w:r w:rsidRPr="006B3F44">
        <w:rPr>
          <w:b/>
          <w:bCs/>
          <w:rPrChange w:id="862" w:author="Cara Brook" w:date="2021-08-29T14:07:00Z">
            <w:rPr>
              <w:rFonts w:ascii="Arial" w:hAnsi="Arial" w:cs="Arial"/>
              <w:b/>
              <w:bCs/>
            </w:rPr>
          </w:rPrChange>
        </w:rPr>
        <w:t>nterest:</w:t>
      </w:r>
    </w:p>
    <w:p w14:paraId="2BD9178A" w14:textId="77777777" w:rsidR="00CE7A74" w:rsidRPr="007F3A7E" w:rsidRDefault="00CE7A74" w:rsidP="00CE7A74">
      <w:pPr>
        <w:rPr>
          <w:ins w:id="863" w:author="Cara Brook" w:date="2021-08-29T13:58:00Z"/>
        </w:rPr>
      </w:pPr>
      <w:ins w:id="864" w:author="Cara Brook" w:date="2021-08-29T13:58:00Z">
        <w:r w:rsidRPr="006B3F44">
          <w:rPr>
            <w:i/>
            <w:lang w:val="en-GB" w:eastAsia="en-GB"/>
          </w:rPr>
          <w:t xml:space="preserve">The authors declare that the research was conducted in the absence of any commercial or financial relationships that could be </w:t>
        </w:r>
        <w:r w:rsidRPr="00996157">
          <w:rPr>
            <w:i/>
            <w:lang w:val="en-GB" w:eastAsia="en-GB"/>
          </w:rPr>
          <w:t>construed as a potential conflict of interest</w:t>
        </w:r>
        <w:r w:rsidRPr="009F04C2">
          <w:rPr>
            <w:lang w:val="en-GB" w:eastAsia="en-GB"/>
          </w:rPr>
          <w:t>.</w:t>
        </w:r>
      </w:ins>
    </w:p>
    <w:p w14:paraId="3EF274D0" w14:textId="77777777" w:rsidR="00CE7A74" w:rsidRPr="006B3F44" w:rsidRDefault="00CE7A74" w:rsidP="00E847C0">
      <w:pPr>
        <w:rPr>
          <w:b/>
          <w:bCs/>
          <w:rPrChange w:id="865" w:author="Cara Brook" w:date="2021-08-29T14:07:00Z">
            <w:rPr>
              <w:rFonts w:ascii="Arial" w:hAnsi="Arial" w:cs="Arial"/>
              <w:b/>
              <w:bCs/>
            </w:rPr>
          </w:rPrChange>
        </w:rPr>
      </w:pPr>
    </w:p>
    <w:p w14:paraId="11104742" w14:textId="3AB47DC9" w:rsidR="00121103" w:rsidRPr="006B3F44" w:rsidRDefault="00121103" w:rsidP="00E847C0">
      <w:pPr>
        <w:rPr>
          <w:b/>
          <w:bCs/>
          <w:rPrChange w:id="866" w:author="Cara Brook" w:date="2021-08-29T14:07:00Z">
            <w:rPr>
              <w:rFonts w:ascii="Arial" w:hAnsi="Arial" w:cs="Arial"/>
              <w:b/>
              <w:bCs/>
            </w:rPr>
          </w:rPrChange>
        </w:rPr>
      </w:pPr>
    </w:p>
    <w:p w14:paraId="394A5E90" w14:textId="78C0DA89" w:rsidR="00121103" w:rsidRPr="006B3F44" w:rsidRDefault="00121103" w:rsidP="00E847C0">
      <w:pPr>
        <w:rPr>
          <w:b/>
          <w:bCs/>
          <w:rPrChange w:id="867" w:author="Cara Brook" w:date="2021-08-29T14:07:00Z">
            <w:rPr>
              <w:rFonts w:ascii="Arial" w:hAnsi="Arial" w:cs="Arial"/>
              <w:b/>
              <w:bCs/>
            </w:rPr>
          </w:rPrChange>
        </w:rPr>
      </w:pPr>
      <w:r w:rsidRPr="006B3F44">
        <w:rPr>
          <w:b/>
          <w:bCs/>
          <w:rPrChange w:id="868" w:author="Cara Brook" w:date="2021-08-29T14:07:00Z">
            <w:rPr>
              <w:rFonts w:ascii="Arial" w:hAnsi="Arial" w:cs="Arial"/>
              <w:b/>
              <w:bCs/>
            </w:rPr>
          </w:rPrChange>
        </w:rPr>
        <w:t xml:space="preserve">Author </w:t>
      </w:r>
      <w:ins w:id="869" w:author="Cara Brook" w:date="2021-08-29T13:58:00Z">
        <w:r w:rsidR="00CE7A74" w:rsidRPr="006B3F44">
          <w:rPr>
            <w:b/>
            <w:bCs/>
            <w:rPrChange w:id="870" w:author="Cara Brook" w:date="2021-08-29T14:07:00Z">
              <w:rPr>
                <w:rFonts w:ascii="Arial" w:hAnsi="Arial" w:cs="Arial"/>
                <w:b/>
                <w:bCs/>
              </w:rPr>
            </w:rPrChange>
          </w:rPr>
          <w:t>C</w:t>
        </w:r>
      </w:ins>
      <w:del w:id="871" w:author="Cara Brook" w:date="2021-08-29T13:58:00Z">
        <w:r w:rsidRPr="006B3F44" w:rsidDel="00CE7A74">
          <w:rPr>
            <w:b/>
            <w:bCs/>
            <w:rPrChange w:id="872" w:author="Cara Brook" w:date="2021-08-29T14:07:00Z">
              <w:rPr>
                <w:rFonts w:ascii="Arial" w:hAnsi="Arial" w:cs="Arial"/>
                <w:b/>
                <w:bCs/>
              </w:rPr>
            </w:rPrChange>
          </w:rPr>
          <w:delText>c</w:delText>
        </w:r>
      </w:del>
      <w:r w:rsidRPr="006B3F44">
        <w:rPr>
          <w:b/>
          <w:bCs/>
          <w:rPrChange w:id="873" w:author="Cara Brook" w:date="2021-08-29T14:07:00Z">
            <w:rPr>
              <w:rFonts w:ascii="Arial" w:hAnsi="Arial" w:cs="Arial"/>
              <w:b/>
              <w:bCs/>
            </w:rPr>
          </w:rPrChange>
        </w:rPr>
        <w:t>ontributions:</w:t>
      </w:r>
    </w:p>
    <w:p w14:paraId="04D7A800" w14:textId="65810158" w:rsidR="00C21CD0" w:rsidRPr="006B3F44" w:rsidRDefault="00C21CD0" w:rsidP="00E847C0">
      <w:pPr>
        <w:rPr>
          <w:b/>
          <w:bCs/>
          <w:rPrChange w:id="874" w:author="Cara Brook" w:date="2021-08-29T14:07:00Z">
            <w:rPr>
              <w:rFonts w:ascii="Arial" w:hAnsi="Arial" w:cs="Arial"/>
              <w:b/>
              <w:bCs/>
            </w:rPr>
          </w:rPrChange>
        </w:rPr>
      </w:pPr>
    </w:p>
    <w:p w14:paraId="211D7678" w14:textId="09E97614" w:rsidR="00C21CD0" w:rsidRPr="006B3F44" w:rsidRDefault="00C21CD0" w:rsidP="00E847C0">
      <w:pPr>
        <w:rPr>
          <w:b/>
          <w:bCs/>
          <w:rPrChange w:id="875" w:author="Cara Brook" w:date="2021-08-29T14:07:00Z">
            <w:rPr>
              <w:rFonts w:ascii="Arial" w:hAnsi="Arial" w:cs="Arial"/>
              <w:b/>
              <w:bCs/>
            </w:rPr>
          </w:rPrChange>
        </w:rPr>
      </w:pPr>
      <w:r w:rsidRPr="006B3F44">
        <w:rPr>
          <w:b/>
          <w:bCs/>
          <w:rPrChange w:id="876" w:author="Cara Brook" w:date="2021-08-29T14:07:00Z">
            <w:rPr>
              <w:rFonts w:ascii="Arial" w:hAnsi="Arial" w:cs="Arial"/>
              <w:b/>
              <w:bCs/>
            </w:rPr>
          </w:rPrChange>
        </w:rPr>
        <w:t xml:space="preserve">Funding: </w:t>
      </w:r>
    </w:p>
    <w:p w14:paraId="5C638474" w14:textId="393FF35F" w:rsidR="00C21CD0" w:rsidRPr="006B3F44" w:rsidRDefault="00C21CD0" w:rsidP="00E847C0">
      <w:pPr>
        <w:rPr>
          <w:b/>
          <w:bCs/>
          <w:rPrChange w:id="877" w:author="Cara Brook" w:date="2021-08-29T14:07:00Z">
            <w:rPr>
              <w:rFonts w:ascii="Arial" w:hAnsi="Arial" w:cs="Arial"/>
              <w:b/>
              <w:bCs/>
            </w:rPr>
          </w:rPrChange>
        </w:rPr>
      </w:pPr>
    </w:p>
    <w:p w14:paraId="61CE22B4" w14:textId="2BE6EFC0" w:rsidR="00CE7A74" w:rsidRPr="006B3F44" w:rsidRDefault="00CE7A74" w:rsidP="00CE7A74">
      <w:pPr>
        <w:rPr>
          <w:ins w:id="878" w:author="Cara Brook" w:date="2021-08-29T14:06:00Z"/>
          <w:b/>
          <w:bCs/>
        </w:rPr>
      </w:pPr>
      <w:moveToRangeStart w:id="879" w:author="Cara Brook" w:date="2021-08-29T13:59:00Z" w:name="move81137791"/>
      <w:moveTo w:id="880" w:author="Cara Brook" w:date="2021-08-29T13:59:00Z">
        <w:r w:rsidRPr="006B3F44">
          <w:rPr>
            <w:b/>
            <w:bCs/>
            <w:rPrChange w:id="881" w:author="Cara Brook" w:date="2021-08-29T14:07:00Z">
              <w:rPr>
                <w:rFonts w:ascii="Arial" w:hAnsi="Arial" w:cs="Arial"/>
                <w:b/>
                <w:bCs/>
              </w:rPr>
            </w:rPrChange>
          </w:rPr>
          <w:t xml:space="preserve">Acknowledgements: </w:t>
        </w:r>
      </w:moveTo>
    </w:p>
    <w:p w14:paraId="55885272" w14:textId="37C8104D" w:rsidR="006B3F44" w:rsidRPr="00416280" w:rsidRDefault="006B3F44" w:rsidP="00CE7A74">
      <w:pPr>
        <w:rPr>
          <w:ins w:id="882" w:author="Cara Brook" w:date="2021-08-29T14:06:00Z"/>
          <w:b/>
          <w:bCs/>
        </w:rPr>
      </w:pPr>
    </w:p>
    <w:p w14:paraId="112625A7" w14:textId="30323328" w:rsidR="006B3F44" w:rsidRPr="00CE1DBA" w:rsidRDefault="006B3F44" w:rsidP="00CE7A74">
      <w:pPr>
        <w:rPr>
          <w:ins w:id="883" w:author="Cara Brook" w:date="2021-08-29T14:06:00Z"/>
          <w:b/>
          <w:bCs/>
        </w:rPr>
      </w:pPr>
    </w:p>
    <w:p w14:paraId="18498ED8" w14:textId="77777777" w:rsidR="006B3F44" w:rsidRPr="006B3F44" w:rsidDel="00CE7A74" w:rsidRDefault="006B3F44" w:rsidP="006B3F44">
      <w:pPr>
        <w:rPr>
          <w:ins w:id="884" w:author="Cara Brook" w:date="2021-08-29T14:07:00Z"/>
          <w:b/>
          <w:bCs/>
        </w:rPr>
      </w:pPr>
      <w:ins w:id="885" w:author="Cara Brook" w:date="2021-08-29T14:07:00Z">
        <w:r w:rsidRPr="00BF79B1">
          <w:rPr>
            <w:b/>
            <w:bCs/>
          </w:rPr>
          <w:t>Dat</w:t>
        </w:r>
        <w:r w:rsidRPr="006B3F44">
          <w:rPr>
            <w:b/>
            <w:bCs/>
          </w:rPr>
          <w:t>a Availability Statement:</w:t>
        </w:r>
      </w:ins>
    </w:p>
    <w:p w14:paraId="10E15795" w14:textId="77777777" w:rsidR="006B3F44" w:rsidRPr="006B3F44" w:rsidRDefault="006B3F44" w:rsidP="00CE7A74">
      <w:pPr>
        <w:rPr>
          <w:moveTo w:id="886" w:author="Cara Brook" w:date="2021-08-29T13:59:00Z"/>
          <w:b/>
          <w:bCs/>
          <w:rPrChange w:id="887" w:author="Cara Brook" w:date="2021-08-29T14:07:00Z">
            <w:rPr>
              <w:moveTo w:id="888" w:author="Cara Brook" w:date="2021-08-29T13:59:00Z"/>
              <w:rFonts w:ascii="Arial" w:hAnsi="Arial" w:cs="Arial"/>
              <w:b/>
              <w:bCs/>
            </w:rPr>
          </w:rPrChange>
        </w:rPr>
      </w:pPr>
    </w:p>
    <w:p w14:paraId="65686105" w14:textId="5A8DACC5" w:rsidR="00C21CD0" w:rsidRPr="006B3F44" w:rsidRDefault="00C21CD0" w:rsidP="00A60EE4">
      <w:pPr>
        <w:rPr>
          <w:moveFrom w:id="889" w:author="Cara Brook" w:date="2021-08-29T13:59:00Z"/>
          <w:b/>
          <w:bCs/>
          <w:rPrChange w:id="890" w:author="Cara Brook" w:date="2021-08-29T14:07:00Z">
            <w:rPr>
              <w:moveFrom w:id="891" w:author="Cara Brook" w:date="2021-08-29T13:59:00Z"/>
              <w:rFonts w:ascii="Arial" w:hAnsi="Arial" w:cs="Arial"/>
              <w:b/>
              <w:bCs/>
            </w:rPr>
          </w:rPrChange>
        </w:rPr>
      </w:pPr>
      <w:moveFromRangeStart w:id="892" w:author="Cara Brook" w:date="2021-08-29T13:59:00Z" w:name="move81137791"/>
      <w:moveToRangeEnd w:id="879"/>
      <w:moveFrom w:id="893" w:author="Cara Brook" w:date="2021-08-29T13:59:00Z">
        <w:r w:rsidRPr="006B3F44" w:rsidDel="00CE7A74">
          <w:rPr>
            <w:b/>
            <w:bCs/>
            <w:rPrChange w:id="894" w:author="Cara Brook" w:date="2021-08-29T14:07:00Z">
              <w:rPr>
                <w:rFonts w:ascii="Arial" w:hAnsi="Arial" w:cs="Arial"/>
                <w:b/>
                <w:bCs/>
              </w:rPr>
            </w:rPrChange>
          </w:rPr>
          <w:t xml:space="preserve">Acknowledgements: </w:t>
        </w:r>
      </w:moveFrom>
    </w:p>
    <w:moveFromRangeEnd w:id="892"/>
    <w:p w14:paraId="0829DE42" w14:textId="3383E4B9" w:rsidR="00CE7A74" w:rsidRPr="006B3F44" w:rsidRDefault="00CE7A74" w:rsidP="00E847C0">
      <w:pPr>
        <w:rPr>
          <w:ins w:id="895" w:author="Cara Brook" w:date="2021-08-29T14:06:00Z"/>
          <w:b/>
          <w:bCs/>
        </w:rPr>
      </w:pPr>
      <w:ins w:id="896" w:author="Cara Brook" w:date="2021-08-29T13:59:00Z">
        <w:r w:rsidRPr="006B3F44">
          <w:rPr>
            <w:b/>
            <w:bCs/>
            <w:rPrChange w:id="897" w:author="Cara Brook" w:date="2021-08-29T14:07:00Z">
              <w:rPr>
                <w:rFonts w:ascii="Arial" w:hAnsi="Arial" w:cs="Arial"/>
                <w:b/>
                <w:bCs/>
              </w:rPr>
            </w:rPrChange>
          </w:rPr>
          <w:t>References</w:t>
        </w:r>
      </w:ins>
    </w:p>
    <w:p w14:paraId="65EA507E" w14:textId="7524FA4A" w:rsidR="006B3F44" w:rsidRPr="00CE1DBA" w:rsidRDefault="006B3F44" w:rsidP="00E847C0">
      <w:pPr>
        <w:rPr>
          <w:ins w:id="898" w:author="Cara Brook" w:date="2021-08-29T14:06:00Z"/>
          <w:b/>
          <w:bCs/>
        </w:rPr>
      </w:pPr>
    </w:p>
    <w:p w14:paraId="26A2CE30" w14:textId="77777777" w:rsidR="006B3F44" w:rsidRPr="006B3F44" w:rsidRDefault="006B3F44" w:rsidP="00E847C0">
      <w:pPr>
        <w:rPr>
          <w:ins w:id="899" w:author="Cara Brook" w:date="2021-08-29T13:59:00Z"/>
          <w:b/>
          <w:bCs/>
          <w:rPrChange w:id="900" w:author="Cara Brook" w:date="2021-08-29T14:07:00Z">
            <w:rPr>
              <w:ins w:id="901" w:author="Cara Brook" w:date="2021-08-29T13:59:00Z"/>
              <w:rFonts w:ascii="Arial" w:hAnsi="Arial" w:cs="Arial"/>
              <w:b/>
              <w:bCs/>
            </w:rPr>
          </w:rPrChange>
        </w:rPr>
      </w:pPr>
    </w:p>
    <w:p w14:paraId="150543F2" w14:textId="17CAB0FA" w:rsidR="00E13B01" w:rsidRPr="006B3F44" w:rsidRDefault="00E13B01" w:rsidP="00A60EE4">
      <w:pPr>
        <w:rPr>
          <w:rPrChange w:id="902" w:author="Cara Brook" w:date="2021-08-29T14:07:00Z">
            <w:rPr>
              <w:rFonts w:ascii="Arial" w:hAnsi="Arial" w:cs="Arial"/>
            </w:rPr>
          </w:rPrChange>
        </w:rPr>
      </w:pPr>
    </w:p>
    <w:p w14:paraId="3467D23C" w14:textId="014E724A" w:rsidR="00F47ABB" w:rsidRPr="006B3F44" w:rsidRDefault="006B3F44" w:rsidP="00A60EE4">
      <w:pPr>
        <w:rPr>
          <w:ins w:id="903" w:author="Cara Brook" w:date="2021-08-29T14:07:00Z"/>
          <w:rPrChange w:id="904" w:author="Cara Brook" w:date="2021-08-29T14:07:00Z">
            <w:rPr>
              <w:ins w:id="905" w:author="Cara Brook" w:date="2021-08-29T14:07:00Z"/>
              <w:rFonts w:ascii="Arial" w:hAnsi="Arial" w:cs="Arial"/>
            </w:rPr>
          </w:rPrChange>
        </w:rPr>
      </w:pPr>
      <w:ins w:id="906" w:author="Cara Brook" w:date="2021-08-29T14:07:00Z">
        <w:r w:rsidRPr="006B3F44">
          <w:rPr>
            <w:rPrChange w:id="907" w:author="Cara Brook" w:date="2021-08-29T14:07:00Z">
              <w:rPr>
                <w:rFonts w:ascii="Arial" w:hAnsi="Arial" w:cs="Arial"/>
              </w:rPr>
            </w:rPrChange>
          </w:rPr>
          <w:t xml:space="preserve">Figure Legends </w:t>
        </w:r>
      </w:ins>
    </w:p>
    <w:p w14:paraId="3983279F" w14:textId="77777777" w:rsidR="006B3F44" w:rsidRPr="006B3F44" w:rsidRDefault="006B3F44" w:rsidP="00A60EE4">
      <w:pPr>
        <w:rPr>
          <w:rPrChange w:id="908" w:author="Cara Brook" w:date="2021-08-29T14:07:00Z">
            <w:rPr>
              <w:rFonts w:ascii="Arial" w:hAnsi="Arial" w:cs="Arial"/>
            </w:rPr>
          </w:rPrChange>
        </w:rPr>
      </w:pPr>
    </w:p>
    <w:p w14:paraId="2ACFBE7B" w14:textId="63429F37" w:rsidR="00540CD3" w:rsidRPr="006B3F44" w:rsidRDefault="00EC3248" w:rsidP="00A60EE4">
      <w:pPr>
        <w:rPr>
          <w:rPrChange w:id="909" w:author="Cara Brook" w:date="2021-08-29T14:07:00Z">
            <w:rPr>
              <w:rFonts w:ascii="Arial" w:hAnsi="Arial" w:cs="Arial"/>
            </w:rPr>
          </w:rPrChange>
        </w:rPr>
      </w:pPr>
      <w:r w:rsidRPr="006B3F44">
        <w:rPr>
          <w:b/>
          <w:bCs/>
          <w:rPrChange w:id="910" w:author="Cara Brook" w:date="2021-08-29T14:07:00Z">
            <w:rPr>
              <w:rFonts w:ascii="Arial" w:hAnsi="Arial" w:cs="Arial"/>
              <w:b/>
              <w:bCs/>
            </w:rPr>
          </w:rPrChange>
        </w:rPr>
        <w:t>Fig 1</w:t>
      </w:r>
      <w:r w:rsidR="00540CD3" w:rsidRPr="006B3F44">
        <w:rPr>
          <w:rPrChange w:id="911" w:author="Cara Brook" w:date="2021-08-29T14:07:00Z">
            <w:rPr>
              <w:rFonts w:ascii="Arial" w:hAnsi="Arial" w:cs="Arial"/>
            </w:rPr>
          </w:rPrChange>
        </w:rPr>
        <w:t>: Map of sampling sites for P. rufus, E. dupreanum, and R. madagascariensis. Circles are in l</w:t>
      </w:r>
      <w:r w:rsidR="00525C2B" w:rsidRPr="006B3F44">
        <w:rPr>
          <w:rPrChange w:id="912" w:author="Cara Brook" w:date="2021-08-29T14:07:00Z">
            <w:rPr>
              <w:rFonts w:ascii="Arial" w:hAnsi="Arial" w:cs="Arial"/>
            </w:rPr>
          </w:rPrChange>
        </w:rPr>
        <w:t>o</w:t>
      </w:r>
      <w:r w:rsidR="00540CD3" w:rsidRPr="006B3F44">
        <w:rPr>
          <w:rPrChange w:id="913" w:author="Cara Brook" w:date="2021-08-29T14:07:00Z">
            <w:rPr>
              <w:rFonts w:ascii="Arial" w:hAnsi="Arial" w:cs="Arial"/>
            </w:rPr>
          </w:rPrChange>
        </w:rPr>
        <w:t>g scale and sorted by CoV negative or positive and adults or juvenile</w:t>
      </w:r>
      <w:r w:rsidR="00525C2B" w:rsidRPr="006B3F44">
        <w:rPr>
          <w:rPrChange w:id="914" w:author="Cara Brook" w:date="2021-08-29T14:07:00Z">
            <w:rPr>
              <w:rFonts w:ascii="Arial" w:hAnsi="Arial" w:cs="Arial"/>
            </w:rPr>
          </w:rPrChange>
        </w:rPr>
        <w:t>, CoV prevalence in P. rufus, E. dupreanum, and R. madagascariensis over time</w:t>
      </w:r>
    </w:p>
    <w:p w14:paraId="7D568FF3" w14:textId="36BD0C57" w:rsidR="00EC3248" w:rsidRPr="006B3F44" w:rsidRDefault="00EC3248" w:rsidP="00A60EE4">
      <w:pPr>
        <w:rPr>
          <w:b/>
          <w:bCs/>
          <w:rPrChange w:id="915" w:author="Cara Brook" w:date="2021-08-29T14:07:00Z">
            <w:rPr>
              <w:rFonts w:ascii="Arial" w:hAnsi="Arial" w:cs="Arial"/>
              <w:b/>
              <w:bCs/>
            </w:rPr>
          </w:rPrChange>
        </w:rPr>
      </w:pPr>
    </w:p>
    <w:p w14:paraId="0D8F4165" w14:textId="305A8EBA" w:rsidR="00EC3248" w:rsidRPr="006B3F44" w:rsidRDefault="00EC3248" w:rsidP="00A60EE4">
      <w:pPr>
        <w:rPr>
          <w:rPrChange w:id="916" w:author="Cara Brook" w:date="2021-08-29T14:07:00Z">
            <w:rPr>
              <w:rFonts w:ascii="Arial" w:hAnsi="Arial" w:cs="Arial"/>
            </w:rPr>
          </w:rPrChange>
        </w:rPr>
      </w:pPr>
      <w:r w:rsidRPr="006B3F44">
        <w:rPr>
          <w:b/>
          <w:bCs/>
          <w:rPrChange w:id="917" w:author="Cara Brook" w:date="2021-08-29T14:07:00Z">
            <w:rPr>
              <w:rFonts w:ascii="Arial" w:hAnsi="Arial" w:cs="Arial"/>
              <w:b/>
              <w:bCs/>
            </w:rPr>
          </w:rPrChange>
        </w:rPr>
        <w:t>Fig 2</w:t>
      </w:r>
      <w:r w:rsidR="00540CD3" w:rsidRPr="006B3F44">
        <w:rPr>
          <w:b/>
          <w:bCs/>
          <w:rPrChange w:id="918" w:author="Cara Brook" w:date="2021-08-29T14:07:00Z">
            <w:rPr>
              <w:rFonts w:ascii="Arial" w:hAnsi="Arial" w:cs="Arial"/>
              <w:b/>
              <w:bCs/>
            </w:rPr>
          </w:rPrChange>
        </w:rPr>
        <w:t xml:space="preserve">: </w:t>
      </w:r>
      <w:r w:rsidR="00525C2B" w:rsidRPr="006B3F44">
        <w:rPr>
          <w:rPrChange w:id="919" w:author="Cara Brook" w:date="2021-08-29T14:07:00Z">
            <w:rPr>
              <w:rFonts w:ascii="Arial" w:hAnsi="Arial" w:cs="Arial"/>
            </w:rPr>
          </w:rPrChange>
        </w:rPr>
        <w:t xml:space="preserve">Genome structure </w:t>
      </w:r>
      <w:r w:rsidR="00E90CC3" w:rsidRPr="006B3F44">
        <w:rPr>
          <w:rPrChange w:id="920" w:author="Cara Brook" w:date="2021-08-29T14:07:00Z">
            <w:rPr>
              <w:rFonts w:ascii="Arial" w:hAnsi="Arial" w:cs="Arial"/>
            </w:rPr>
          </w:rPrChange>
        </w:rPr>
        <w:t>of isolated full genomes, TRS table in word format</w:t>
      </w:r>
    </w:p>
    <w:p w14:paraId="6ED2C0F8" w14:textId="0E9844E5" w:rsidR="00EC3248" w:rsidRPr="006B3F44" w:rsidRDefault="00EC3248" w:rsidP="00A60EE4">
      <w:pPr>
        <w:rPr>
          <w:b/>
          <w:bCs/>
          <w:rPrChange w:id="921" w:author="Cara Brook" w:date="2021-08-29T14:07:00Z">
            <w:rPr>
              <w:rFonts w:ascii="Arial" w:hAnsi="Arial" w:cs="Arial"/>
              <w:b/>
              <w:bCs/>
            </w:rPr>
          </w:rPrChange>
        </w:rPr>
      </w:pPr>
    </w:p>
    <w:p w14:paraId="17B390BE" w14:textId="33B0B6FF" w:rsidR="00C45C5F" w:rsidRPr="006B3F44" w:rsidRDefault="00EC3248" w:rsidP="00E90CC3">
      <w:pPr>
        <w:rPr>
          <w:rPrChange w:id="922" w:author="Cara Brook" w:date="2021-08-29T14:07:00Z">
            <w:rPr>
              <w:rFonts w:ascii="Arial" w:hAnsi="Arial" w:cs="Arial"/>
            </w:rPr>
          </w:rPrChange>
        </w:rPr>
      </w:pPr>
      <w:r w:rsidRPr="006B3F44">
        <w:rPr>
          <w:b/>
          <w:bCs/>
          <w:rPrChange w:id="923" w:author="Cara Brook" w:date="2021-08-29T14:07:00Z">
            <w:rPr>
              <w:rFonts w:ascii="Arial" w:hAnsi="Arial" w:cs="Arial"/>
              <w:b/>
              <w:bCs/>
            </w:rPr>
          </w:rPrChange>
        </w:rPr>
        <w:t>Fig 3</w:t>
      </w:r>
      <w:r w:rsidR="00E90CC3" w:rsidRPr="006B3F44">
        <w:rPr>
          <w:b/>
          <w:bCs/>
          <w:rPrChange w:id="924" w:author="Cara Brook" w:date="2021-08-29T14:07:00Z">
            <w:rPr>
              <w:rFonts w:ascii="Arial" w:hAnsi="Arial" w:cs="Arial"/>
              <w:b/>
              <w:bCs/>
            </w:rPr>
          </w:rPrChange>
        </w:rPr>
        <w:t xml:space="preserve">: </w:t>
      </w:r>
      <w:r w:rsidR="00E90CC3" w:rsidRPr="006B3F44">
        <w:rPr>
          <w:rPrChange w:id="925" w:author="Cara Brook" w:date="2021-08-29T14:07:00Z">
            <w:rPr>
              <w:rFonts w:ascii="Arial" w:hAnsi="Arial" w:cs="Arial"/>
            </w:rPr>
          </w:rPrChange>
        </w:rPr>
        <w:t xml:space="preserve">Full genome+RdRp phylogeny </w:t>
      </w:r>
    </w:p>
    <w:p w14:paraId="1D6919DF" w14:textId="1871EFF8" w:rsidR="00E90CC3" w:rsidRPr="006B3F44" w:rsidRDefault="00E90CC3" w:rsidP="00E90CC3">
      <w:pPr>
        <w:rPr>
          <w:rPrChange w:id="926" w:author="Cara Brook" w:date="2021-08-29T14:07:00Z">
            <w:rPr>
              <w:rFonts w:ascii="Arial" w:hAnsi="Arial" w:cs="Arial"/>
            </w:rPr>
          </w:rPrChange>
        </w:rPr>
      </w:pPr>
    </w:p>
    <w:p w14:paraId="660FCA45" w14:textId="5B3EB56D" w:rsidR="00E90CC3" w:rsidRPr="006B3F44" w:rsidRDefault="00E90CC3" w:rsidP="00E90CC3">
      <w:pPr>
        <w:rPr>
          <w:rPrChange w:id="927" w:author="Cara Brook" w:date="2021-08-29T14:07:00Z">
            <w:rPr>
              <w:rFonts w:ascii="Arial" w:hAnsi="Arial" w:cs="Arial"/>
            </w:rPr>
          </w:rPrChange>
        </w:rPr>
      </w:pPr>
      <w:r w:rsidRPr="006B3F44">
        <w:rPr>
          <w:b/>
          <w:bCs/>
          <w:rPrChange w:id="928" w:author="Cara Brook" w:date="2021-08-29T14:07:00Z">
            <w:rPr>
              <w:rFonts w:ascii="Arial" w:hAnsi="Arial" w:cs="Arial"/>
              <w:b/>
              <w:bCs/>
            </w:rPr>
          </w:rPrChange>
        </w:rPr>
        <w:t xml:space="preserve">Fig 4: </w:t>
      </w:r>
      <w:r w:rsidRPr="006B3F44">
        <w:rPr>
          <w:rPrChange w:id="929" w:author="Cara Brook" w:date="2021-08-29T14:07:00Z">
            <w:rPr>
              <w:rFonts w:ascii="Arial" w:hAnsi="Arial" w:cs="Arial"/>
            </w:rPr>
          </w:rPrChange>
        </w:rPr>
        <w:t>Simplot+bootscan to look for recombination</w:t>
      </w:r>
    </w:p>
    <w:p w14:paraId="0FC2FA55" w14:textId="0E4633AA" w:rsidR="00B56F44" w:rsidRPr="006B3F44" w:rsidRDefault="00B56F44" w:rsidP="00E90CC3">
      <w:pPr>
        <w:rPr>
          <w:rPrChange w:id="930" w:author="Cara Brook" w:date="2021-08-29T14:07:00Z">
            <w:rPr>
              <w:rFonts w:ascii="Arial" w:hAnsi="Arial" w:cs="Arial"/>
            </w:rPr>
          </w:rPrChange>
        </w:rPr>
      </w:pPr>
    </w:p>
    <w:p w14:paraId="3638C073" w14:textId="4276903D" w:rsidR="00B56F44" w:rsidRPr="006B3F44" w:rsidRDefault="00B56F44" w:rsidP="00E90CC3">
      <w:pPr>
        <w:rPr>
          <w:rPrChange w:id="931" w:author="Cara Brook" w:date="2021-08-29T14:07:00Z">
            <w:rPr>
              <w:rFonts w:ascii="Arial" w:hAnsi="Arial" w:cs="Arial"/>
            </w:rPr>
          </w:rPrChange>
        </w:rPr>
      </w:pPr>
      <w:r w:rsidRPr="006B3F44">
        <w:rPr>
          <w:b/>
          <w:bCs/>
          <w:rPrChange w:id="932" w:author="Cara Brook" w:date="2021-08-29T14:07:00Z">
            <w:rPr>
              <w:rFonts w:ascii="Arial" w:hAnsi="Arial" w:cs="Arial"/>
              <w:b/>
              <w:bCs/>
            </w:rPr>
          </w:rPrChange>
        </w:rPr>
        <w:t xml:space="preserve">Supplementary figs: </w:t>
      </w:r>
      <w:r w:rsidRPr="006B3F44">
        <w:rPr>
          <w:rPrChange w:id="933" w:author="Cara Brook" w:date="2021-08-29T14:07:00Z">
            <w:rPr>
              <w:rFonts w:ascii="Arial" w:hAnsi="Arial" w:cs="Arial"/>
            </w:rPr>
          </w:rPrChange>
        </w:rPr>
        <w:t>BLAST table, phylogenies of N, S, M, E</w:t>
      </w:r>
    </w:p>
    <w:p w14:paraId="59884262" w14:textId="7AD06F8D" w:rsidR="001A20A4" w:rsidRPr="006B3F44" w:rsidRDefault="001A20A4" w:rsidP="00E90CC3">
      <w:pPr>
        <w:rPr>
          <w:rPrChange w:id="934" w:author="Cara Brook" w:date="2021-08-29T14:07:00Z">
            <w:rPr>
              <w:rFonts w:ascii="Arial" w:hAnsi="Arial" w:cs="Arial"/>
            </w:rPr>
          </w:rPrChange>
        </w:rPr>
      </w:pPr>
    </w:p>
    <w:p w14:paraId="2954678A" w14:textId="7B1FE409" w:rsidR="001A20A4" w:rsidRPr="006B3F44" w:rsidRDefault="001A20A4" w:rsidP="00E90CC3">
      <w:pPr>
        <w:rPr>
          <w:rPrChange w:id="935" w:author="Cara Brook" w:date="2021-08-29T14:07:00Z">
            <w:rPr>
              <w:rFonts w:ascii="Arial" w:hAnsi="Arial" w:cs="Arial"/>
            </w:rPr>
          </w:rPrChange>
        </w:rPr>
      </w:pPr>
      <w:r w:rsidRPr="006B3F44">
        <w:rPr>
          <w:b/>
          <w:bCs/>
          <w:rPrChange w:id="936" w:author="Cara Brook" w:date="2021-08-29T14:07:00Z">
            <w:rPr>
              <w:rFonts w:ascii="Arial" w:hAnsi="Arial" w:cs="Arial"/>
              <w:b/>
              <w:bCs/>
            </w:rPr>
          </w:rPrChange>
        </w:rPr>
        <w:t>Table 1:</w:t>
      </w:r>
      <w:r w:rsidR="00A01406" w:rsidRPr="006B3F44">
        <w:rPr>
          <w:b/>
          <w:bCs/>
          <w:rPrChange w:id="937" w:author="Cara Brook" w:date="2021-08-29T14:07:00Z">
            <w:rPr>
              <w:rFonts w:ascii="Arial" w:hAnsi="Arial" w:cs="Arial"/>
              <w:b/>
              <w:bCs/>
            </w:rPr>
          </w:rPrChange>
        </w:rPr>
        <w:t xml:space="preserve"> </w:t>
      </w:r>
      <w:r w:rsidR="00A01406" w:rsidRPr="006B3F44">
        <w:rPr>
          <w:rPrChange w:id="938" w:author="Cara Brook" w:date="2021-08-29T14:07:00Z">
            <w:rPr>
              <w:rFonts w:ascii="Arial" w:hAnsi="Arial" w:cs="Arial"/>
            </w:rPr>
          </w:rPrChange>
        </w:rPr>
        <w:t>TRS locations</w:t>
      </w:r>
    </w:p>
    <w:p w14:paraId="52F5AB43" w14:textId="213487C8" w:rsidR="001A20A4" w:rsidRPr="006B3F44" w:rsidRDefault="001A20A4" w:rsidP="00E90CC3">
      <w:pPr>
        <w:rPr>
          <w:b/>
          <w:bCs/>
          <w:rPrChange w:id="939" w:author="Cara Brook" w:date="2021-08-29T14:07:00Z">
            <w:rPr>
              <w:rFonts w:ascii="Arial" w:hAnsi="Arial" w:cs="Arial"/>
              <w:b/>
              <w:bCs/>
            </w:rPr>
          </w:rPrChange>
        </w:rPr>
      </w:pPr>
    </w:p>
    <w:p w14:paraId="7749BA6D" w14:textId="4DACAEB6" w:rsidR="001A20A4" w:rsidRPr="006B3F44" w:rsidRDefault="001A20A4" w:rsidP="00E90CC3">
      <w:pPr>
        <w:rPr>
          <w:rPrChange w:id="940" w:author="Cara Brook" w:date="2021-08-29T14:07:00Z">
            <w:rPr>
              <w:rFonts w:ascii="Arial" w:hAnsi="Arial" w:cs="Arial"/>
            </w:rPr>
          </w:rPrChange>
        </w:rPr>
      </w:pPr>
      <w:r w:rsidRPr="006B3F44">
        <w:rPr>
          <w:b/>
          <w:bCs/>
          <w:rPrChange w:id="941" w:author="Cara Brook" w:date="2021-08-29T14:07:00Z">
            <w:rPr>
              <w:rFonts w:ascii="Arial" w:hAnsi="Arial" w:cs="Arial"/>
              <w:b/>
              <w:bCs/>
            </w:rPr>
          </w:rPrChange>
        </w:rPr>
        <w:t xml:space="preserve">Table 2: </w:t>
      </w:r>
      <w:r w:rsidR="00A01406" w:rsidRPr="006B3F44">
        <w:rPr>
          <w:rPrChange w:id="942" w:author="Cara Brook" w:date="2021-08-29T14:07:00Z">
            <w:rPr>
              <w:rFonts w:ascii="Arial" w:hAnsi="Arial" w:cs="Arial"/>
            </w:rPr>
          </w:rPrChange>
        </w:rPr>
        <w:t>BLAST results</w:t>
      </w:r>
    </w:p>
    <w:p w14:paraId="0BB38C40" w14:textId="6FA24E16" w:rsidR="00EC3248" w:rsidRPr="006B3F44" w:rsidRDefault="00EC3248" w:rsidP="00A60EE4">
      <w:pPr>
        <w:rPr>
          <w:rPrChange w:id="943" w:author="Cara Brook" w:date="2021-08-29T14:07:00Z">
            <w:rPr>
              <w:rFonts w:ascii="Arial" w:hAnsi="Arial" w:cs="Arial"/>
            </w:rPr>
          </w:rPrChange>
        </w:rPr>
      </w:pPr>
    </w:p>
    <w:p w14:paraId="409A8F76" w14:textId="7C42FD5F" w:rsidR="00E266C0" w:rsidRPr="006B3F44" w:rsidRDefault="00E266C0" w:rsidP="00A60EE4">
      <w:pPr>
        <w:rPr>
          <w:b/>
          <w:bCs/>
          <w:rPrChange w:id="944" w:author="Cara Brook" w:date="2021-08-29T14:07:00Z">
            <w:rPr>
              <w:rFonts w:ascii="Arial" w:hAnsi="Arial" w:cs="Arial"/>
              <w:b/>
              <w:bCs/>
            </w:rPr>
          </w:rPrChange>
        </w:rPr>
      </w:pPr>
      <w:r w:rsidRPr="006B3F44">
        <w:rPr>
          <w:b/>
          <w:bCs/>
          <w:rPrChange w:id="945" w:author="Cara Brook" w:date="2021-08-29T14:07:00Z">
            <w:rPr>
              <w:rFonts w:ascii="Arial" w:hAnsi="Arial" w:cs="Arial"/>
              <w:b/>
              <w:bCs/>
            </w:rPr>
          </w:rPrChange>
        </w:rPr>
        <w:t>References</w:t>
      </w:r>
    </w:p>
    <w:sdt>
      <w:sdtPr>
        <w:rPr>
          <w:b/>
          <w:bCs/>
        </w:rPr>
        <w:tag w:val="MENDELEY_BIBLIOGRAPHY"/>
        <w:id w:val="-744494709"/>
        <w:placeholder>
          <w:docPart w:val="DefaultPlaceholder_-1854013440"/>
        </w:placeholder>
      </w:sdtPr>
      <w:sdtEndPr/>
      <w:sdtContent>
        <w:p w14:paraId="3E2BC05E" w14:textId="77777777" w:rsidR="00AD5CD7" w:rsidRPr="009F04C2" w:rsidRDefault="00AD5CD7">
          <w:pPr>
            <w:autoSpaceDE w:val="0"/>
            <w:autoSpaceDN w:val="0"/>
            <w:ind w:hanging="640"/>
            <w:divId w:val="1563828447"/>
          </w:pPr>
          <w:r w:rsidRPr="006B3F44">
            <w:t>1.</w:t>
          </w:r>
          <w:r w:rsidRPr="006B3F44">
            <w:tab/>
            <w:t xml:space="preserve">Banerjee, A., Kulcsar, K., Misra, V., Frieman, M. &amp; Mossman, K. Bats and Coronaviruses. </w:t>
          </w:r>
          <w:r w:rsidRPr="00416280">
            <w:rPr>
              <w:i/>
              <w:iCs/>
            </w:rPr>
            <w:t>Viruses</w:t>
          </w:r>
          <w:r w:rsidRPr="00416280">
            <w:t xml:space="preserve"> </w:t>
          </w:r>
          <w:r w:rsidRPr="00996157">
            <w:rPr>
              <w:b/>
              <w:bCs/>
            </w:rPr>
            <w:t>11</w:t>
          </w:r>
          <w:r w:rsidRPr="00996157">
            <w:t>, 41 (2019).</w:t>
          </w:r>
        </w:p>
        <w:p w14:paraId="2F7FB11D" w14:textId="77777777" w:rsidR="00AD5CD7" w:rsidRPr="00BF79B1" w:rsidRDefault="00AD5CD7">
          <w:pPr>
            <w:autoSpaceDE w:val="0"/>
            <w:autoSpaceDN w:val="0"/>
            <w:ind w:hanging="640"/>
            <w:divId w:val="177424411"/>
          </w:pPr>
          <w:r w:rsidRPr="00BF1E68">
            <w:lastRenderedPageBreak/>
            <w:t>2.</w:t>
          </w:r>
          <w:r w:rsidRPr="00BF1E68">
            <w:tab/>
            <w:t xml:space="preserve">Hu, B., Ge, X., Wang, L.-F. &amp; Shi, Z. Bat origin of human coronaviruses. </w:t>
          </w:r>
          <w:r w:rsidRPr="00BF1E68">
            <w:rPr>
              <w:i/>
              <w:iCs/>
            </w:rPr>
            <w:t>Virology journal</w:t>
          </w:r>
          <w:r w:rsidRPr="00CE1DBA">
            <w:t xml:space="preserve"> </w:t>
          </w:r>
          <w:r w:rsidRPr="00CE1DBA">
            <w:rPr>
              <w:b/>
              <w:bCs/>
            </w:rPr>
            <w:t>12</w:t>
          </w:r>
          <w:r w:rsidRPr="00BF79B1">
            <w:t>, 221 (2015).</w:t>
          </w:r>
        </w:p>
        <w:p w14:paraId="50BA6CA4" w14:textId="77777777" w:rsidR="00AD5CD7" w:rsidRPr="006B3F44" w:rsidRDefault="00AD5CD7">
          <w:pPr>
            <w:autoSpaceDE w:val="0"/>
            <w:autoSpaceDN w:val="0"/>
            <w:ind w:hanging="640"/>
            <w:divId w:val="1340738199"/>
          </w:pPr>
          <w:r w:rsidRPr="00BF79B1">
            <w:t>3.</w:t>
          </w:r>
          <w:r w:rsidRPr="00BF79B1">
            <w:tab/>
            <w:t xml:space="preserve">Wu, F. </w:t>
          </w:r>
          <w:r w:rsidRPr="006B3F44">
            <w:rPr>
              <w:i/>
              <w:iCs/>
            </w:rPr>
            <w:t>et al.</w:t>
          </w:r>
          <w:r w:rsidRPr="006B3F44">
            <w:t xml:space="preserve"> A new coronavirus associated with human respiratory disease in China. </w:t>
          </w:r>
          <w:r w:rsidRPr="006B3F44">
            <w:rPr>
              <w:i/>
              <w:iCs/>
            </w:rPr>
            <w:t>Nature</w:t>
          </w:r>
          <w:r w:rsidRPr="006B3F44">
            <w:t xml:space="preserve"> </w:t>
          </w:r>
          <w:r w:rsidRPr="006B3F44">
            <w:rPr>
              <w:b/>
              <w:bCs/>
            </w:rPr>
            <w:t>579</w:t>
          </w:r>
          <w:r w:rsidRPr="006B3F44">
            <w:t>, 265–269 (2020).</w:t>
          </w:r>
        </w:p>
        <w:p w14:paraId="1AE6B7E2" w14:textId="77777777" w:rsidR="00AD5CD7" w:rsidRPr="006B3F44" w:rsidRDefault="00AD5CD7">
          <w:pPr>
            <w:autoSpaceDE w:val="0"/>
            <w:autoSpaceDN w:val="0"/>
            <w:ind w:hanging="640"/>
            <w:divId w:val="1019234586"/>
          </w:pPr>
          <w:r w:rsidRPr="006B3F44">
            <w:t>4.</w:t>
          </w:r>
          <w:r w:rsidRPr="006B3F44">
            <w:tab/>
            <w:t xml:space="preserve">Ravelomanantsoa, N. A. F. </w:t>
          </w:r>
          <w:r w:rsidRPr="006B3F44">
            <w:rPr>
              <w:i/>
              <w:iCs/>
            </w:rPr>
            <w:t>et al.</w:t>
          </w:r>
          <w:r w:rsidRPr="006B3F44">
            <w:t xml:space="preserve"> The zoonotic potential of bat-borne coronaviruses. </w:t>
          </w:r>
          <w:r w:rsidRPr="006B3F44">
            <w:rPr>
              <w:i/>
              <w:iCs/>
            </w:rPr>
            <w:t>Emerging Topics in Life Sciences</w:t>
          </w:r>
          <w:r w:rsidRPr="006B3F44">
            <w:t xml:space="preserve"> </w:t>
          </w:r>
          <w:r w:rsidRPr="006B3F44">
            <w:rPr>
              <w:b/>
              <w:bCs/>
            </w:rPr>
            <w:t>4</w:t>
          </w:r>
          <w:r w:rsidRPr="006B3F44">
            <w:t>, (2020).</w:t>
          </w:r>
        </w:p>
        <w:p w14:paraId="20290696" w14:textId="77777777" w:rsidR="00AD5CD7" w:rsidRPr="006B3F44" w:rsidRDefault="00AD5CD7">
          <w:pPr>
            <w:autoSpaceDE w:val="0"/>
            <w:autoSpaceDN w:val="0"/>
            <w:ind w:hanging="640"/>
            <w:divId w:val="2135252792"/>
          </w:pPr>
          <w:r w:rsidRPr="006B3F44">
            <w:t>5.</w:t>
          </w:r>
          <w:r w:rsidRPr="006B3F44">
            <w:tab/>
            <w:t xml:space="preserve">Drexler, J. F. </w:t>
          </w:r>
          <w:r w:rsidRPr="006B3F44">
            <w:rPr>
              <w:i/>
              <w:iCs/>
            </w:rPr>
            <w:t>et al.</w:t>
          </w:r>
          <w:r w:rsidRPr="006B3F44">
            <w:t xml:space="preserve"> Genomic characterization of severe acute respiratory syndrome-related coronavirus in European bats and classification of coronaviruses based on partial RNA-dependent RNA polymerase gene sequences. </w:t>
          </w:r>
          <w:r w:rsidRPr="006B3F44">
            <w:rPr>
              <w:i/>
              <w:iCs/>
            </w:rPr>
            <w:t>Journal of virology</w:t>
          </w:r>
          <w:r w:rsidRPr="006B3F44">
            <w:t xml:space="preserve"> </w:t>
          </w:r>
          <w:r w:rsidRPr="006B3F44">
            <w:rPr>
              <w:b/>
              <w:bCs/>
            </w:rPr>
            <w:t>84</w:t>
          </w:r>
          <w:r w:rsidRPr="006B3F44">
            <w:t>, 11336–11349 (2010).</w:t>
          </w:r>
        </w:p>
        <w:p w14:paraId="60EE65C8" w14:textId="77777777" w:rsidR="00AD5CD7" w:rsidRPr="006B3F44" w:rsidRDefault="00AD5CD7">
          <w:pPr>
            <w:autoSpaceDE w:val="0"/>
            <w:autoSpaceDN w:val="0"/>
            <w:ind w:hanging="640"/>
            <w:divId w:val="371921670"/>
          </w:pPr>
          <w:r w:rsidRPr="006B3F44">
            <w:t>6.</w:t>
          </w:r>
          <w:r w:rsidRPr="006B3F44">
            <w:tab/>
            <w:t xml:space="preserve">Hu, B. </w:t>
          </w:r>
          <w:r w:rsidRPr="006B3F44">
            <w:rPr>
              <w:i/>
              <w:iCs/>
            </w:rPr>
            <w:t>et al.</w:t>
          </w:r>
          <w:r w:rsidRPr="006B3F44">
            <w:t xml:space="preserve"> Discovery of a rich gene pool of bat SARS-related coronaviruses provides new insights into the origin of SARS coronavirus. </w:t>
          </w:r>
          <w:r w:rsidRPr="006B3F44">
            <w:rPr>
              <w:i/>
              <w:iCs/>
            </w:rPr>
            <w:t>PLoS pathogens</w:t>
          </w:r>
          <w:r w:rsidRPr="006B3F44">
            <w:t xml:space="preserve"> </w:t>
          </w:r>
          <w:r w:rsidRPr="006B3F44">
            <w:rPr>
              <w:b/>
              <w:bCs/>
            </w:rPr>
            <w:t>13</w:t>
          </w:r>
          <w:r w:rsidRPr="006B3F44">
            <w:t>, e1006698–e1006698 (2017).</w:t>
          </w:r>
        </w:p>
        <w:p w14:paraId="34C399D3" w14:textId="77777777" w:rsidR="00AD5CD7" w:rsidRPr="006B3F44" w:rsidRDefault="00AD5CD7">
          <w:pPr>
            <w:autoSpaceDE w:val="0"/>
            <w:autoSpaceDN w:val="0"/>
            <w:ind w:hanging="640"/>
            <w:divId w:val="1587031648"/>
          </w:pPr>
          <w:r w:rsidRPr="006B3F44">
            <w:t>7.</w:t>
          </w:r>
          <w:r w:rsidRPr="006B3F44">
            <w:tab/>
            <w:t xml:space="preserve">Anthony, S. J. </w:t>
          </w:r>
          <w:r w:rsidRPr="006B3F44">
            <w:rPr>
              <w:i/>
              <w:iCs/>
            </w:rPr>
            <w:t>et al.</w:t>
          </w:r>
          <w:r w:rsidRPr="006B3F44">
            <w:t xml:space="preserve"> Further Evidence for Bats as the Evolutionary Source of Middle East Respiratory Syndrome Coronavirus. </w:t>
          </w:r>
          <w:r w:rsidRPr="006B3F44">
            <w:rPr>
              <w:i/>
              <w:iCs/>
            </w:rPr>
            <w:t>mBio</w:t>
          </w:r>
          <w:r w:rsidRPr="006B3F44">
            <w:t xml:space="preserve"> </w:t>
          </w:r>
          <w:r w:rsidRPr="006B3F44">
            <w:rPr>
              <w:b/>
              <w:bCs/>
            </w:rPr>
            <w:t>8</w:t>
          </w:r>
          <w:r w:rsidRPr="006B3F44">
            <w:t>, e00373-17 (2017).</w:t>
          </w:r>
        </w:p>
        <w:p w14:paraId="4EF10A45" w14:textId="77777777" w:rsidR="00AD5CD7" w:rsidRPr="006B3F44" w:rsidRDefault="00AD5CD7">
          <w:pPr>
            <w:autoSpaceDE w:val="0"/>
            <w:autoSpaceDN w:val="0"/>
            <w:ind w:hanging="640"/>
            <w:divId w:val="986281489"/>
          </w:pPr>
          <w:r w:rsidRPr="006B3F44">
            <w:t>8.</w:t>
          </w:r>
          <w:r w:rsidRPr="006B3F44">
            <w:tab/>
            <w:t xml:space="preserve">Woo, P. C., Lau, S. K., Li, K. S., Tsang, A. K. &amp; Yuen, K.-Y. Genetic relatedness of the novel human group C betacoronavirus to Tylonycteris bat coronavirus HKU4 and Pipistrellus bat coronavirus HKU5. </w:t>
          </w:r>
          <w:r w:rsidRPr="006B3F44">
            <w:rPr>
              <w:i/>
              <w:iCs/>
            </w:rPr>
            <w:t>Emerging microbes &amp; infections</w:t>
          </w:r>
          <w:r w:rsidRPr="006B3F44">
            <w:t xml:space="preserve"> </w:t>
          </w:r>
          <w:r w:rsidRPr="006B3F44">
            <w:rPr>
              <w:b/>
              <w:bCs/>
            </w:rPr>
            <w:t>1</w:t>
          </w:r>
          <w:r w:rsidRPr="006B3F44">
            <w:t>, e35–e35 (2012).</w:t>
          </w:r>
        </w:p>
        <w:p w14:paraId="1023D202" w14:textId="77777777" w:rsidR="00AD5CD7" w:rsidRPr="006B3F44" w:rsidRDefault="00AD5CD7">
          <w:pPr>
            <w:autoSpaceDE w:val="0"/>
            <w:autoSpaceDN w:val="0"/>
            <w:ind w:hanging="640"/>
            <w:divId w:val="651176385"/>
          </w:pPr>
          <w:r w:rsidRPr="006B3F44">
            <w:t>9.</w:t>
          </w:r>
          <w:r w:rsidRPr="006B3F44">
            <w:tab/>
            <w:t xml:space="preserve">Corman, V. M. </w:t>
          </w:r>
          <w:r w:rsidRPr="006B3F44">
            <w:rPr>
              <w:i/>
              <w:iCs/>
            </w:rPr>
            <w:t>et al.</w:t>
          </w:r>
          <w:r w:rsidRPr="006B3F44">
            <w:t xml:space="preserve"> Rooting the phylogenetic tree of middle East respiratory syndrome coronavirus by characterization of a conspecific virus from an African bat. </w:t>
          </w:r>
          <w:r w:rsidRPr="006B3F44">
            <w:rPr>
              <w:i/>
              <w:iCs/>
            </w:rPr>
            <w:t>Journal of virology</w:t>
          </w:r>
          <w:r w:rsidRPr="006B3F44">
            <w:t xml:space="preserve"> </w:t>
          </w:r>
          <w:r w:rsidRPr="006B3F44">
            <w:rPr>
              <w:b/>
              <w:bCs/>
            </w:rPr>
            <w:t>88</w:t>
          </w:r>
          <w:r w:rsidRPr="006B3F44">
            <w:t>, 11297–11303 (2014).</w:t>
          </w:r>
        </w:p>
        <w:p w14:paraId="493C6181" w14:textId="77777777" w:rsidR="00AD5CD7" w:rsidRPr="006B3F44" w:rsidRDefault="00AD5CD7">
          <w:pPr>
            <w:autoSpaceDE w:val="0"/>
            <w:autoSpaceDN w:val="0"/>
            <w:ind w:hanging="640"/>
            <w:divId w:val="2010476908"/>
          </w:pPr>
          <w:r w:rsidRPr="006B3F44">
            <w:t>10.</w:t>
          </w:r>
          <w:r w:rsidRPr="006B3F44">
            <w:tab/>
            <w:t xml:space="preserve">Razanajatovo, N. H. </w:t>
          </w:r>
          <w:r w:rsidRPr="006B3F44">
            <w:rPr>
              <w:i/>
              <w:iCs/>
            </w:rPr>
            <w:t>et al.</w:t>
          </w:r>
          <w:r w:rsidRPr="006B3F44">
            <w:t xml:space="preserve"> Detection of new genetic variants of Betacoronaviruses in Endemic Frugivorous Bats of Madagascar. </w:t>
          </w:r>
          <w:r w:rsidRPr="006B3F44">
            <w:rPr>
              <w:i/>
              <w:iCs/>
            </w:rPr>
            <w:t>Virology Journal</w:t>
          </w:r>
          <w:r w:rsidRPr="006B3F44">
            <w:t xml:space="preserve"> </w:t>
          </w:r>
          <w:r w:rsidRPr="006B3F44">
            <w:rPr>
              <w:b/>
              <w:bCs/>
            </w:rPr>
            <w:t>12</w:t>
          </w:r>
          <w:r w:rsidRPr="006B3F44">
            <w:t>, 42 (2015).</w:t>
          </w:r>
        </w:p>
        <w:p w14:paraId="2C757658" w14:textId="77777777" w:rsidR="00AD5CD7" w:rsidRPr="006B3F44" w:rsidRDefault="00AD5CD7">
          <w:pPr>
            <w:autoSpaceDE w:val="0"/>
            <w:autoSpaceDN w:val="0"/>
            <w:ind w:hanging="640"/>
            <w:divId w:val="1966696319"/>
          </w:pPr>
          <w:r w:rsidRPr="006B3F44">
            <w:t>11.</w:t>
          </w:r>
          <w:r w:rsidRPr="006B3F44">
            <w:tab/>
            <w:t xml:space="preserve">P, L. S. K. </w:t>
          </w:r>
          <w:r w:rsidRPr="006B3F44">
            <w:rPr>
              <w:i/>
              <w:iCs/>
            </w:rPr>
            <w:t>et al.</w:t>
          </w:r>
          <w:r w:rsidRPr="006B3F44">
            <w:t xml:space="preserve"> Coexistence of Different Genotypes in the Same Bat and Serological Characterization of Rousettus Bat Coronavirus HKU9 Belonging to a Novel Betacoronavirus Subgroup. </w:t>
          </w:r>
          <w:r w:rsidRPr="006B3F44">
            <w:rPr>
              <w:i/>
              <w:iCs/>
            </w:rPr>
            <w:t>Journal of Virology</w:t>
          </w:r>
          <w:r w:rsidRPr="006B3F44">
            <w:t xml:space="preserve"> </w:t>
          </w:r>
          <w:r w:rsidRPr="006B3F44">
            <w:rPr>
              <w:b/>
              <w:bCs/>
            </w:rPr>
            <w:t>84</w:t>
          </w:r>
          <w:r w:rsidRPr="006B3F44">
            <w:t>, 11385–11394 (2010).</w:t>
          </w:r>
        </w:p>
        <w:p w14:paraId="3149D7B3" w14:textId="77777777" w:rsidR="00AD5CD7" w:rsidRPr="006B3F44" w:rsidRDefault="00AD5CD7">
          <w:pPr>
            <w:autoSpaceDE w:val="0"/>
            <w:autoSpaceDN w:val="0"/>
            <w:ind w:hanging="640"/>
            <w:divId w:val="348989104"/>
          </w:pPr>
          <w:r w:rsidRPr="006B3F44">
            <w:t>12.</w:t>
          </w:r>
          <w:r w:rsidRPr="006B3F44">
            <w:tab/>
            <w:t xml:space="preserve">Frutos, R., Serra-Cobo, J., Pinault, L., Lopez Roig, M. &amp; Devaux, C. A. Emergence of Bat-Related Betacoronaviruses: Hazard and Risks. </w:t>
          </w:r>
          <w:r w:rsidRPr="006B3F44">
            <w:rPr>
              <w:i/>
              <w:iCs/>
            </w:rPr>
            <w:t>Frontiers in Microbiology</w:t>
          </w:r>
          <w:r w:rsidRPr="006B3F44">
            <w:t xml:space="preserve"> </w:t>
          </w:r>
          <w:r w:rsidRPr="006B3F44">
            <w:rPr>
              <w:b/>
              <w:bCs/>
            </w:rPr>
            <w:t>12</w:t>
          </w:r>
          <w:r w:rsidRPr="006B3F44">
            <w:t>, 437 (2021).</w:t>
          </w:r>
        </w:p>
        <w:p w14:paraId="78E4BDAC" w14:textId="77777777" w:rsidR="00AD5CD7" w:rsidRPr="006B3F44" w:rsidRDefault="00AD5CD7">
          <w:pPr>
            <w:autoSpaceDE w:val="0"/>
            <w:autoSpaceDN w:val="0"/>
            <w:ind w:hanging="640"/>
            <w:divId w:val="787311624"/>
          </w:pPr>
          <w:r w:rsidRPr="006B3F44">
            <w:t>13.</w:t>
          </w:r>
          <w:r w:rsidRPr="006B3F44">
            <w:tab/>
            <w:t xml:space="preserve">Chen, S.-C., Olsthoorn, R. C. L. &amp; Yu, C.-H. Structural phylogenetic analysis reveals lineage-specific RNA repetitive structural motifs in all coronaviruses and associated variations in SARS-CoV-2. </w:t>
          </w:r>
          <w:r w:rsidRPr="006B3F44">
            <w:rPr>
              <w:i/>
              <w:iCs/>
            </w:rPr>
            <w:t>Virus Evolution</w:t>
          </w:r>
          <w:r w:rsidRPr="006B3F44">
            <w:t xml:space="preserve"> </w:t>
          </w:r>
          <w:r w:rsidRPr="006B3F44">
            <w:rPr>
              <w:b/>
              <w:bCs/>
            </w:rPr>
            <w:t>7</w:t>
          </w:r>
          <w:r w:rsidRPr="006B3F44">
            <w:t>, (2021).</w:t>
          </w:r>
        </w:p>
        <w:p w14:paraId="7A4D72E8" w14:textId="77777777" w:rsidR="00AD5CD7" w:rsidRPr="006B3F44" w:rsidRDefault="00AD5CD7">
          <w:pPr>
            <w:autoSpaceDE w:val="0"/>
            <w:autoSpaceDN w:val="0"/>
            <w:ind w:hanging="640"/>
            <w:divId w:val="600837798"/>
          </w:pPr>
          <w:r w:rsidRPr="006B3F44">
            <w:t>14.</w:t>
          </w:r>
          <w:r w:rsidRPr="006B3F44">
            <w:tab/>
            <w:t xml:space="preserve">Zhou, Z., Qiu, Y. &amp; Ge, X. The taxonomy, host range and pathogenicity of coronaviruses and other viruses in the Nidovirales order. </w:t>
          </w:r>
          <w:r w:rsidRPr="006B3F44">
            <w:rPr>
              <w:i/>
              <w:iCs/>
            </w:rPr>
            <w:t>Animal Diseases</w:t>
          </w:r>
          <w:r w:rsidRPr="006B3F44">
            <w:t xml:space="preserve"> </w:t>
          </w:r>
          <w:r w:rsidRPr="006B3F44">
            <w:rPr>
              <w:b/>
              <w:bCs/>
            </w:rPr>
            <w:t>1</w:t>
          </w:r>
          <w:r w:rsidRPr="006B3F44">
            <w:t>, 5 (2021).</w:t>
          </w:r>
        </w:p>
        <w:p w14:paraId="083E1F34" w14:textId="77777777" w:rsidR="00AD5CD7" w:rsidRPr="006B3F44" w:rsidRDefault="00AD5CD7">
          <w:pPr>
            <w:autoSpaceDE w:val="0"/>
            <w:autoSpaceDN w:val="0"/>
            <w:ind w:hanging="640"/>
            <w:divId w:val="2106345796"/>
          </w:pPr>
          <w:r w:rsidRPr="006B3F44">
            <w:t>15.</w:t>
          </w:r>
          <w:r w:rsidRPr="006B3F44">
            <w:tab/>
            <w:t xml:space="preserve">Forni, D., Cagliani, R. &amp; Sironi, M. Recombination and Positive Selection Differentially Shaped the Diversity of Betacoronavirus Subgenera. </w:t>
          </w:r>
          <w:r w:rsidRPr="006B3F44">
            <w:rPr>
              <w:i/>
              <w:iCs/>
            </w:rPr>
            <w:t>Viruses</w:t>
          </w:r>
          <w:r w:rsidRPr="006B3F44">
            <w:t xml:space="preserve"> </w:t>
          </w:r>
          <w:r w:rsidRPr="006B3F44">
            <w:rPr>
              <w:b/>
              <w:bCs/>
            </w:rPr>
            <w:t>12</w:t>
          </w:r>
          <w:r w:rsidRPr="006B3F44">
            <w:t>, 1313 (2020).</w:t>
          </w:r>
        </w:p>
        <w:p w14:paraId="523FB72D" w14:textId="77777777" w:rsidR="00AD5CD7" w:rsidRPr="006B3F44" w:rsidRDefault="00AD5CD7">
          <w:pPr>
            <w:autoSpaceDE w:val="0"/>
            <w:autoSpaceDN w:val="0"/>
            <w:ind w:hanging="640"/>
            <w:divId w:val="1299989387"/>
          </w:pPr>
          <w:r w:rsidRPr="006B3F44">
            <w:t>16.</w:t>
          </w:r>
          <w:r w:rsidRPr="006B3F44">
            <w:tab/>
            <w:t xml:space="preserve">Llanes, A. </w:t>
          </w:r>
          <w:r w:rsidRPr="006B3F44">
            <w:rPr>
              <w:i/>
              <w:iCs/>
            </w:rPr>
            <w:t>et al.</w:t>
          </w:r>
          <w:r w:rsidRPr="006B3F44">
            <w:t xml:space="preserve"> Betacoronavirus Genomes: How Genomic Information has been Used to Deal with Past Outbreaks and the COVID-19 Pandemic. </w:t>
          </w:r>
          <w:r w:rsidRPr="006B3F44">
            <w:rPr>
              <w:i/>
              <w:iCs/>
            </w:rPr>
            <w:t>International journal of molecular sciences</w:t>
          </w:r>
          <w:r w:rsidRPr="006B3F44">
            <w:t xml:space="preserve"> </w:t>
          </w:r>
          <w:r w:rsidRPr="006B3F44">
            <w:rPr>
              <w:b/>
              <w:bCs/>
            </w:rPr>
            <w:t>21</w:t>
          </w:r>
          <w:r w:rsidRPr="006B3F44">
            <w:t>, 4546 (2020).</w:t>
          </w:r>
        </w:p>
        <w:p w14:paraId="71631668" w14:textId="77777777" w:rsidR="00AD5CD7" w:rsidRPr="006B3F44" w:rsidRDefault="00AD5CD7">
          <w:pPr>
            <w:autoSpaceDE w:val="0"/>
            <w:autoSpaceDN w:val="0"/>
            <w:ind w:hanging="640"/>
            <w:divId w:val="1074862273"/>
          </w:pPr>
          <w:r w:rsidRPr="006B3F44">
            <w:t>17.</w:t>
          </w:r>
          <w:r w:rsidRPr="006B3F44">
            <w:tab/>
            <w:t xml:space="preserve">Li, W. </w:t>
          </w:r>
          <w:r w:rsidRPr="006B3F44">
            <w:rPr>
              <w:i/>
              <w:iCs/>
            </w:rPr>
            <w:t>et al.</w:t>
          </w:r>
          <w:r w:rsidRPr="006B3F44">
            <w:t xml:space="preserve"> Bats Are Natural Reservoirs of SARS-Like Coronaviruses. </w:t>
          </w:r>
          <w:r w:rsidRPr="006B3F44">
            <w:rPr>
              <w:i/>
              <w:iCs/>
            </w:rPr>
            <w:t>Science</w:t>
          </w:r>
          <w:r w:rsidRPr="006B3F44">
            <w:t xml:space="preserve"> </w:t>
          </w:r>
          <w:r w:rsidRPr="006B3F44">
            <w:rPr>
              <w:b/>
              <w:bCs/>
            </w:rPr>
            <w:t>310</w:t>
          </w:r>
          <w:r w:rsidRPr="006B3F44">
            <w:t>, 676 (2005).</w:t>
          </w:r>
        </w:p>
        <w:p w14:paraId="015F848D" w14:textId="77777777" w:rsidR="00AD5CD7" w:rsidRPr="006B3F44" w:rsidRDefault="00AD5CD7">
          <w:pPr>
            <w:autoSpaceDE w:val="0"/>
            <w:autoSpaceDN w:val="0"/>
            <w:ind w:hanging="640"/>
            <w:divId w:val="616183356"/>
          </w:pPr>
          <w:r w:rsidRPr="006B3F44">
            <w:t>18.</w:t>
          </w:r>
          <w:r w:rsidRPr="006B3F44">
            <w:tab/>
            <w:t xml:space="preserve">Lam, T. T.-Y. </w:t>
          </w:r>
          <w:r w:rsidRPr="006B3F44">
            <w:rPr>
              <w:i/>
              <w:iCs/>
            </w:rPr>
            <w:t>et al.</w:t>
          </w:r>
          <w:r w:rsidRPr="006B3F44">
            <w:t xml:space="preserve"> Identifying SARS-CoV-2-related coronaviruses in Malayan pangolins. </w:t>
          </w:r>
          <w:r w:rsidRPr="006B3F44">
            <w:rPr>
              <w:i/>
              <w:iCs/>
            </w:rPr>
            <w:t>Nature</w:t>
          </w:r>
          <w:r w:rsidRPr="006B3F44">
            <w:t xml:space="preserve"> </w:t>
          </w:r>
          <w:r w:rsidRPr="006B3F44">
            <w:rPr>
              <w:b/>
              <w:bCs/>
            </w:rPr>
            <w:t>583</w:t>
          </w:r>
          <w:r w:rsidRPr="006B3F44">
            <w:t>, 282–285 (2020).</w:t>
          </w:r>
        </w:p>
        <w:p w14:paraId="486CD6EF" w14:textId="77777777" w:rsidR="00AD5CD7" w:rsidRPr="006B3F44" w:rsidRDefault="00AD5CD7">
          <w:pPr>
            <w:autoSpaceDE w:val="0"/>
            <w:autoSpaceDN w:val="0"/>
            <w:ind w:hanging="640"/>
            <w:divId w:val="673651476"/>
          </w:pPr>
          <w:r w:rsidRPr="006B3F44">
            <w:t>19.</w:t>
          </w:r>
          <w:r w:rsidRPr="006B3F44">
            <w:tab/>
            <w:t xml:space="preserve">Hul, V. </w:t>
          </w:r>
          <w:r w:rsidRPr="006B3F44">
            <w:rPr>
              <w:i/>
              <w:iCs/>
            </w:rPr>
            <w:t>et al.</w:t>
          </w:r>
          <w:r w:rsidRPr="006B3F44">
            <w:t xml:space="preserve"> A novel SARS-CoV-2 related coronavirus in bats from Cambodia. </w:t>
          </w:r>
          <w:r w:rsidRPr="006B3F44">
            <w:rPr>
              <w:i/>
              <w:iCs/>
            </w:rPr>
            <w:t>bioRxiv</w:t>
          </w:r>
          <w:r w:rsidRPr="006B3F44">
            <w:t xml:space="preserve"> 2021.01.26.428212 (2021) doi:10.1101/2021.01.26.428212.</w:t>
          </w:r>
        </w:p>
        <w:p w14:paraId="127E7422" w14:textId="77777777" w:rsidR="00AD5CD7" w:rsidRPr="006B3F44" w:rsidRDefault="00AD5CD7">
          <w:pPr>
            <w:autoSpaceDE w:val="0"/>
            <w:autoSpaceDN w:val="0"/>
            <w:ind w:hanging="640"/>
            <w:divId w:val="1363940834"/>
          </w:pPr>
          <w:r w:rsidRPr="006B3F44">
            <w:lastRenderedPageBreak/>
            <w:t>20.</w:t>
          </w:r>
          <w:r w:rsidRPr="006B3F44">
            <w:tab/>
            <w:t xml:space="preserve">Paskey, A. C. </w:t>
          </w:r>
          <w:r w:rsidRPr="006B3F44">
            <w:rPr>
              <w:i/>
              <w:iCs/>
            </w:rPr>
            <w:t>et al.</w:t>
          </w:r>
          <w:r w:rsidRPr="006B3F44">
            <w:t xml:space="preserve"> Detection of Recombinant Rousettus Bat Coronavirus GCCDC1 in Lesser Dawn Bats (Eonycteris spelaea) in Singapore. </w:t>
          </w:r>
          <w:r w:rsidRPr="006B3F44">
            <w:rPr>
              <w:i/>
              <w:iCs/>
            </w:rPr>
            <w:t>Viruses</w:t>
          </w:r>
          <w:r w:rsidRPr="006B3F44">
            <w:t xml:space="preserve"> </w:t>
          </w:r>
          <w:r w:rsidRPr="006B3F44">
            <w:rPr>
              <w:b/>
              <w:bCs/>
            </w:rPr>
            <w:t>12</w:t>
          </w:r>
          <w:r w:rsidRPr="006B3F44">
            <w:t>, 539 (2020).</w:t>
          </w:r>
        </w:p>
        <w:p w14:paraId="1839EB1C" w14:textId="77777777" w:rsidR="00AD5CD7" w:rsidRPr="006B3F44" w:rsidRDefault="00AD5CD7">
          <w:pPr>
            <w:autoSpaceDE w:val="0"/>
            <w:autoSpaceDN w:val="0"/>
            <w:ind w:hanging="640"/>
            <w:divId w:val="186794237"/>
          </w:pPr>
          <w:r w:rsidRPr="006B3F44">
            <w:t>21.</w:t>
          </w:r>
          <w:r w:rsidRPr="006B3F44">
            <w:tab/>
            <w:t xml:space="preserve">Valitutto, M. T. </w:t>
          </w:r>
          <w:r w:rsidRPr="006B3F44">
            <w:rPr>
              <w:i/>
              <w:iCs/>
            </w:rPr>
            <w:t>et al.</w:t>
          </w:r>
          <w:r w:rsidRPr="006B3F44">
            <w:t xml:space="preserve"> Detection of novel coronaviruses in bats in Myanmar. </w:t>
          </w:r>
          <w:r w:rsidRPr="006B3F44">
            <w:rPr>
              <w:i/>
              <w:iCs/>
            </w:rPr>
            <w:t>PLOS ONE</w:t>
          </w:r>
          <w:r w:rsidRPr="006B3F44">
            <w:t xml:space="preserve"> </w:t>
          </w:r>
          <w:r w:rsidRPr="006B3F44">
            <w:rPr>
              <w:b/>
              <w:bCs/>
            </w:rPr>
            <w:t>15</w:t>
          </w:r>
          <w:r w:rsidRPr="006B3F44">
            <w:t>, e0230802- (2020).</w:t>
          </w:r>
        </w:p>
        <w:p w14:paraId="00FD51D7" w14:textId="77777777" w:rsidR="00AD5CD7" w:rsidRPr="006B3F44" w:rsidRDefault="00AD5CD7">
          <w:pPr>
            <w:autoSpaceDE w:val="0"/>
            <w:autoSpaceDN w:val="0"/>
            <w:ind w:hanging="640"/>
            <w:divId w:val="1098138027"/>
          </w:pPr>
          <w:r w:rsidRPr="006B3F44">
            <w:t>22.</w:t>
          </w:r>
          <w:r w:rsidRPr="006B3F44">
            <w:tab/>
            <w:t xml:space="preserve">Lau, S. K. P. </w:t>
          </w:r>
          <w:r w:rsidRPr="006B3F44">
            <w:rPr>
              <w:i/>
              <w:iCs/>
            </w:rPr>
            <w:t>et al.</w:t>
          </w:r>
          <w:r w:rsidRPr="006B3F44">
            <w:t xml:space="preserve"> Ecoepidemiology and complete genome comparison of different strains of severe acute respiratory syndrome-related Rhinolophus bat coronavirus in China reveal bats as a reservoir for acute, self-limiting infection that allows recombination events. </w:t>
          </w:r>
          <w:r w:rsidRPr="006B3F44">
            <w:rPr>
              <w:i/>
              <w:iCs/>
            </w:rPr>
            <w:t>Journal of virology</w:t>
          </w:r>
          <w:r w:rsidRPr="006B3F44">
            <w:t xml:space="preserve"> </w:t>
          </w:r>
          <w:r w:rsidRPr="006B3F44">
            <w:rPr>
              <w:b/>
              <w:bCs/>
            </w:rPr>
            <w:t>84</w:t>
          </w:r>
          <w:r w:rsidRPr="006B3F44">
            <w:t>, 2808–2819 (2010).</w:t>
          </w:r>
        </w:p>
        <w:p w14:paraId="11394F38" w14:textId="77777777" w:rsidR="00AD5CD7" w:rsidRPr="006B3F44" w:rsidRDefault="00AD5CD7">
          <w:pPr>
            <w:autoSpaceDE w:val="0"/>
            <w:autoSpaceDN w:val="0"/>
            <w:ind w:hanging="640"/>
            <w:divId w:val="1498887223"/>
          </w:pPr>
          <w:r w:rsidRPr="006B3F44">
            <w:t>23.</w:t>
          </w:r>
          <w:r w:rsidRPr="006B3F44">
            <w:tab/>
            <w:t xml:space="preserve">Latinne, A. </w:t>
          </w:r>
          <w:r w:rsidRPr="006B3F44">
            <w:rPr>
              <w:i/>
              <w:iCs/>
            </w:rPr>
            <w:t>et al.</w:t>
          </w:r>
          <w:r w:rsidRPr="006B3F44">
            <w:t xml:space="preserve"> Origin and cross-species transmission of bat coronaviruses in China. </w:t>
          </w:r>
          <w:r w:rsidRPr="006B3F44">
            <w:rPr>
              <w:i/>
              <w:iCs/>
            </w:rPr>
            <w:t>Nature Communications</w:t>
          </w:r>
          <w:r w:rsidRPr="006B3F44">
            <w:t xml:space="preserve"> </w:t>
          </w:r>
          <w:r w:rsidRPr="006B3F44">
            <w:rPr>
              <w:b/>
              <w:bCs/>
            </w:rPr>
            <w:t>11</w:t>
          </w:r>
          <w:r w:rsidRPr="006B3F44">
            <w:t>, 4235 (2020).</w:t>
          </w:r>
        </w:p>
        <w:p w14:paraId="5EA0CDF7" w14:textId="77777777" w:rsidR="00AD5CD7" w:rsidRPr="006B3F44" w:rsidRDefault="00AD5CD7">
          <w:pPr>
            <w:autoSpaceDE w:val="0"/>
            <w:autoSpaceDN w:val="0"/>
            <w:ind w:hanging="640"/>
            <w:divId w:val="963195583"/>
          </w:pPr>
          <w:r w:rsidRPr="006B3F44">
            <w:t>24.</w:t>
          </w:r>
          <w:r w:rsidRPr="006B3F44">
            <w:tab/>
            <w:t xml:space="preserve">Wacharapluesadee, S. </w:t>
          </w:r>
          <w:r w:rsidRPr="006B3F44">
            <w:rPr>
              <w:i/>
              <w:iCs/>
            </w:rPr>
            <w:t>et al.</w:t>
          </w:r>
          <w:r w:rsidRPr="006B3F44">
            <w:t xml:space="preserve"> Diversity of coronavirus in bats from Eastern Thailand. </w:t>
          </w:r>
          <w:r w:rsidRPr="006B3F44">
            <w:rPr>
              <w:i/>
              <w:iCs/>
            </w:rPr>
            <w:t>Virology Journal</w:t>
          </w:r>
          <w:r w:rsidRPr="006B3F44">
            <w:t xml:space="preserve"> </w:t>
          </w:r>
          <w:r w:rsidRPr="006B3F44">
            <w:rPr>
              <w:b/>
              <w:bCs/>
            </w:rPr>
            <w:t>12</w:t>
          </w:r>
          <w:r w:rsidRPr="006B3F44">
            <w:t>, 57 (2015).</w:t>
          </w:r>
        </w:p>
        <w:p w14:paraId="5A0A7208" w14:textId="77777777" w:rsidR="00AD5CD7" w:rsidRPr="006B3F44" w:rsidRDefault="00AD5CD7">
          <w:pPr>
            <w:autoSpaceDE w:val="0"/>
            <w:autoSpaceDN w:val="0"/>
            <w:ind w:hanging="640"/>
            <w:divId w:val="1444417510"/>
          </w:pPr>
          <w:r w:rsidRPr="006B3F44">
            <w:t>25.</w:t>
          </w:r>
          <w:r w:rsidRPr="006B3F44">
            <w:tab/>
            <w:t xml:space="preserve">Ying, T. </w:t>
          </w:r>
          <w:r w:rsidRPr="006B3F44">
            <w:rPr>
              <w:i/>
              <w:iCs/>
            </w:rPr>
            <w:t>et al.</w:t>
          </w:r>
          <w:r w:rsidRPr="006B3F44">
            <w:t xml:space="preserve"> Surveillance of Bat Coronaviruses in Kenya Identifies Relatives of Human Coronaviruses NL63 and 229E and Their Recombination History. </w:t>
          </w:r>
          <w:r w:rsidRPr="006B3F44">
            <w:rPr>
              <w:i/>
              <w:iCs/>
            </w:rPr>
            <w:t>Journal of Virology</w:t>
          </w:r>
          <w:r w:rsidRPr="006B3F44">
            <w:t xml:space="preserve"> </w:t>
          </w:r>
          <w:r w:rsidRPr="006B3F44">
            <w:rPr>
              <w:b/>
              <w:bCs/>
            </w:rPr>
            <w:t>91</w:t>
          </w:r>
          <w:r w:rsidRPr="006B3F44">
            <w:t>, e01953-16 (2021).</w:t>
          </w:r>
        </w:p>
        <w:p w14:paraId="5DC57146" w14:textId="77777777" w:rsidR="00AD5CD7" w:rsidRPr="006B3F44" w:rsidRDefault="00AD5CD7">
          <w:pPr>
            <w:autoSpaceDE w:val="0"/>
            <w:autoSpaceDN w:val="0"/>
            <w:ind w:hanging="640"/>
            <w:divId w:val="1991866243"/>
          </w:pPr>
          <w:r w:rsidRPr="006B3F44">
            <w:t>26.</w:t>
          </w:r>
          <w:r w:rsidRPr="006B3F44">
            <w:tab/>
            <w:t xml:space="preserve">Montecino-Latorre, D. </w:t>
          </w:r>
          <w:r w:rsidRPr="006B3F44">
            <w:rPr>
              <w:i/>
              <w:iCs/>
            </w:rPr>
            <w:t>et al.</w:t>
          </w:r>
          <w:r w:rsidRPr="006B3F44">
            <w:t xml:space="preserve"> Reproduction of East-African bats may guide risk mitigation for coronavirus spillover. </w:t>
          </w:r>
          <w:r w:rsidRPr="006B3F44">
            <w:rPr>
              <w:i/>
              <w:iCs/>
            </w:rPr>
            <w:t>One Health Outlook</w:t>
          </w:r>
          <w:r w:rsidRPr="006B3F44">
            <w:t xml:space="preserve"> </w:t>
          </w:r>
          <w:r w:rsidRPr="006B3F44">
            <w:rPr>
              <w:b/>
              <w:bCs/>
            </w:rPr>
            <w:t>2</w:t>
          </w:r>
          <w:r w:rsidRPr="006B3F44">
            <w:t>, 2 (2020).</w:t>
          </w:r>
        </w:p>
        <w:p w14:paraId="7A97787F" w14:textId="77777777" w:rsidR="00AD5CD7" w:rsidRPr="006B3F44" w:rsidRDefault="00AD5CD7">
          <w:pPr>
            <w:autoSpaceDE w:val="0"/>
            <w:autoSpaceDN w:val="0"/>
            <w:ind w:hanging="640"/>
            <w:divId w:val="367610708"/>
          </w:pPr>
          <w:r w:rsidRPr="006B3F44">
            <w:t>27.</w:t>
          </w:r>
          <w:r w:rsidRPr="006B3F44">
            <w:tab/>
            <w:t xml:space="preserve">Tong, S. </w:t>
          </w:r>
          <w:r w:rsidRPr="006B3F44">
            <w:rPr>
              <w:i/>
              <w:iCs/>
            </w:rPr>
            <w:t>et al.</w:t>
          </w:r>
          <w:r w:rsidRPr="006B3F44">
            <w:t xml:space="preserve"> Detection of novel SARS-like and other coronaviruses in bats from Kenya. </w:t>
          </w:r>
          <w:r w:rsidRPr="006B3F44">
            <w:rPr>
              <w:i/>
              <w:iCs/>
            </w:rPr>
            <w:t>Emerging infectious diseases</w:t>
          </w:r>
          <w:r w:rsidRPr="006B3F44">
            <w:t xml:space="preserve"> </w:t>
          </w:r>
          <w:r w:rsidRPr="006B3F44">
            <w:rPr>
              <w:b/>
              <w:bCs/>
            </w:rPr>
            <w:t>15</w:t>
          </w:r>
          <w:r w:rsidRPr="006B3F44">
            <w:t>, 482–485 (2009).</w:t>
          </w:r>
        </w:p>
        <w:p w14:paraId="1FF699D3" w14:textId="77777777" w:rsidR="00AD5CD7" w:rsidRPr="006B3F44" w:rsidRDefault="00AD5CD7">
          <w:pPr>
            <w:autoSpaceDE w:val="0"/>
            <w:autoSpaceDN w:val="0"/>
            <w:ind w:hanging="640"/>
            <w:divId w:val="2034765179"/>
          </w:pPr>
          <w:r w:rsidRPr="006B3F44">
            <w:t>28.</w:t>
          </w:r>
          <w:r w:rsidRPr="006B3F44">
            <w:tab/>
            <w:t xml:space="preserve">Joffrin, L. </w:t>
          </w:r>
          <w:r w:rsidRPr="006B3F44">
            <w:rPr>
              <w:i/>
              <w:iCs/>
            </w:rPr>
            <w:t>et al.</w:t>
          </w:r>
          <w:r w:rsidRPr="006B3F44">
            <w:t xml:space="preserve"> Bat coronavirus phylogeography in the Western Indian Ocean. </w:t>
          </w:r>
          <w:r w:rsidRPr="006B3F44">
            <w:rPr>
              <w:i/>
              <w:iCs/>
            </w:rPr>
            <w:t>Scientific Reports</w:t>
          </w:r>
          <w:r w:rsidRPr="006B3F44">
            <w:t xml:space="preserve"> </w:t>
          </w:r>
          <w:r w:rsidRPr="006B3F44">
            <w:rPr>
              <w:b/>
              <w:bCs/>
            </w:rPr>
            <w:t>10</w:t>
          </w:r>
          <w:r w:rsidRPr="006B3F44">
            <w:t>, 6873 (2020).</w:t>
          </w:r>
        </w:p>
        <w:p w14:paraId="5277E687" w14:textId="77777777" w:rsidR="00AD5CD7" w:rsidRPr="006B3F44" w:rsidRDefault="00AD5CD7">
          <w:pPr>
            <w:autoSpaceDE w:val="0"/>
            <w:autoSpaceDN w:val="0"/>
            <w:ind w:hanging="640"/>
            <w:divId w:val="949358660"/>
          </w:pPr>
          <w:r w:rsidRPr="006B3F44">
            <w:t>29.</w:t>
          </w:r>
          <w:r w:rsidRPr="006B3F44">
            <w:tab/>
            <w:t xml:space="preserve">Razanajatovo, N. H. </w:t>
          </w:r>
          <w:r w:rsidRPr="006B3F44">
            <w:rPr>
              <w:i/>
              <w:iCs/>
            </w:rPr>
            <w:t>et al.</w:t>
          </w:r>
          <w:r w:rsidRPr="006B3F44">
            <w:t xml:space="preserve"> Detection of new genetic variants of Betacoronaviruses in Endemic Frugivorous Bats of Madagascar. </w:t>
          </w:r>
          <w:r w:rsidRPr="006B3F44">
            <w:rPr>
              <w:i/>
              <w:iCs/>
            </w:rPr>
            <w:t>Virology Journal</w:t>
          </w:r>
          <w:r w:rsidRPr="006B3F44">
            <w:t xml:space="preserve"> </w:t>
          </w:r>
          <w:r w:rsidRPr="006B3F44">
            <w:rPr>
              <w:b/>
              <w:bCs/>
            </w:rPr>
            <w:t>12</w:t>
          </w:r>
          <w:r w:rsidRPr="006B3F44">
            <w:t>, 42 (2015).</w:t>
          </w:r>
        </w:p>
        <w:p w14:paraId="5CD3AFB1" w14:textId="77777777" w:rsidR="00AD5CD7" w:rsidRPr="006B3F44" w:rsidRDefault="00AD5CD7">
          <w:pPr>
            <w:autoSpaceDE w:val="0"/>
            <w:autoSpaceDN w:val="0"/>
            <w:ind w:hanging="640"/>
            <w:divId w:val="424767307"/>
          </w:pPr>
          <w:r w:rsidRPr="006B3F44">
            <w:t>30.</w:t>
          </w:r>
          <w:r w:rsidRPr="006B3F44">
            <w:tab/>
            <w:t xml:space="preserve">Anthony, S. J. </w:t>
          </w:r>
          <w:r w:rsidRPr="006B3F44">
            <w:rPr>
              <w:i/>
              <w:iCs/>
            </w:rPr>
            <w:t>et al.</w:t>
          </w:r>
          <w:r w:rsidRPr="006B3F44">
            <w:t xml:space="preserve"> Coronaviruses in bats from Mexico. </w:t>
          </w:r>
          <w:r w:rsidRPr="006B3F44">
            <w:rPr>
              <w:i/>
              <w:iCs/>
            </w:rPr>
            <w:t>The Journal of general virology</w:t>
          </w:r>
          <w:r w:rsidRPr="006B3F44">
            <w:t xml:space="preserve"> </w:t>
          </w:r>
          <w:r w:rsidRPr="006B3F44">
            <w:rPr>
              <w:b/>
              <w:bCs/>
            </w:rPr>
            <w:t>94</w:t>
          </w:r>
          <w:r w:rsidRPr="006B3F44">
            <w:t>, 1028–1038 (2013).</w:t>
          </w:r>
        </w:p>
        <w:p w14:paraId="400813A9" w14:textId="77777777" w:rsidR="00AD5CD7" w:rsidRPr="006B3F44" w:rsidRDefault="00AD5CD7">
          <w:pPr>
            <w:autoSpaceDE w:val="0"/>
            <w:autoSpaceDN w:val="0"/>
            <w:ind w:hanging="640"/>
            <w:divId w:val="650720089"/>
          </w:pPr>
          <w:r w:rsidRPr="006B3F44">
            <w:t>31.</w:t>
          </w:r>
          <w:r w:rsidRPr="006B3F44">
            <w:tab/>
            <w:t xml:space="preserve">Frutos, R., Serra-Cobo, J., Pinault, L., Lopez Roig, M. &amp; Devaux, C. A. Emergence of Bat-Related Betacoronaviruses: Hazard and Risks. </w:t>
          </w:r>
          <w:r w:rsidRPr="006B3F44">
            <w:rPr>
              <w:i/>
              <w:iCs/>
            </w:rPr>
            <w:t>Frontiers in Microbiology</w:t>
          </w:r>
          <w:r w:rsidRPr="006B3F44">
            <w:t xml:space="preserve"> </w:t>
          </w:r>
          <w:r w:rsidRPr="006B3F44">
            <w:rPr>
              <w:b/>
              <w:bCs/>
            </w:rPr>
            <w:t>12</w:t>
          </w:r>
          <w:r w:rsidRPr="006B3F44">
            <w:t>, 437 (2021).</w:t>
          </w:r>
        </w:p>
        <w:p w14:paraId="10E705A0" w14:textId="77777777" w:rsidR="00AD5CD7" w:rsidRPr="006B3F44" w:rsidRDefault="00AD5CD7">
          <w:pPr>
            <w:autoSpaceDE w:val="0"/>
            <w:autoSpaceDN w:val="0"/>
            <w:ind w:hanging="640"/>
            <w:divId w:val="1659723906"/>
          </w:pPr>
          <w:r w:rsidRPr="006B3F44">
            <w:t>32.</w:t>
          </w:r>
          <w:r w:rsidRPr="006B3F44">
            <w:tab/>
            <w:t xml:space="preserve">Markotter, W., Coertse, J., de Vries, L., Geldenhuys, M. &amp; Mortlock, M. Bat-borne viruses in Africa: a critical review. </w:t>
          </w:r>
          <w:r w:rsidRPr="006B3F44">
            <w:rPr>
              <w:i/>
              <w:iCs/>
            </w:rPr>
            <w:t>Journal of zoology (London, England : 1987)</w:t>
          </w:r>
          <w:r w:rsidRPr="006B3F44">
            <w:t xml:space="preserve"> 10.1111/jzo.12769 (2020) doi:10.1111/jzo.12769.</w:t>
          </w:r>
        </w:p>
        <w:p w14:paraId="09CF8CB1" w14:textId="77777777" w:rsidR="00AD5CD7" w:rsidRPr="006B3F44" w:rsidRDefault="00AD5CD7">
          <w:pPr>
            <w:autoSpaceDE w:val="0"/>
            <w:autoSpaceDN w:val="0"/>
            <w:ind w:hanging="640"/>
            <w:divId w:val="2054620969"/>
          </w:pPr>
          <w:r w:rsidRPr="006B3F44">
            <w:t>33.</w:t>
          </w:r>
          <w:r w:rsidRPr="006B3F44">
            <w:tab/>
            <w:t xml:space="preserve">Motayo, B. O., Oluwasemowo, O. O. &amp; Akinduti, P. A. Evolutionary Dynamics And Geographic Dispersal Of Beta Coronaviruses In African Bats. </w:t>
          </w:r>
          <w:r w:rsidRPr="006B3F44">
            <w:rPr>
              <w:i/>
              <w:iCs/>
            </w:rPr>
            <w:t>bioRxiv</w:t>
          </w:r>
          <w:r w:rsidRPr="006B3F44">
            <w:t xml:space="preserve"> 2020.05.14.056085 (2020) doi:10.1101/2020.05.14.056085.</w:t>
          </w:r>
        </w:p>
        <w:p w14:paraId="7A55134D" w14:textId="77777777" w:rsidR="00AD5CD7" w:rsidRPr="006B3F44" w:rsidRDefault="00AD5CD7">
          <w:pPr>
            <w:autoSpaceDE w:val="0"/>
            <w:autoSpaceDN w:val="0"/>
            <w:ind w:hanging="640"/>
            <w:divId w:val="853223603"/>
          </w:pPr>
          <w:r w:rsidRPr="006B3F44">
            <w:t>34.</w:t>
          </w:r>
          <w:r w:rsidRPr="006B3F44">
            <w:tab/>
            <w:t xml:space="preserve">Plowright, R. K., Becker, D. J., McCallum, H. &amp; Manlove, K. R. Sampling to elucidate the dynamics of infections in reservoir hosts. </w:t>
          </w:r>
          <w:r w:rsidRPr="006B3F44">
            <w:rPr>
              <w:i/>
              <w:iCs/>
            </w:rPr>
            <w:t>Philosophical transactions of the Royal Society of London. Series B, Biological sciences</w:t>
          </w:r>
          <w:r w:rsidRPr="006B3F44">
            <w:t xml:space="preserve"> </w:t>
          </w:r>
          <w:r w:rsidRPr="006B3F44">
            <w:rPr>
              <w:b/>
              <w:bCs/>
            </w:rPr>
            <w:t>374</w:t>
          </w:r>
          <w:r w:rsidRPr="006B3F44">
            <w:t>, 20180336 (2019).</w:t>
          </w:r>
        </w:p>
        <w:p w14:paraId="2CD2693C" w14:textId="77777777" w:rsidR="00AD5CD7" w:rsidRPr="006B3F44" w:rsidRDefault="00AD5CD7">
          <w:pPr>
            <w:autoSpaceDE w:val="0"/>
            <w:autoSpaceDN w:val="0"/>
            <w:ind w:hanging="640"/>
            <w:divId w:val="1827894205"/>
          </w:pPr>
          <w:r w:rsidRPr="006B3F44">
            <w:t>35.</w:t>
          </w:r>
          <w:r w:rsidRPr="006B3F44">
            <w:tab/>
            <w:t xml:space="preserve">Becker, D. J., Crowley, D. E., Washburne, A. D. &amp; Plowright, R. K. Temporal and spatial limitations in global surveillance for bat filoviruses and henipaviruses. </w:t>
          </w:r>
          <w:r w:rsidRPr="006B3F44">
            <w:rPr>
              <w:i/>
              <w:iCs/>
            </w:rPr>
            <w:t>Biology Letters</w:t>
          </w:r>
          <w:r w:rsidRPr="006B3F44">
            <w:t xml:space="preserve"> </w:t>
          </w:r>
          <w:r w:rsidRPr="006B3F44">
            <w:rPr>
              <w:b/>
              <w:bCs/>
            </w:rPr>
            <w:t>15</w:t>
          </w:r>
          <w:r w:rsidRPr="006B3F44">
            <w:t>, 20190423 (2019).</w:t>
          </w:r>
        </w:p>
        <w:p w14:paraId="1F1BEACE" w14:textId="77777777" w:rsidR="00AD5CD7" w:rsidRPr="006B3F44" w:rsidRDefault="00AD5CD7">
          <w:pPr>
            <w:autoSpaceDE w:val="0"/>
            <w:autoSpaceDN w:val="0"/>
            <w:ind w:hanging="640"/>
            <w:divId w:val="1203441412"/>
          </w:pPr>
          <w:r w:rsidRPr="006B3F44">
            <w:t>36.</w:t>
          </w:r>
          <w:r w:rsidRPr="006B3F44">
            <w:tab/>
            <w:t xml:space="preserve">Washburne, A. D. </w:t>
          </w:r>
          <w:r w:rsidRPr="006B3F44">
            <w:rPr>
              <w:i/>
              <w:iCs/>
            </w:rPr>
            <w:t>et al.</w:t>
          </w:r>
          <w:r w:rsidRPr="006B3F44">
            <w:t xml:space="preserve"> Taxonomic patterns in the zoonotic potential of mammalian viruses. </w:t>
          </w:r>
          <w:r w:rsidRPr="006B3F44">
            <w:rPr>
              <w:i/>
              <w:iCs/>
            </w:rPr>
            <w:t>PeerJ</w:t>
          </w:r>
          <w:r w:rsidRPr="006B3F44">
            <w:t xml:space="preserve"> </w:t>
          </w:r>
          <w:r w:rsidRPr="006B3F44">
            <w:rPr>
              <w:b/>
              <w:bCs/>
            </w:rPr>
            <w:t>6</w:t>
          </w:r>
          <w:r w:rsidRPr="006B3F44">
            <w:t>, e5979–e5979 (2018).</w:t>
          </w:r>
        </w:p>
        <w:p w14:paraId="0D0BA9AB" w14:textId="77777777" w:rsidR="00AD5CD7" w:rsidRPr="006B3F44" w:rsidRDefault="00AD5CD7">
          <w:pPr>
            <w:autoSpaceDE w:val="0"/>
            <w:autoSpaceDN w:val="0"/>
            <w:ind w:hanging="640"/>
            <w:divId w:val="125976826"/>
          </w:pPr>
          <w:r w:rsidRPr="006B3F44">
            <w:t>37.</w:t>
          </w:r>
          <w:r w:rsidRPr="006B3F44">
            <w:tab/>
            <w:t xml:space="preserve">Plowright, R. K. </w:t>
          </w:r>
          <w:r w:rsidRPr="006B3F44">
            <w:rPr>
              <w:i/>
              <w:iCs/>
            </w:rPr>
            <w:t>et al.</w:t>
          </w:r>
          <w:r w:rsidRPr="006B3F44">
            <w:t xml:space="preserve"> Transmission or Within-Host Dynamics Driving Pulses of Zoonotic Viruses in Reservoir–Host Populations. </w:t>
          </w:r>
          <w:r w:rsidRPr="006B3F44">
            <w:rPr>
              <w:i/>
              <w:iCs/>
            </w:rPr>
            <w:t>PLOS Neglected Tropical Diseases</w:t>
          </w:r>
          <w:r w:rsidRPr="006B3F44">
            <w:t xml:space="preserve"> </w:t>
          </w:r>
          <w:r w:rsidRPr="006B3F44">
            <w:rPr>
              <w:b/>
              <w:bCs/>
            </w:rPr>
            <w:t>10</w:t>
          </w:r>
          <w:r w:rsidRPr="006B3F44">
            <w:t>, e0004796- (2016).</w:t>
          </w:r>
        </w:p>
        <w:p w14:paraId="1378CDE1" w14:textId="77777777" w:rsidR="00AD5CD7" w:rsidRPr="006B3F44" w:rsidRDefault="00AD5CD7">
          <w:pPr>
            <w:autoSpaceDE w:val="0"/>
            <w:autoSpaceDN w:val="0"/>
            <w:ind w:hanging="640"/>
            <w:divId w:val="1334457939"/>
          </w:pPr>
          <w:r w:rsidRPr="006B3F44">
            <w:lastRenderedPageBreak/>
            <w:t>38.</w:t>
          </w:r>
          <w:r w:rsidRPr="006B3F44">
            <w:tab/>
            <w:t xml:space="preserve">Banerjee, A. </w:t>
          </w:r>
          <w:r w:rsidRPr="006B3F44">
            <w:rPr>
              <w:i/>
              <w:iCs/>
            </w:rPr>
            <w:t>et al.</w:t>
          </w:r>
          <w:r w:rsidRPr="006B3F44">
            <w:t xml:space="preserve"> Novel Insights Into Immune Systems of Bats. </w:t>
          </w:r>
          <w:r w:rsidRPr="006B3F44">
            <w:rPr>
              <w:i/>
              <w:iCs/>
            </w:rPr>
            <w:t>Frontiers in Immunology</w:t>
          </w:r>
          <w:r w:rsidRPr="006B3F44">
            <w:t xml:space="preserve"> </w:t>
          </w:r>
          <w:r w:rsidRPr="006B3F44">
            <w:rPr>
              <w:b/>
              <w:bCs/>
            </w:rPr>
            <w:t>11</w:t>
          </w:r>
          <w:r w:rsidRPr="006B3F44">
            <w:t>, 26 (2020).</w:t>
          </w:r>
        </w:p>
        <w:p w14:paraId="1C7EF287" w14:textId="77777777" w:rsidR="00AD5CD7" w:rsidRPr="006B3F44" w:rsidRDefault="00AD5CD7">
          <w:pPr>
            <w:autoSpaceDE w:val="0"/>
            <w:autoSpaceDN w:val="0"/>
            <w:ind w:hanging="640"/>
            <w:divId w:val="878670109"/>
          </w:pPr>
          <w:r w:rsidRPr="006B3F44">
            <w:t>39.</w:t>
          </w:r>
          <w:r w:rsidRPr="006B3F44">
            <w:tab/>
            <w:t xml:space="preserve">Rocha, R. </w:t>
          </w:r>
          <w:r w:rsidRPr="006B3F44">
            <w:rPr>
              <w:i/>
              <w:iCs/>
            </w:rPr>
            <w:t>et al.</w:t>
          </w:r>
          <w:r w:rsidRPr="006B3F44">
            <w:t xml:space="preserve"> Bat conservation and zoonotic disease risk: a research agenda to prevent misguided persecution in the aftermath of COVID-19. </w:t>
          </w:r>
          <w:r w:rsidRPr="006B3F44">
            <w:rPr>
              <w:i/>
              <w:iCs/>
            </w:rPr>
            <w:t>Animal Conservation</w:t>
          </w:r>
          <w:r w:rsidRPr="006B3F44">
            <w:t xml:space="preserve"> </w:t>
          </w:r>
          <w:r w:rsidRPr="006B3F44">
            <w:rPr>
              <w:b/>
              <w:bCs/>
            </w:rPr>
            <w:t>24</w:t>
          </w:r>
          <w:r w:rsidRPr="006B3F44">
            <w:t>, 303–307 (2021).</w:t>
          </w:r>
        </w:p>
        <w:p w14:paraId="4D2AEAF3" w14:textId="77777777" w:rsidR="00AD5CD7" w:rsidRPr="006B3F44" w:rsidRDefault="00AD5CD7">
          <w:pPr>
            <w:autoSpaceDE w:val="0"/>
            <w:autoSpaceDN w:val="0"/>
            <w:ind w:hanging="640"/>
            <w:divId w:val="143664175"/>
          </w:pPr>
          <w:r w:rsidRPr="006B3F44">
            <w:t>40.</w:t>
          </w:r>
          <w:r w:rsidRPr="006B3F44">
            <w:tab/>
            <w:t xml:space="preserve">B Jenkins, R. K. &amp; Racey, P. A. </w:t>
          </w:r>
          <w:r w:rsidRPr="006B3F44">
            <w:rPr>
              <w:i/>
              <w:iCs/>
            </w:rPr>
            <w:t>Bats as bushmeat in Madagascar</w:t>
          </w:r>
          <w:r w:rsidRPr="006B3F44">
            <w:t>. http://www.mwc-info.net/en/services/journal.htm.</w:t>
          </w:r>
        </w:p>
        <w:p w14:paraId="0284582E" w14:textId="77777777" w:rsidR="00AD5CD7" w:rsidRPr="006B3F44" w:rsidRDefault="00AD5CD7">
          <w:pPr>
            <w:autoSpaceDE w:val="0"/>
            <w:autoSpaceDN w:val="0"/>
            <w:ind w:hanging="640"/>
            <w:divId w:val="929267696"/>
          </w:pPr>
          <w:r w:rsidRPr="006B3F44">
            <w:t>41.</w:t>
          </w:r>
          <w:r w:rsidRPr="006B3F44">
            <w:tab/>
            <w:t xml:space="preserve">Becker, D. J. </w:t>
          </w:r>
          <w:r w:rsidRPr="006B3F44">
            <w:rPr>
              <w:i/>
              <w:iCs/>
            </w:rPr>
            <w:t>et al.</w:t>
          </w:r>
          <w:r w:rsidRPr="006B3F44">
            <w:t xml:space="preserve"> Optimizing predictive models to prioritize viral discovery in zoonotic reservoirs. </w:t>
          </w:r>
          <w:r w:rsidRPr="006B3F44">
            <w:rPr>
              <w:i/>
              <w:iCs/>
            </w:rPr>
            <w:t>bioRxiv</w:t>
          </w:r>
          <w:r w:rsidRPr="006B3F44">
            <w:t xml:space="preserve"> 2020.05.22.111344 (2021) doi:10.1101/2020.05.22.111344.</w:t>
          </w:r>
        </w:p>
        <w:p w14:paraId="2A377F68" w14:textId="77777777" w:rsidR="00AD5CD7" w:rsidRPr="006B3F44" w:rsidRDefault="00AD5CD7">
          <w:pPr>
            <w:autoSpaceDE w:val="0"/>
            <w:autoSpaceDN w:val="0"/>
            <w:ind w:hanging="640"/>
            <w:divId w:val="1384983399"/>
          </w:pPr>
          <w:r w:rsidRPr="006B3F44">
            <w:t>42.</w:t>
          </w:r>
          <w:r w:rsidRPr="006B3F44">
            <w:tab/>
            <w:t xml:space="preserve">Haddad, D. </w:t>
          </w:r>
          <w:r w:rsidRPr="006B3F44">
            <w:rPr>
              <w:i/>
              <w:iCs/>
            </w:rPr>
            <w:t>et al.</w:t>
          </w:r>
          <w:r w:rsidRPr="006B3F44">
            <w:t xml:space="preserve"> SARS-CoV-2: Possible recombination and emergence of potentially more virulent strains. </w:t>
          </w:r>
          <w:r w:rsidRPr="006B3F44">
            <w:rPr>
              <w:i/>
              <w:iCs/>
            </w:rPr>
            <w:t>PLOS ONE</w:t>
          </w:r>
          <w:r w:rsidRPr="006B3F44">
            <w:t xml:space="preserve"> </w:t>
          </w:r>
          <w:r w:rsidRPr="006B3F44">
            <w:rPr>
              <w:b/>
              <w:bCs/>
            </w:rPr>
            <w:t>16</w:t>
          </w:r>
          <w:r w:rsidRPr="006B3F44">
            <w:t>, e0251368- (2021).</w:t>
          </w:r>
        </w:p>
        <w:p w14:paraId="2E1F7015" w14:textId="77777777" w:rsidR="00AD5CD7" w:rsidRPr="006B3F44" w:rsidRDefault="00AD5CD7">
          <w:pPr>
            <w:autoSpaceDE w:val="0"/>
            <w:autoSpaceDN w:val="0"/>
            <w:ind w:hanging="640"/>
            <w:divId w:val="662590117"/>
          </w:pPr>
          <w:r w:rsidRPr="006B3F44">
            <w:t>43.</w:t>
          </w:r>
          <w:r w:rsidRPr="006B3F44">
            <w:tab/>
            <w:t xml:space="preserve">Olival, K. J. </w:t>
          </w:r>
          <w:r w:rsidRPr="006B3F44">
            <w:rPr>
              <w:i/>
              <w:iCs/>
            </w:rPr>
            <w:t>et al.</w:t>
          </w:r>
          <w:r w:rsidRPr="006B3F44">
            <w:t xml:space="preserve"> Possibility for reverse zoonotic transmission of SARS-CoV-2 to free-ranging wildlife: A case study of bats. </w:t>
          </w:r>
          <w:r w:rsidRPr="006B3F44">
            <w:rPr>
              <w:i/>
              <w:iCs/>
            </w:rPr>
            <w:t>PLOS Pathogens</w:t>
          </w:r>
          <w:r w:rsidRPr="006B3F44">
            <w:t xml:space="preserve"> </w:t>
          </w:r>
          <w:r w:rsidRPr="006B3F44">
            <w:rPr>
              <w:b/>
              <w:bCs/>
            </w:rPr>
            <w:t>16</w:t>
          </w:r>
          <w:r w:rsidRPr="006B3F44">
            <w:t>, e1008758- (2020).</w:t>
          </w:r>
        </w:p>
        <w:p w14:paraId="071BA20F" w14:textId="77777777" w:rsidR="00AD5CD7" w:rsidRPr="006B3F44" w:rsidRDefault="00AD5CD7">
          <w:pPr>
            <w:autoSpaceDE w:val="0"/>
            <w:autoSpaceDN w:val="0"/>
            <w:ind w:hanging="640"/>
            <w:divId w:val="304357477"/>
          </w:pPr>
          <w:r w:rsidRPr="006B3F44">
            <w:t>44.</w:t>
          </w:r>
          <w:r w:rsidRPr="006B3F44">
            <w:tab/>
            <w:t xml:space="preserve">Kumakamba, C. </w:t>
          </w:r>
          <w:r w:rsidRPr="006B3F44">
            <w:rPr>
              <w:i/>
              <w:iCs/>
            </w:rPr>
            <w:t>et al.</w:t>
          </w:r>
          <w:r w:rsidRPr="006B3F44">
            <w:t xml:space="preserve"> Coronavirus surveillance in Congo basin wildlife detects RNA of multiple species circulating in bats and rodents. </w:t>
          </w:r>
          <w:r w:rsidRPr="006B3F44">
            <w:rPr>
              <w:i/>
              <w:iCs/>
            </w:rPr>
            <w:t>bioRxiv</w:t>
          </w:r>
          <w:r w:rsidRPr="006B3F44">
            <w:t xml:space="preserve"> 2020.07.20.211664 (2020) doi:10.1101/2020.07.20.211664.</w:t>
          </w:r>
        </w:p>
        <w:p w14:paraId="4A24D76A" w14:textId="77777777" w:rsidR="00AD5CD7" w:rsidRPr="006B3F44" w:rsidRDefault="00AD5CD7">
          <w:pPr>
            <w:autoSpaceDE w:val="0"/>
            <w:autoSpaceDN w:val="0"/>
            <w:ind w:hanging="640"/>
            <w:divId w:val="1257859988"/>
          </w:pPr>
          <w:r w:rsidRPr="006B3F44">
            <w:t>45.</w:t>
          </w:r>
          <w:r w:rsidRPr="006B3F44">
            <w:tab/>
            <w:t xml:space="preserve">Ar Gouilh, M. </w:t>
          </w:r>
          <w:r w:rsidRPr="006B3F44">
            <w:rPr>
              <w:i/>
              <w:iCs/>
            </w:rPr>
            <w:t>et al.</w:t>
          </w:r>
          <w:r w:rsidRPr="006B3F44">
            <w:t xml:space="preserve"> SARS-CoV related Betacoronavirus and diverse Alphacoronavirus members found in western old-world. </w:t>
          </w:r>
          <w:r w:rsidRPr="006B3F44">
            <w:rPr>
              <w:i/>
              <w:iCs/>
            </w:rPr>
            <w:t>Virology</w:t>
          </w:r>
          <w:r w:rsidRPr="006B3F44">
            <w:t xml:space="preserve"> </w:t>
          </w:r>
          <w:r w:rsidRPr="006B3F44">
            <w:rPr>
              <w:b/>
              <w:bCs/>
            </w:rPr>
            <w:t>517</w:t>
          </w:r>
          <w:r w:rsidRPr="006B3F44">
            <w:t>, 88–97 (2018).</w:t>
          </w:r>
        </w:p>
        <w:p w14:paraId="0268DFAB" w14:textId="77777777" w:rsidR="00AD5CD7" w:rsidRPr="006B3F44" w:rsidRDefault="00AD5CD7">
          <w:pPr>
            <w:autoSpaceDE w:val="0"/>
            <w:autoSpaceDN w:val="0"/>
            <w:ind w:hanging="640"/>
            <w:divId w:val="1177960120"/>
          </w:pPr>
          <w:r w:rsidRPr="006B3F44">
            <w:t>46.</w:t>
          </w:r>
          <w:r w:rsidRPr="006B3F44">
            <w:tab/>
            <w:t xml:space="preserve">Brook, C. E. </w:t>
          </w:r>
          <w:r w:rsidRPr="006B3F44">
            <w:rPr>
              <w:i/>
              <w:iCs/>
            </w:rPr>
            <w:t>et al.</w:t>
          </w:r>
          <w:r w:rsidRPr="006B3F44">
            <w:t xml:space="preserve"> Disentangling serology to elucidate henipa- and filovirus transmission in Madagascar fruit bats. </w:t>
          </w:r>
          <w:r w:rsidRPr="006B3F44">
            <w:rPr>
              <w:i/>
              <w:iCs/>
            </w:rPr>
            <w:t>Journal of Animal Ecology</w:t>
          </w:r>
          <w:r w:rsidRPr="006B3F44">
            <w:t xml:space="preserve"> </w:t>
          </w:r>
          <w:r w:rsidRPr="006B3F44">
            <w:rPr>
              <w:b/>
              <w:bCs/>
            </w:rPr>
            <w:t>88</w:t>
          </w:r>
          <w:r w:rsidRPr="006B3F44">
            <w:t>, 1001–1016 (2019).</w:t>
          </w:r>
        </w:p>
        <w:p w14:paraId="0C5954A7" w14:textId="77777777" w:rsidR="00AD5CD7" w:rsidRPr="006B3F44" w:rsidRDefault="00AD5CD7">
          <w:pPr>
            <w:autoSpaceDE w:val="0"/>
            <w:autoSpaceDN w:val="0"/>
            <w:ind w:hanging="640"/>
            <w:divId w:val="977613782"/>
          </w:pPr>
          <w:r w:rsidRPr="006B3F44">
            <w:t>47.</w:t>
          </w:r>
          <w:r w:rsidRPr="006B3F44">
            <w:tab/>
            <w:t xml:space="preserve">Kofoky, A. </w:t>
          </w:r>
          <w:r w:rsidRPr="006B3F44">
            <w:rPr>
              <w:i/>
              <w:iCs/>
            </w:rPr>
            <w:t>et al.</w:t>
          </w:r>
          <w:r w:rsidRPr="006B3F44">
            <w:t xml:space="preserve"> Habitat Use, Roost Selection and Conservation of Bats in Tsingy De Bemaraha National Park, Madagascar. </w:t>
          </w:r>
          <w:r w:rsidRPr="006B3F44">
            <w:rPr>
              <w:i/>
              <w:iCs/>
            </w:rPr>
            <w:t>Biodiversity and Conservation</w:t>
          </w:r>
          <w:r w:rsidRPr="006B3F44">
            <w:t xml:space="preserve"> </w:t>
          </w:r>
          <w:r w:rsidRPr="006B3F44">
            <w:rPr>
              <w:b/>
              <w:bCs/>
            </w:rPr>
            <w:t>16</w:t>
          </w:r>
          <w:r w:rsidRPr="006B3F44">
            <w:t>, 1039–1053 (2007).</w:t>
          </w:r>
        </w:p>
        <w:p w14:paraId="5A11409E" w14:textId="77777777" w:rsidR="00AD5CD7" w:rsidRPr="006B3F44" w:rsidRDefault="00AD5CD7">
          <w:pPr>
            <w:autoSpaceDE w:val="0"/>
            <w:autoSpaceDN w:val="0"/>
            <w:ind w:hanging="640"/>
            <w:divId w:val="1040475748"/>
          </w:pPr>
          <w:r w:rsidRPr="006B3F44">
            <w:t>48.</w:t>
          </w:r>
          <w:r w:rsidRPr="006B3F44">
            <w:tab/>
            <w:t xml:space="preserve">Rocha, R. </w:t>
          </w:r>
          <w:r w:rsidRPr="006B3F44">
            <w:rPr>
              <w:i/>
              <w:iCs/>
            </w:rPr>
            <w:t>et al.</w:t>
          </w:r>
          <w:r w:rsidRPr="006B3F44">
            <w:t xml:space="preserve"> Human-Bat Interactions in Rural Southwestern Madagascar through a Biocultural Lens. </w:t>
          </w:r>
          <w:r w:rsidRPr="006B3F44">
            <w:rPr>
              <w:i/>
              <w:iCs/>
            </w:rPr>
            <w:t>Journal of Ethnobiology</w:t>
          </w:r>
          <w:r w:rsidRPr="006B3F44">
            <w:t xml:space="preserve"> </w:t>
          </w:r>
          <w:r w:rsidRPr="006B3F44">
            <w:rPr>
              <w:b/>
              <w:bCs/>
            </w:rPr>
            <w:t>41</w:t>
          </w:r>
          <w:r w:rsidRPr="006B3F44">
            <w:t>, 53–69 (2021).</w:t>
          </w:r>
        </w:p>
        <w:p w14:paraId="62E8D5D6" w14:textId="77777777" w:rsidR="00AD5CD7" w:rsidRPr="006B3F44" w:rsidRDefault="00AD5CD7">
          <w:pPr>
            <w:autoSpaceDE w:val="0"/>
            <w:autoSpaceDN w:val="0"/>
            <w:ind w:hanging="640"/>
            <w:divId w:val="680930641"/>
          </w:pPr>
          <w:r w:rsidRPr="006B3F44">
            <w:t>49.</w:t>
          </w:r>
          <w:r w:rsidRPr="006B3F44">
            <w:tab/>
            <w:t xml:space="preserve">Olival, K. J. </w:t>
          </w:r>
          <w:r w:rsidRPr="006B3F44">
            <w:rPr>
              <w:i/>
              <w:iCs/>
            </w:rPr>
            <w:t>et al.</w:t>
          </w:r>
          <w:r w:rsidRPr="006B3F44">
            <w:t xml:space="preserve"> Host and viral traits predict zoonotic spillover from mammals. </w:t>
          </w:r>
          <w:r w:rsidRPr="006B3F44">
            <w:rPr>
              <w:i/>
              <w:iCs/>
            </w:rPr>
            <w:t>Nature</w:t>
          </w:r>
          <w:r w:rsidRPr="006B3F44">
            <w:t xml:space="preserve"> </w:t>
          </w:r>
          <w:r w:rsidRPr="006B3F44">
            <w:rPr>
              <w:b/>
              <w:bCs/>
            </w:rPr>
            <w:t>546</w:t>
          </w:r>
          <w:r w:rsidRPr="006B3F44">
            <w:t>, 646–650 (2017).</w:t>
          </w:r>
        </w:p>
        <w:p w14:paraId="19606B9B" w14:textId="77777777" w:rsidR="00AD5CD7" w:rsidRPr="006B3F44" w:rsidRDefault="00AD5CD7">
          <w:pPr>
            <w:autoSpaceDE w:val="0"/>
            <w:autoSpaceDN w:val="0"/>
            <w:ind w:hanging="640"/>
            <w:divId w:val="384910027"/>
          </w:pPr>
          <w:r w:rsidRPr="006B3F44">
            <w:t>50.</w:t>
          </w:r>
          <w:r w:rsidRPr="006B3F44">
            <w:tab/>
            <w:t xml:space="preserve">Ge, X.-Y. </w:t>
          </w:r>
          <w:r w:rsidRPr="006B3F44">
            <w:rPr>
              <w:i/>
              <w:iCs/>
            </w:rPr>
            <w:t>et al.</w:t>
          </w:r>
          <w:r w:rsidRPr="006B3F44">
            <w:t xml:space="preserve"> Coexistence of multiple coronaviruses in several bat colonies in an abandoned mineshaft. </w:t>
          </w:r>
          <w:r w:rsidRPr="006B3F44">
            <w:rPr>
              <w:i/>
              <w:iCs/>
            </w:rPr>
            <w:t>Virologica Sinica</w:t>
          </w:r>
          <w:r w:rsidRPr="006B3F44">
            <w:t xml:space="preserve"> </w:t>
          </w:r>
          <w:r w:rsidRPr="006B3F44">
            <w:rPr>
              <w:b/>
              <w:bCs/>
            </w:rPr>
            <w:t>31</w:t>
          </w:r>
          <w:r w:rsidRPr="006B3F44">
            <w:t>, 31–40 (2016).</w:t>
          </w:r>
        </w:p>
        <w:p w14:paraId="230CCC43" w14:textId="77777777" w:rsidR="00AD5CD7" w:rsidRPr="006B3F44" w:rsidRDefault="00AD5CD7">
          <w:pPr>
            <w:autoSpaceDE w:val="0"/>
            <w:autoSpaceDN w:val="0"/>
            <w:ind w:hanging="640"/>
            <w:divId w:val="271212575"/>
          </w:pPr>
          <w:r w:rsidRPr="006B3F44">
            <w:t>51.</w:t>
          </w:r>
          <w:r w:rsidRPr="006B3F44">
            <w:tab/>
            <w:t xml:space="preserve">Wang, H., Pipes, L. &amp; Nielsen, R. Synonymous mutations and the molecular evolution of SARS-CoV-2 origins. </w:t>
          </w:r>
          <w:r w:rsidRPr="006B3F44">
            <w:rPr>
              <w:i/>
              <w:iCs/>
            </w:rPr>
            <w:t>Virus Evolution</w:t>
          </w:r>
          <w:r w:rsidRPr="006B3F44">
            <w:t xml:space="preserve"> </w:t>
          </w:r>
          <w:r w:rsidRPr="006B3F44">
            <w:rPr>
              <w:b/>
              <w:bCs/>
            </w:rPr>
            <w:t>7</w:t>
          </w:r>
          <w:r w:rsidRPr="006B3F44">
            <w:t>, (2021).</w:t>
          </w:r>
        </w:p>
        <w:p w14:paraId="3D04ED99" w14:textId="77777777" w:rsidR="00AD5CD7" w:rsidRPr="006B3F44" w:rsidRDefault="00AD5CD7">
          <w:pPr>
            <w:autoSpaceDE w:val="0"/>
            <w:autoSpaceDN w:val="0"/>
            <w:ind w:hanging="640"/>
            <w:divId w:val="729424209"/>
          </w:pPr>
          <w:r w:rsidRPr="006B3F44">
            <w:t>52.</w:t>
          </w:r>
          <w:r w:rsidRPr="006B3F44">
            <w:tab/>
            <w:t xml:space="preserve">Zhou, H. </w:t>
          </w:r>
          <w:r w:rsidRPr="006B3F44">
            <w:rPr>
              <w:i/>
              <w:iCs/>
            </w:rPr>
            <w:t>et al.</w:t>
          </w:r>
          <w:r w:rsidRPr="006B3F44">
            <w:t xml:space="preserve"> A novel bat coronavirus reveals natural insertions at the S1/S2 cleavage site of the Spike protein and a possible recombinant origin of HCoV-19. </w:t>
          </w:r>
          <w:r w:rsidRPr="006B3F44">
            <w:rPr>
              <w:i/>
              <w:iCs/>
            </w:rPr>
            <w:t>bioRxiv</w:t>
          </w:r>
          <w:r w:rsidRPr="006B3F44">
            <w:t xml:space="preserve"> 2020.03.02.974139 (2020) doi:10.1101/2020.03.02.974139.</w:t>
          </w:r>
        </w:p>
        <w:p w14:paraId="011BD676" w14:textId="77777777" w:rsidR="00AD5CD7" w:rsidRPr="006B3F44" w:rsidRDefault="00AD5CD7">
          <w:pPr>
            <w:autoSpaceDE w:val="0"/>
            <w:autoSpaceDN w:val="0"/>
            <w:ind w:hanging="640"/>
            <w:divId w:val="805397261"/>
          </w:pPr>
          <w:r w:rsidRPr="006B3F44">
            <w:t>53.</w:t>
          </w:r>
          <w:r w:rsidRPr="006B3F44">
            <w:tab/>
            <w:t xml:space="preserve">Li, X. </w:t>
          </w:r>
          <w:r w:rsidRPr="006B3F44">
            <w:rPr>
              <w:i/>
              <w:iCs/>
            </w:rPr>
            <w:t>et al.</w:t>
          </w:r>
          <w:r w:rsidRPr="006B3F44">
            <w:t xml:space="preserve"> Emergence of SARS-CoV-2 through recombination and strong purifying selection. </w:t>
          </w:r>
          <w:r w:rsidRPr="006B3F44">
            <w:rPr>
              <w:i/>
              <w:iCs/>
            </w:rPr>
            <w:t>Science Advances</w:t>
          </w:r>
          <w:r w:rsidRPr="006B3F44">
            <w:t xml:space="preserve"> </w:t>
          </w:r>
          <w:r w:rsidRPr="006B3F44">
            <w:rPr>
              <w:b/>
              <w:bCs/>
            </w:rPr>
            <w:t>6</w:t>
          </w:r>
          <w:r w:rsidRPr="006B3F44">
            <w:t>, eabb9153 (2020).</w:t>
          </w:r>
        </w:p>
        <w:p w14:paraId="23FF121C" w14:textId="77777777" w:rsidR="00AD5CD7" w:rsidRPr="006B3F44" w:rsidRDefault="00AD5CD7">
          <w:pPr>
            <w:autoSpaceDE w:val="0"/>
            <w:autoSpaceDN w:val="0"/>
            <w:ind w:hanging="640"/>
            <w:divId w:val="564603854"/>
          </w:pPr>
          <w:r w:rsidRPr="006B3F44">
            <w:t>54.</w:t>
          </w:r>
          <w:r w:rsidRPr="006B3F44">
            <w:tab/>
            <w:t xml:space="preserve">Boni, M. F. </w:t>
          </w:r>
          <w:r w:rsidRPr="006B3F44">
            <w:rPr>
              <w:i/>
              <w:iCs/>
            </w:rPr>
            <w:t>et al.</w:t>
          </w:r>
          <w:r w:rsidRPr="006B3F44">
            <w:t xml:space="preserve"> Evolutionary origins of the SARS-CoV-2 sarbecovirus lineage responsible for the COVID-19 pandemic. </w:t>
          </w:r>
          <w:r w:rsidRPr="006B3F44">
            <w:rPr>
              <w:i/>
              <w:iCs/>
            </w:rPr>
            <w:t>Nature Microbiology</w:t>
          </w:r>
          <w:r w:rsidRPr="006B3F44">
            <w:t xml:space="preserve"> </w:t>
          </w:r>
          <w:r w:rsidRPr="006B3F44">
            <w:rPr>
              <w:b/>
              <w:bCs/>
            </w:rPr>
            <w:t>5</w:t>
          </w:r>
          <w:r w:rsidRPr="006B3F44">
            <w:t>, 1408–1417 (2020).</w:t>
          </w:r>
        </w:p>
        <w:p w14:paraId="0B667A38" w14:textId="77777777" w:rsidR="00AD5CD7" w:rsidRPr="006B3F44" w:rsidRDefault="00AD5CD7">
          <w:pPr>
            <w:autoSpaceDE w:val="0"/>
            <w:autoSpaceDN w:val="0"/>
            <w:ind w:hanging="640"/>
            <w:divId w:val="170292789"/>
          </w:pPr>
          <w:r w:rsidRPr="006B3F44">
            <w:t>55.</w:t>
          </w:r>
          <w:r w:rsidRPr="006B3F44">
            <w:tab/>
            <w:t xml:space="preserve">Graham, R. L. &amp; Baric, R. S. Recombination, reservoirs, and the modular spike: mechanisms of coronavirus cross-species transmission. </w:t>
          </w:r>
          <w:r w:rsidRPr="006B3F44">
            <w:rPr>
              <w:i/>
              <w:iCs/>
            </w:rPr>
            <w:t>Journal of virology</w:t>
          </w:r>
          <w:r w:rsidRPr="006B3F44">
            <w:t xml:space="preserve"> </w:t>
          </w:r>
          <w:r w:rsidRPr="006B3F44">
            <w:rPr>
              <w:b/>
              <w:bCs/>
            </w:rPr>
            <w:t>84</w:t>
          </w:r>
          <w:r w:rsidRPr="006B3F44">
            <w:t>, 3134–3146 (2010).</w:t>
          </w:r>
        </w:p>
        <w:p w14:paraId="756B5E3D" w14:textId="77777777" w:rsidR="00AD5CD7" w:rsidRPr="006B3F44" w:rsidRDefault="00AD5CD7">
          <w:pPr>
            <w:autoSpaceDE w:val="0"/>
            <w:autoSpaceDN w:val="0"/>
            <w:ind w:hanging="640"/>
            <w:divId w:val="1839727406"/>
          </w:pPr>
          <w:r w:rsidRPr="006B3F44">
            <w:t>56.</w:t>
          </w:r>
          <w:r w:rsidRPr="006B3F44">
            <w:tab/>
            <w:t xml:space="preserve">Wells, H. L. </w:t>
          </w:r>
          <w:r w:rsidRPr="006B3F44">
            <w:rPr>
              <w:i/>
              <w:iCs/>
            </w:rPr>
            <w:t>et al.</w:t>
          </w:r>
          <w:r w:rsidRPr="006B3F44">
            <w:t xml:space="preserve"> The evolutionary history of ACE2 usage within the coronavirus subgenus Sarbecovirus. </w:t>
          </w:r>
          <w:r w:rsidRPr="006B3F44">
            <w:rPr>
              <w:i/>
              <w:iCs/>
            </w:rPr>
            <w:t>Virus Evolution</w:t>
          </w:r>
          <w:r w:rsidRPr="006B3F44">
            <w:t xml:space="preserve"> </w:t>
          </w:r>
          <w:r w:rsidRPr="006B3F44">
            <w:rPr>
              <w:b/>
              <w:bCs/>
            </w:rPr>
            <w:t>7</w:t>
          </w:r>
          <w:r w:rsidRPr="006B3F44">
            <w:t>, (2021).</w:t>
          </w:r>
        </w:p>
        <w:p w14:paraId="30FF3035" w14:textId="330B52F1" w:rsidR="00E70511" w:rsidRPr="006B3F44" w:rsidRDefault="00AD5CD7" w:rsidP="00A60EE4">
          <w:pPr>
            <w:rPr>
              <w:b/>
              <w:bCs/>
              <w:rPrChange w:id="946" w:author="Cara Brook" w:date="2021-08-29T14:07:00Z">
                <w:rPr>
                  <w:rFonts w:ascii="Arial" w:hAnsi="Arial" w:cs="Arial"/>
                  <w:b/>
                  <w:bCs/>
                </w:rPr>
              </w:rPrChange>
            </w:rPr>
          </w:pPr>
          <w:r w:rsidRPr="006B3F44">
            <w:t> </w:t>
          </w:r>
        </w:p>
      </w:sdtContent>
    </w:sdt>
    <w:sectPr w:rsidR="00E70511" w:rsidRPr="006B3F44" w:rsidSect="0064370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0" w:author="Kettenburg, Gwenddolen" w:date="2021-08-29T13:24:00Z" w:initials="KG">
    <w:p w14:paraId="4D7D9DD4" w14:textId="77777777" w:rsidR="003B499D" w:rsidRDefault="003B499D" w:rsidP="003B499D">
      <w:pPr>
        <w:pStyle w:val="CommentText"/>
      </w:pPr>
      <w:r>
        <w:rPr>
          <w:rStyle w:val="CommentReference"/>
        </w:rPr>
        <w:annotationRef/>
      </w:r>
      <w:r>
        <w:rPr>
          <w:rStyle w:val="CommentReference"/>
        </w:rPr>
        <w:annotationRef/>
      </w:r>
      <w:r>
        <w:t>Add text/paragraph here on nobecoviruses (which are what have previously been identified in Mada) and what is known about their recombinatory potential and possible zoonotic threats</w:t>
      </w:r>
    </w:p>
    <w:p w14:paraId="78289AEC" w14:textId="671CBEA1" w:rsidR="003B499D" w:rsidRDefault="003B499D">
      <w:pPr>
        <w:pStyle w:val="CommentText"/>
      </w:pPr>
    </w:p>
  </w:comment>
  <w:comment w:id="694" w:author="Kettenburg, Gwenddolen" w:date="2021-08-29T13:26:00Z" w:initials="KG">
    <w:p w14:paraId="78028DBC" w14:textId="22953893" w:rsidR="003B499D" w:rsidRDefault="003B499D">
      <w:pPr>
        <w:pStyle w:val="CommentText"/>
      </w:pPr>
      <w:r>
        <w:rPr>
          <w:rStyle w:val="CommentReference"/>
        </w:rPr>
        <w:annotationRef/>
      </w:r>
      <w:r>
        <w:rPr>
          <w:rStyle w:val="CommentReference"/>
        </w:rPr>
        <w:annotationRef/>
      </w:r>
      <w:r>
        <w:t>Actually can’t say this (I was wrong in the first abstract) because of that Joffrin papr</w:t>
      </w:r>
    </w:p>
  </w:comment>
  <w:comment w:id="837" w:author="Kettenburg, Gwenddolen" w:date="2021-08-29T13:26:00Z" w:initials="KG">
    <w:p w14:paraId="51CBB1F1" w14:textId="77777777" w:rsidR="003B499D" w:rsidRDefault="003B499D" w:rsidP="003B499D">
      <w:pPr>
        <w:pStyle w:val="CommentText"/>
        <w:rPr>
          <w:rStyle w:val="CommentReference"/>
        </w:rPr>
      </w:pPr>
      <w:r>
        <w:rPr>
          <w:rStyle w:val="CommentTextChar"/>
        </w:rPr>
        <w:annotationRef/>
      </w:r>
      <w:r>
        <w:rPr>
          <w:rStyle w:val="CommentReference"/>
        </w:rPr>
        <w:t>Things to add in discussion:</w:t>
      </w:r>
    </w:p>
    <w:p w14:paraId="0E764CEF" w14:textId="77777777" w:rsidR="003B499D" w:rsidRPr="007E3F0E" w:rsidRDefault="003B499D" w:rsidP="003B499D">
      <w:pPr>
        <w:pStyle w:val="CommentText"/>
        <w:numPr>
          <w:ilvl w:val="0"/>
          <w:numId w:val="2"/>
        </w:numPr>
        <w:rPr>
          <w:rStyle w:val="CommentReference"/>
        </w:rPr>
      </w:pPr>
      <w:r>
        <w:rPr>
          <w:rStyle w:val="CommentReference"/>
        </w:rPr>
        <w:t>Divergent viruses matches with how divergent are those Madagascar bats</w:t>
      </w:r>
    </w:p>
    <w:p w14:paraId="6B723341" w14:textId="77777777" w:rsidR="003B499D" w:rsidRPr="007E3F0E" w:rsidRDefault="003B499D" w:rsidP="003B499D">
      <w:pPr>
        <w:pStyle w:val="CommentText"/>
        <w:numPr>
          <w:ilvl w:val="0"/>
          <w:numId w:val="2"/>
        </w:numPr>
        <w:rPr>
          <w:rStyle w:val="CommentReference"/>
        </w:rPr>
      </w:pPr>
      <w:r>
        <w:rPr>
          <w:rStyle w:val="CommentReference"/>
        </w:rPr>
        <w:t>TRS in P. rufus is different – does this impact immune modulation?</w:t>
      </w:r>
    </w:p>
    <w:p w14:paraId="17253AEE" w14:textId="77777777" w:rsidR="003B499D" w:rsidRPr="007E3F0E" w:rsidRDefault="003B499D" w:rsidP="003B499D">
      <w:pPr>
        <w:pStyle w:val="CommentText"/>
        <w:numPr>
          <w:ilvl w:val="0"/>
          <w:numId w:val="2"/>
        </w:numPr>
        <w:rPr>
          <w:rStyle w:val="CommentReference"/>
        </w:rPr>
      </w:pPr>
      <w:r>
        <w:rPr>
          <w:rStyle w:val="CommentReference"/>
        </w:rPr>
        <w:t>Possible insertion in P. rufus genome between E and N different from orthoreovirus but indicative of dynamic part of the genome</w:t>
      </w:r>
    </w:p>
    <w:p w14:paraId="5D995548" w14:textId="5F8A8949" w:rsidR="003B499D" w:rsidRDefault="003B499D" w:rsidP="003B499D">
      <w:pPr>
        <w:pStyle w:val="CommentText"/>
        <w:numPr>
          <w:ilvl w:val="0"/>
          <w:numId w:val="2"/>
        </w:numPr>
      </w:pPr>
      <w:r>
        <w:t>Different virus in R. mad vs. P. rufus suggests coevolution of host and virus, finding that Eidolon one is key.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289AEC" w15:done="0"/>
  <w15:commentEx w15:paraId="78028DBC" w15:done="0"/>
  <w15:commentEx w15:paraId="5D9955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60910" w16cex:dateUtc="2021-08-29T18:24:00Z"/>
  <w16cex:commentExtensible w16cex:durableId="24D6096A" w16cex:dateUtc="2021-08-29T18:26:00Z"/>
  <w16cex:commentExtensible w16cex:durableId="24D60981" w16cex:dateUtc="2021-08-29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289AEC" w16cid:durableId="24D60910"/>
  <w16cid:commentId w16cid:paraId="78028DBC" w16cid:durableId="24D6096A"/>
  <w16cid:commentId w16cid:paraId="5D995548" w16cid:durableId="24D609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94F"/>
    <w:multiLevelType w:val="hybridMultilevel"/>
    <w:tmpl w:val="0300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E4F92"/>
    <w:multiLevelType w:val="hybridMultilevel"/>
    <w:tmpl w:val="C3CE4DFA"/>
    <w:lvl w:ilvl="0" w:tplc="ED242250">
      <w:numFmt w:val="bullet"/>
      <w:lvlText w:val="-"/>
      <w:lvlJc w:val="left"/>
      <w:pPr>
        <w:ind w:left="720" w:hanging="360"/>
      </w:pPr>
      <w:rPr>
        <w:rFonts w:ascii="Times New Roman" w:eastAsia="Times New Roman"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878CC"/>
    <w:multiLevelType w:val="hybridMultilevel"/>
    <w:tmpl w:val="6D5C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berkeley.edu::a154a7a2-e60f-4358-bc4a-6df4d78c98c0"/>
  </w15:person>
  <w15:person w15:author="Kettenburg, Gwenddolen">
    <w15:presenceInfo w15:providerId="AD" w15:userId="S::gwk5@pitt.edu::9bf40a48-ba17-4ca5-bd27-1b1843ca3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692F8C"/>
    <w:rsid w:val="00001E34"/>
    <w:rsid w:val="00003B7A"/>
    <w:rsid w:val="000076F2"/>
    <w:rsid w:val="00007D10"/>
    <w:rsid w:val="0001530E"/>
    <w:rsid w:val="00034DD2"/>
    <w:rsid w:val="000531C0"/>
    <w:rsid w:val="00067C1D"/>
    <w:rsid w:val="000A270D"/>
    <w:rsid w:val="000A61E4"/>
    <w:rsid w:val="000B6CA0"/>
    <w:rsid w:val="000C3D57"/>
    <w:rsid w:val="000C6B9F"/>
    <w:rsid w:val="000F0DD0"/>
    <w:rsid w:val="000F231B"/>
    <w:rsid w:val="001002EA"/>
    <w:rsid w:val="00100AD1"/>
    <w:rsid w:val="00121103"/>
    <w:rsid w:val="00133D03"/>
    <w:rsid w:val="0015243B"/>
    <w:rsid w:val="001A1168"/>
    <w:rsid w:val="001A20A4"/>
    <w:rsid w:val="001B1416"/>
    <w:rsid w:val="001C324B"/>
    <w:rsid w:val="001D1CE8"/>
    <w:rsid w:val="001E1CD8"/>
    <w:rsid w:val="002010C7"/>
    <w:rsid w:val="002067EB"/>
    <w:rsid w:val="00223664"/>
    <w:rsid w:val="00233C41"/>
    <w:rsid w:val="0023602B"/>
    <w:rsid w:val="0027774F"/>
    <w:rsid w:val="0028337E"/>
    <w:rsid w:val="002D26FF"/>
    <w:rsid w:val="002D4496"/>
    <w:rsid w:val="002E08B3"/>
    <w:rsid w:val="00311993"/>
    <w:rsid w:val="00320446"/>
    <w:rsid w:val="00336813"/>
    <w:rsid w:val="00350106"/>
    <w:rsid w:val="003531F3"/>
    <w:rsid w:val="003A6AF4"/>
    <w:rsid w:val="003B2812"/>
    <w:rsid w:val="003B3700"/>
    <w:rsid w:val="003B499D"/>
    <w:rsid w:val="003C14B2"/>
    <w:rsid w:val="003C642C"/>
    <w:rsid w:val="003E6FDE"/>
    <w:rsid w:val="00405DCC"/>
    <w:rsid w:val="00414C10"/>
    <w:rsid w:val="00416280"/>
    <w:rsid w:val="0042336E"/>
    <w:rsid w:val="00433461"/>
    <w:rsid w:val="00437E67"/>
    <w:rsid w:val="00460D44"/>
    <w:rsid w:val="0046245D"/>
    <w:rsid w:val="00471F6A"/>
    <w:rsid w:val="00486F48"/>
    <w:rsid w:val="00497981"/>
    <w:rsid w:val="0051494A"/>
    <w:rsid w:val="00525C2B"/>
    <w:rsid w:val="00540CD3"/>
    <w:rsid w:val="00553B50"/>
    <w:rsid w:val="00574C2F"/>
    <w:rsid w:val="00580892"/>
    <w:rsid w:val="0058561C"/>
    <w:rsid w:val="005869E8"/>
    <w:rsid w:val="00593021"/>
    <w:rsid w:val="0059311D"/>
    <w:rsid w:val="005A3671"/>
    <w:rsid w:val="005C5906"/>
    <w:rsid w:val="005D4710"/>
    <w:rsid w:val="005D54DA"/>
    <w:rsid w:val="005E5F1A"/>
    <w:rsid w:val="0064370A"/>
    <w:rsid w:val="0064444A"/>
    <w:rsid w:val="0065684B"/>
    <w:rsid w:val="0066051A"/>
    <w:rsid w:val="0066376C"/>
    <w:rsid w:val="00687F30"/>
    <w:rsid w:val="00692F8C"/>
    <w:rsid w:val="006A6DA6"/>
    <w:rsid w:val="006B3F44"/>
    <w:rsid w:val="006E1258"/>
    <w:rsid w:val="006E3144"/>
    <w:rsid w:val="007010DC"/>
    <w:rsid w:val="007251AD"/>
    <w:rsid w:val="00735617"/>
    <w:rsid w:val="007446DB"/>
    <w:rsid w:val="007452E1"/>
    <w:rsid w:val="0076483D"/>
    <w:rsid w:val="007671B4"/>
    <w:rsid w:val="007707E0"/>
    <w:rsid w:val="007720A4"/>
    <w:rsid w:val="00782BE7"/>
    <w:rsid w:val="007919B3"/>
    <w:rsid w:val="007922D1"/>
    <w:rsid w:val="007A12B5"/>
    <w:rsid w:val="007A2FD7"/>
    <w:rsid w:val="007D5C9B"/>
    <w:rsid w:val="007F3A7E"/>
    <w:rsid w:val="007F3C84"/>
    <w:rsid w:val="0080006F"/>
    <w:rsid w:val="00804243"/>
    <w:rsid w:val="00817336"/>
    <w:rsid w:val="00831FB7"/>
    <w:rsid w:val="008C1A50"/>
    <w:rsid w:val="008C436F"/>
    <w:rsid w:val="008D0F13"/>
    <w:rsid w:val="008D195A"/>
    <w:rsid w:val="008E365C"/>
    <w:rsid w:val="008F0B36"/>
    <w:rsid w:val="00936C91"/>
    <w:rsid w:val="00950A28"/>
    <w:rsid w:val="00994889"/>
    <w:rsid w:val="00996157"/>
    <w:rsid w:val="009B103C"/>
    <w:rsid w:val="009B4EC2"/>
    <w:rsid w:val="009B57BF"/>
    <w:rsid w:val="009B6AA4"/>
    <w:rsid w:val="009C3163"/>
    <w:rsid w:val="009C7D59"/>
    <w:rsid w:val="009D08FF"/>
    <w:rsid w:val="009E506E"/>
    <w:rsid w:val="009F04C2"/>
    <w:rsid w:val="009F2E1F"/>
    <w:rsid w:val="00A01406"/>
    <w:rsid w:val="00A041DB"/>
    <w:rsid w:val="00A045B8"/>
    <w:rsid w:val="00A5095C"/>
    <w:rsid w:val="00A556FC"/>
    <w:rsid w:val="00A60EE4"/>
    <w:rsid w:val="00A65099"/>
    <w:rsid w:val="00A76044"/>
    <w:rsid w:val="00A8551B"/>
    <w:rsid w:val="00AA0A4D"/>
    <w:rsid w:val="00AA1665"/>
    <w:rsid w:val="00AC6E08"/>
    <w:rsid w:val="00AD5CD7"/>
    <w:rsid w:val="00B0541E"/>
    <w:rsid w:val="00B05D38"/>
    <w:rsid w:val="00B22163"/>
    <w:rsid w:val="00B22FA9"/>
    <w:rsid w:val="00B271A2"/>
    <w:rsid w:val="00B27C4F"/>
    <w:rsid w:val="00B56F44"/>
    <w:rsid w:val="00B62E3F"/>
    <w:rsid w:val="00B74B51"/>
    <w:rsid w:val="00BB267E"/>
    <w:rsid w:val="00BD4613"/>
    <w:rsid w:val="00BE12F0"/>
    <w:rsid w:val="00BE17FC"/>
    <w:rsid w:val="00BE1AD4"/>
    <w:rsid w:val="00BE3A44"/>
    <w:rsid w:val="00BF1E68"/>
    <w:rsid w:val="00BF231C"/>
    <w:rsid w:val="00BF79B1"/>
    <w:rsid w:val="00C15828"/>
    <w:rsid w:val="00C1757C"/>
    <w:rsid w:val="00C21CD0"/>
    <w:rsid w:val="00C24F7C"/>
    <w:rsid w:val="00C45C5F"/>
    <w:rsid w:val="00C46D9A"/>
    <w:rsid w:val="00C66A07"/>
    <w:rsid w:val="00C762CC"/>
    <w:rsid w:val="00CA6145"/>
    <w:rsid w:val="00CA7047"/>
    <w:rsid w:val="00CA7BDE"/>
    <w:rsid w:val="00CB1E2D"/>
    <w:rsid w:val="00CD31B5"/>
    <w:rsid w:val="00CE1DBA"/>
    <w:rsid w:val="00CE4474"/>
    <w:rsid w:val="00CE7A74"/>
    <w:rsid w:val="00D26A3A"/>
    <w:rsid w:val="00D45173"/>
    <w:rsid w:val="00D458BC"/>
    <w:rsid w:val="00D7163A"/>
    <w:rsid w:val="00D93F80"/>
    <w:rsid w:val="00DA1E42"/>
    <w:rsid w:val="00DA6226"/>
    <w:rsid w:val="00DB0412"/>
    <w:rsid w:val="00DC2E59"/>
    <w:rsid w:val="00DD1DE7"/>
    <w:rsid w:val="00DF5D26"/>
    <w:rsid w:val="00E13B01"/>
    <w:rsid w:val="00E170CD"/>
    <w:rsid w:val="00E266C0"/>
    <w:rsid w:val="00E33155"/>
    <w:rsid w:val="00E45DA1"/>
    <w:rsid w:val="00E639E3"/>
    <w:rsid w:val="00E70511"/>
    <w:rsid w:val="00E847C0"/>
    <w:rsid w:val="00E8501A"/>
    <w:rsid w:val="00E90CC3"/>
    <w:rsid w:val="00E936C7"/>
    <w:rsid w:val="00EA4A7B"/>
    <w:rsid w:val="00EC3248"/>
    <w:rsid w:val="00EF0B0A"/>
    <w:rsid w:val="00EF2F16"/>
    <w:rsid w:val="00EF4FE4"/>
    <w:rsid w:val="00F040C8"/>
    <w:rsid w:val="00F2388E"/>
    <w:rsid w:val="00F23CC8"/>
    <w:rsid w:val="00F35C91"/>
    <w:rsid w:val="00F36520"/>
    <w:rsid w:val="00F47ABB"/>
    <w:rsid w:val="00F5230C"/>
    <w:rsid w:val="00F82045"/>
    <w:rsid w:val="00F84856"/>
    <w:rsid w:val="00F96A65"/>
    <w:rsid w:val="00FB01FF"/>
    <w:rsid w:val="00FD7485"/>
    <w:rsid w:val="00FD76A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63DA"/>
  <w15:chartTrackingRefBased/>
  <w15:docId w15:val="{F740A320-4B3F-6047-8F34-1779247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6C0"/>
    <w:rPr>
      <w:rFonts w:ascii="Times New Roman" w:eastAsia="Times New Roman" w:hAnsi="Times New Roman" w:cs="Times New Roman"/>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EE4"/>
    <w:pPr>
      <w:ind w:left="720"/>
      <w:contextualSpacing/>
    </w:pPr>
    <w:rPr>
      <w:rFonts w:asciiTheme="minorHAnsi" w:eastAsiaTheme="minorHAnsi" w:hAnsiTheme="minorHAnsi" w:cstheme="minorBidi"/>
      <w:lang w:bidi="ar-SA"/>
    </w:rPr>
  </w:style>
  <w:style w:type="character" w:styleId="LineNumber">
    <w:name w:val="line number"/>
    <w:basedOn w:val="DefaultParagraphFont"/>
    <w:uiPriority w:val="99"/>
    <w:semiHidden/>
    <w:unhideWhenUsed/>
    <w:rsid w:val="0064370A"/>
  </w:style>
  <w:style w:type="paragraph" w:styleId="NormalWeb">
    <w:name w:val="Normal (Web)"/>
    <w:basedOn w:val="Normal"/>
    <w:uiPriority w:val="99"/>
    <w:semiHidden/>
    <w:unhideWhenUsed/>
    <w:rsid w:val="00D93F80"/>
    <w:pPr>
      <w:spacing w:before="100" w:beforeAutospacing="1" w:after="100" w:afterAutospacing="1"/>
    </w:pPr>
  </w:style>
  <w:style w:type="character" w:styleId="PlaceholderText">
    <w:name w:val="Placeholder Text"/>
    <w:basedOn w:val="DefaultParagraphFont"/>
    <w:uiPriority w:val="99"/>
    <w:semiHidden/>
    <w:rsid w:val="00DF5D26"/>
    <w:rPr>
      <w:color w:val="808080"/>
    </w:rPr>
  </w:style>
  <w:style w:type="character" w:styleId="Hyperlink">
    <w:name w:val="Hyperlink"/>
    <w:basedOn w:val="DefaultParagraphFont"/>
    <w:uiPriority w:val="99"/>
    <w:unhideWhenUsed/>
    <w:rsid w:val="001A20A4"/>
    <w:rPr>
      <w:color w:val="0563C1" w:themeColor="hyperlink"/>
      <w:u w:val="single"/>
    </w:rPr>
  </w:style>
  <w:style w:type="character" w:styleId="UnresolvedMention">
    <w:name w:val="Unresolved Mention"/>
    <w:basedOn w:val="DefaultParagraphFont"/>
    <w:uiPriority w:val="99"/>
    <w:semiHidden/>
    <w:unhideWhenUsed/>
    <w:rsid w:val="001A20A4"/>
    <w:rPr>
      <w:color w:val="605E5C"/>
      <w:shd w:val="clear" w:color="auto" w:fill="E1DFDD"/>
    </w:rPr>
  </w:style>
  <w:style w:type="character" w:styleId="CommentReference">
    <w:name w:val="annotation reference"/>
    <w:basedOn w:val="DefaultParagraphFont"/>
    <w:uiPriority w:val="99"/>
    <w:semiHidden/>
    <w:unhideWhenUsed/>
    <w:rsid w:val="005A3671"/>
    <w:rPr>
      <w:sz w:val="16"/>
      <w:szCs w:val="16"/>
    </w:rPr>
  </w:style>
  <w:style w:type="paragraph" w:styleId="CommentText">
    <w:name w:val="annotation text"/>
    <w:basedOn w:val="Normal"/>
    <w:link w:val="CommentTextChar"/>
    <w:uiPriority w:val="99"/>
    <w:semiHidden/>
    <w:unhideWhenUsed/>
    <w:rsid w:val="005A3671"/>
    <w:rPr>
      <w:rFonts w:cs="Mangal"/>
      <w:sz w:val="20"/>
      <w:szCs w:val="18"/>
    </w:rPr>
  </w:style>
  <w:style w:type="character" w:customStyle="1" w:styleId="CommentTextChar">
    <w:name w:val="Comment Text Char"/>
    <w:basedOn w:val="DefaultParagraphFont"/>
    <w:link w:val="CommentText"/>
    <w:uiPriority w:val="99"/>
    <w:semiHidden/>
    <w:rsid w:val="005A3671"/>
    <w:rPr>
      <w:rFonts w:ascii="Times New Roman" w:eastAsia="Times New Roman" w:hAnsi="Times New Roman" w:cs="Mangal"/>
      <w:sz w:val="20"/>
      <w:szCs w:val="18"/>
      <w:lang w:bidi="hi-IN"/>
    </w:rPr>
  </w:style>
  <w:style w:type="paragraph" w:styleId="CommentSubject">
    <w:name w:val="annotation subject"/>
    <w:basedOn w:val="CommentText"/>
    <w:next w:val="CommentText"/>
    <w:link w:val="CommentSubjectChar"/>
    <w:uiPriority w:val="99"/>
    <w:semiHidden/>
    <w:unhideWhenUsed/>
    <w:rsid w:val="005A3671"/>
    <w:rPr>
      <w:b/>
      <w:bCs/>
    </w:rPr>
  </w:style>
  <w:style w:type="character" w:customStyle="1" w:styleId="CommentSubjectChar">
    <w:name w:val="Comment Subject Char"/>
    <w:basedOn w:val="CommentTextChar"/>
    <w:link w:val="CommentSubject"/>
    <w:uiPriority w:val="99"/>
    <w:semiHidden/>
    <w:rsid w:val="005A3671"/>
    <w:rPr>
      <w:rFonts w:ascii="Times New Roman" w:eastAsia="Times New Roman" w:hAnsi="Times New Roman" w:cs="Mangal"/>
      <w:b/>
      <w:bCs/>
      <w:sz w:val="20"/>
      <w:szCs w:val="18"/>
      <w:lang w:bidi="hi-IN"/>
    </w:rPr>
  </w:style>
  <w:style w:type="paragraph" w:styleId="Revision">
    <w:name w:val="Revision"/>
    <w:hidden/>
    <w:uiPriority w:val="99"/>
    <w:semiHidden/>
    <w:rsid w:val="009B103C"/>
    <w:rPr>
      <w:rFonts w:ascii="Times New Roman" w:eastAsia="Times New Roman" w:hAnsi="Times New Roman" w:cs="Mangal"/>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7179">
      <w:bodyDiv w:val="1"/>
      <w:marLeft w:val="0"/>
      <w:marRight w:val="0"/>
      <w:marTop w:val="0"/>
      <w:marBottom w:val="0"/>
      <w:divBdr>
        <w:top w:val="none" w:sz="0" w:space="0" w:color="auto"/>
        <w:left w:val="none" w:sz="0" w:space="0" w:color="auto"/>
        <w:bottom w:val="none" w:sz="0" w:space="0" w:color="auto"/>
        <w:right w:val="none" w:sz="0" w:space="0" w:color="auto"/>
      </w:divBdr>
    </w:div>
    <w:div w:id="92170187">
      <w:bodyDiv w:val="1"/>
      <w:marLeft w:val="0"/>
      <w:marRight w:val="0"/>
      <w:marTop w:val="0"/>
      <w:marBottom w:val="0"/>
      <w:divBdr>
        <w:top w:val="none" w:sz="0" w:space="0" w:color="auto"/>
        <w:left w:val="none" w:sz="0" w:space="0" w:color="auto"/>
        <w:bottom w:val="none" w:sz="0" w:space="0" w:color="auto"/>
        <w:right w:val="none" w:sz="0" w:space="0" w:color="auto"/>
      </w:divBdr>
      <w:divsChild>
        <w:div w:id="1563828447">
          <w:marLeft w:val="640"/>
          <w:marRight w:val="0"/>
          <w:marTop w:val="0"/>
          <w:marBottom w:val="0"/>
          <w:divBdr>
            <w:top w:val="none" w:sz="0" w:space="0" w:color="auto"/>
            <w:left w:val="none" w:sz="0" w:space="0" w:color="auto"/>
            <w:bottom w:val="none" w:sz="0" w:space="0" w:color="auto"/>
            <w:right w:val="none" w:sz="0" w:space="0" w:color="auto"/>
          </w:divBdr>
        </w:div>
        <w:div w:id="177424411">
          <w:marLeft w:val="640"/>
          <w:marRight w:val="0"/>
          <w:marTop w:val="0"/>
          <w:marBottom w:val="0"/>
          <w:divBdr>
            <w:top w:val="none" w:sz="0" w:space="0" w:color="auto"/>
            <w:left w:val="none" w:sz="0" w:space="0" w:color="auto"/>
            <w:bottom w:val="none" w:sz="0" w:space="0" w:color="auto"/>
            <w:right w:val="none" w:sz="0" w:space="0" w:color="auto"/>
          </w:divBdr>
        </w:div>
        <w:div w:id="1340738199">
          <w:marLeft w:val="640"/>
          <w:marRight w:val="0"/>
          <w:marTop w:val="0"/>
          <w:marBottom w:val="0"/>
          <w:divBdr>
            <w:top w:val="none" w:sz="0" w:space="0" w:color="auto"/>
            <w:left w:val="none" w:sz="0" w:space="0" w:color="auto"/>
            <w:bottom w:val="none" w:sz="0" w:space="0" w:color="auto"/>
            <w:right w:val="none" w:sz="0" w:space="0" w:color="auto"/>
          </w:divBdr>
        </w:div>
        <w:div w:id="1019234586">
          <w:marLeft w:val="640"/>
          <w:marRight w:val="0"/>
          <w:marTop w:val="0"/>
          <w:marBottom w:val="0"/>
          <w:divBdr>
            <w:top w:val="none" w:sz="0" w:space="0" w:color="auto"/>
            <w:left w:val="none" w:sz="0" w:space="0" w:color="auto"/>
            <w:bottom w:val="none" w:sz="0" w:space="0" w:color="auto"/>
            <w:right w:val="none" w:sz="0" w:space="0" w:color="auto"/>
          </w:divBdr>
        </w:div>
        <w:div w:id="2135252792">
          <w:marLeft w:val="640"/>
          <w:marRight w:val="0"/>
          <w:marTop w:val="0"/>
          <w:marBottom w:val="0"/>
          <w:divBdr>
            <w:top w:val="none" w:sz="0" w:space="0" w:color="auto"/>
            <w:left w:val="none" w:sz="0" w:space="0" w:color="auto"/>
            <w:bottom w:val="none" w:sz="0" w:space="0" w:color="auto"/>
            <w:right w:val="none" w:sz="0" w:space="0" w:color="auto"/>
          </w:divBdr>
        </w:div>
        <w:div w:id="371921670">
          <w:marLeft w:val="640"/>
          <w:marRight w:val="0"/>
          <w:marTop w:val="0"/>
          <w:marBottom w:val="0"/>
          <w:divBdr>
            <w:top w:val="none" w:sz="0" w:space="0" w:color="auto"/>
            <w:left w:val="none" w:sz="0" w:space="0" w:color="auto"/>
            <w:bottom w:val="none" w:sz="0" w:space="0" w:color="auto"/>
            <w:right w:val="none" w:sz="0" w:space="0" w:color="auto"/>
          </w:divBdr>
        </w:div>
        <w:div w:id="1587031648">
          <w:marLeft w:val="640"/>
          <w:marRight w:val="0"/>
          <w:marTop w:val="0"/>
          <w:marBottom w:val="0"/>
          <w:divBdr>
            <w:top w:val="none" w:sz="0" w:space="0" w:color="auto"/>
            <w:left w:val="none" w:sz="0" w:space="0" w:color="auto"/>
            <w:bottom w:val="none" w:sz="0" w:space="0" w:color="auto"/>
            <w:right w:val="none" w:sz="0" w:space="0" w:color="auto"/>
          </w:divBdr>
        </w:div>
        <w:div w:id="986281489">
          <w:marLeft w:val="640"/>
          <w:marRight w:val="0"/>
          <w:marTop w:val="0"/>
          <w:marBottom w:val="0"/>
          <w:divBdr>
            <w:top w:val="none" w:sz="0" w:space="0" w:color="auto"/>
            <w:left w:val="none" w:sz="0" w:space="0" w:color="auto"/>
            <w:bottom w:val="none" w:sz="0" w:space="0" w:color="auto"/>
            <w:right w:val="none" w:sz="0" w:space="0" w:color="auto"/>
          </w:divBdr>
        </w:div>
        <w:div w:id="651176385">
          <w:marLeft w:val="640"/>
          <w:marRight w:val="0"/>
          <w:marTop w:val="0"/>
          <w:marBottom w:val="0"/>
          <w:divBdr>
            <w:top w:val="none" w:sz="0" w:space="0" w:color="auto"/>
            <w:left w:val="none" w:sz="0" w:space="0" w:color="auto"/>
            <w:bottom w:val="none" w:sz="0" w:space="0" w:color="auto"/>
            <w:right w:val="none" w:sz="0" w:space="0" w:color="auto"/>
          </w:divBdr>
        </w:div>
        <w:div w:id="2010476908">
          <w:marLeft w:val="640"/>
          <w:marRight w:val="0"/>
          <w:marTop w:val="0"/>
          <w:marBottom w:val="0"/>
          <w:divBdr>
            <w:top w:val="none" w:sz="0" w:space="0" w:color="auto"/>
            <w:left w:val="none" w:sz="0" w:space="0" w:color="auto"/>
            <w:bottom w:val="none" w:sz="0" w:space="0" w:color="auto"/>
            <w:right w:val="none" w:sz="0" w:space="0" w:color="auto"/>
          </w:divBdr>
        </w:div>
        <w:div w:id="1966696319">
          <w:marLeft w:val="640"/>
          <w:marRight w:val="0"/>
          <w:marTop w:val="0"/>
          <w:marBottom w:val="0"/>
          <w:divBdr>
            <w:top w:val="none" w:sz="0" w:space="0" w:color="auto"/>
            <w:left w:val="none" w:sz="0" w:space="0" w:color="auto"/>
            <w:bottom w:val="none" w:sz="0" w:space="0" w:color="auto"/>
            <w:right w:val="none" w:sz="0" w:space="0" w:color="auto"/>
          </w:divBdr>
        </w:div>
        <w:div w:id="348989104">
          <w:marLeft w:val="640"/>
          <w:marRight w:val="0"/>
          <w:marTop w:val="0"/>
          <w:marBottom w:val="0"/>
          <w:divBdr>
            <w:top w:val="none" w:sz="0" w:space="0" w:color="auto"/>
            <w:left w:val="none" w:sz="0" w:space="0" w:color="auto"/>
            <w:bottom w:val="none" w:sz="0" w:space="0" w:color="auto"/>
            <w:right w:val="none" w:sz="0" w:space="0" w:color="auto"/>
          </w:divBdr>
        </w:div>
        <w:div w:id="787311624">
          <w:marLeft w:val="640"/>
          <w:marRight w:val="0"/>
          <w:marTop w:val="0"/>
          <w:marBottom w:val="0"/>
          <w:divBdr>
            <w:top w:val="none" w:sz="0" w:space="0" w:color="auto"/>
            <w:left w:val="none" w:sz="0" w:space="0" w:color="auto"/>
            <w:bottom w:val="none" w:sz="0" w:space="0" w:color="auto"/>
            <w:right w:val="none" w:sz="0" w:space="0" w:color="auto"/>
          </w:divBdr>
        </w:div>
        <w:div w:id="600837798">
          <w:marLeft w:val="640"/>
          <w:marRight w:val="0"/>
          <w:marTop w:val="0"/>
          <w:marBottom w:val="0"/>
          <w:divBdr>
            <w:top w:val="none" w:sz="0" w:space="0" w:color="auto"/>
            <w:left w:val="none" w:sz="0" w:space="0" w:color="auto"/>
            <w:bottom w:val="none" w:sz="0" w:space="0" w:color="auto"/>
            <w:right w:val="none" w:sz="0" w:space="0" w:color="auto"/>
          </w:divBdr>
        </w:div>
        <w:div w:id="2106345796">
          <w:marLeft w:val="640"/>
          <w:marRight w:val="0"/>
          <w:marTop w:val="0"/>
          <w:marBottom w:val="0"/>
          <w:divBdr>
            <w:top w:val="none" w:sz="0" w:space="0" w:color="auto"/>
            <w:left w:val="none" w:sz="0" w:space="0" w:color="auto"/>
            <w:bottom w:val="none" w:sz="0" w:space="0" w:color="auto"/>
            <w:right w:val="none" w:sz="0" w:space="0" w:color="auto"/>
          </w:divBdr>
        </w:div>
        <w:div w:id="1299989387">
          <w:marLeft w:val="640"/>
          <w:marRight w:val="0"/>
          <w:marTop w:val="0"/>
          <w:marBottom w:val="0"/>
          <w:divBdr>
            <w:top w:val="none" w:sz="0" w:space="0" w:color="auto"/>
            <w:left w:val="none" w:sz="0" w:space="0" w:color="auto"/>
            <w:bottom w:val="none" w:sz="0" w:space="0" w:color="auto"/>
            <w:right w:val="none" w:sz="0" w:space="0" w:color="auto"/>
          </w:divBdr>
        </w:div>
        <w:div w:id="1074862273">
          <w:marLeft w:val="640"/>
          <w:marRight w:val="0"/>
          <w:marTop w:val="0"/>
          <w:marBottom w:val="0"/>
          <w:divBdr>
            <w:top w:val="none" w:sz="0" w:space="0" w:color="auto"/>
            <w:left w:val="none" w:sz="0" w:space="0" w:color="auto"/>
            <w:bottom w:val="none" w:sz="0" w:space="0" w:color="auto"/>
            <w:right w:val="none" w:sz="0" w:space="0" w:color="auto"/>
          </w:divBdr>
        </w:div>
        <w:div w:id="616183356">
          <w:marLeft w:val="640"/>
          <w:marRight w:val="0"/>
          <w:marTop w:val="0"/>
          <w:marBottom w:val="0"/>
          <w:divBdr>
            <w:top w:val="none" w:sz="0" w:space="0" w:color="auto"/>
            <w:left w:val="none" w:sz="0" w:space="0" w:color="auto"/>
            <w:bottom w:val="none" w:sz="0" w:space="0" w:color="auto"/>
            <w:right w:val="none" w:sz="0" w:space="0" w:color="auto"/>
          </w:divBdr>
        </w:div>
        <w:div w:id="673651476">
          <w:marLeft w:val="640"/>
          <w:marRight w:val="0"/>
          <w:marTop w:val="0"/>
          <w:marBottom w:val="0"/>
          <w:divBdr>
            <w:top w:val="none" w:sz="0" w:space="0" w:color="auto"/>
            <w:left w:val="none" w:sz="0" w:space="0" w:color="auto"/>
            <w:bottom w:val="none" w:sz="0" w:space="0" w:color="auto"/>
            <w:right w:val="none" w:sz="0" w:space="0" w:color="auto"/>
          </w:divBdr>
        </w:div>
        <w:div w:id="1363940834">
          <w:marLeft w:val="640"/>
          <w:marRight w:val="0"/>
          <w:marTop w:val="0"/>
          <w:marBottom w:val="0"/>
          <w:divBdr>
            <w:top w:val="none" w:sz="0" w:space="0" w:color="auto"/>
            <w:left w:val="none" w:sz="0" w:space="0" w:color="auto"/>
            <w:bottom w:val="none" w:sz="0" w:space="0" w:color="auto"/>
            <w:right w:val="none" w:sz="0" w:space="0" w:color="auto"/>
          </w:divBdr>
        </w:div>
        <w:div w:id="186794237">
          <w:marLeft w:val="640"/>
          <w:marRight w:val="0"/>
          <w:marTop w:val="0"/>
          <w:marBottom w:val="0"/>
          <w:divBdr>
            <w:top w:val="none" w:sz="0" w:space="0" w:color="auto"/>
            <w:left w:val="none" w:sz="0" w:space="0" w:color="auto"/>
            <w:bottom w:val="none" w:sz="0" w:space="0" w:color="auto"/>
            <w:right w:val="none" w:sz="0" w:space="0" w:color="auto"/>
          </w:divBdr>
        </w:div>
        <w:div w:id="1098138027">
          <w:marLeft w:val="640"/>
          <w:marRight w:val="0"/>
          <w:marTop w:val="0"/>
          <w:marBottom w:val="0"/>
          <w:divBdr>
            <w:top w:val="none" w:sz="0" w:space="0" w:color="auto"/>
            <w:left w:val="none" w:sz="0" w:space="0" w:color="auto"/>
            <w:bottom w:val="none" w:sz="0" w:space="0" w:color="auto"/>
            <w:right w:val="none" w:sz="0" w:space="0" w:color="auto"/>
          </w:divBdr>
        </w:div>
        <w:div w:id="1498887223">
          <w:marLeft w:val="640"/>
          <w:marRight w:val="0"/>
          <w:marTop w:val="0"/>
          <w:marBottom w:val="0"/>
          <w:divBdr>
            <w:top w:val="none" w:sz="0" w:space="0" w:color="auto"/>
            <w:left w:val="none" w:sz="0" w:space="0" w:color="auto"/>
            <w:bottom w:val="none" w:sz="0" w:space="0" w:color="auto"/>
            <w:right w:val="none" w:sz="0" w:space="0" w:color="auto"/>
          </w:divBdr>
        </w:div>
        <w:div w:id="963195583">
          <w:marLeft w:val="640"/>
          <w:marRight w:val="0"/>
          <w:marTop w:val="0"/>
          <w:marBottom w:val="0"/>
          <w:divBdr>
            <w:top w:val="none" w:sz="0" w:space="0" w:color="auto"/>
            <w:left w:val="none" w:sz="0" w:space="0" w:color="auto"/>
            <w:bottom w:val="none" w:sz="0" w:space="0" w:color="auto"/>
            <w:right w:val="none" w:sz="0" w:space="0" w:color="auto"/>
          </w:divBdr>
        </w:div>
        <w:div w:id="1444417510">
          <w:marLeft w:val="640"/>
          <w:marRight w:val="0"/>
          <w:marTop w:val="0"/>
          <w:marBottom w:val="0"/>
          <w:divBdr>
            <w:top w:val="none" w:sz="0" w:space="0" w:color="auto"/>
            <w:left w:val="none" w:sz="0" w:space="0" w:color="auto"/>
            <w:bottom w:val="none" w:sz="0" w:space="0" w:color="auto"/>
            <w:right w:val="none" w:sz="0" w:space="0" w:color="auto"/>
          </w:divBdr>
        </w:div>
        <w:div w:id="1991866243">
          <w:marLeft w:val="640"/>
          <w:marRight w:val="0"/>
          <w:marTop w:val="0"/>
          <w:marBottom w:val="0"/>
          <w:divBdr>
            <w:top w:val="none" w:sz="0" w:space="0" w:color="auto"/>
            <w:left w:val="none" w:sz="0" w:space="0" w:color="auto"/>
            <w:bottom w:val="none" w:sz="0" w:space="0" w:color="auto"/>
            <w:right w:val="none" w:sz="0" w:space="0" w:color="auto"/>
          </w:divBdr>
        </w:div>
        <w:div w:id="367610708">
          <w:marLeft w:val="640"/>
          <w:marRight w:val="0"/>
          <w:marTop w:val="0"/>
          <w:marBottom w:val="0"/>
          <w:divBdr>
            <w:top w:val="none" w:sz="0" w:space="0" w:color="auto"/>
            <w:left w:val="none" w:sz="0" w:space="0" w:color="auto"/>
            <w:bottom w:val="none" w:sz="0" w:space="0" w:color="auto"/>
            <w:right w:val="none" w:sz="0" w:space="0" w:color="auto"/>
          </w:divBdr>
        </w:div>
        <w:div w:id="2034765179">
          <w:marLeft w:val="640"/>
          <w:marRight w:val="0"/>
          <w:marTop w:val="0"/>
          <w:marBottom w:val="0"/>
          <w:divBdr>
            <w:top w:val="none" w:sz="0" w:space="0" w:color="auto"/>
            <w:left w:val="none" w:sz="0" w:space="0" w:color="auto"/>
            <w:bottom w:val="none" w:sz="0" w:space="0" w:color="auto"/>
            <w:right w:val="none" w:sz="0" w:space="0" w:color="auto"/>
          </w:divBdr>
        </w:div>
        <w:div w:id="949358660">
          <w:marLeft w:val="640"/>
          <w:marRight w:val="0"/>
          <w:marTop w:val="0"/>
          <w:marBottom w:val="0"/>
          <w:divBdr>
            <w:top w:val="none" w:sz="0" w:space="0" w:color="auto"/>
            <w:left w:val="none" w:sz="0" w:space="0" w:color="auto"/>
            <w:bottom w:val="none" w:sz="0" w:space="0" w:color="auto"/>
            <w:right w:val="none" w:sz="0" w:space="0" w:color="auto"/>
          </w:divBdr>
        </w:div>
        <w:div w:id="424767307">
          <w:marLeft w:val="640"/>
          <w:marRight w:val="0"/>
          <w:marTop w:val="0"/>
          <w:marBottom w:val="0"/>
          <w:divBdr>
            <w:top w:val="none" w:sz="0" w:space="0" w:color="auto"/>
            <w:left w:val="none" w:sz="0" w:space="0" w:color="auto"/>
            <w:bottom w:val="none" w:sz="0" w:space="0" w:color="auto"/>
            <w:right w:val="none" w:sz="0" w:space="0" w:color="auto"/>
          </w:divBdr>
        </w:div>
        <w:div w:id="650720089">
          <w:marLeft w:val="640"/>
          <w:marRight w:val="0"/>
          <w:marTop w:val="0"/>
          <w:marBottom w:val="0"/>
          <w:divBdr>
            <w:top w:val="none" w:sz="0" w:space="0" w:color="auto"/>
            <w:left w:val="none" w:sz="0" w:space="0" w:color="auto"/>
            <w:bottom w:val="none" w:sz="0" w:space="0" w:color="auto"/>
            <w:right w:val="none" w:sz="0" w:space="0" w:color="auto"/>
          </w:divBdr>
        </w:div>
        <w:div w:id="1659723906">
          <w:marLeft w:val="640"/>
          <w:marRight w:val="0"/>
          <w:marTop w:val="0"/>
          <w:marBottom w:val="0"/>
          <w:divBdr>
            <w:top w:val="none" w:sz="0" w:space="0" w:color="auto"/>
            <w:left w:val="none" w:sz="0" w:space="0" w:color="auto"/>
            <w:bottom w:val="none" w:sz="0" w:space="0" w:color="auto"/>
            <w:right w:val="none" w:sz="0" w:space="0" w:color="auto"/>
          </w:divBdr>
        </w:div>
        <w:div w:id="2054620969">
          <w:marLeft w:val="640"/>
          <w:marRight w:val="0"/>
          <w:marTop w:val="0"/>
          <w:marBottom w:val="0"/>
          <w:divBdr>
            <w:top w:val="none" w:sz="0" w:space="0" w:color="auto"/>
            <w:left w:val="none" w:sz="0" w:space="0" w:color="auto"/>
            <w:bottom w:val="none" w:sz="0" w:space="0" w:color="auto"/>
            <w:right w:val="none" w:sz="0" w:space="0" w:color="auto"/>
          </w:divBdr>
        </w:div>
        <w:div w:id="853223603">
          <w:marLeft w:val="640"/>
          <w:marRight w:val="0"/>
          <w:marTop w:val="0"/>
          <w:marBottom w:val="0"/>
          <w:divBdr>
            <w:top w:val="none" w:sz="0" w:space="0" w:color="auto"/>
            <w:left w:val="none" w:sz="0" w:space="0" w:color="auto"/>
            <w:bottom w:val="none" w:sz="0" w:space="0" w:color="auto"/>
            <w:right w:val="none" w:sz="0" w:space="0" w:color="auto"/>
          </w:divBdr>
        </w:div>
        <w:div w:id="1827894205">
          <w:marLeft w:val="640"/>
          <w:marRight w:val="0"/>
          <w:marTop w:val="0"/>
          <w:marBottom w:val="0"/>
          <w:divBdr>
            <w:top w:val="none" w:sz="0" w:space="0" w:color="auto"/>
            <w:left w:val="none" w:sz="0" w:space="0" w:color="auto"/>
            <w:bottom w:val="none" w:sz="0" w:space="0" w:color="auto"/>
            <w:right w:val="none" w:sz="0" w:space="0" w:color="auto"/>
          </w:divBdr>
        </w:div>
        <w:div w:id="1203441412">
          <w:marLeft w:val="640"/>
          <w:marRight w:val="0"/>
          <w:marTop w:val="0"/>
          <w:marBottom w:val="0"/>
          <w:divBdr>
            <w:top w:val="none" w:sz="0" w:space="0" w:color="auto"/>
            <w:left w:val="none" w:sz="0" w:space="0" w:color="auto"/>
            <w:bottom w:val="none" w:sz="0" w:space="0" w:color="auto"/>
            <w:right w:val="none" w:sz="0" w:space="0" w:color="auto"/>
          </w:divBdr>
        </w:div>
        <w:div w:id="125976826">
          <w:marLeft w:val="640"/>
          <w:marRight w:val="0"/>
          <w:marTop w:val="0"/>
          <w:marBottom w:val="0"/>
          <w:divBdr>
            <w:top w:val="none" w:sz="0" w:space="0" w:color="auto"/>
            <w:left w:val="none" w:sz="0" w:space="0" w:color="auto"/>
            <w:bottom w:val="none" w:sz="0" w:space="0" w:color="auto"/>
            <w:right w:val="none" w:sz="0" w:space="0" w:color="auto"/>
          </w:divBdr>
        </w:div>
        <w:div w:id="1334457939">
          <w:marLeft w:val="640"/>
          <w:marRight w:val="0"/>
          <w:marTop w:val="0"/>
          <w:marBottom w:val="0"/>
          <w:divBdr>
            <w:top w:val="none" w:sz="0" w:space="0" w:color="auto"/>
            <w:left w:val="none" w:sz="0" w:space="0" w:color="auto"/>
            <w:bottom w:val="none" w:sz="0" w:space="0" w:color="auto"/>
            <w:right w:val="none" w:sz="0" w:space="0" w:color="auto"/>
          </w:divBdr>
        </w:div>
        <w:div w:id="878670109">
          <w:marLeft w:val="640"/>
          <w:marRight w:val="0"/>
          <w:marTop w:val="0"/>
          <w:marBottom w:val="0"/>
          <w:divBdr>
            <w:top w:val="none" w:sz="0" w:space="0" w:color="auto"/>
            <w:left w:val="none" w:sz="0" w:space="0" w:color="auto"/>
            <w:bottom w:val="none" w:sz="0" w:space="0" w:color="auto"/>
            <w:right w:val="none" w:sz="0" w:space="0" w:color="auto"/>
          </w:divBdr>
        </w:div>
        <w:div w:id="143664175">
          <w:marLeft w:val="640"/>
          <w:marRight w:val="0"/>
          <w:marTop w:val="0"/>
          <w:marBottom w:val="0"/>
          <w:divBdr>
            <w:top w:val="none" w:sz="0" w:space="0" w:color="auto"/>
            <w:left w:val="none" w:sz="0" w:space="0" w:color="auto"/>
            <w:bottom w:val="none" w:sz="0" w:space="0" w:color="auto"/>
            <w:right w:val="none" w:sz="0" w:space="0" w:color="auto"/>
          </w:divBdr>
        </w:div>
        <w:div w:id="929267696">
          <w:marLeft w:val="640"/>
          <w:marRight w:val="0"/>
          <w:marTop w:val="0"/>
          <w:marBottom w:val="0"/>
          <w:divBdr>
            <w:top w:val="none" w:sz="0" w:space="0" w:color="auto"/>
            <w:left w:val="none" w:sz="0" w:space="0" w:color="auto"/>
            <w:bottom w:val="none" w:sz="0" w:space="0" w:color="auto"/>
            <w:right w:val="none" w:sz="0" w:space="0" w:color="auto"/>
          </w:divBdr>
        </w:div>
        <w:div w:id="1384983399">
          <w:marLeft w:val="640"/>
          <w:marRight w:val="0"/>
          <w:marTop w:val="0"/>
          <w:marBottom w:val="0"/>
          <w:divBdr>
            <w:top w:val="none" w:sz="0" w:space="0" w:color="auto"/>
            <w:left w:val="none" w:sz="0" w:space="0" w:color="auto"/>
            <w:bottom w:val="none" w:sz="0" w:space="0" w:color="auto"/>
            <w:right w:val="none" w:sz="0" w:space="0" w:color="auto"/>
          </w:divBdr>
        </w:div>
        <w:div w:id="662590117">
          <w:marLeft w:val="640"/>
          <w:marRight w:val="0"/>
          <w:marTop w:val="0"/>
          <w:marBottom w:val="0"/>
          <w:divBdr>
            <w:top w:val="none" w:sz="0" w:space="0" w:color="auto"/>
            <w:left w:val="none" w:sz="0" w:space="0" w:color="auto"/>
            <w:bottom w:val="none" w:sz="0" w:space="0" w:color="auto"/>
            <w:right w:val="none" w:sz="0" w:space="0" w:color="auto"/>
          </w:divBdr>
        </w:div>
        <w:div w:id="304357477">
          <w:marLeft w:val="640"/>
          <w:marRight w:val="0"/>
          <w:marTop w:val="0"/>
          <w:marBottom w:val="0"/>
          <w:divBdr>
            <w:top w:val="none" w:sz="0" w:space="0" w:color="auto"/>
            <w:left w:val="none" w:sz="0" w:space="0" w:color="auto"/>
            <w:bottom w:val="none" w:sz="0" w:space="0" w:color="auto"/>
            <w:right w:val="none" w:sz="0" w:space="0" w:color="auto"/>
          </w:divBdr>
        </w:div>
        <w:div w:id="1257859988">
          <w:marLeft w:val="640"/>
          <w:marRight w:val="0"/>
          <w:marTop w:val="0"/>
          <w:marBottom w:val="0"/>
          <w:divBdr>
            <w:top w:val="none" w:sz="0" w:space="0" w:color="auto"/>
            <w:left w:val="none" w:sz="0" w:space="0" w:color="auto"/>
            <w:bottom w:val="none" w:sz="0" w:space="0" w:color="auto"/>
            <w:right w:val="none" w:sz="0" w:space="0" w:color="auto"/>
          </w:divBdr>
        </w:div>
        <w:div w:id="1177960120">
          <w:marLeft w:val="640"/>
          <w:marRight w:val="0"/>
          <w:marTop w:val="0"/>
          <w:marBottom w:val="0"/>
          <w:divBdr>
            <w:top w:val="none" w:sz="0" w:space="0" w:color="auto"/>
            <w:left w:val="none" w:sz="0" w:space="0" w:color="auto"/>
            <w:bottom w:val="none" w:sz="0" w:space="0" w:color="auto"/>
            <w:right w:val="none" w:sz="0" w:space="0" w:color="auto"/>
          </w:divBdr>
        </w:div>
        <w:div w:id="977613782">
          <w:marLeft w:val="640"/>
          <w:marRight w:val="0"/>
          <w:marTop w:val="0"/>
          <w:marBottom w:val="0"/>
          <w:divBdr>
            <w:top w:val="none" w:sz="0" w:space="0" w:color="auto"/>
            <w:left w:val="none" w:sz="0" w:space="0" w:color="auto"/>
            <w:bottom w:val="none" w:sz="0" w:space="0" w:color="auto"/>
            <w:right w:val="none" w:sz="0" w:space="0" w:color="auto"/>
          </w:divBdr>
        </w:div>
        <w:div w:id="1040475748">
          <w:marLeft w:val="640"/>
          <w:marRight w:val="0"/>
          <w:marTop w:val="0"/>
          <w:marBottom w:val="0"/>
          <w:divBdr>
            <w:top w:val="none" w:sz="0" w:space="0" w:color="auto"/>
            <w:left w:val="none" w:sz="0" w:space="0" w:color="auto"/>
            <w:bottom w:val="none" w:sz="0" w:space="0" w:color="auto"/>
            <w:right w:val="none" w:sz="0" w:space="0" w:color="auto"/>
          </w:divBdr>
        </w:div>
        <w:div w:id="680930641">
          <w:marLeft w:val="640"/>
          <w:marRight w:val="0"/>
          <w:marTop w:val="0"/>
          <w:marBottom w:val="0"/>
          <w:divBdr>
            <w:top w:val="none" w:sz="0" w:space="0" w:color="auto"/>
            <w:left w:val="none" w:sz="0" w:space="0" w:color="auto"/>
            <w:bottom w:val="none" w:sz="0" w:space="0" w:color="auto"/>
            <w:right w:val="none" w:sz="0" w:space="0" w:color="auto"/>
          </w:divBdr>
        </w:div>
        <w:div w:id="384910027">
          <w:marLeft w:val="640"/>
          <w:marRight w:val="0"/>
          <w:marTop w:val="0"/>
          <w:marBottom w:val="0"/>
          <w:divBdr>
            <w:top w:val="none" w:sz="0" w:space="0" w:color="auto"/>
            <w:left w:val="none" w:sz="0" w:space="0" w:color="auto"/>
            <w:bottom w:val="none" w:sz="0" w:space="0" w:color="auto"/>
            <w:right w:val="none" w:sz="0" w:space="0" w:color="auto"/>
          </w:divBdr>
        </w:div>
        <w:div w:id="271212575">
          <w:marLeft w:val="640"/>
          <w:marRight w:val="0"/>
          <w:marTop w:val="0"/>
          <w:marBottom w:val="0"/>
          <w:divBdr>
            <w:top w:val="none" w:sz="0" w:space="0" w:color="auto"/>
            <w:left w:val="none" w:sz="0" w:space="0" w:color="auto"/>
            <w:bottom w:val="none" w:sz="0" w:space="0" w:color="auto"/>
            <w:right w:val="none" w:sz="0" w:space="0" w:color="auto"/>
          </w:divBdr>
        </w:div>
        <w:div w:id="729424209">
          <w:marLeft w:val="640"/>
          <w:marRight w:val="0"/>
          <w:marTop w:val="0"/>
          <w:marBottom w:val="0"/>
          <w:divBdr>
            <w:top w:val="none" w:sz="0" w:space="0" w:color="auto"/>
            <w:left w:val="none" w:sz="0" w:space="0" w:color="auto"/>
            <w:bottom w:val="none" w:sz="0" w:space="0" w:color="auto"/>
            <w:right w:val="none" w:sz="0" w:space="0" w:color="auto"/>
          </w:divBdr>
        </w:div>
        <w:div w:id="805397261">
          <w:marLeft w:val="640"/>
          <w:marRight w:val="0"/>
          <w:marTop w:val="0"/>
          <w:marBottom w:val="0"/>
          <w:divBdr>
            <w:top w:val="none" w:sz="0" w:space="0" w:color="auto"/>
            <w:left w:val="none" w:sz="0" w:space="0" w:color="auto"/>
            <w:bottom w:val="none" w:sz="0" w:space="0" w:color="auto"/>
            <w:right w:val="none" w:sz="0" w:space="0" w:color="auto"/>
          </w:divBdr>
        </w:div>
        <w:div w:id="564603854">
          <w:marLeft w:val="640"/>
          <w:marRight w:val="0"/>
          <w:marTop w:val="0"/>
          <w:marBottom w:val="0"/>
          <w:divBdr>
            <w:top w:val="none" w:sz="0" w:space="0" w:color="auto"/>
            <w:left w:val="none" w:sz="0" w:space="0" w:color="auto"/>
            <w:bottom w:val="none" w:sz="0" w:space="0" w:color="auto"/>
            <w:right w:val="none" w:sz="0" w:space="0" w:color="auto"/>
          </w:divBdr>
        </w:div>
        <w:div w:id="170292789">
          <w:marLeft w:val="640"/>
          <w:marRight w:val="0"/>
          <w:marTop w:val="0"/>
          <w:marBottom w:val="0"/>
          <w:divBdr>
            <w:top w:val="none" w:sz="0" w:space="0" w:color="auto"/>
            <w:left w:val="none" w:sz="0" w:space="0" w:color="auto"/>
            <w:bottom w:val="none" w:sz="0" w:space="0" w:color="auto"/>
            <w:right w:val="none" w:sz="0" w:space="0" w:color="auto"/>
          </w:divBdr>
        </w:div>
        <w:div w:id="1839727406">
          <w:marLeft w:val="640"/>
          <w:marRight w:val="0"/>
          <w:marTop w:val="0"/>
          <w:marBottom w:val="0"/>
          <w:divBdr>
            <w:top w:val="none" w:sz="0" w:space="0" w:color="auto"/>
            <w:left w:val="none" w:sz="0" w:space="0" w:color="auto"/>
            <w:bottom w:val="none" w:sz="0" w:space="0" w:color="auto"/>
            <w:right w:val="none" w:sz="0" w:space="0" w:color="auto"/>
          </w:divBdr>
        </w:div>
      </w:divsChild>
    </w:div>
    <w:div w:id="137495826">
      <w:bodyDiv w:val="1"/>
      <w:marLeft w:val="0"/>
      <w:marRight w:val="0"/>
      <w:marTop w:val="0"/>
      <w:marBottom w:val="0"/>
      <w:divBdr>
        <w:top w:val="none" w:sz="0" w:space="0" w:color="auto"/>
        <w:left w:val="none" w:sz="0" w:space="0" w:color="auto"/>
        <w:bottom w:val="none" w:sz="0" w:space="0" w:color="auto"/>
        <w:right w:val="none" w:sz="0" w:space="0" w:color="auto"/>
      </w:divBdr>
      <w:divsChild>
        <w:div w:id="342975328">
          <w:marLeft w:val="640"/>
          <w:marRight w:val="0"/>
          <w:marTop w:val="0"/>
          <w:marBottom w:val="0"/>
          <w:divBdr>
            <w:top w:val="none" w:sz="0" w:space="0" w:color="auto"/>
            <w:left w:val="none" w:sz="0" w:space="0" w:color="auto"/>
            <w:bottom w:val="none" w:sz="0" w:space="0" w:color="auto"/>
            <w:right w:val="none" w:sz="0" w:space="0" w:color="auto"/>
          </w:divBdr>
        </w:div>
      </w:divsChild>
    </w:div>
    <w:div w:id="389840275">
      <w:bodyDiv w:val="1"/>
      <w:marLeft w:val="0"/>
      <w:marRight w:val="0"/>
      <w:marTop w:val="0"/>
      <w:marBottom w:val="0"/>
      <w:divBdr>
        <w:top w:val="none" w:sz="0" w:space="0" w:color="auto"/>
        <w:left w:val="none" w:sz="0" w:space="0" w:color="auto"/>
        <w:bottom w:val="none" w:sz="0" w:space="0" w:color="auto"/>
        <w:right w:val="none" w:sz="0" w:space="0" w:color="auto"/>
      </w:divBdr>
    </w:div>
    <w:div w:id="427047235">
      <w:bodyDiv w:val="1"/>
      <w:marLeft w:val="0"/>
      <w:marRight w:val="0"/>
      <w:marTop w:val="0"/>
      <w:marBottom w:val="0"/>
      <w:divBdr>
        <w:top w:val="none" w:sz="0" w:space="0" w:color="auto"/>
        <w:left w:val="none" w:sz="0" w:space="0" w:color="auto"/>
        <w:bottom w:val="none" w:sz="0" w:space="0" w:color="auto"/>
        <w:right w:val="none" w:sz="0" w:space="0" w:color="auto"/>
      </w:divBdr>
      <w:divsChild>
        <w:div w:id="755440106">
          <w:marLeft w:val="640"/>
          <w:marRight w:val="0"/>
          <w:marTop w:val="0"/>
          <w:marBottom w:val="0"/>
          <w:divBdr>
            <w:top w:val="none" w:sz="0" w:space="0" w:color="auto"/>
            <w:left w:val="none" w:sz="0" w:space="0" w:color="auto"/>
            <w:bottom w:val="none" w:sz="0" w:space="0" w:color="auto"/>
            <w:right w:val="none" w:sz="0" w:space="0" w:color="auto"/>
          </w:divBdr>
        </w:div>
        <w:div w:id="654262679">
          <w:marLeft w:val="640"/>
          <w:marRight w:val="0"/>
          <w:marTop w:val="0"/>
          <w:marBottom w:val="0"/>
          <w:divBdr>
            <w:top w:val="none" w:sz="0" w:space="0" w:color="auto"/>
            <w:left w:val="none" w:sz="0" w:space="0" w:color="auto"/>
            <w:bottom w:val="none" w:sz="0" w:space="0" w:color="auto"/>
            <w:right w:val="none" w:sz="0" w:space="0" w:color="auto"/>
          </w:divBdr>
        </w:div>
        <w:div w:id="1204099695">
          <w:marLeft w:val="640"/>
          <w:marRight w:val="0"/>
          <w:marTop w:val="0"/>
          <w:marBottom w:val="0"/>
          <w:divBdr>
            <w:top w:val="none" w:sz="0" w:space="0" w:color="auto"/>
            <w:left w:val="none" w:sz="0" w:space="0" w:color="auto"/>
            <w:bottom w:val="none" w:sz="0" w:space="0" w:color="auto"/>
            <w:right w:val="none" w:sz="0" w:space="0" w:color="auto"/>
          </w:divBdr>
        </w:div>
        <w:div w:id="680930182">
          <w:marLeft w:val="640"/>
          <w:marRight w:val="0"/>
          <w:marTop w:val="0"/>
          <w:marBottom w:val="0"/>
          <w:divBdr>
            <w:top w:val="none" w:sz="0" w:space="0" w:color="auto"/>
            <w:left w:val="none" w:sz="0" w:space="0" w:color="auto"/>
            <w:bottom w:val="none" w:sz="0" w:space="0" w:color="auto"/>
            <w:right w:val="none" w:sz="0" w:space="0" w:color="auto"/>
          </w:divBdr>
        </w:div>
        <w:div w:id="1249265523">
          <w:marLeft w:val="640"/>
          <w:marRight w:val="0"/>
          <w:marTop w:val="0"/>
          <w:marBottom w:val="0"/>
          <w:divBdr>
            <w:top w:val="none" w:sz="0" w:space="0" w:color="auto"/>
            <w:left w:val="none" w:sz="0" w:space="0" w:color="auto"/>
            <w:bottom w:val="none" w:sz="0" w:space="0" w:color="auto"/>
            <w:right w:val="none" w:sz="0" w:space="0" w:color="auto"/>
          </w:divBdr>
        </w:div>
        <w:div w:id="414471280">
          <w:marLeft w:val="640"/>
          <w:marRight w:val="0"/>
          <w:marTop w:val="0"/>
          <w:marBottom w:val="0"/>
          <w:divBdr>
            <w:top w:val="none" w:sz="0" w:space="0" w:color="auto"/>
            <w:left w:val="none" w:sz="0" w:space="0" w:color="auto"/>
            <w:bottom w:val="none" w:sz="0" w:space="0" w:color="auto"/>
            <w:right w:val="none" w:sz="0" w:space="0" w:color="auto"/>
          </w:divBdr>
        </w:div>
        <w:div w:id="1613710112">
          <w:marLeft w:val="640"/>
          <w:marRight w:val="0"/>
          <w:marTop w:val="0"/>
          <w:marBottom w:val="0"/>
          <w:divBdr>
            <w:top w:val="none" w:sz="0" w:space="0" w:color="auto"/>
            <w:left w:val="none" w:sz="0" w:space="0" w:color="auto"/>
            <w:bottom w:val="none" w:sz="0" w:space="0" w:color="auto"/>
            <w:right w:val="none" w:sz="0" w:space="0" w:color="auto"/>
          </w:divBdr>
        </w:div>
        <w:div w:id="1239561383">
          <w:marLeft w:val="640"/>
          <w:marRight w:val="0"/>
          <w:marTop w:val="0"/>
          <w:marBottom w:val="0"/>
          <w:divBdr>
            <w:top w:val="none" w:sz="0" w:space="0" w:color="auto"/>
            <w:left w:val="none" w:sz="0" w:space="0" w:color="auto"/>
            <w:bottom w:val="none" w:sz="0" w:space="0" w:color="auto"/>
            <w:right w:val="none" w:sz="0" w:space="0" w:color="auto"/>
          </w:divBdr>
        </w:div>
        <w:div w:id="1954094219">
          <w:marLeft w:val="640"/>
          <w:marRight w:val="0"/>
          <w:marTop w:val="0"/>
          <w:marBottom w:val="0"/>
          <w:divBdr>
            <w:top w:val="none" w:sz="0" w:space="0" w:color="auto"/>
            <w:left w:val="none" w:sz="0" w:space="0" w:color="auto"/>
            <w:bottom w:val="none" w:sz="0" w:space="0" w:color="auto"/>
            <w:right w:val="none" w:sz="0" w:space="0" w:color="auto"/>
          </w:divBdr>
        </w:div>
        <w:div w:id="512764857">
          <w:marLeft w:val="640"/>
          <w:marRight w:val="0"/>
          <w:marTop w:val="0"/>
          <w:marBottom w:val="0"/>
          <w:divBdr>
            <w:top w:val="none" w:sz="0" w:space="0" w:color="auto"/>
            <w:left w:val="none" w:sz="0" w:space="0" w:color="auto"/>
            <w:bottom w:val="none" w:sz="0" w:space="0" w:color="auto"/>
            <w:right w:val="none" w:sz="0" w:space="0" w:color="auto"/>
          </w:divBdr>
        </w:div>
        <w:div w:id="1701012917">
          <w:marLeft w:val="640"/>
          <w:marRight w:val="0"/>
          <w:marTop w:val="0"/>
          <w:marBottom w:val="0"/>
          <w:divBdr>
            <w:top w:val="none" w:sz="0" w:space="0" w:color="auto"/>
            <w:left w:val="none" w:sz="0" w:space="0" w:color="auto"/>
            <w:bottom w:val="none" w:sz="0" w:space="0" w:color="auto"/>
            <w:right w:val="none" w:sz="0" w:space="0" w:color="auto"/>
          </w:divBdr>
        </w:div>
        <w:div w:id="1697149307">
          <w:marLeft w:val="640"/>
          <w:marRight w:val="0"/>
          <w:marTop w:val="0"/>
          <w:marBottom w:val="0"/>
          <w:divBdr>
            <w:top w:val="none" w:sz="0" w:space="0" w:color="auto"/>
            <w:left w:val="none" w:sz="0" w:space="0" w:color="auto"/>
            <w:bottom w:val="none" w:sz="0" w:space="0" w:color="auto"/>
            <w:right w:val="none" w:sz="0" w:space="0" w:color="auto"/>
          </w:divBdr>
        </w:div>
        <w:div w:id="707532707">
          <w:marLeft w:val="640"/>
          <w:marRight w:val="0"/>
          <w:marTop w:val="0"/>
          <w:marBottom w:val="0"/>
          <w:divBdr>
            <w:top w:val="none" w:sz="0" w:space="0" w:color="auto"/>
            <w:left w:val="none" w:sz="0" w:space="0" w:color="auto"/>
            <w:bottom w:val="none" w:sz="0" w:space="0" w:color="auto"/>
            <w:right w:val="none" w:sz="0" w:space="0" w:color="auto"/>
          </w:divBdr>
        </w:div>
        <w:div w:id="1185097608">
          <w:marLeft w:val="640"/>
          <w:marRight w:val="0"/>
          <w:marTop w:val="0"/>
          <w:marBottom w:val="0"/>
          <w:divBdr>
            <w:top w:val="none" w:sz="0" w:space="0" w:color="auto"/>
            <w:left w:val="none" w:sz="0" w:space="0" w:color="auto"/>
            <w:bottom w:val="none" w:sz="0" w:space="0" w:color="auto"/>
            <w:right w:val="none" w:sz="0" w:space="0" w:color="auto"/>
          </w:divBdr>
        </w:div>
        <w:div w:id="720523036">
          <w:marLeft w:val="640"/>
          <w:marRight w:val="0"/>
          <w:marTop w:val="0"/>
          <w:marBottom w:val="0"/>
          <w:divBdr>
            <w:top w:val="none" w:sz="0" w:space="0" w:color="auto"/>
            <w:left w:val="none" w:sz="0" w:space="0" w:color="auto"/>
            <w:bottom w:val="none" w:sz="0" w:space="0" w:color="auto"/>
            <w:right w:val="none" w:sz="0" w:space="0" w:color="auto"/>
          </w:divBdr>
        </w:div>
        <w:div w:id="2053339739">
          <w:marLeft w:val="640"/>
          <w:marRight w:val="0"/>
          <w:marTop w:val="0"/>
          <w:marBottom w:val="0"/>
          <w:divBdr>
            <w:top w:val="none" w:sz="0" w:space="0" w:color="auto"/>
            <w:left w:val="none" w:sz="0" w:space="0" w:color="auto"/>
            <w:bottom w:val="none" w:sz="0" w:space="0" w:color="auto"/>
            <w:right w:val="none" w:sz="0" w:space="0" w:color="auto"/>
          </w:divBdr>
        </w:div>
        <w:div w:id="357199348">
          <w:marLeft w:val="640"/>
          <w:marRight w:val="0"/>
          <w:marTop w:val="0"/>
          <w:marBottom w:val="0"/>
          <w:divBdr>
            <w:top w:val="none" w:sz="0" w:space="0" w:color="auto"/>
            <w:left w:val="none" w:sz="0" w:space="0" w:color="auto"/>
            <w:bottom w:val="none" w:sz="0" w:space="0" w:color="auto"/>
            <w:right w:val="none" w:sz="0" w:space="0" w:color="auto"/>
          </w:divBdr>
        </w:div>
        <w:div w:id="1620720388">
          <w:marLeft w:val="640"/>
          <w:marRight w:val="0"/>
          <w:marTop w:val="0"/>
          <w:marBottom w:val="0"/>
          <w:divBdr>
            <w:top w:val="none" w:sz="0" w:space="0" w:color="auto"/>
            <w:left w:val="none" w:sz="0" w:space="0" w:color="auto"/>
            <w:bottom w:val="none" w:sz="0" w:space="0" w:color="auto"/>
            <w:right w:val="none" w:sz="0" w:space="0" w:color="auto"/>
          </w:divBdr>
        </w:div>
        <w:div w:id="287703407">
          <w:marLeft w:val="640"/>
          <w:marRight w:val="0"/>
          <w:marTop w:val="0"/>
          <w:marBottom w:val="0"/>
          <w:divBdr>
            <w:top w:val="none" w:sz="0" w:space="0" w:color="auto"/>
            <w:left w:val="none" w:sz="0" w:space="0" w:color="auto"/>
            <w:bottom w:val="none" w:sz="0" w:space="0" w:color="auto"/>
            <w:right w:val="none" w:sz="0" w:space="0" w:color="auto"/>
          </w:divBdr>
        </w:div>
        <w:div w:id="23554457">
          <w:marLeft w:val="640"/>
          <w:marRight w:val="0"/>
          <w:marTop w:val="0"/>
          <w:marBottom w:val="0"/>
          <w:divBdr>
            <w:top w:val="none" w:sz="0" w:space="0" w:color="auto"/>
            <w:left w:val="none" w:sz="0" w:space="0" w:color="auto"/>
            <w:bottom w:val="none" w:sz="0" w:space="0" w:color="auto"/>
            <w:right w:val="none" w:sz="0" w:space="0" w:color="auto"/>
          </w:divBdr>
        </w:div>
        <w:div w:id="881482350">
          <w:marLeft w:val="640"/>
          <w:marRight w:val="0"/>
          <w:marTop w:val="0"/>
          <w:marBottom w:val="0"/>
          <w:divBdr>
            <w:top w:val="none" w:sz="0" w:space="0" w:color="auto"/>
            <w:left w:val="none" w:sz="0" w:space="0" w:color="auto"/>
            <w:bottom w:val="none" w:sz="0" w:space="0" w:color="auto"/>
            <w:right w:val="none" w:sz="0" w:space="0" w:color="auto"/>
          </w:divBdr>
        </w:div>
        <w:div w:id="1459951754">
          <w:marLeft w:val="640"/>
          <w:marRight w:val="0"/>
          <w:marTop w:val="0"/>
          <w:marBottom w:val="0"/>
          <w:divBdr>
            <w:top w:val="none" w:sz="0" w:space="0" w:color="auto"/>
            <w:left w:val="none" w:sz="0" w:space="0" w:color="auto"/>
            <w:bottom w:val="none" w:sz="0" w:space="0" w:color="auto"/>
            <w:right w:val="none" w:sz="0" w:space="0" w:color="auto"/>
          </w:divBdr>
        </w:div>
        <w:div w:id="2092465455">
          <w:marLeft w:val="640"/>
          <w:marRight w:val="0"/>
          <w:marTop w:val="0"/>
          <w:marBottom w:val="0"/>
          <w:divBdr>
            <w:top w:val="none" w:sz="0" w:space="0" w:color="auto"/>
            <w:left w:val="none" w:sz="0" w:space="0" w:color="auto"/>
            <w:bottom w:val="none" w:sz="0" w:space="0" w:color="auto"/>
            <w:right w:val="none" w:sz="0" w:space="0" w:color="auto"/>
          </w:divBdr>
        </w:div>
        <w:div w:id="509950227">
          <w:marLeft w:val="640"/>
          <w:marRight w:val="0"/>
          <w:marTop w:val="0"/>
          <w:marBottom w:val="0"/>
          <w:divBdr>
            <w:top w:val="none" w:sz="0" w:space="0" w:color="auto"/>
            <w:left w:val="none" w:sz="0" w:space="0" w:color="auto"/>
            <w:bottom w:val="none" w:sz="0" w:space="0" w:color="auto"/>
            <w:right w:val="none" w:sz="0" w:space="0" w:color="auto"/>
          </w:divBdr>
        </w:div>
        <w:div w:id="840043620">
          <w:marLeft w:val="640"/>
          <w:marRight w:val="0"/>
          <w:marTop w:val="0"/>
          <w:marBottom w:val="0"/>
          <w:divBdr>
            <w:top w:val="none" w:sz="0" w:space="0" w:color="auto"/>
            <w:left w:val="none" w:sz="0" w:space="0" w:color="auto"/>
            <w:bottom w:val="none" w:sz="0" w:space="0" w:color="auto"/>
            <w:right w:val="none" w:sz="0" w:space="0" w:color="auto"/>
          </w:divBdr>
        </w:div>
        <w:div w:id="1825588504">
          <w:marLeft w:val="640"/>
          <w:marRight w:val="0"/>
          <w:marTop w:val="0"/>
          <w:marBottom w:val="0"/>
          <w:divBdr>
            <w:top w:val="none" w:sz="0" w:space="0" w:color="auto"/>
            <w:left w:val="none" w:sz="0" w:space="0" w:color="auto"/>
            <w:bottom w:val="none" w:sz="0" w:space="0" w:color="auto"/>
            <w:right w:val="none" w:sz="0" w:space="0" w:color="auto"/>
          </w:divBdr>
        </w:div>
        <w:div w:id="1407915248">
          <w:marLeft w:val="640"/>
          <w:marRight w:val="0"/>
          <w:marTop w:val="0"/>
          <w:marBottom w:val="0"/>
          <w:divBdr>
            <w:top w:val="none" w:sz="0" w:space="0" w:color="auto"/>
            <w:left w:val="none" w:sz="0" w:space="0" w:color="auto"/>
            <w:bottom w:val="none" w:sz="0" w:space="0" w:color="auto"/>
            <w:right w:val="none" w:sz="0" w:space="0" w:color="auto"/>
          </w:divBdr>
        </w:div>
        <w:div w:id="1424303477">
          <w:marLeft w:val="640"/>
          <w:marRight w:val="0"/>
          <w:marTop w:val="0"/>
          <w:marBottom w:val="0"/>
          <w:divBdr>
            <w:top w:val="none" w:sz="0" w:space="0" w:color="auto"/>
            <w:left w:val="none" w:sz="0" w:space="0" w:color="auto"/>
            <w:bottom w:val="none" w:sz="0" w:space="0" w:color="auto"/>
            <w:right w:val="none" w:sz="0" w:space="0" w:color="auto"/>
          </w:divBdr>
        </w:div>
        <w:div w:id="158927792">
          <w:marLeft w:val="640"/>
          <w:marRight w:val="0"/>
          <w:marTop w:val="0"/>
          <w:marBottom w:val="0"/>
          <w:divBdr>
            <w:top w:val="none" w:sz="0" w:space="0" w:color="auto"/>
            <w:left w:val="none" w:sz="0" w:space="0" w:color="auto"/>
            <w:bottom w:val="none" w:sz="0" w:space="0" w:color="auto"/>
            <w:right w:val="none" w:sz="0" w:space="0" w:color="auto"/>
          </w:divBdr>
        </w:div>
        <w:div w:id="1612929970">
          <w:marLeft w:val="640"/>
          <w:marRight w:val="0"/>
          <w:marTop w:val="0"/>
          <w:marBottom w:val="0"/>
          <w:divBdr>
            <w:top w:val="none" w:sz="0" w:space="0" w:color="auto"/>
            <w:left w:val="none" w:sz="0" w:space="0" w:color="auto"/>
            <w:bottom w:val="none" w:sz="0" w:space="0" w:color="auto"/>
            <w:right w:val="none" w:sz="0" w:space="0" w:color="auto"/>
          </w:divBdr>
        </w:div>
        <w:div w:id="1437603587">
          <w:marLeft w:val="640"/>
          <w:marRight w:val="0"/>
          <w:marTop w:val="0"/>
          <w:marBottom w:val="0"/>
          <w:divBdr>
            <w:top w:val="none" w:sz="0" w:space="0" w:color="auto"/>
            <w:left w:val="none" w:sz="0" w:space="0" w:color="auto"/>
            <w:bottom w:val="none" w:sz="0" w:space="0" w:color="auto"/>
            <w:right w:val="none" w:sz="0" w:space="0" w:color="auto"/>
          </w:divBdr>
        </w:div>
        <w:div w:id="1695769481">
          <w:marLeft w:val="640"/>
          <w:marRight w:val="0"/>
          <w:marTop w:val="0"/>
          <w:marBottom w:val="0"/>
          <w:divBdr>
            <w:top w:val="none" w:sz="0" w:space="0" w:color="auto"/>
            <w:left w:val="none" w:sz="0" w:space="0" w:color="auto"/>
            <w:bottom w:val="none" w:sz="0" w:space="0" w:color="auto"/>
            <w:right w:val="none" w:sz="0" w:space="0" w:color="auto"/>
          </w:divBdr>
        </w:div>
        <w:div w:id="631600967">
          <w:marLeft w:val="640"/>
          <w:marRight w:val="0"/>
          <w:marTop w:val="0"/>
          <w:marBottom w:val="0"/>
          <w:divBdr>
            <w:top w:val="none" w:sz="0" w:space="0" w:color="auto"/>
            <w:left w:val="none" w:sz="0" w:space="0" w:color="auto"/>
            <w:bottom w:val="none" w:sz="0" w:space="0" w:color="auto"/>
            <w:right w:val="none" w:sz="0" w:space="0" w:color="auto"/>
          </w:divBdr>
        </w:div>
        <w:div w:id="94712428">
          <w:marLeft w:val="640"/>
          <w:marRight w:val="0"/>
          <w:marTop w:val="0"/>
          <w:marBottom w:val="0"/>
          <w:divBdr>
            <w:top w:val="none" w:sz="0" w:space="0" w:color="auto"/>
            <w:left w:val="none" w:sz="0" w:space="0" w:color="auto"/>
            <w:bottom w:val="none" w:sz="0" w:space="0" w:color="auto"/>
            <w:right w:val="none" w:sz="0" w:space="0" w:color="auto"/>
          </w:divBdr>
        </w:div>
        <w:div w:id="1997294958">
          <w:marLeft w:val="640"/>
          <w:marRight w:val="0"/>
          <w:marTop w:val="0"/>
          <w:marBottom w:val="0"/>
          <w:divBdr>
            <w:top w:val="none" w:sz="0" w:space="0" w:color="auto"/>
            <w:left w:val="none" w:sz="0" w:space="0" w:color="auto"/>
            <w:bottom w:val="none" w:sz="0" w:space="0" w:color="auto"/>
            <w:right w:val="none" w:sz="0" w:space="0" w:color="auto"/>
          </w:divBdr>
        </w:div>
        <w:div w:id="123037549">
          <w:marLeft w:val="640"/>
          <w:marRight w:val="0"/>
          <w:marTop w:val="0"/>
          <w:marBottom w:val="0"/>
          <w:divBdr>
            <w:top w:val="none" w:sz="0" w:space="0" w:color="auto"/>
            <w:left w:val="none" w:sz="0" w:space="0" w:color="auto"/>
            <w:bottom w:val="none" w:sz="0" w:space="0" w:color="auto"/>
            <w:right w:val="none" w:sz="0" w:space="0" w:color="auto"/>
          </w:divBdr>
        </w:div>
        <w:div w:id="1905723247">
          <w:marLeft w:val="640"/>
          <w:marRight w:val="0"/>
          <w:marTop w:val="0"/>
          <w:marBottom w:val="0"/>
          <w:divBdr>
            <w:top w:val="none" w:sz="0" w:space="0" w:color="auto"/>
            <w:left w:val="none" w:sz="0" w:space="0" w:color="auto"/>
            <w:bottom w:val="none" w:sz="0" w:space="0" w:color="auto"/>
            <w:right w:val="none" w:sz="0" w:space="0" w:color="auto"/>
          </w:divBdr>
        </w:div>
        <w:div w:id="978724809">
          <w:marLeft w:val="640"/>
          <w:marRight w:val="0"/>
          <w:marTop w:val="0"/>
          <w:marBottom w:val="0"/>
          <w:divBdr>
            <w:top w:val="none" w:sz="0" w:space="0" w:color="auto"/>
            <w:left w:val="none" w:sz="0" w:space="0" w:color="auto"/>
            <w:bottom w:val="none" w:sz="0" w:space="0" w:color="auto"/>
            <w:right w:val="none" w:sz="0" w:space="0" w:color="auto"/>
          </w:divBdr>
        </w:div>
        <w:div w:id="1877810398">
          <w:marLeft w:val="640"/>
          <w:marRight w:val="0"/>
          <w:marTop w:val="0"/>
          <w:marBottom w:val="0"/>
          <w:divBdr>
            <w:top w:val="none" w:sz="0" w:space="0" w:color="auto"/>
            <w:left w:val="none" w:sz="0" w:space="0" w:color="auto"/>
            <w:bottom w:val="none" w:sz="0" w:space="0" w:color="auto"/>
            <w:right w:val="none" w:sz="0" w:space="0" w:color="auto"/>
          </w:divBdr>
        </w:div>
        <w:div w:id="1957591579">
          <w:marLeft w:val="640"/>
          <w:marRight w:val="0"/>
          <w:marTop w:val="0"/>
          <w:marBottom w:val="0"/>
          <w:divBdr>
            <w:top w:val="none" w:sz="0" w:space="0" w:color="auto"/>
            <w:left w:val="none" w:sz="0" w:space="0" w:color="auto"/>
            <w:bottom w:val="none" w:sz="0" w:space="0" w:color="auto"/>
            <w:right w:val="none" w:sz="0" w:space="0" w:color="auto"/>
          </w:divBdr>
        </w:div>
        <w:div w:id="2098793432">
          <w:marLeft w:val="640"/>
          <w:marRight w:val="0"/>
          <w:marTop w:val="0"/>
          <w:marBottom w:val="0"/>
          <w:divBdr>
            <w:top w:val="none" w:sz="0" w:space="0" w:color="auto"/>
            <w:left w:val="none" w:sz="0" w:space="0" w:color="auto"/>
            <w:bottom w:val="none" w:sz="0" w:space="0" w:color="auto"/>
            <w:right w:val="none" w:sz="0" w:space="0" w:color="auto"/>
          </w:divBdr>
        </w:div>
        <w:div w:id="1466509540">
          <w:marLeft w:val="640"/>
          <w:marRight w:val="0"/>
          <w:marTop w:val="0"/>
          <w:marBottom w:val="0"/>
          <w:divBdr>
            <w:top w:val="none" w:sz="0" w:space="0" w:color="auto"/>
            <w:left w:val="none" w:sz="0" w:space="0" w:color="auto"/>
            <w:bottom w:val="none" w:sz="0" w:space="0" w:color="auto"/>
            <w:right w:val="none" w:sz="0" w:space="0" w:color="auto"/>
          </w:divBdr>
        </w:div>
        <w:div w:id="1427769567">
          <w:marLeft w:val="640"/>
          <w:marRight w:val="0"/>
          <w:marTop w:val="0"/>
          <w:marBottom w:val="0"/>
          <w:divBdr>
            <w:top w:val="none" w:sz="0" w:space="0" w:color="auto"/>
            <w:left w:val="none" w:sz="0" w:space="0" w:color="auto"/>
            <w:bottom w:val="none" w:sz="0" w:space="0" w:color="auto"/>
            <w:right w:val="none" w:sz="0" w:space="0" w:color="auto"/>
          </w:divBdr>
        </w:div>
        <w:div w:id="1670207198">
          <w:marLeft w:val="640"/>
          <w:marRight w:val="0"/>
          <w:marTop w:val="0"/>
          <w:marBottom w:val="0"/>
          <w:divBdr>
            <w:top w:val="none" w:sz="0" w:space="0" w:color="auto"/>
            <w:left w:val="none" w:sz="0" w:space="0" w:color="auto"/>
            <w:bottom w:val="none" w:sz="0" w:space="0" w:color="auto"/>
            <w:right w:val="none" w:sz="0" w:space="0" w:color="auto"/>
          </w:divBdr>
        </w:div>
        <w:div w:id="926112276">
          <w:marLeft w:val="640"/>
          <w:marRight w:val="0"/>
          <w:marTop w:val="0"/>
          <w:marBottom w:val="0"/>
          <w:divBdr>
            <w:top w:val="none" w:sz="0" w:space="0" w:color="auto"/>
            <w:left w:val="none" w:sz="0" w:space="0" w:color="auto"/>
            <w:bottom w:val="none" w:sz="0" w:space="0" w:color="auto"/>
            <w:right w:val="none" w:sz="0" w:space="0" w:color="auto"/>
          </w:divBdr>
        </w:div>
        <w:div w:id="1697464769">
          <w:marLeft w:val="640"/>
          <w:marRight w:val="0"/>
          <w:marTop w:val="0"/>
          <w:marBottom w:val="0"/>
          <w:divBdr>
            <w:top w:val="none" w:sz="0" w:space="0" w:color="auto"/>
            <w:left w:val="none" w:sz="0" w:space="0" w:color="auto"/>
            <w:bottom w:val="none" w:sz="0" w:space="0" w:color="auto"/>
            <w:right w:val="none" w:sz="0" w:space="0" w:color="auto"/>
          </w:divBdr>
        </w:div>
        <w:div w:id="856505008">
          <w:marLeft w:val="640"/>
          <w:marRight w:val="0"/>
          <w:marTop w:val="0"/>
          <w:marBottom w:val="0"/>
          <w:divBdr>
            <w:top w:val="none" w:sz="0" w:space="0" w:color="auto"/>
            <w:left w:val="none" w:sz="0" w:space="0" w:color="auto"/>
            <w:bottom w:val="none" w:sz="0" w:space="0" w:color="auto"/>
            <w:right w:val="none" w:sz="0" w:space="0" w:color="auto"/>
          </w:divBdr>
        </w:div>
        <w:div w:id="468204052">
          <w:marLeft w:val="640"/>
          <w:marRight w:val="0"/>
          <w:marTop w:val="0"/>
          <w:marBottom w:val="0"/>
          <w:divBdr>
            <w:top w:val="none" w:sz="0" w:space="0" w:color="auto"/>
            <w:left w:val="none" w:sz="0" w:space="0" w:color="auto"/>
            <w:bottom w:val="none" w:sz="0" w:space="0" w:color="auto"/>
            <w:right w:val="none" w:sz="0" w:space="0" w:color="auto"/>
          </w:divBdr>
        </w:div>
      </w:divsChild>
    </w:div>
    <w:div w:id="577400310">
      <w:bodyDiv w:val="1"/>
      <w:marLeft w:val="0"/>
      <w:marRight w:val="0"/>
      <w:marTop w:val="0"/>
      <w:marBottom w:val="0"/>
      <w:divBdr>
        <w:top w:val="none" w:sz="0" w:space="0" w:color="auto"/>
        <w:left w:val="none" w:sz="0" w:space="0" w:color="auto"/>
        <w:bottom w:val="none" w:sz="0" w:space="0" w:color="auto"/>
        <w:right w:val="none" w:sz="0" w:space="0" w:color="auto"/>
      </w:divBdr>
      <w:divsChild>
        <w:div w:id="1498031109">
          <w:marLeft w:val="640"/>
          <w:marRight w:val="0"/>
          <w:marTop w:val="0"/>
          <w:marBottom w:val="0"/>
          <w:divBdr>
            <w:top w:val="none" w:sz="0" w:space="0" w:color="auto"/>
            <w:left w:val="none" w:sz="0" w:space="0" w:color="auto"/>
            <w:bottom w:val="none" w:sz="0" w:space="0" w:color="auto"/>
            <w:right w:val="none" w:sz="0" w:space="0" w:color="auto"/>
          </w:divBdr>
        </w:div>
        <w:div w:id="1459183676">
          <w:marLeft w:val="640"/>
          <w:marRight w:val="0"/>
          <w:marTop w:val="0"/>
          <w:marBottom w:val="0"/>
          <w:divBdr>
            <w:top w:val="none" w:sz="0" w:space="0" w:color="auto"/>
            <w:left w:val="none" w:sz="0" w:space="0" w:color="auto"/>
            <w:bottom w:val="none" w:sz="0" w:space="0" w:color="auto"/>
            <w:right w:val="none" w:sz="0" w:space="0" w:color="auto"/>
          </w:divBdr>
        </w:div>
        <w:div w:id="1664835">
          <w:marLeft w:val="640"/>
          <w:marRight w:val="0"/>
          <w:marTop w:val="0"/>
          <w:marBottom w:val="0"/>
          <w:divBdr>
            <w:top w:val="none" w:sz="0" w:space="0" w:color="auto"/>
            <w:left w:val="none" w:sz="0" w:space="0" w:color="auto"/>
            <w:bottom w:val="none" w:sz="0" w:space="0" w:color="auto"/>
            <w:right w:val="none" w:sz="0" w:space="0" w:color="auto"/>
          </w:divBdr>
        </w:div>
        <w:div w:id="564490083">
          <w:marLeft w:val="640"/>
          <w:marRight w:val="0"/>
          <w:marTop w:val="0"/>
          <w:marBottom w:val="0"/>
          <w:divBdr>
            <w:top w:val="none" w:sz="0" w:space="0" w:color="auto"/>
            <w:left w:val="none" w:sz="0" w:space="0" w:color="auto"/>
            <w:bottom w:val="none" w:sz="0" w:space="0" w:color="auto"/>
            <w:right w:val="none" w:sz="0" w:space="0" w:color="auto"/>
          </w:divBdr>
        </w:div>
        <w:div w:id="1300261797">
          <w:marLeft w:val="640"/>
          <w:marRight w:val="0"/>
          <w:marTop w:val="0"/>
          <w:marBottom w:val="0"/>
          <w:divBdr>
            <w:top w:val="none" w:sz="0" w:space="0" w:color="auto"/>
            <w:left w:val="none" w:sz="0" w:space="0" w:color="auto"/>
            <w:bottom w:val="none" w:sz="0" w:space="0" w:color="auto"/>
            <w:right w:val="none" w:sz="0" w:space="0" w:color="auto"/>
          </w:divBdr>
        </w:div>
        <w:div w:id="1305281877">
          <w:marLeft w:val="640"/>
          <w:marRight w:val="0"/>
          <w:marTop w:val="0"/>
          <w:marBottom w:val="0"/>
          <w:divBdr>
            <w:top w:val="none" w:sz="0" w:space="0" w:color="auto"/>
            <w:left w:val="none" w:sz="0" w:space="0" w:color="auto"/>
            <w:bottom w:val="none" w:sz="0" w:space="0" w:color="auto"/>
            <w:right w:val="none" w:sz="0" w:space="0" w:color="auto"/>
          </w:divBdr>
        </w:div>
        <w:div w:id="385220821">
          <w:marLeft w:val="640"/>
          <w:marRight w:val="0"/>
          <w:marTop w:val="0"/>
          <w:marBottom w:val="0"/>
          <w:divBdr>
            <w:top w:val="none" w:sz="0" w:space="0" w:color="auto"/>
            <w:left w:val="none" w:sz="0" w:space="0" w:color="auto"/>
            <w:bottom w:val="none" w:sz="0" w:space="0" w:color="auto"/>
            <w:right w:val="none" w:sz="0" w:space="0" w:color="auto"/>
          </w:divBdr>
        </w:div>
        <w:div w:id="1835603451">
          <w:marLeft w:val="640"/>
          <w:marRight w:val="0"/>
          <w:marTop w:val="0"/>
          <w:marBottom w:val="0"/>
          <w:divBdr>
            <w:top w:val="none" w:sz="0" w:space="0" w:color="auto"/>
            <w:left w:val="none" w:sz="0" w:space="0" w:color="auto"/>
            <w:bottom w:val="none" w:sz="0" w:space="0" w:color="auto"/>
            <w:right w:val="none" w:sz="0" w:space="0" w:color="auto"/>
          </w:divBdr>
        </w:div>
        <w:div w:id="1038818159">
          <w:marLeft w:val="640"/>
          <w:marRight w:val="0"/>
          <w:marTop w:val="0"/>
          <w:marBottom w:val="0"/>
          <w:divBdr>
            <w:top w:val="none" w:sz="0" w:space="0" w:color="auto"/>
            <w:left w:val="none" w:sz="0" w:space="0" w:color="auto"/>
            <w:bottom w:val="none" w:sz="0" w:space="0" w:color="auto"/>
            <w:right w:val="none" w:sz="0" w:space="0" w:color="auto"/>
          </w:divBdr>
        </w:div>
        <w:div w:id="83964067">
          <w:marLeft w:val="640"/>
          <w:marRight w:val="0"/>
          <w:marTop w:val="0"/>
          <w:marBottom w:val="0"/>
          <w:divBdr>
            <w:top w:val="none" w:sz="0" w:space="0" w:color="auto"/>
            <w:left w:val="none" w:sz="0" w:space="0" w:color="auto"/>
            <w:bottom w:val="none" w:sz="0" w:space="0" w:color="auto"/>
            <w:right w:val="none" w:sz="0" w:space="0" w:color="auto"/>
          </w:divBdr>
        </w:div>
        <w:div w:id="1828666483">
          <w:marLeft w:val="640"/>
          <w:marRight w:val="0"/>
          <w:marTop w:val="0"/>
          <w:marBottom w:val="0"/>
          <w:divBdr>
            <w:top w:val="none" w:sz="0" w:space="0" w:color="auto"/>
            <w:left w:val="none" w:sz="0" w:space="0" w:color="auto"/>
            <w:bottom w:val="none" w:sz="0" w:space="0" w:color="auto"/>
            <w:right w:val="none" w:sz="0" w:space="0" w:color="auto"/>
          </w:divBdr>
        </w:div>
        <w:div w:id="748699024">
          <w:marLeft w:val="640"/>
          <w:marRight w:val="0"/>
          <w:marTop w:val="0"/>
          <w:marBottom w:val="0"/>
          <w:divBdr>
            <w:top w:val="none" w:sz="0" w:space="0" w:color="auto"/>
            <w:left w:val="none" w:sz="0" w:space="0" w:color="auto"/>
            <w:bottom w:val="none" w:sz="0" w:space="0" w:color="auto"/>
            <w:right w:val="none" w:sz="0" w:space="0" w:color="auto"/>
          </w:divBdr>
        </w:div>
        <w:div w:id="1366368239">
          <w:marLeft w:val="640"/>
          <w:marRight w:val="0"/>
          <w:marTop w:val="0"/>
          <w:marBottom w:val="0"/>
          <w:divBdr>
            <w:top w:val="none" w:sz="0" w:space="0" w:color="auto"/>
            <w:left w:val="none" w:sz="0" w:space="0" w:color="auto"/>
            <w:bottom w:val="none" w:sz="0" w:space="0" w:color="auto"/>
            <w:right w:val="none" w:sz="0" w:space="0" w:color="auto"/>
          </w:divBdr>
        </w:div>
        <w:div w:id="779647435">
          <w:marLeft w:val="640"/>
          <w:marRight w:val="0"/>
          <w:marTop w:val="0"/>
          <w:marBottom w:val="0"/>
          <w:divBdr>
            <w:top w:val="none" w:sz="0" w:space="0" w:color="auto"/>
            <w:left w:val="none" w:sz="0" w:space="0" w:color="auto"/>
            <w:bottom w:val="none" w:sz="0" w:space="0" w:color="auto"/>
            <w:right w:val="none" w:sz="0" w:space="0" w:color="auto"/>
          </w:divBdr>
        </w:div>
        <w:div w:id="306012948">
          <w:marLeft w:val="640"/>
          <w:marRight w:val="0"/>
          <w:marTop w:val="0"/>
          <w:marBottom w:val="0"/>
          <w:divBdr>
            <w:top w:val="none" w:sz="0" w:space="0" w:color="auto"/>
            <w:left w:val="none" w:sz="0" w:space="0" w:color="auto"/>
            <w:bottom w:val="none" w:sz="0" w:space="0" w:color="auto"/>
            <w:right w:val="none" w:sz="0" w:space="0" w:color="auto"/>
          </w:divBdr>
        </w:div>
        <w:div w:id="198015889">
          <w:marLeft w:val="640"/>
          <w:marRight w:val="0"/>
          <w:marTop w:val="0"/>
          <w:marBottom w:val="0"/>
          <w:divBdr>
            <w:top w:val="none" w:sz="0" w:space="0" w:color="auto"/>
            <w:left w:val="none" w:sz="0" w:space="0" w:color="auto"/>
            <w:bottom w:val="none" w:sz="0" w:space="0" w:color="auto"/>
            <w:right w:val="none" w:sz="0" w:space="0" w:color="auto"/>
          </w:divBdr>
        </w:div>
        <w:div w:id="238058391">
          <w:marLeft w:val="640"/>
          <w:marRight w:val="0"/>
          <w:marTop w:val="0"/>
          <w:marBottom w:val="0"/>
          <w:divBdr>
            <w:top w:val="none" w:sz="0" w:space="0" w:color="auto"/>
            <w:left w:val="none" w:sz="0" w:space="0" w:color="auto"/>
            <w:bottom w:val="none" w:sz="0" w:space="0" w:color="auto"/>
            <w:right w:val="none" w:sz="0" w:space="0" w:color="auto"/>
          </w:divBdr>
        </w:div>
        <w:div w:id="1953432926">
          <w:marLeft w:val="640"/>
          <w:marRight w:val="0"/>
          <w:marTop w:val="0"/>
          <w:marBottom w:val="0"/>
          <w:divBdr>
            <w:top w:val="none" w:sz="0" w:space="0" w:color="auto"/>
            <w:left w:val="none" w:sz="0" w:space="0" w:color="auto"/>
            <w:bottom w:val="none" w:sz="0" w:space="0" w:color="auto"/>
            <w:right w:val="none" w:sz="0" w:space="0" w:color="auto"/>
          </w:divBdr>
        </w:div>
        <w:div w:id="2130590619">
          <w:marLeft w:val="640"/>
          <w:marRight w:val="0"/>
          <w:marTop w:val="0"/>
          <w:marBottom w:val="0"/>
          <w:divBdr>
            <w:top w:val="none" w:sz="0" w:space="0" w:color="auto"/>
            <w:left w:val="none" w:sz="0" w:space="0" w:color="auto"/>
            <w:bottom w:val="none" w:sz="0" w:space="0" w:color="auto"/>
            <w:right w:val="none" w:sz="0" w:space="0" w:color="auto"/>
          </w:divBdr>
        </w:div>
        <w:div w:id="1348290501">
          <w:marLeft w:val="640"/>
          <w:marRight w:val="0"/>
          <w:marTop w:val="0"/>
          <w:marBottom w:val="0"/>
          <w:divBdr>
            <w:top w:val="none" w:sz="0" w:space="0" w:color="auto"/>
            <w:left w:val="none" w:sz="0" w:space="0" w:color="auto"/>
            <w:bottom w:val="none" w:sz="0" w:space="0" w:color="auto"/>
            <w:right w:val="none" w:sz="0" w:space="0" w:color="auto"/>
          </w:divBdr>
        </w:div>
        <w:div w:id="1874730459">
          <w:marLeft w:val="640"/>
          <w:marRight w:val="0"/>
          <w:marTop w:val="0"/>
          <w:marBottom w:val="0"/>
          <w:divBdr>
            <w:top w:val="none" w:sz="0" w:space="0" w:color="auto"/>
            <w:left w:val="none" w:sz="0" w:space="0" w:color="auto"/>
            <w:bottom w:val="none" w:sz="0" w:space="0" w:color="auto"/>
            <w:right w:val="none" w:sz="0" w:space="0" w:color="auto"/>
          </w:divBdr>
        </w:div>
        <w:div w:id="1810397799">
          <w:marLeft w:val="640"/>
          <w:marRight w:val="0"/>
          <w:marTop w:val="0"/>
          <w:marBottom w:val="0"/>
          <w:divBdr>
            <w:top w:val="none" w:sz="0" w:space="0" w:color="auto"/>
            <w:left w:val="none" w:sz="0" w:space="0" w:color="auto"/>
            <w:bottom w:val="none" w:sz="0" w:space="0" w:color="auto"/>
            <w:right w:val="none" w:sz="0" w:space="0" w:color="auto"/>
          </w:divBdr>
        </w:div>
        <w:div w:id="1733192676">
          <w:marLeft w:val="640"/>
          <w:marRight w:val="0"/>
          <w:marTop w:val="0"/>
          <w:marBottom w:val="0"/>
          <w:divBdr>
            <w:top w:val="none" w:sz="0" w:space="0" w:color="auto"/>
            <w:left w:val="none" w:sz="0" w:space="0" w:color="auto"/>
            <w:bottom w:val="none" w:sz="0" w:space="0" w:color="auto"/>
            <w:right w:val="none" w:sz="0" w:space="0" w:color="auto"/>
          </w:divBdr>
        </w:div>
        <w:div w:id="1130248557">
          <w:marLeft w:val="640"/>
          <w:marRight w:val="0"/>
          <w:marTop w:val="0"/>
          <w:marBottom w:val="0"/>
          <w:divBdr>
            <w:top w:val="none" w:sz="0" w:space="0" w:color="auto"/>
            <w:left w:val="none" w:sz="0" w:space="0" w:color="auto"/>
            <w:bottom w:val="none" w:sz="0" w:space="0" w:color="auto"/>
            <w:right w:val="none" w:sz="0" w:space="0" w:color="auto"/>
          </w:divBdr>
        </w:div>
        <w:div w:id="393701467">
          <w:marLeft w:val="640"/>
          <w:marRight w:val="0"/>
          <w:marTop w:val="0"/>
          <w:marBottom w:val="0"/>
          <w:divBdr>
            <w:top w:val="none" w:sz="0" w:space="0" w:color="auto"/>
            <w:left w:val="none" w:sz="0" w:space="0" w:color="auto"/>
            <w:bottom w:val="none" w:sz="0" w:space="0" w:color="auto"/>
            <w:right w:val="none" w:sz="0" w:space="0" w:color="auto"/>
          </w:divBdr>
        </w:div>
        <w:div w:id="436365446">
          <w:marLeft w:val="640"/>
          <w:marRight w:val="0"/>
          <w:marTop w:val="0"/>
          <w:marBottom w:val="0"/>
          <w:divBdr>
            <w:top w:val="none" w:sz="0" w:space="0" w:color="auto"/>
            <w:left w:val="none" w:sz="0" w:space="0" w:color="auto"/>
            <w:bottom w:val="none" w:sz="0" w:space="0" w:color="auto"/>
            <w:right w:val="none" w:sz="0" w:space="0" w:color="auto"/>
          </w:divBdr>
        </w:div>
        <w:div w:id="250091855">
          <w:marLeft w:val="640"/>
          <w:marRight w:val="0"/>
          <w:marTop w:val="0"/>
          <w:marBottom w:val="0"/>
          <w:divBdr>
            <w:top w:val="none" w:sz="0" w:space="0" w:color="auto"/>
            <w:left w:val="none" w:sz="0" w:space="0" w:color="auto"/>
            <w:bottom w:val="none" w:sz="0" w:space="0" w:color="auto"/>
            <w:right w:val="none" w:sz="0" w:space="0" w:color="auto"/>
          </w:divBdr>
        </w:div>
        <w:div w:id="1803186013">
          <w:marLeft w:val="640"/>
          <w:marRight w:val="0"/>
          <w:marTop w:val="0"/>
          <w:marBottom w:val="0"/>
          <w:divBdr>
            <w:top w:val="none" w:sz="0" w:space="0" w:color="auto"/>
            <w:left w:val="none" w:sz="0" w:space="0" w:color="auto"/>
            <w:bottom w:val="none" w:sz="0" w:space="0" w:color="auto"/>
            <w:right w:val="none" w:sz="0" w:space="0" w:color="auto"/>
          </w:divBdr>
        </w:div>
        <w:div w:id="2129545542">
          <w:marLeft w:val="640"/>
          <w:marRight w:val="0"/>
          <w:marTop w:val="0"/>
          <w:marBottom w:val="0"/>
          <w:divBdr>
            <w:top w:val="none" w:sz="0" w:space="0" w:color="auto"/>
            <w:left w:val="none" w:sz="0" w:space="0" w:color="auto"/>
            <w:bottom w:val="none" w:sz="0" w:space="0" w:color="auto"/>
            <w:right w:val="none" w:sz="0" w:space="0" w:color="auto"/>
          </w:divBdr>
        </w:div>
        <w:div w:id="624626652">
          <w:marLeft w:val="640"/>
          <w:marRight w:val="0"/>
          <w:marTop w:val="0"/>
          <w:marBottom w:val="0"/>
          <w:divBdr>
            <w:top w:val="none" w:sz="0" w:space="0" w:color="auto"/>
            <w:left w:val="none" w:sz="0" w:space="0" w:color="auto"/>
            <w:bottom w:val="none" w:sz="0" w:space="0" w:color="auto"/>
            <w:right w:val="none" w:sz="0" w:space="0" w:color="auto"/>
          </w:divBdr>
        </w:div>
        <w:div w:id="2076777676">
          <w:marLeft w:val="640"/>
          <w:marRight w:val="0"/>
          <w:marTop w:val="0"/>
          <w:marBottom w:val="0"/>
          <w:divBdr>
            <w:top w:val="none" w:sz="0" w:space="0" w:color="auto"/>
            <w:left w:val="none" w:sz="0" w:space="0" w:color="auto"/>
            <w:bottom w:val="none" w:sz="0" w:space="0" w:color="auto"/>
            <w:right w:val="none" w:sz="0" w:space="0" w:color="auto"/>
          </w:divBdr>
        </w:div>
        <w:div w:id="1295715789">
          <w:marLeft w:val="640"/>
          <w:marRight w:val="0"/>
          <w:marTop w:val="0"/>
          <w:marBottom w:val="0"/>
          <w:divBdr>
            <w:top w:val="none" w:sz="0" w:space="0" w:color="auto"/>
            <w:left w:val="none" w:sz="0" w:space="0" w:color="auto"/>
            <w:bottom w:val="none" w:sz="0" w:space="0" w:color="auto"/>
            <w:right w:val="none" w:sz="0" w:space="0" w:color="auto"/>
          </w:divBdr>
        </w:div>
        <w:div w:id="54816181">
          <w:marLeft w:val="640"/>
          <w:marRight w:val="0"/>
          <w:marTop w:val="0"/>
          <w:marBottom w:val="0"/>
          <w:divBdr>
            <w:top w:val="none" w:sz="0" w:space="0" w:color="auto"/>
            <w:left w:val="none" w:sz="0" w:space="0" w:color="auto"/>
            <w:bottom w:val="none" w:sz="0" w:space="0" w:color="auto"/>
            <w:right w:val="none" w:sz="0" w:space="0" w:color="auto"/>
          </w:divBdr>
        </w:div>
        <w:div w:id="1392458664">
          <w:marLeft w:val="640"/>
          <w:marRight w:val="0"/>
          <w:marTop w:val="0"/>
          <w:marBottom w:val="0"/>
          <w:divBdr>
            <w:top w:val="none" w:sz="0" w:space="0" w:color="auto"/>
            <w:left w:val="none" w:sz="0" w:space="0" w:color="auto"/>
            <w:bottom w:val="none" w:sz="0" w:space="0" w:color="auto"/>
            <w:right w:val="none" w:sz="0" w:space="0" w:color="auto"/>
          </w:divBdr>
        </w:div>
        <w:div w:id="631599168">
          <w:marLeft w:val="640"/>
          <w:marRight w:val="0"/>
          <w:marTop w:val="0"/>
          <w:marBottom w:val="0"/>
          <w:divBdr>
            <w:top w:val="none" w:sz="0" w:space="0" w:color="auto"/>
            <w:left w:val="none" w:sz="0" w:space="0" w:color="auto"/>
            <w:bottom w:val="none" w:sz="0" w:space="0" w:color="auto"/>
            <w:right w:val="none" w:sz="0" w:space="0" w:color="auto"/>
          </w:divBdr>
        </w:div>
        <w:div w:id="1925719588">
          <w:marLeft w:val="640"/>
          <w:marRight w:val="0"/>
          <w:marTop w:val="0"/>
          <w:marBottom w:val="0"/>
          <w:divBdr>
            <w:top w:val="none" w:sz="0" w:space="0" w:color="auto"/>
            <w:left w:val="none" w:sz="0" w:space="0" w:color="auto"/>
            <w:bottom w:val="none" w:sz="0" w:space="0" w:color="auto"/>
            <w:right w:val="none" w:sz="0" w:space="0" w:color="auto"/>
          </w:divBdr>
        </w:div>
        <w:div w:id="953638085">
          <w:marLeft w:val="640"/>
          <w:marRight w:val="0"/>
          <w:marTop w:val="0"/>
          <w:marBottom w:val="0"/>
          <w:divBdr>
            <w:top w:val="none" w:sz="0" w:space="0" w:color="auto"/>
            <w:left w:val="none" w:sz="0" w:space="0" w:color="auto"/>
            <w:bottom w:val="none" w:sz="0" w:space="0" w:color="auto"/>
            <w:right w:val="none" w:sz="0" w:space="0" w:color="auto"/>
          </w:divBdr>
        </w:div>
        <w:div w:id="247228400">
          <w:marLeft w:val="640"/>
          <w:marRight w:val="0"/>
          <w:marTop w:val="0"/>
          <w:marBottom w:val="0"/>
          <w:divBdr>
            <w:top w:val="none" w:sz="0" w:space="0" w:color="auto"/>
            <w:left w:val="none" w:sz="0" w:space="0" w:color="auto"/>
            <w:bottom w:val="none" w:sz="0" w:space="0" w:color="auto"/>
            <w:right w:val="none" w:sz="0" w:space="0" w:color="auto"/>
          </w:divBdr>
        </w:div>
        <w:div w:id="209146176">
          <w:marLeft w:val="640"/>
          <w:marRight w:val="0"/>
          <w:marTop w:val="0"/>
          <w:marBottom w:val="0"/>
          <w:divBdr>
            <w:top w:val="none" w:sz="0" w:space="0" w:color="auto"/>
            <w:left w:val="none" w:sz="0" w:space="0" w:color="auto"/>
            <w:bottom w:val="none" w:sz="0" w:space="0" w:color="auto"/>
            <w:right w:val="none" w:sz="0" w:space="0" w:color="auto"/>
          </w:divBdr>
        </w:div>
        <w:div w:id="499152615">
          <w:marLeft w:val="640"/>
          <w:marRight w:val="0"/>
          <w:marTop w:val="0"/>
          <w:marBottom w:val="0"/>
          <w:divBdr>
            <w:top w:val="none" w:sz="0" w:space="0" w:color="auto"/>
            <w:left w:val="none" w:sz="0" w:space="0" w:color="auto"/>
            <w:bottom w:val="none" w:sz="0" w:space="0" w:color="auto"/>
            <w:right w:val="none" w:sz="0" w:space="0" w:color="auto"/>
          </w:divBdr>
        </w:div>
        <w:div w:id="702943350">
          <w:marLeft w:val="640"/>
          <w:marRight w:val="0"/>
          <w:marTop w:val="0"/>
          <w:marBottom w:val="0"/>
          <w:divBdr>
            <w:top w:val="none" w:sz="0" w:space="0" w:color="auto"/>
            <w:left w:val="none" w:sz="0" w:space="0" w:color="auto"/>
            <w:bottom w:val="none" w:sz="0" w:space="0" w:color="auto"/>
            <w:right w:val="none" w:sz="0" w:space="0" w:color="auto"/>
          </w:divBdr>
        </w:div>
        <w:div w:id="2145660157">
          <w:marLeft w:val="640"/>
          <w:marRight w:val="0"/>
          <w:marTop w:val="0"/>
          <w:marBottom w:val="0"/>
          <w:divBdr>
            <w:top w:val="none" w:sz="0" w:space="0" w:color="auto"/>
            <w:left w:val="none" w:sz="0" w:space="0" w:color="auto"/>
            <w:bottom w:val="none" w:sz="0" w:space="0" w:color="auto"/>
            <w:right w:val="none" w:sz="0" w:space="0" w:color="auto"/>
          </w:divBdr>
        </w:div>
        <w:div w:id="3480906">
          <w:marLeft w:val="640"/>
          <w:marRight w:val="0"/>
          <w:marTop w:val="0"/>
          <w:marBottom w:val="0"/>
          <w:divBdr>
            <w:top w:val="none" w:sz="0" w:space="0" w:color="auto"/>
            <w:left w:val="none" w:sz="0" w:space="0" w:color="auto"/>
            <w:bottom w:val="none" w:sz="0" w:space="0" w:color="auto"/>
            <w:right w:val="none" w:sz="0" w:space="0" w:color="auto"/>
          </w:divBdr>
        </w:div>
        <w:div w:id="805854871">
          <w:marLeft w:val="640"/>
          <w:marRight w:val="0"/>
          <w:marTop w:val="0"/>
          <w:marBottom w:val="0"/>
          <w:divBdr>
            <w:top w:val="none" w:sz="0" w:space="0" w:color="auto"/>
            <w:left w:val="none" w:sz="0" w:space="0" w:color="auto"/>
            <w:bottom w:val="none" w:sz="0" w:space="0" w:color="auto"/>
            <w:right w:val="none" w:sz="0" w:space="0" w:color="auto"/>
          </w:divBdr>
        </w:div>
        <w:div w:id="1612854301">
          <w:marLeft w:val="640"/>
          <w:marRight w:val="0"/>
          <w:marTop w:val="0"/>
          <w:marBottom w:val="0"/>
          <w:divBdr>
            <w:top w:val="none" w:sz="0" w:space="0" w:color="auto"/>
            <w:left w:val="none" w:sz="0" w:space="0" w:color="auto"/>
            <w:bottom w:val="none" w:sz="0" w:space="0" w:color="auto"/>
            <w:right w:val="none" w:sz="0" w:space="0" w:color="auto"/>
          </w:divBdr>
        </w:div>
        <w:div w:id="1464926315">
          <w:marLeft w:val="640"/>
          <w:marRight w:val="0"/>
          <w:marTop w:val="0"/>
          <w:marBottom w:val="0"/>
          <w:divBdr>
            <w:top w:val="none" w:sz="0" w:space="0" w:color="auto"/>
            <w:left w:val="none" w:sz="0" w:space="0" w:color="auto"/>
            <w:bottom w:val="none" w:sz="0" w:space="0" w:color="auto"/>
            <w:right w:val="none" w:sz="0" w:space="0" w:color="auto"/>
          </w:divBdr>
        </w:div>
        <w:div w:id="573396156">
          <w:marLeft w:val="640"/>
          <w:marRight w:val="0"/>
          <w:marTop w:val="0"/>
          <w:marBottom w:val="0"/>
          <w:divBdr>
            <w:top w:val="none" w:sz="0" w:space="0" w:color="auto"/>
            <w:left w:val="none" w:sz="0" w:space="0" w:color="auto"/>
            <w:bottom w:val="none" w:sz="0" w:space="0" w:color="auto"/>
            <w:right w:val="none" w:sz="0" w:space="0" w:color="auto"/>
          </w:divBdr>
        </w:div>
        <w:div w:id="1510556222">
          <w:marLeft w:val="640"/>
          <w:marRight w:val="0"/>
          <w:marTop w:val="0"/>
          <w:marBottom w:val="0"/>
          <w:divBdr>
            <w:top w:val="none" w:sz="0" w:space="0" w:color="auto"/>
            <w:left w:val="none" w:sz="0" w:space="0" w:color="auto"/>
            <w:bottom w:val="none" w:sz="0" w:space="0" w:color="auto"/>
            <w:right w:val="none" w:sz="0" w:space="0" w:color="auto"/>
          </w:divBdr>
        </w:div>
        <w:div w:id="1878154151">
          <w:marLeft w:val="640"/>
          <w:marRight w:val="0"/>
          <w:marTop w:val="0"/>
          <w:marBottom w:val="0"/>
          <w:divBdr>
            <w:top w:val="none" w:sz="0" w:space="0" w:color="auto"/>
            <w:left w:val="none" w:sz="0" w:space="0" w:color="auto"/>
            <w:bottom w:val="none" w:sz="0" w:space="0" w:color="auto"/>
            <w:right w:val="none" w:sz="0" w:space="0" w:color="auto"/>
          </w:divBdr>
        </w:div>
        <w:div w:id="715004760">
          <w:marLeft w:val="640"/>
          <w:marRight w:val="0"/>
          <w:marTop w:val="0"/>
          <w:marBottom w:val="0"/>
          <w:divBdr>
            <w:top w:val="none" w:sz="0" w:space="0" w:color="auto"/>
            <w:left w:val="none" w:sz="0" w:space="0" w:color="auto"/>
            <w:bottom w:val="none" w:sz="0" w:space="0" w:color="auto"/>
            <w:right w:val="none" w:sz="0" w:space="0" w:color="auto"/>
          </w:divBdr>
        </w:div>
        <w:div w:id="23025597">
          <w:marLeft w:val="640"/>
          <w:marRight w:val="0"/>
          <w:marTop w:val="0"/>
          <w:marBottom w:val="0"/>
          <w:divBdr>
            <w:top w:val="none" w:sz="0" w:space="0" w:color="auto"/>
            <w:left w:val="none" w:sz="0" w:space="0" w:color="auto"/>
            <w:bottom w:val="none" w:sz="0" w:space="0" w:color="auto"/>
            <w:right w:val="none" w:sz="0" w:space="0" w:color="auto"/>
          </w:divBdr>
        </w:div>
        <w:div w:id="346099071">
          <w:marLeft w:val="640"/>
          <w:marRight w:val="0"/>
          <w:marTop w:val="0"/>
          <w:marBottom w:val="0"/>
          <w:divBdr>
            <w:top w:val="none" w:sz="0" w:space="0" w:color="auto"/>
            <w:left w:val="none" w:sz="0" w:space="0" w:color="auto"/>
            <w:bottom w:val="none" w:sz="0" w:space="0" w:color="auto"/>
            <w:right w:val="none" w:sz="0" w:space="0" w:color="auto"/>
          </w:divBdr>
        </w:div>
        <w:div w:id="1558200997">
          <w:marLeft w:val="640"/>
          <w:marRight w:val="0"/>
          <w:marTop w:val="0"/>
          <w:marBottom w:val="0"/>
          <w:divBdr>
            <w:top w:val="none" w:sz="0" w:space="0" w:color="auto"/>
            <w:left w:val="none" w:sz="0" w:space="0" w:color="auto"/>
            <w:bottom w:val="none" w:sz="0" w:space="0" w:color="auto"/>
            <w:right w:val="none" w:sz="0" w:space="0" w:color="auto"/>
          </w:divBdr>
        </w:div>
        <w:div w:id="1365907573">
          <w:marLeft w:val="640"/>
          <w:marRight w:val="0"/>
          <w:marTop w:val="0"/>
          <w:marBottom w:val="0"/>
          <w:divBdr>
            <w:top w:val="none" w:sz="0" w:space="0" w:color="auto"/>
            <w:left w:val="none" w:sz="0" w:space="0" w:color="auto"/>
            <w:bottom w:val="none" w:sz="0" w:space="0" w:color="auto"/>
            <w:right w:val="none" w:sz="0" w:space="0" w:color="auto"/>
          </w:divBdr>
        </w:div>
        <w:div w:id="1089236271">
          <w:marLeft w:val="640"/>
          <w:marRight w:val="0"/>
          <w:marTop w:val="0"/>
          <w:marBottom w:val="0"/>
          <w:divBdr>
            <w:top w:val="none" w:sz="0" w:space="0" w:color="auto"/>
            <w:left w:val="none" w:sz="0" w:space="0" w:color="auto"/>
            <w:bottom w:val="none" w:sz="0" w:space="0" w:color="auto"/>
            <w:right w:val="none" w:sz="0" w:space="0" w:color="auto"/>
          </w:divBdr>
        </w:div>
        <w:div w:id="1520050009">
          <w:marLeft w:val="640"/>
          <w:marRight w:val="0"/>
          <w:marTop w:val="0"/>
          <w:marBottom w:val="0"/>
          <w:divBdr>
            <w:top w:val="none" w:sz="0" w:space="0" w:color="auto"/>
            <w:left w:val="none" w:sz="0" w:space="0" w:color="auto"/>
            <w:bottom w:val="none" w:sz="0" w:space="0" w:color="auto"/>
            <w:right w:val="none" w:sz="0" w:space="0" w:color="auto"/>
          </w:divBdr>
        </w:div>
      </w:divsChild>
    </w:div>
    <w:div w:id="626399916">
      <w:bodyDiv w:val="1"/>
      <w:marLeft w:val="0"/>
      <w:marRight w:val="0"/>
      <w:marTop w:val="0"/>
      <w:marBottom w:val="0"/>
      <w:divBdr>
        <w:top w:val="none" w:sz="0" w:space="0" w:color="auto"/>
        <w:left w:val="none" w:sz="0" w:space="0" w:color="auto"/>
        <w:bottom w:val="none" w:sz="0" w:space="0" w:color="auto"/>
        <w:right w:val="none" w:sz="0" w:space="0" w:color="auto"/>
      </w:divBdr>
      <w:divsChild>
        <w:div w:id="627593572">
          <w:marLeft w:val="640"/>
          <w:marRight w:val="0"/>
          <w:marTop w:val="0"/>
          <w:marBottom w:val="0"/>
          <w:divBdr>
            <w:top w:val="none" w:sz="0" w:space="0" w:color="auto"/>
            <w:left w:val="none" w:sz="0" w:space="0" w:color="auto"/>
            <w:bottom w:val="none" w:sz="0" w:space="0" w:color="auto"/>
            <w:right w:val="none" w:sz="0" w:space="0" w:color="auto"/>
          </w:divBdr>
        </w:div>
        <w:div w:id="291449927">
          <w:marLeft w:val="640"/>
          <w:marRight w:val="0"/>
          <w:marTop w:val="0"/>
          <w:marBottom w:val="0"/>
          <w:divBdr>
            <w:top w:val="none" w:sz="0" w:space="0" w:color="auto"/>
            <w:left w:val="none" w:sz="0" w:space="0" w:color="auto"/>
            <w:bottom w:val="none" w:sz="0" w:space="0" w:color="auto"/>
            <w:right w:val="none" w:sz="0" w:space="0" w:color="auto"/>
          </w:divBdr>
        </w:div>
        <w:div w:id="852493552">
          <w:marLeft w:val="640"/>
          <w:marRight w:val="0"/>
          <w:marTop w:val="0"/>
          <w:marBottom w:val="0"/>
          <w:divBdr>
            <w:top w:val="none" w:sz="0" w:space="0" w:color="auto"/>
            <w:left w:val="none" w:sz="0" w:space="0" w:color="auto"/>
            <w:bottom w:val="none" w:sz="0" w:space="0" w:color="auto"/>
            <w:right w:val="none" w:sz="0" w:space="0" w:color="auto"/>
          </w:divBdr>
        </w:div>
        <w:div w:id="2071803171">
          <w:marLeft w:val="640"/>
          <w:marRight w:val="0"/>
          <w:marTop w:val="0"/>
          <w:marBottom w:val="0"/>
          <w:divBdr>
            <w:top w:val="none" w:sz="0" w:space="0" w:color="auto"/>
            <w:left w:val="none" w:sz="0" w:space="0" w:color="auto"/>
            <w:bottom w:val="none" w:sz="0" w:space="0" w:color="auto"/>
            <w:right w:val="none" w:sz="0" w:space="0" w:color="auto"/>
          </w:divBdr>
        </w:div>
        <w:div w:id="147869967">
          <w:marLeft w:val="640"/>
          <w:marRight w:val="0"/>
          <w:marTop w:val="0"/>
          <w:marBottom w:val="0"/>
          <w:divBdr>
            <w:top w:val="none" w:sz="0" w:space="0" w:color="auto"/>
            <w:left w:val="none" w:sz="0" w:space="0" w:color="auto"/>
            <w:bottom w:val="none" w:sz="0" w:space="0" w:color="auto"/>
            <w:right w:val="none" w:sz="0" w:space="0" w:color="auto"/>
          </w:divBdr>
        </w:div>
        <w:div w:id="1513301045">
          <w:marLeft w:val="640"/>
          <w:marRight w:val="0"/>
          <w:marTop w:val="0"/>
          <w:marBottom w:val="0"/>
          <w:divBdr>
            <w:top w:val="none" w:sz="0" w:space="0" w:color="auto"/>
            <w:left w:val="none" w:sz="0" w:space="0" w:color="auto"/>
            <w:bottom w:val="none" w:sz="0" w:space="0" w:color="auto"/>
            <w:right w:val="none" w:sz="0" w:space="0" w:color="auto"/>
          </w:divBdr>
        </w:div>
        <w:div w:id="217253645">
          <w:marLeft w:val="640"/>
          <w:marRight w:val="0"/>
          <w:marTop w:val="0"/>
          <w:marBottom w:val="0"/>
          <w:divBdr>
            <w:top w:val="none" w:sz="0" w:space="0" w:color="auto"/>
            <w:left w:val="none" w:sz="0" w:space="0" w:color="auto"/>
            <w:bottom w:val="none" w:sz="0" w:space="0" w:color="auto"/>
            <w:right w:val="none" w:sz="0" w:space="0" w:color="auto"/>
          </w:divBdr>
        </w:div>
        <w:div w:id="76173026">
          <w:marLeft w:val="640"/>
          <w:marRight w:val="0"/>
          <w:marTop w:val="0"/>
          <w:marBottom w:val="0"/>
          <w:divBdr>
            <w:top w:val="none" w:sz="0" w:space="0" w:color="auto"/>
            <w:left w:val="none" w:sz="0" w:space="0" w:color="auto"/>
            <w:bottom w:val="none" w:sz="0" w:space="0" w:color="auto"/>
            <w:right w:val="none" w:sz="0" w:space="0" w:color="auto"/>
          </w:divBdr>
        </w:div>
        <w:div w:id="1631857853">
          <w:marLeft w:val="640"/>
          <w:marRight w:val="0"/>
          <w:marTop w:val="0"/>
          <w:marBottom w:val="0"/>
          <w:divBdr>
            <w:top w:val="none" w:sz="0" w:space="0" w:color="auto"/>
            <w:left w:val="none" w:sz="0" w:space="0" w:color="auto"/>
            <w:bottom w:val="none" w:sz="0" w:space="0" w:color="auto"/>
            <w:right w:val="none" w:sz="0" w:space="0" w:color="auto"/>
          </w:divBdr>
        </w:div>
        <w:div w:id="1968854512">
          <w:marLeft w:val="640"/>
          <w:marRight w:val="0"/>
          <w:marTop w:val="0"/>
          <w:marBottom w:val="0"/>
          <w:divBdr>
            <w:top w:val="none" w:sz="0" w:space="0" w:color="auto"/>
            <w:left w:val="none" w:sz="0" w:space="0" w:color="auto"/>
            <w:bottom w:val="none" w:sz="0" w:space="0" w:color="auto"/>
            <w:right w:val="none" w:sz="0" w:space="0" w:color="auto"/>
          </w:divBdr>
        </w:div>
        <w:div w:id="1864974637">
          <w:marLeft w:val="640"/>
          <w:marRight w:val="0"/>
          <w:marTop w:val="0"/>
          <w:marBottom w:val="0"/>
          <w:divBdr>
            <w:top w:val="none" w:sz="0" w:space="0" w:color="auto"/>
            <w:left w:val="none" w:sz="0" w:space="0" w:color="auto"/>
            <w:bottom w:val="none" w:sz="0" w:space="0" w:color="auto"/>
            <w:right w:val="none" w:sz="0" w:space="0" w:color="auto"/>
          </w:divBdr>
        </w:div>
        <w:div w:id="142697022">
          <w:marLeft w:val="640"/>
          <w:marRight w:val="0"/>
          <w:marTop w:val="0"/>
          <w:marBottom w:val="0"/>
          <w:divBdr>
            <w:top w:val="none" w:sz="0" w:space="0" w:color="auto"/>
            <w:left w:val="none" w:sz="0" w:space="0" w:color="auto"/>
            <w:bottom w:val="none" w:sz="0" w:space="0" w:color="auto"/>
            <w:right w:val="none" w:sz="0" w:space="0" w:color="auto"/>
          </w:divBdr>
        </w:div>
        <w:div w:id="417487386">
          <w:marLeft w:val="640"/>
          <w:marRight w:val="0"/>
          <w:marTop w:val="0"/>
          <w:marBottom w:val="0"/>
          <w:divBdr>
            <w:top w:val="none" w:sz="0" w:space="0" w:color="auto"/>
            <w:left w:val="none" w:sz="0" w:space="0" w:color="auto"/>
            <w:bottom w:val="none" w:sz="0" w:space="0" w:color="auto"/>
            <w:right w:val="none" w:sz="0" w:space="0" w:color="auto"/>
          </w:divBdr>
        </w:div>
        <w:div w:id="1038168120">
          <w:marLeft w:val="640"/>
          <w:marRight w:val="0"/>
          <w:marTop w:val="0"/>
          <w:marBottom w:val="0"/>
          <w:divBdr>
            <w:top w:val="none" w:sz="0" w:space="0" w:color="auto"/>
            <w:left w:val="none" w:sz="0" w:space="0" w:color="auto"/>
            <w:bottom w:val="none" w:sz="0" w:space="0" w:color="auto"/>
            <w:right w:val="none" w:sz="0" w:space="0" w:color="auto"/>
          </w:divBdr>
        </w:div>
        <w:div w:id="1678118011">
          <w:marLeft w:val="640"/>
          <w:marRight w:val="0"/>
          <w:marTop w:val="0"/>
          <w:marBottom w:val="0"/>
          <w:divBdr>
            <w:top w:val="none" w:sz="0" w:space="0" w:color="auto"/>
            <w:left w:val="none" w:sz="0" w:space="0" w:color="auto"/>
            <w:bottom w:val="none" w:sz="0" w:space="0" w:color="auto"/>
            <w:right w:val="none" w:sz="0" w:space="0" w:color="auto"/>
          </w:divBdr>
        </w:div>
        <w:div w:id="1223828956">
          <w:marLeft w:val="640"/>
          <w:marRight w:val="0"/>
          <w:marTop w:val="0"/>
          <w:marBottom w:val="0"/>
          <w:divBdr>
            <w:top w:val="none" w:sz="0" w:space="0" w:color="auto"/>
            <w:left w:val="none" w:sz="0" w:space="0" w:color="auto"/>
            <w:bottom w:val="none" w:sz="0" w:space="0" w:color="auto"/>
            <w:right w:val="none" w:sz="0" w:space="0" w:color="auto"/>
          </w:divBdr>
        </w:div>
        <w:div w:id="1769035465">
          <w:marLeft w:val="640"/>
          <w:marRight w:val="0"/>
          <w:marTop w:val="0"/>
          <w:marBottom w:val="0"/>
          <w:divBdr>
            <w:top w:val="none" w:sz="0" w:space="0" w:color="auto"/>
            <w:left w:val="none" w:sz="0" w:space="0" w:color="auto"/>
            <w:bottom w:val="none" w:sz="0" w:space="0" w:color="auto"/>
            <w:right w:val="none" w:sz="0" w:space="0" w:color="auto"/>
          </w:divBdr>
        </w:div>
        <w:div w:id="2038651239">
          <w:marLeft w:val="640"/>
          <w:marRight w:val="0"/>
          <w:marTop w:val="0"/>
          <w:marBottom w:val="0"/>
          <w:divBdr>
            <w:top w:val="none" w:sz="0" w:space="0" w:color="auto"/>
            <w:left w:val="none" w:sz="0" w:space="0" w:color="auto"/>
            <w:bottom w:val="none" w:sz="0" w:space="0" w:color="auto"/>
            <w:right w:val="none" w:sz="0" w:space="0" w:color="auto"/>
          </w:divBdr>
        </w:div>
        <w:div w:id="1557667110">
          <w:marLeft w:val="640"/>
          <w:marRight w:val="0"/>
          <w:marTop w:val="0"/>
          <w:marBottom w:val="0"/>
          <w:divBdr>
            <w:top w:val="none" w:sz="0" w:space="0" w:color="auto"/>
            <w:left w:val="none" w:sz="0" w:space="0" w:color="auto"/>
            <w:bottom w:val="none" w:sz="0" w:space="0" w:color="auto"/>
            <w:right w:val="none" w:sz="0" w:space="0" w:color="auto"/>
          </w:divBdr>
        </w:div>
        <w:div w:id="1105074433">
          <w:marLeft w:val="640"/>
          <w:marRight w:val="0"/>
          <w:marTop w:val="0"/>
          <w:marBottom w:val="0"/>
          <w:divBdr>
            <w:top w:val="none" w:sz="0" w:space="0" w:color="auto"/>
            <w:left w:val="none" w:sz="0" w:space="0" w:color="auto"/>
            <w:bottom w:val="none" w:sz="0" w:space="0" w:color="auto"/>
            <w:right w:val="none" w:sz="0" w:space="0" w:color="auto"/>
          </w:divBdr>
        </w:div>
        <w:div w:id="1132822048">
          <w:marLeft w:val="640"/>
          <w:marRight w:val="0"/>
          <w:marTop w:val="0"/>
          <w:marBottom w:val="0"/>
          <w:divBdr>
            <w:top w:val="none" w:sz="0" w:space="0" w:color="auto"/>
            <w:left w:val="none" w:sz="0" w:space="0" w:color="auto"/>
            <w:bottom w:val="none" w:sz="0" w:space="0" w:color="auto"/>
            <w:right w:val="none" w:sz="0" w:space="0" w:color="auto"/>
          </w:divBdr>
        </w:div>
        <w:div w:id="1337267531">
          <w:marLeft w:val="640"/>
          <w:marRight w:val="0"/>
          <w:marTop w:val="0"/>
          <w:marBottom w:val="0"/>
          <w:divBdr>
            <w:top w:val="none" w:sz="0" w:space="0" w:color="auto"/>
            <w:left w:val="none" w:sz="0" w:space="0" w:color="auto"/>
            <w:bottom w:val="none" w:sz="0" w:space="0" w:color="auto"/>
            <w:right w:val="none" w:sz="0" w:space="0" w:color="auto"/>
          </w:divBdr>
        </w:div>
        <w:div w:id="1945259257">
          <w:marLeft w:val="640"/>
          <w:marRight w:val="0"/>
          <w:marTop w:val="0"/>
          <w:marBottom w:val="0"/>
          <w:divBdr>
            <w:top w:val="none" w:sz="0" w:space="0" w:color="auto"/>
            <w:left w:val="none" w:sz="0" w:space="0" w:color="auto"/>
            <w:bottom w:val="none" w:sz="0" w:space="0" w:color="auto"/>
            <w:right w:val="none" w:sz="0" w:space="0" w:color="auto"/>
          </w:divBdr>
        </w:div>
        <w:div w:id="348944852">
          <w:marLeft w:val="640"/>
          <w:marRight w:val="0"/>
          <w:marTop w:val="0"/>
          <w:marBottom w:val="0"/>
          <w:divBdr>
            <w:top w:val="none" w:sz="0" w:space="0" w:color="auto"/>
            <w:left w:val="none" w:sz="0" w:space="0" w:color="auto"/>
            <w:bottom w:val="none" w:sz="0" w:space="0" w:color="auto"/>
            <w:right w:val="none" w:sz="0" w:space="0" w:color="auto"/>
          </w:divBdr>
        </w:div>
        <w:div w:id="1997800517">
          <w:marLeft w:val="640"/>
          <w:marRight w:val="0"/>
          <w:marTop w:val="0"/>
          <w:marBottom w:val="0"/>
          <w:divBdr>
            <w:top w:val="none" w:sz="0" w:space="0" w:color="auto"/>
            <w:left w:val="none" w:sz="0" w:space="0" w:color="auto"/>
            <w:bottom w:val="none" w:sz="0" w:space="0" w:color="auto"/>
            <w:right w:val="none" w:sz="0" w:space="0" w:color="auto"/>
          </w:divBdr>
        </w:div>
        <w:div w:id="1397581987">
          <w:marLeft w:val="640"/>
          <w:marRight w:val="0"/>
          <w:marTop w:val="0"/>
          <w:marBottom w:val="0"/>
          <w:divBdr>
            <w:top w:val="none" w:sz="0" w:space="0" w:color="auto"/>
            <w:left w:val="none" w:sz="0" w:space="0" w:color="auto"/>
            <w:bottom w:val="none" w:sz="0" w:space="0" w:color="auto"/>
            <w:right w:val="none" w:sz="0" w:space="0" w:color="auto"/>
          </w:divBdr>
        </w:div>
        <w:div w:id="1793788183">
          <w:marLeft w:val="640"/>
          <w:marRight w:val="0"/>
          <w:marTop w:val="0"/>
          <w:marBottom w:val="0"/>
          <w:divBdr>
            <w:top w:val="none" w:sz="0" w:space="0" w:color="auto"/>
            <w:left w:val="none" w:sz="0" w:space="0" w:color="auto"/>
            <w:bottom w:val="none" w:sz="0" w:space="0" w:color="auto"/>
            <w:right w:val="none" w:sz="0" w:space="0" w:color="auto"/>
          </w:divBdr>
        </w:div>
        <w:div w:id="1239170921">
          <w:marLeft w:val="640"/>
          <w:marRight w:val="0"/>
          <w:marTop w:val="0"/>
          <w:marBottom w:val="0"/>
          <w:divBdr>
            <w:top w:val="none" w:sz="0" w:space="0" w:color="auto"/>
            <w:left w:val="none" w:sz="0" w:space="0" w:color="auto"/>
            <w:bottom w:val="none" w:sz="0" w:space="0" w:color="auto"/>
            <w:right w:val="none" w:sz="0" w:space="0" w:color="auto"/>
          </w:divBdr>
        </w:div>
        <w:div w:id="858153840">
          <w:marLeft w:val="640"/>
          <w:marRight w:val="0"/>
          <w:marTop w:val="0"/>
          <w:marBottom w:val="0"/>
          <w:divBdr>
            <w:top w:val="none" w:sz="0" w:space="0" w:color="auto"/>
            <w:left w:val="none" w:sz="0" w:space="0" w:color="auto"/>
            <w:bottom w:val="none" w:sz="0" w:space="0" w:color="auto"/>
            <w:right w:val="none" w:sz="0" w:space="0" w:color="auto"/>
          </w:divBdr>
        </w:div>
        <w:div w:id="1430538519">
          <w:marLeft w:val="640"/>
          <w:marRight w:val="0"/>
          <w:marTop w:val="0"/>
          <w:marBottom w:val="0"/>
          <w:divBdr>
            <w:top w:val="none" w:sz="0" w:space="0" w:color="auto"/>
            <w:left w:val="none" w:sz="0" w:space="0" w:color="auto"/>
            <w:bottom w:val="none" w:sz="0" w:space="0" w:color="auto"/>
            <w:right w:val="none" w:sz="0" w:space="0" w:color="auto"/>
          </w:divBdr>
        </w:div>
        <w:div w:id="603153843">
          <w:marLeft w:val="640"/>
          <w:marRight w:val="0"/>
          <w:marTop w:val="0"/>
          <w:marBottom w:val="0"/>
          <w:divBdr>
            <w:top w:val="none" w:sz="0" w:space="0" w:color="auto"/>
            <w:left w:val="none" w:sz="0" w:space="0" w:color="auto"/>
            <w:bottom w:val="none" w:sz="0" w:space="0" w:color="auto"/>
            <w:right w:val="none" w:sz="0" w:space="0" w:color="auto"/>
          </w:divBdr>
        </w:div>
        <w:div w:id="557787766">
          <w:marLeft w:val="640"/>
          <w:marRight w:val="0"/>
          <w:marTop w:val="0"/>
          <w:marBottom w:val="0"/>
          <w:divBdr>
            <w:top w:val="none" w:sz="0" w:space="0" w:color="auto"/>
            <w:left w:val="none" w:sz="0" w:space="0" w:color="auto"/>
            <w:bottom w:val="none" w:sz="0" w:space="0" w:color="auto"/>
            <w:right w:val="none" w:sz="0" w:space="0" w:color="auto"/>
          </w:divBdr>
        </w:div>
        <w:div w:id="2139645089">
          <w:marLeft w:val="640"/>
          <w:marRight w:val="0"/>
          <w:marTop w:val="0"/>
          <w:marBottom w:val="0"/>
          <w:divBdr>
            <w:top w:val="none" w:sz="0" w:space="0" w:color="auto"/>
            <w:left w:val="none" w:sz="0" w:space="0" w:color="auto"/>
            <w:bottom w:val="none" w:sz="0" w:space="0" w:color="auto"/>
            <w:right w:val="none" w:sz="0" w:space="0" w:color="auto"/>
          </w:divBdr>
        </w:div>
        <w:div w:id="184681520">
          <w:marLeft w:val="640"/>
          <w:marRight w:val="0"/>
          <w:marTop w:val="0"/>
          <w:marBottom w:val="0"/>
          <w:divBdr>
            <w:top w:val="none" w:sz="0" w:space="0" w:color="auto"/>
            <w:left w:val="none" w:sz="0" w:space="0" w:color="auto"/>
            <w:bottom w:val="none" w:sz="0" w:space="0" w:color="auto"/>
            <w:right w:val="none" w:sz="0" w:space="0" w:color="auto"/>
          </w:divBdr>
        </w:div>
        <w:div w:id="724261087">
          <w:marLeft w:val="640"/>
          <w:marRight w:val="0"/>
          <w:marTop w:val="0"/>
          <w:marBottom w:val="0"/>
          <w:divBdr>
            <w:top w:val="none" w:sz="0" w:space="0" w:color="auto"/>
            <w:left w:val="none" w:sz="0" w:space="0" w:color="auto"/>
            <w:bottom w:val="none" w:sz="0" w:space="0" w:color="auto"/>
            <w:right w:val="none" w:sz="0" w:space="0" w:color="auto"/>
          </w:divBdr>
        </w:div>
        <w:div w:id="1993756838">
          <w:marLeft w:val="640"/>
          <w:marRight w:val="0"/>
          <w:marTop w:val="0"/>
          <w:marBottom w:val="0"/>
          <w:divBdr>
            <w:top w:val="none" w:sz="0" w:space="0" w:color="auto"/>
            <w:left w:val="none" w:sz="0" w:space="0" w:color="auto"/>
            <w:bottom w:val="none" w:sz="0" w:space="0" w:color="auto"/>
            <w:right w:val="none" w:sz="0" w:space="0" w:color="auto"/>
          </w:divBdr>
        </w:div>
        <w:div w:id="229969168">
          <w:marLeft w:val="640"/>
          <w:marRight w:val="0"/>
          <w:marTop w:val="0"/>
          <w:marBottom w:val="0"/>
          <w:divBdr>
            <w:top w:val="none" w:sz="0" w:space="0" w:color="auto"/>
            <w:left w:val="none" w:sz="0" w:space="0" w:color="auto"/>
            <w:bottom w:val="none" w:sz="0" w:space="0" w:color="auto"/>
            <w:right w:val="none" w:sz="0" w:space="0" w:color="auto"/>
          </w:divBdr>
        </w:div>
        <w:div w:id="602228562">
          <w:marLeft w:val="640"/>
          <w:marRight w:val="0"/>
          <w:marTop w:val="0"/>
          <w:marBottom w:val="0"/>
          <w:divBdr>
            <w:top w:val="none" w:sz="0" w:space="0" w:color="auto"/>
            <w:left w:val="none" w:sz="0" w:space="0" w:color="auto"/>
            <w:bottom w:val="none" w:sz="0" w:space="0" w:color="auto"/>
            <w:right w:val="none" w:sz="0" w:space="0" w:color="auto"/>
          </w:divBdr>
        </w:div>
        <w:div w:id="633565426">
          <w:marLeft w:val="640"/>
          <w:marRight w:val="0"/>
          <w:marTop w:val="0"/>
          <w:marBottom w:val="0"/>
          <w:divBdr>
            <w:top w:val="none" w:sz="0" w:space="0" w:color="auto"/>
            <w:left w:val="none" w:sz="0" w:space="0" w:color="auto"/>
            <w:bottom w:val="none" w:sz="0" w:space="0" w:color="auto"/>
            <w:right w:val="none" w:sz="0" w:space="0" w:color="auto"/>
          </w:divBdr>
        </w:div>
        <w:div w:id="378940242">
          <w:marLeft w:val="640"/>
          <w:marRight w:val="0"/>
          <w:marTop w:val="0"/>
          <w:marBottom w:val="0"/>
          <w:divBdr>
            <w:top w:val="none" w:sz="0" w:space="0" w:color="auto"/>
            <w:left w:val="none" w:sz="0" w:space="0" w:color="auto"/>
            <w:bottom w:val="none" w:sz="0" w:space="0" w:color="auto"/>
            <w:right w:val="none" w:sz="0" w:space="0" w:color="auto"/>
          </w:divBdr>
        </w:div>
        <w:div w:id="1810631132">
          <w:marLeft w:val="640"/>
          <w:marRight w:val="0"/>
          <w:marTop w:val="0"/>
          <w:marBottom w:val="0"/>
          <w:divBdr>
            <w:top w:val="none" w:sz="0" w:space="0" w:color="auto"/>
            <w:left w:val="none" w:sz="0" w:space="0" w:color="auto"/>
            <w:bottom w:val="none" w:sz="0" w:space="0" w:color="auto"/>
            <w:right w:val="none" w:sz="0" w:space="0" w:color="auto"/>
          </w:divBdr>
        </w:div>
        <w:div w:id="1478649779">
          <w:marLeft w:val="640"/>
          <w:marRight w:val="0"/>
          <w:marTop w:val="0"/>
          <w:marBottom w:val="0"/>
          <w:divBdr>
            <w:top w:val="none" w:sz="0" w:space="0" w:color="auto"/>
            <w:left w:val="none" w:sz="0" w:space="0" w:color="auto"/>
            <w:bottom w:val="none" w:sz="0" w:space="0" w:color="auto"/>
            <w:right w:val="none" w:sz="0" w:space="0" w:color="auto"/>
          </w:divBdr>
        </w:div>
        <w:div w:id="1580795631">
          <w:marLeft w:val="640"/>
          <w:marRight w:val="0"/>
          <w:marTop w:val="0"/>
          <w:marBottom w:val="0"/>
          <w:divBdr>
            <w:top w:val="none" w:sz="0" w:space="0" w:color="auto"/>
            <w:left w:val="none" w:sz="0" w:space="0" w:color="auto"/>
            <w:bottom w:val="none" w:sz="0" w:space="0" w:color="auto"/>
            <w:right w:val="none" w:sz="0" w:space="0" w:color="auto"/>
          </w:divBdr>
        </w:div>
        <w:div w:id="153958093">
          <w:marLeft w:val="640"/>
          <w:marRight w:val="0"/>
          <w:marTop w:val="0"/>
          <w:marBottom w:val="0"/>
          <w:divBdr>
            <w:top w:val="none" w:sz="0" w:space="0" w:color="auto"/>
            <w:left w:val="none" w:sz="0" w:space="0" w:color="auto"/>
            <w:bottom w:val="none" w:sz="0" w:space="0" w:color="auto"/>
            <w:right w:val="none" w:sz="0" w:space="0" w:color="auto"/>
          </w:divBdr>
        </w:div>
        <w:div w:id="1676105868">
          <w:marLeft w:val="640"/>
          <w:marRight w:val="0"/>
          <w:marTop w:val="0"/>
          <w:marBottom w:val="0"/>
          <w:divBdr>
            <w:top w:val="none" w:sz="0" w:space="0" w:color="auto"/>
            <w:left w:val="none" w:sz="0" w:space="0" w:color="auto"/>
            <w:bottom w:val="none" w:sz="0" w:space="0" w:color="auto"/>
            <w:right w:val="none" w:sz="0" w:space="0" w:color="auto"/>
          </w:divBdr>
        </w:div>
        <w:div w:id="608436245">
          <w:marLeft w:val="640"/>
          <w:marRight w:val="0"/>
          <w:marTop w:val="0"/>
          <w:marBottom w:val="0"/>
          <w:divBdr>
            <w:top w:val="none" w:sz="0" w:space="0" w:color="auto"/>
            <w:left w:val="none" w:sz="0" w:space="0" w:color="auto"/>
            <w:bottom w:val="none" w:sz="0" w:space="0" w:color="auto"/>
            <w:right w:val="none" w:sz="0" w:space="0" w:color="auto"/>
          </w:divBdr>
        </w:div>
      </w:divsChild>
    </w:div>
    <w:div w:id="745807559">
      <w:bodyDiv w:val="1"/>
      <w:marLeft w:val="0"/>
      <w:marRight w:val="0"/>
      <w:marTop w:val="0"/>
      <w:marBottom w:val="0"/>
      <w:divBdr>
        <w:top w:val="none" w:sz="0" w:space="0" w:color="auto"/>
        <w:left w:val="none" w:sz="0" w:space="0" w:color="auto"/>
        <w:bottom w:val="none" w:sz="0" w:space="0" w:color="auto"/>
        <w:right w:val="none" w:sz="0" w:space="0" w:color="auto"/>
      </w:divBdr>
      <w:divsChild>
        <w:div w:id="1248075787">
          <w:marLeft w:val="640"/>
          <w:marRight w:val="0"/>
          <w:marTop w:val="0"/>
          <w:marBottom w:val="0"/>
          <w:divBdr>
            <w:top w:val="none" w:sz="0" w:space="0" w:color="auto"/>
            <w:left w:val="none" w:sz="0" w:space="0" w:color="auto"/>
            <w:bottom w:val="none" w:sz="0" w:space="0" w:color="auto"/>
            <w:right w:val="none" w:sz="0" w:space="0" w:color="auto"/>
          </w:divBdr>
        </w:div>
        <w:div w:id="1786391018">
          <w:marLeft w:val="640"/>
          <w:marRight w:val="0"/>
          <w:marTop w:val="0"/>
          <w:marBottom w:val="0"/>
          <w:divBdr>
            <w:top w:val="none" w:sz="0" w:space="0" w:color="auto"/>
            <w:left w:val="none" w:sz="0" w:space="0" w:color="auto"/>
            <w:bottom w:val="none" w:sz="0" w:space="0" w:color="auto"/>
            <w:right w:val="none" w:sz="0" w:space="0" w:color="auto"/>
          </w:divBdr>
        </w:div>
        <w:div w:id="351419348">
          <w:marLeft w:val="640"/>
          <w:marRight w:val="0"/>
          <w:marTop w:val="0"/>
          <w:marBottom w:val="0"/>
          <w:divBdr>
            <w:top w:val="none" w:sz="0" w:space="0" w:color="auto"/>
            <w:left w:val="none" w:sz="0" w:space="0" w:color="auto"/>
            <w:bottom w:val="none" w:sz="0" w:space="0" w:color="auto"/>
            <w:right w:val="none" w:sz="0" w:space="0" w:color="auto"/>
          </w:divBdr>
        </w:div>
        <w:div w:id="1329013968">
          <w:marLeft w:val="640"/>
          <w:marRight w:val="0"/>
          <w:marTop w:val="0"/>
          <w:marBottom w:val="0"/>
          <w:divBdr>
            <w:top w:val="none" w:sz="0" w:space="0" w:color="auto"/>
            <w:left w:val="none" w:sz="0" w:space="0" w:color="auto"/>
            <w:bottom w:val="none" w:sz="0" w:space="0" w:color="auto"/>
            <w:right w:val="none" w:sz="0" w:space="0" w:color="auto"/>
          </w:divBdr>
        </w:div>
        <w:div w:id="1221020928">
          <w:marLeft w:val="640"/>
          <w:marRight w:val="0"/>
          <w:marTop w:val="0"/>
          <w:marBottom w:val="0"/>
          <w:divBdr>
            <w:top w:val="none" w:sz="0" w:space="0" w:color="auto"/>
            <w:left w:val="none" w:sz="0" w:space="0" w:color="auto"/>
            <w:bottom w:val="none" w:sz="0" w:space="0" w:color="auto"/>
            <w:right w:val="none" w:sz="0" w:space="0" w:color="auto"/>
          </w:divBdr>
        </w:div>
        <w:div w:id="579944981">
          <w:marLeft w:val="640"/>
          <w:marRight w:val="0"/>
          <w:marTop w:val="0"/>
          <w:marBottom w:val="0"/>
          <w:divBdr>
            <w:top w:val="none" w:sz="0" w:space="0" w:color="auto"/>
            <w:left w:val="none" w:sz="0" w:space="0" w:color="auto"/>
            <w:bottom w:val="none" w:sz="0" w:space="0" w:color="auto"/>
            <w:right w:val="none" w:sz="0" w:space="0" w:color="auto"/>
          </w:divBdr>
        </w:div>
        <w:div w:id="1057438005">
          <w:marLeft w:val="640"/>
          <w:marRight w:val="0"/>
          <w:marTop w:val="0"/>
          <w:marBottom w:val="0"/>
          <w:divBdr>
            <w:top w:val="none" w:sz="0" w:space="0" w:color="auto"/>
            <w:left w:val="none" w:sz="0" w:space="0" w:color="auto"/>
            <w:bottom w:val="none" w:sz="0" w:space="0" w:color="auto"/>
            <w:right w:val="none" w:sz="0" w:space="0" w:color="auto"/>
          </w:divBdr>
        </w:div>
        <w:div w:id="1325931404">
          <w:marLeft w:val="640"/>
          <w:marRight w:val="0"/>
          <w:marTop w:val="0"/>
          <w:marBottom w:val="0"/>
          <w:divBdr>
            <w:top w:val="none" w:sz="0" w:space="0" w:color="auto"/>
            <w:left w:val="none" w:sz="0" w:space="0" w:color="auto"/>
            <w:bottom w:val="none" w:sz="0" w:space="0" w:color="auto"/>
            <w:right w:val="none" w:sz="0" w:space="0" w:color="auto"/>
          </w:divBdr>
        </w:div>
        <w:div w:id="1624732724">
          <w:marLeft w:val="640"/>
          <w:marRight w:val="0"/>
          <w:marTop w:val="0"/>
          <w:marBottom w:val="0"/>
          <w:divBdr>
            <w:top w:val="none" w:sz="0" w:space="0" w:color="auto"/>
            <w:left w:val="none" w:sz="0" w:space="0" w:color="auto"/>
            <w:bottom w:val="none" w:sz="0" w:space="0" w:color="auto"/>
            <w:right w:val="none" w:sz="0" w:space="0" w:color="auto"/>
          </w:divBdr>
        </w:div>
        <w:div w:id="519707163">
          <w:marLeft w:val="640"/>
          <w:marRight w:val="0"/>
          <w:marTop w:val="0"/>
          <w:marBottom w:val="0"/>
          <w:divBdr>
            <w:top w:val="none" w:sz="0" w:space="0" w:color="auto"/>
            <w:left w:val="none" w:sz="0" w:space="0" w:color="auto"/>
            <w:bottom w:val="none" w:sz="0" w:space="0" w:color="auto"/>
            <w:right w:val="none" w:sz="0" w:space="0" w:color="auto"/>
          </w:divBdr>
        </w:div>
        <w:div w:id="232663881">
          <w:marLeft w:val="640"/>
          <w:marRight w:val="0"/>
          <w:marTop w:val="0"/>
          <w:marBottom w:val="0"/>
          <w:divBdr>
            <w:top w:val="none" w:sz="0" w:space="0" w:color="auto"/>
            <w:left w:val="none" w:sz="0" w:space="0" w:color="auto"/>
            <w:bottom w:val="none" w:sz="0" w:space="0" w:color="auto"/>
            <w:right w:val="none" w:sz="0" w:space="0" w:color="auto"/>
          </w:divBdr>
        </w:div>
        <w:div w:id="297565135">
          <w:marLeft w:val="640"/>
          <w:marRight w:val="0"/>
          <w:marTop w:val="0"/>
          <w:marBottom w:val="0"/>
          <w:divBdr>
            <w:top w:val="none" w:sz="0" w:space="0" w:color="auto"/>
            <w:left w:val="none" w:sz="0" w:space="0" w:color="auto"/>
            <w:bottom w:val="none" w:sz="0" w:space="0" w:color="auto"/>
            <w:right w:val="none" w:sz="0" w:space="0" w:color="auto"/>
          </w:divBdr>
        </w:div>
        <w:div w:id="1670868539">
          <w:marLeft w:val="640"/>
          <w:marRight w:val="0"/>
          <w:marTop w:val="0"/>
          <w:marBottom w:val="0"/>
          <w:divBdr>
            <w:top w:val="none" w:sz="0" w:space="0" w:color="auto"/>
            <w:left w:val="none" w:sz="0" w:space="0" w:color="auto"/>
            <w:bottom w:val="none" w:sz="0" w:space="0" w:color="auto"/>
            <w:right w:val="none" w:sz="0" w:space="0" w:color="auto"/>
          </w:divBdr>
        </w:div>
        <w:div w:id="127864270">
          <w:marLeft w:val="640"/>
          <w:marRight w:val="0"/>
          <w:marTop w:val="0"/>
          <w:marBottom w:val="0"/>
          <w:divBdr>
            <w:top w:val="none" w:sz="0" w:space="0" w:color="auto"/>
            <w:left w:val="none" w:sz="0" w:space="0" w:color="auto"/>
            <w:bottom w:val="none" w:sz="0" w:space="0" w:color="auto"/>
            <w:right w:val="none" w:sz="0" w:space="0" w:color="auto"/>
          </w:divBdr>
        </w:div>
        <w:div w:id="487132841">
          <w:marLeft w:val="640"/>
          <w:marRight w:val="0"/>
          <w:marTop w:val="0"/>
          <w:marBottom w:val="0"/>
          <w:divBdr>
            <w:top w:val="none" w:sz="0" w:space="0" w:color="auto"/>
            <w:left w:val="none" w:sz="0" w:space="0" w:color="auto"/>
            <w:bottom w:val="none" w:sz="0" w:space="0" w:color="auto"/>
            <w:right w:val="none" w:sz="0" w:space="0" w:color="auto"/>
          </w:divBdr>
        </w:div>
        <w:div w:id="1691450897">
          <w:marLeft w:val="640"/>
          <w:marRight w:val="0"/>
          <w:marTop w:val="0"/>
          <w:marBottom w:val="0"/>
          <w:divBdr>
            <w:top w:val="none" w:sz="0" w:space="0" w:color="auto"/>
            <w:left w:val="none" w:sz="0" w:space="0" w:color="auto"/>
            <w:bottom w:val="none" w:sz="0" w:space="0" w:color="auto"/>
            <w:right w:val="none" w:sz="0" w:space="0" w:color="auto"/>
          </w:divBdr>
        </w:div>
        <w:div w:id="1911888606">
          <w:marLeft w:val="640"/>
          <w:marRight w:val="0"/>
          <w:marTop w:val="0"/>
          <w:marBottom w:val="0"/>
          <w:divBdr>
            <w:top w:val="none" w:sz="0" w:space="0" w:color="auto"/>
            <w:left w:val="none" w:sz="0" w:space="0" w:color="auto"/>
            <w:bottom w:val="none" w:sz="0" w:space="0" w:color="auto"/>
            <w:right w:val="none" w:sz="0" w:space="0" w:color="auto"/>
          </w:divBdr>
        </w:div>
        <w:div w:id="963386531">
          <w:marLeft w:val="640"/>
          <w:marRight w:val="0"/>
          <w:marTop w:val="0"/>
          <w:marBottom w:val="0"/>
          <w:divBdr>
            <w:top w:val="none" w:sz="0" w:space="0" w:color="auto"/>
            <w:left w:val="none" w:sz="0" w:space="0" w:color="auto"/>
            <w:bottom w:val="none" w:sz="0" w:space="0" w:color="auto"/>
            <w:right w:val="none" w:sz="0" w:space="0" w:color="auto"/>
          </w:divBdr>
        </w:div>
        <w:div w:id="460684081">
          <w:marLeft w:val="640"/>
          <w:marRight w:val="0"/>
          <w:marTop w:val="0"/>
          <w:marBottom w:val="0"/>
          <w:divBdr>
            <w:top w:val="none" w:sz="0" w:space="0" w:color="auto"/>
            <w:left w:val="none" w:sz="0" w:space="0" w:color="auto"/>
            <w:bottom w:val="none" w:sz="0" w:space="0" w:color="auto"/>
            <w:right w:val="none" w:sz="0" w:space="0" w:color="auto"/>
          </w:divBdr>
        </w:div>
        <w:div w:id="1063724632">
          <w:marLeft w:val="640"/>
          <w:marRight w:val="0"/>
          <w:marTop w:val="0"/>
          <w:marBottom w:val="0"/>
          <w:divBdr>
            <w:top w:val="none" w:sz="0" w:space="0" w:color="auto"/>
            <w:left w:val="none" w:sz="0" w:space="0" w:color="auto"/>
            <w:bottom w:val="none" w:sz="0" w:space="0" w:color="auto"/>
            <w:right w:val="none" w:sz="0" w:space="0" w:color="auto"/>
          </w:divBdr>
        </w:div>
        <w:div w:id="33502389">
          <w:marLeft w:val="640"/>
          <w:marRight w:val="0"/>
          <w:marTop w:val="0"/>
          <w:marBottom w:val="0"/>
          <w:divBdr>
            <w:top w:val="none" w:sz="0" w:space="0" w:color="auto"/>
            <w:left w:val="none" w:sz="0" w:space="0" w:color="auto"/>
            <w:bottom w:val="none" w:sz="0" w:space="0" w:color="auto"/>
            <w:right w:val="none" w:sz="0" w:space="0" w:color="auto"/>
          </w:divBdr>
        </w:div>
        <w:div w:id="506137330">
          <w:marLeft w:val="640"/>
          <w:marRight w:val="0"/>
          <w:marTop w:val="0"/>
          <w:marBottom w:val="0"/>
          <w:divBdr>
            <w:top w:val="none" w:sz="0" w:space="0" w:color="auto"/>
            <w:left w:val="none" w:sz="0" w:space="0" w:color="auto"/>
            <w:bottom w:val="none" w:sz="0" w:space="0" w:color="auto"/>
            <w:right w:val="none" w:sz="0" w:space="0" w:color="auto"/>
          </w:divBdr>
        </w:div>
        <w:div w:id="1727876927">
          <w:marLeft w:val="640"/>
          <w:marRight w:val="0"/>
          <w:marTop w:val="0"/>
          <w:marBottom w:val="0"/>
          <w:divBdr>
            <w:top w:val="none" w:sz="0" w:space="0" w:color="auto"/>
            <w:left w:val="none" w:sz="0" w:space="0" w:color="auto"/>
            <w:bottom w:val="none" w:sz="0" w:space="0" w:color="auto"/>
            <w:right w:val="none" w:sz="0" w:space="0" w:color="auto"/>
          </w:divBdr>
        </w:div>
        <w:div w:id="1068383768">
          <w:marLeft w:val="640"/>
          <w:marRight w:val="0"/>
          <w:marTop w:val="0"/>
          <w:marBottom w:val="0"/>
          <w:divBdr>
            <w:top w:val="none" w:sz="0" w:space="0" w:color="auto"/>
            <w:left w:val="none" w:sz="0" w:space="0" w:color="auto"/>
            <w:bottom w:val="none" w:sz="0" w:space="0" w:color="auto"/>
            <w:right w:val="none" w:sz="0" w:space="0" w:color="auto"/>
          </w:divBdr>
        </w:div>
        <w:div w:id="748306771">
          <w:marLeft w:val="640"/>
          <w:marRight w:val="0"/>
          <w:marTop w:val="0"/>
          <w:marBottom w:val="0"/>
          <w:divBdr>
            <w:top w:val="none" w:sz="0" w:space="0" w:color="auto"/>
            <w:left w:val="none" w:sz="0" w:space="0" w:color="auto"/>
            <w:bottom w:val="none" w:sz="0" w:space="0" w:color="auto"/>
            <w:right w:val="none" w:sz="0" w:space="0" w:color="auto"/>
          </w:divBdr>
        </w:div>
        <w:div w:id="474030312">
          <w:marLeft w:val="640"/>
          <w:marRight w:val="0"/>
          <w:marTop w:val="0"/>
          <w:marBottom w:val="0"/>
          <w:divBdr>
            <w:top w:val="none" w:sz="0" w:space="0" w:color="auto"/>
            <w:left w:val="none" w:sz="0" w:space="0" w:color="auto"/>
            <w:bottom w:val="none" w:sz="0" w:space="0" w:color="auto"/>
            <w:right w:val="none" w:sz="0" w:space="0" w:color="auto"/>
          </w:divBdr>
        </w:div>
        <w:div w:id="1918632763">
          <w:marLeft w:val="640"/>
          <w:marRight w:val="0"/>
          <w:marTop w:val="0"/>
          <w:marBottom w:val="0"/>
          <w:divBdr>
            <w:top w:val="none" w:sz="0" w:space="0" w:color="auto"/>
            <w:left w:val="none" w:sz="0" w:space="0" w:color="auto"/>
            <w:bottom w:val="none" w:sz="0" w:space="0" w:color="auto"/>
            <w:right w:val="none" w:sz="0" w:space="0" w:color="auto"/>
          </w:divBdr>
        </w:div>
        <w:div w:id="1997487304">
          <w:marLeft w:val="640"/>
          <w:marRight w:val="0"/>
          <w:marTop w:val="0"/>
          <w:marBottom w:val="0"/>
          <w:divBdr>
            <w:top w:val="none" w:sz="0" w:space="0" w:color="auto"/>
            <w:left w:val="none" w:sz="0" w:space="0" w:color="auto"/>
            <w:bottom w:val="none" w:sz="0" w:space="0" w:color="auto"/>
            <w:right w:val="none" w:sz="0" w:space="0" w:color="auto"/>
          </w:divBdr>
        </w:div>
        <w:div w:id="1840846595">
          <w:marLeft w:val="640"/>
          <w:marRight w:val="0"/>
          <w:marTop w:val="0"/>
          <w:marBottom w:val="0"/>
          <w:divBdr>
            <w:top w:val="none" w:sz="0" w:space="0" w:color="auto"/>
            <w:left w:val="none" w:sz="0" w:space="0" w:color="auto"/>
            <w:bottom w:val="none" w:sz="0" w:space="0" w:color="auto"/>
            <w:right w:val="none" w:sz="0" w:space="0" w:color="auto"/>
          </w:divBdr>
        </w:div>
        <w:div w:id="1836722092">
          <w:marLeft w:val="640"/>
          <w:marRight w:val="0"/>
          <w:marTop w:val="0"/>
          <w:marBottom w:val="0"/>
          <w:divBdr>
            <w:top w:val="none" w:sz="0" w:space="0" w:color="auto"/>
            <w:left w:val="none" w:sz="0" w:space="0" w:color="auto"/>
            <w:bottom w:val="none" w:sz="0" w:space="0" w:color="auto"/>
            <w:right w:val="none" w:sz="0" w:space="0" w:color="auto"/>
          </w:divBdr>
        </w:div>
        <w:div w:id="87972204">
          <w:marLeft w:val="640"/>
          <w:marRight w:val="0"/>
          <w:marTop w:val="0"/>
          <w:marBottom w:val="0"/>
          <w:divBdr>
            <w:top w:val="none" w:sz="0" w:space="0" w:color="auto"/>
            <w:left w:val="none" w:sz="0" w:space="0" w:color="auto"/>
            <w:bottom w:val="none" w:sz="0" w:space="0" w:color="auto"/>
            <w:right w:val="none" w:sz="0" w:space="0" w:color="auto"/>
          </w:divBdr>
        </w:div>
        <w:div w:id="510880193">
          <w:marLeft w:val="640"/>
          <w:marRight w:val="0"/>
          <w:marTop w:val="0"/>
          <w:marBottom w:val="0"/>
          <w:divBdr>
            <w:top w:val="none" w:sz="0" w:space="0" w:color="auto"/>
            <w:left w:val="none" w:sz="0" w:space="0" w:color="auto"/>
            <w:bottom w:val="none" w:sz="0" w:space="0" w:color="auto"/>
            <w:right w:val="none" w:sz="0" w:space="0" w:color="auto"/>
          </w:divBdr>
        </w:div>
        <w:div w:id="872612836">
          <w:marLeft w:val="640"/>
          <w:marRight w:val="0"/>
          <w:marTop w:val="0"/>
          <w:marBottom w:val="0"/>
          <w:divBdr>
            <w:top w:val="none" w:sz="0" w:space="0" w:color="auto"/>
            <w:left w:val="none" w:sz="0" w:space="0" w:color="auto"/>
            <w:bottom w:val="none" w:sz="0" w:space="0" w:color="auto"/>
            <w:right w:val="none" w:sz="0" w:space="0" w:color="auto"/>
          </w:divBdr>
        </w:div>
        <w:div w:id="1101140904">
          <w:marLeft w:val="640"/>
          <w:marRight w:val="0"/>
          <w:marTop w:val="0"/>
          <w:marBottom w:val="0"/>
          <w:divBdr>
            <w:top w:val="none" w:sz="0" w:space="0" w:color="auto"/>
            <w:left w:val="none" w:sz="0" w:space="0" w:color="auto"/>
            <w:bottom w:val="none" w:sz="0" w:space="0" w:color="auto"/>
            <w:right w:val="none" w:sz="0" w:space="0" w:color="auto"/>
          </w:divBdr>
        </w:div>
        <w:div w:id="304942245">
          <w:marLeft w:val="640"/>
          <w:marRight w:val="0"/>
          <w:marTop w:val="0"/>
          <w:marBottom w:val="0"/>
          <w:divBdr>
            <w:top w:val="none" w:sz="0" w:space="0" w:color="auto"/>
            <w:left w:val="none" w:sz="0" w:space="0" w:color="auto"/>
            <w:bottom w:val="none" w:sz="0" w:space="0" w:color="auto"/>
            <w:right w:val="none" w:sz="0" w:space="0" w:color="auto"/>
          </w:divBdr>
        </w:div>
        <w:div w:id="579022295">
          <w:marLeft w:val="640"/>
          <w:marRight w:val="0"/>
          <w:marTop w:val="0"/>
          <w:marBottom w:val="0"/>
          <w:divBdr>
            <w:top w:val="none" w:sz="0" w:space="0" w:color="auto"/>
            <w:left w:val="none" w:sz="0" w:space="0" w:color="auto"/>
            <w:bottom w:val="none" w:sz="0" w:space="0" w:color="auto"/>
            <w:right w:val="none" w:sz="0" w:space="0" w:color="auto"/>
          </w:divBdr>
        </w:div>
        <w:div w:id="794713448">
          <w:marLeft w:val="640"/>
          <w:marRight w:val="0"/>
          <w:marTop w:val="0"/>
          <w:marBottom w:val="0"/>
          <w:divBdr>
            <w:top w:val="none" w:sz="0" w:space="0" w:color="auto"/>
            <w:left w:val="none" w:sz="0" w:space="0" w:color="auto"/>
            <w:bottom w:val="none" w:sz="0" w:space="0" w:color="auto"/>
            <w:right w:val="none" w:sz="0" w:space="0" w:color="auto"/>
          </w:divBdr>
        </w:div>
        <w:div w:id="353776816">
          <w:marLeft w:val="640"/>
          <w:marRight w:val="0"/>
          <w:marTop w:val="0"/>
          <w:marBottom w:val="0"/>
          <w:divBdr>
            <w:top w:val="none" w:sz="0" w:space="0" w:color="auto"/>
            <w:left w:val="none" w:sz="0" w:space="0" w:color="auto"/>
            <w:bottom w:val="none" w:sz="0" w:space="0" w:color="auto"/>
            <w:right w:val="none" w:sz="0" w:space="0" w:color="auto"/>
          </w:divBdr>
        </w:div>
        <w:div w:id="1648244441">
          <w:marLeft w:val="640"/>
          <w:marRight w:val="0"/>
          <w:marTop w:val="0"/>
          <w:marBottom w:val="0"/>
          <w:divBdr>
            <w:top w:val="none" w:sz="0" w:space="0" w:color="auto"/>
            <w:left w:val="none" w:sz="0" w:space="0" w:color="auto"/>
            <w:bottom w:val="none" w:sz="0" w:space="0" w:color="auto"/>
            <w:right w:val="none" w:sz="0" w:space="0" w:color="auto"/>
          </w:divBdr>
        </w:div>
        <w:div w:id="955795534">
          <w:marLeft w:val="640"/>
          <w:marRight w:val="0"/>
          <w:marTop w:val="0"/>
          <w:marBottom w:val="0"/>
          <w:divBdr>
            <w:top w:val="none" w:sz="0" w:space="0" w:color="auto"/>
            <w:left w:val="none" w:sz="0" w:space="0" w:color="auto"/>
            <w:bottom w:val="none" w:sz="0" w:space="0" w:color="auto"/>
            <w:right w:val="none" w:sz="0" w:space="0" w:color="auto"/>
          </w:divBdr>
        </w:div>
        <w:div w:id="2079401020">
          <w:marLeft w:val="640"/>
          <w:marRight w:val="0"/>
          <w:marTop w:val="0"/>
          <w:marBottom w:val="0"/>
          <w:divBdr>
            <w:top w:val="none" w:sz="0" w:space="0" w:color="auto"/>
            <w:left w:val="none" w:sz="0" w:space="0" w:color="auto"/>
            <w:bottom w:val="none" w:sz="0" w:space="0" w:color="auto"/>
            <w:right w:val="none" w:sz="0" w:space="0" w:color="auto"/>
          </w:divBdr>
        </w:div>
        <w:div w:id="723598340">
          <w:marLeft w:val="640"/>
          <w:marRight w:val="0"/>
          <w:marTop w:val="0"/>
          <w:marBottom w:val="0"/>
          <w:divBdr>
            <w:top w:val="none" w:sz="0" w:space="0" w:color="auto"/>
            <w:left w:val="none" w:sz="0" w:space="0" w:color="auto"/>
            <w:bottom w:val="none" w:sz="0" w:space="0" w:color="auto"/>
            <w:right w:val="none" w:sz="0" w:space="0" w:color="auto"/>
          </w:divBdr>
        </w:div>
        <w:div w:id="2047756190">
          <w:marLeft w:val="640"/>
          <w:marRight w:val="0"/>
          <w:marTop w:val="0"/>
          <w:marBottom w:val="0"/>
          <w:divBdr>
            <w:top w:val="none" w:sz="0" w:space="0" w:color="auto"/>
            <w:left w:val="none" w:sz="0" w:space="0" w:color="auto"/>
            <w:bottom w:val="none" w:sz="0" w:space="0" w:color="auto"/>
            <w:right w:val="none" w:sz="0" w:space="0" w:color="auto"/>
          </w:divBdr>
        </w:div>
        <w:div w:id="670642573">
          <w:marLeft w:val="640"/>
          <w:marRight w:val="0"/>
          <w:marTop w:val="0"/>
          <w:marBottom w:val="0"/>
          <w:divBdr>
            <w:top w:val="none" w:sz="0" w:space="0" w:color="auto"/>
            <w:left w:val="none" w:sz="0" w:space="0" w:color="auto"/>
            <w:bottom w:val="none" w:sz="0" w:space="0" w:color="auto"/>
            <w:right w:val="none" w:sz="0" w:space="0" w:color="auto"/>
          </w:divBdr>
        </w:div>
        <w:div w:id="166403308">
          <w:marLeft w:val="640"/>
          <w:marRight w:val="0"/>
          <w:marTop w:val="0"/>
          <w:marBottom w:val="0"/>
          <w:divBdr>
            <w:top w:val="none" w:sz="0" w:space="0" w:color="auto"/>
            <w:left w:val="none" w:sz="0" w:space="0" w:color="auto"/>
            <w:bottom w:val="none" w:sz="0" w:space="0" w:color="auto"/>
            <w:right w:val="none" w:sz="0" w:space="0" w:color="auto"/>
          </w:divBdr>
        </w:div>
        <w:div w:id="183523495">
          <w:marLeft w:val="640"/>
          <w:marRight w:val="0"/>
          <w:marTop w:val="0"/>
          <w:marBottom w:val="0"/>
          <w:divBdr>
            <w:top w:val="none" w:sz="0" w:space="0" w:color="auto"/>
            <w:left w:val="none" w:sz="0" w:space="0" w:color="auto"/>
            <w:bottom w:val="none" w:sz="0" w:space="0" w:color="auto"/>
            <w:right w:val="none" w:sz="0" w:space="0" w:color="auto"/>
          </w:divBdr>
        </w:div>
        <w:div w:id="679619451">
          <w:marLeft w:val="640"/>
          <w:marRight w:val="0"/>
          <w:marTop w:val="0"/>
          <w:marBottom w:val="0"/>
          <w:divBdr>
            <w:top w:val="none" w:sz="0" w:space="0" w:color="auto"/>
            <w:left w:val="none" w:sz="0" w:space="0" w:color="auto"/>
            <w:bottom w:val="none" w:sz="0" w:space="0" w:color="auto"/>
            <w:right w:val="none" w:sz="0" w:space="0" w:color="auto"/>
          </w:divBdr>
        </w:div>
        <w:div w:id="458567584">
          <w:marLeft w:val="640"/>
          <w:marRight w:val="0"/>
          <w:marTop w:val="0"/>
          <w:marBottom w:val="0"/>
          <w:divBdr>
            <w:top w:val="none" w:sz="0" w:space="0" w:color="auto"/>
            <w:left w:val="none" w:sz="0" w:space="0" w:color="auto"/>
            <w:bottom w:val="none" w:sz="0" w:space="0" w:color="auto"/>
            <w:right w:val="none" w:sz="0" w:space="0" w:color="auto"/>
          </w:divBdr>
        </w:div>
      </w:divsChild>
    </w:div>
    <w:div w:id="833111841">
      <w:bodyDiv w:val="1"/>
      <w:marLeft w:val="0"/>
      <w:marRight w:val="0"/>
      <w:marTop w:val="0"/>
      <w:marBottom w:val="0"/>
      <w:divBdr>
        <w:top w:val="none" w:sz="0" w:space="0" w:color="auto"/>
        <w:left w:val="none" w:sz="0" w:space="0" w:color="auto"/>
        <w:bottom w:val="none" w:sz="0" w:space="0" w:color="auto"/>
        <w:right w:val="none" w:sz="0" w:space="0" w:color="auto"/>
      </w:divBdr>
    </w:div>
    <w:div w:id="991180165">
      <w:bodyDiv w:val="1"/>
      <w:marLeft w:val="0"/>
      <w:marRight w:val="0"/>
      <w:marTop w:val="0"/>
      <w:marBottom w:val="0"/>
      <w:divBdr>
        <w:top w:val="none" w:sz="0" w:space="0" w:color="auto"/>
        <w:left w:val="none" w:sz="0" w:space="0" w:color="auto"/>
        <w:bottom w:val="none" w:sz="0" w:space="0" w:color="auto"/>
        <w:right w:val="none" w:sz="0" w:space="0" w:color="auto"/>
      </w:divBdr>
      <w:divsChild>
        <w:div w:id="1309021324">
          <w:marLeft w:val="640"/>
          <w:marRight w:val="0"/>
          <w:marTop w:val="0"/>
          <w:marBottom w:val="0"/>
          <w:divBdr>
            <w:top w:val="none" w:sz="0" w:space="0" w:color="auto"/>
            <w:left w:val="none" w:sz="0" w:space="0" w:color="auto"/>
            <w:bottom w:val="none" w:sz="0" w:space="0" w:color="auto"/>
            <w:right w:val="none" w:sz="0" w:space="0" w:color="auto"/>
          </w:divBdr>
        </w:div>
        <w:div w:id="1117681087">
          <w:marLeft w:val="640"/>
          <w:marRight w:val="0"/>
          <w:marTop w:val="0"/>
          <w:marBottom w:val="0"/>
          <w:divBdr>
            <w:top w:val="none" w:sz="0" w:space="0" w:color="auto"/>
            <w:left w:val="none" w:sz="0" w:space="0" w:color="auto"/>
            <w:bottom w:val="none" w:sz="0" w:space="0" w:color="auto"/>
            <w:right w:val="none" w:sz="0" w:space="0" w:color="auto"/>
          </w:divBdr>
        </w:div>
        <w:div w:id="1103379207">
          <w:marLeft w:val="640"/>
          <w:marRight w:val="0"/>
          <w:marTop w:val="0"/>
          <w:marBottom w:val="0"/>
          <w:divBdr>
            <w:top w:val="none" w:sz="0" w:space="0" w:color="auto"/>
            <w:left w:val="none" w:sz="0" w:space="0" w:color="auto"/>
            <w:bottom w:val="none" w:sz="0" w:space="0" w:color="auto"/>
            <w:right w:val="none" w:sz="0" w:space="0" w:color="auto"/>
          </w:divBdr>
        </w:div>
        <w:div w:id="630794868">
          <w:marLeft w:val="640"/>
          <w:marRight w:val="0"/>
          <w:marTop w:val="0"/>
          <w:marBottom w:val="0"/>
          <w:divBdr>
            <w:top w:val="none" w:sz="0" w:space="0" w:color="auto"/>
            <w:left w:val="none" w:sz="0" w:space="0" w:color="auto"/>
            <w:bottom w:val="none" w:sz="0" w:space="0" w:color="auto"/>
            <w:right w:val="none" w:sz="0" w:space="0" w:color="auto"/>
          </w:divBdr>
        </w:div>
        <w:div w:id="734161205">
          <w:marLeft w:val="640"/>
          <w:marRight w:val="0"/>
          <w:marTop w:val="0"/>
          <w:marBottom w:val="0"/>
          <w:divBdr>
            <w:top w:val="none" w:sz="0" w:space="0" w:color="auto"/>
            <w:left w:val="none" w:sz="0" w:space="0" w:color="auto"/>
            <w:bottom w:val="none" w:sz="0" w:space="0" w:color="auto"/>
            <w:right w:val="none" w:sz="0" w:space="0" w:color="auto"/>
          </w:divBdr>
        </w:div>
        <w:div w:id="1164512426">
          <w:marLeft w:val="640"/>
          <w:marRight w:val="0"/>
          <w:marTop w:val="0"/>
          <w:marBottom w:val="0"/>
          <w:divBdr>
            <w:top w:val="none" w:sz="0" w:space="0" w:color="auto"/>
            <w:left w:val="none" w:sz="0" w:space="0" w:color="auto"/>
            <w:bottom w:val="none" w:sz="0" w:space="0" w:color="auto"/>
            <w:right w:val="none" w:sz="0" w:space="0" w:color="auto"/>
          </w:divBdr>
        </w:div>
        <w:div w:id="1505972105">
          <w:marLeft w:val="640"/>
          <w:marRight w:val="0"/>
          <w:marTop w:val="0"/>
          <w:marBottom w:val="0"/>
          <w:divBdr>
            <w:top w:val="none" w:sz="0" w:space="0" w:color="auto"/>
            <w:left w:val="none" w:sz="0" w:space="0" w:color="auto"/>
            <w:bottom w:val="none" w:sz="0" w:space="0" w:color="auto"/>
            <w:right w:val="none" w:sz="0" w:space="0" w:color="auto"/>
          </w:divBdr>
        </w:div>
        <w:div w:id="1518036771">
          <w:marLeft w:val="640"/>
          <w:marRight w:val="0"/>
          <w:marTop w:val="0"/>
          <w:marBottom w:val="0"/>
          <w:divBdr>
            <w:top w:val="none" w:sz="0" w:space="0" w:color="auto"/>
            <w:left w:val="none" w:sz="0" w:space="0" w:color="auto"/>
            <w:bottom w:val="none" w:sz="0" w:space="0" w:color="auto"/>
            <w:right w:val="none" w:sz="0" w:space="0" w:color="auto"/>
          </w:divBdr>
        </w:div>
        <w:div w:id="1264806589">
          <w:marLeft w:val="640"/>
          <w:marRight w:val="0"/>
          <w:marTop w:val="0"/>
          <w:marBottom w:val="0"/>
          <w:divBdr>
            <w:top w:val="none" w:sz="0" w:space="0" w:color="auto"/>
            <w:left w:val="none" w:sz="0" w:space="0" w:color="auto"/>
            <w:bottom w:val="none" w:sz="0" w:space="0" w:color="auto"/>
            <w:right w:val="none" w:sz="0" w:space="0" w:color="auto"/>
          </w:divBdr>
        </w:div>
        <w:div w:id="231088501">
          <w:marLeft w:val="640"/>
          <w:marRight w:val="0"/>
          <w:marTop w:val="0"/>
          <w:marBottom w:val="0"/>
          <w:divBdr>
            <w:top w:val="none" w:sz="0" w:space="0" w:color="auto"/>
            <w:left w:val="none" w:sz="0" w:space="0" w:color="auto"/>
            <w:bottom w:val="none" w:sz="0" w:space="0" w:color="auto"/>
            <w:right w:val="none" w:sz="0" w:space="0" w:color="auto"/>
          </w:divBdr>
        </w:div>
        <w:div w:id="527959312">
          <w:marLeft w:val="640"/>
          <w:marRight w:val="0"/>
          <w:marTop w:val="0"/>
          <w:marBottom w:val="0"/>
          <w:divBdr>
            <w:top w:val="none" w:sz="0" w:space="0" w:color="auto"/>
            <w:left w:val="none" w:sz="0" w:space="0" w:color="auto"/>
            <w:bottom w:val="none" w:sz="0" w:space="0" w:color="auto"/>
            <w:right w:val="none" w:sz="0" w:space="0" w:color="auto"/>
          </w:divBdr>
        </w:div>
        <w:div w:id="962274333">
          <w:marLeft w:val="640"/>
          <w:marRight w:val="0"/>
          <w:marTop w:val="0"/>
          <w:marBottom w:val="0"/>
          <w:divBdr>
            <w:top w:val="none" w:sz="0" w:space="0" w:color="auto"/>
            <w:left w:val="none" w:sz="0" w:space="0" w:color="auto"/>
            <w:bottom w:val="none" w:sz="0" w:space="0" w:color="auto"/>
            <w:right w:val="none" w:sz="0" w:space="0" w:color="auto"/>
          </w:divBdr>
        </w:div>
        <w:div w:id="80763963">
          <w:marLeft w:val="640"/>
          <w:marRight w:val="0"/>
          <w:marTop w:val="0"/>
          <w:marBottom w:val="0"/>
          <w:divBdr>
            <w:top w:val="none" w:sz="0" w:space="0" w:color="auto"/>
            <w:left w:val="none" w:sz="0" w:space="0" w:color="auto"/>
            <w:bottom w:val="none" w:sz="0" w:space="0" w:color="auto"/>
            <w:right w:val="none" w:sz="0" w:space="0" w:color="auto"/>
          </w:divBdr>
        </w:div>
        <w:div w:id="1541434841">
          <w:marLeft w:val="640"/>
          <w:marRight w:val="0"/>
          <w:marTop w:val="0"/>
          <w:marBottom w:val="0"/>
          <w:divBdr>
            <w:top w:val="none" w:sz="0" w:space="0" w:color="auto"/>
            <w:left w:val="none" w:sz="0" w:space="0" w:color="auto"/>
            <w:bottom w:val="none" w:sz="0" w:space="0" w:color="auto"/>
            <w:right w:val="none" w:sz="0" w:space="0" w:color="auto"/>
          </w:divBdr>
        </w:div>
        <w:div w:id="1233734881">
          <w:marLeft w:val="640"/>
          <w:marRight w:val="0"/>
          <w:marTop w:val="0"/>
          <w:marBottom w:val="0"/>
          <w:divBdr>
            <w:top w:val="none" w:sz="0" w:space="0" w:color="auto"/>
            <w:left w:val="none" w:sz="0" w:space="0" w:color="auto"/>
            <w:bottom w:val="none" w:sz="0" w:space="0" w:color="auto"/>
            <w:right w:val="none" w:sz="0" w:space="0" w:color="auto"/>
          </w:divBdr>
        </w:div>
        <w:div w:id="1795978977">
          <w:marLeft w:val="640"/>
          <w:marRight w:val="0"/>
          <w:marTop w:val="0"/>
          <w:marBottom w:val="0"/>
          <w:divBdr>
            <w:top w:val="none" w:sz="0" w:space="0" w:color="auto"/>
            <w:left w:val="none" w:sz="0" w:space="0" w:color="auto"/>
            <w:bottom w:val="none" w:sz="0" w:space="0" w:color="auto"/>
            <w:right w:val="none" w:sz="0" w:space="0" w:color="auto"/>
          </w:divBdr>
        </w:div>
        <w:div w:id="1179350549">
          <w:marLeft w:val="640"/>
          <w:marRight w:val="0"/>
          <w:marTop w:val="0"/>
          <w:marBottom w:val="0"/>
          <w:divBdr>
            <w:top w:val="none" w:sz="0" w:space="0" w:color="auto"/>
            <w:left w:val="none" w:sz="0" w:space="0" w:color="auto"/>
            <w:bottom w:val="none" w:sz="0" w:space="0" w:color="auto"/>
            <w:right w:val="none" w:sz="0" w:space="0" w:color="auto"/>
          </w:divBdr>
        </w:div>
        <w:div w:id="584848941">
          <w:marLeft w:val="640"/>
          <w:marRight w:val="0"/>
          <w:marTop w:val="0"/>
          <w:marBottom w:val="0"/>
          <w:divBdr>
            <w:top w:val="none" w:sz="0" w:space="0" w:color="auto"/>
            <w:left w:val="none" w:sz="0" w:space="0" w:color="auto"/>
            <w:bottom w:val="none" w:sz="0" w:space="0" w:color="auto"/>
            <w:right w:val="none" w:sz="0" w:space="0" w:color="auto"/>
          </w:divBdr>
        </w:div>
        <w:div w:id="1028137210">
          <w:marLeft w:val="640"/>
          <w:marRight w:val="0"/>
          <w:marTop w:val="0"/>
          <w:marBottom w:val="0"/>
          <w:divBdr>
            <w:top w:val="none" w:sz="0" w:space="0" w:color="auto"/>
            <w:left w:val="none" w:sz="0" w:space="0" w:color="auto"/>
            <w:bottom w:val="none" w:sz="0" w:space="0" w:color="auto"/>
            <w:right w:val="none" w:sz="0" w:space="0" w:color="auto"/>
          </w:divBdr>
        </w:div>
        <w:div w:id="771123618">
          <w:marLeft w:val="640"/>
          <w:marRight w:val="0"/>
          <w:marTop w:val="0"/>
          <w:marBottom w:val="0"/>
          <w:divBdr>
            <w:top w:val="none" w:sz="0" w:space="0" w:color="auto"/>
            <w:left w:val="none" w:sz="0" w:space="0" w:color="auto"/>
            <w:bottom w:val="none" w:sz="0" w:space="0" w:color="auto"/>
            <w:right w:val="none" w:sz="0" w:space="0" w:color="auto"/>
          </w:divBdr>
        </w:div>
        <w:div w:id="192815284">
          <w:marLeft w:val="640"/>
          <w:marRight w:val="0"/>
          <w:marTop w:val="0"/>
          <w:marBottom w:val="0"/>
          <w:divBdr>
            <w:top w:val="none" w:sz="0" w:space="0" w:color="auto"/>
            <w:left w:val="none" w:sz="0" w:space="0" w:color="auto"/>
            <w:bottom w:val="none" w:sz="0" w:space="0" w:color="auto"/>
            <w:right w:val="none" w:sz="0" w:space="0" w:color="auto"/>
          </w:divBdr>
        </w:div>
        <w:div w:id="580025901">
          <w:marLeft w:val="640"/>
          <w:marRight w:val="0"/>
          <w:marTop w:val="0"/>
          <w:marBottom w:val="0"/>
          <w:divBdr>
            <w:top w:val="none" w:sz="0" w:space="0" w:color="auto"/>
            <w:left w:val="none" w:sz="0" w:space="0" w:color="auto"/>
            <w:bottom w:val="none" w:sz="0" w:space="0" w:color="auto"/>
            <w:right w:val="none" w:sz="0" w:space="0" w:color="auto"/>
          </w:divBdr>
        </w:div>
        <w:div w:id="921182085">
          <w:marLeft w:val="640"/>
          <w:marRight w:val="0"/>
          <w:marTop w:val="0"/>
          <w:marBottom w:val="0"/>
          <w:divBdr>
            <w:top w:val="none" w:sz="0" w:space="0" w:color="auto"/>
            <w:left w:val="none" w:sz="0" w:space="0" w:color="auto"/>
            <w:bottom w:val="none" w:sz="0" w:space="0" w:color="auto"/>
            <w:right w:val="none" w:sz="0" w:space="0" w:color="auto"/>
          </w:divBdr>
        </w:div>
        <w:div w:id="1384450568">
          <w:marLeft w:val="640"/>
          <w:marRight w:val="0"/>
          <w:marTop w:val="0"/>
          <w:marBottom w:val="0"/>
          <w:divBdr>
            <w:top w:val="none" w:sz="0" w:space="0" w:color="auto"/>
            <w:left w:val="none" w:sz="0" w:space="0" w:color="auto"/>
            <w:bottom w:val="none" w:sz="0" w:space="0" w:color="auto"/>
            <w:right w:val="none" w:sz="0" w:space="0" w:color="auto"/>
          </w:divBdr>
        </w:div>
        <w:div w:id="1450929006">
          <w:marLeft w:val="640"/>
          <w:marRight w:val="0"/>
          <w:marTop w:val="0"/>
          <w:marBottom w:val="0"/>
          <w:divBdr>
            <w:top w:val="none" w:sz="0" w:space="0" w:color="auto"/>
            <w:left w:val="none" w:sz="0" w:space="0" w:color="auto"/>
            <w:bottom w:val="none" w:sz="0" w:space="0" w:color="auto"/>
            <w:right w:val="none" w:sz="0" w:space="0" w:color="auto"/>
          </w:divBdr>
        </w:div>
        <w:div w:id="40519494">
          <w:marLeft w:val="640"/>
          <w:marRight w:val="0"/>
          <w:marTop w:val="0"/>
          <w:marBottom w:val="0"/>
          <w:divBdr>
            <w:top w:val="none" w:sz="0" w:space="0" w:color="auto"/>
            <w:left w:val="none" w:sz="0" w:space="0" w:color="auto"/>
            <w:bottom w:val="none" w:sz="0" w:space="0" w:color="auto"/>
            <w:right w:val="none" w:sz="0" w:space="0" w:color="auto"/>
          </w:divBdr>
        </w:div>
        <w:div w:id="1666586972">
          <w:marLeft w:val="640"/>
          <w:marRight w:val="0"/>
          <w:marTop w:val="0"/>
          <w:marBottom w:val="0"/>
          <w:divBdr>
            <w:top w:val="none" w:sz="0" w:space="0" w:color="auto"/>
            <w:left w:val="none" w:sz="0" w:space="0" w:color="auto"/>
            <w:bottom w:val="none" w:sz="0" w:space="0" w:color="auto"/>
            <w:right w:val="none" w:sz="0" w:space="0" w:color="auto"/>
          </w:divBdr>
        </w:div>
        <w:div w:id="1759212230">
          <w:marLeft w:val="640"/>
          <w:marRight w:val="0"/>
          <w:marTop w:val="0"/>
          <w:marBottom w:val="0"/>
          <w:divBdr>
            <w:top w:val="none" w:sz="0" w:space="0" w:color="auto"/>
            <w:left w:val="none" w:sz="0" w:space="0" w:color="auto"/>
            <w:bottom w:val="none" w:sz="0" w:space="0" w:color="auto"/>
            <w:right w:val="none" w:sz="0" w:space="0" w:color="auto"/>
          </w:divBdr>
        </w:div>
        <w:div w:id="1272278357">
          <w:marLeft w:val="640"/>
          <w:marRight w:val="0"/>
          <w:marTop w:val="0"/>
          <w:marBottom w:val="0"/>
          <w:divBdr>
            <w:top w:val="none" w:sz="0" w:space="0" w:color="auto"/>
            <w:left w:val="none" w:sz="0" w:space="0" w:color="auto"/>
            <w:bottom w:val="none" w:sz="0" w:space="0" w:color="auto"/>
            <w:right w:val="none" w:sz="0" w:space="0" w:color="auto"/>
          </w:divBdr>
        </w:div>
        <w:div w:id="117915422">
          <w:marLeft w:val="640"/>
          <w:marRight w:val="0"/>
          <w:marTop w:val="0"/>
          <w:marBottom w:val="0"/>
          <w:divBdr>
            <w:top w:val="none" w:sz="0" w:space="0" w:color="auto"/>
            <w:left w:val="none" w:sz="0" w:space="0" w:color="auto"/>
            <w:bottom w:val="none" w:sz="0" w:space="0" w:color="auto"/>
            <w:right w:val="none" w:sz="0" w:space="0" w:color="auto"/>
          </w:divBdr>
        </w:div>
        <w:div w:id="250552098">
          <w:marLeft w:val="640"/>
          <w:marRight w:val="0"/>
          <w:marTop w:val="0"/>
          <w:marBottom w:val="0"/>
          <w:divBdr>
            <w:top w:val="none" w:sz="0" w:space="0" w:color="auto"/>
            <w:left w:val="none" w:sz="0" w:space="0" w:color="auto"/>
            <w:bottom w:val="none" w:sz="0" w:space="0" w:color="auto"/>
            <w:right w:val="none" w:sz="0" w:space="0" w:color="auto"/>
          </w:divBdr>
        </w:div>
        <w:div w:id="1947227473">
          <w:marLeft w:val="640"/>
          <w:marRight w:val="0"/>
          <w:marTop w:val="0"/>
          <w:marBottom w:val="0"/>
          <w:divBdr>
            <w:top w:val="none" w:sz="0" w:space="0" w:color="auto"/>
            <w:left w:val="none" w:sz="0" w:space="0" w:color="auto"/>
            <w:bottom w:val="none" w:sz="0" w:space="0" w:color="auto"/>
            <w:right w:val="none" w:sz="0" w:space="0" w:color="auto"/>
          </w:divBdr>
        </w:div>
        <w:div w:id="643318173">
          <w:marLeft w:val="640"/>
          <w:marRight w:val="0"/>
          <w:marTop w:val="0"/>
          <w:marBottom w:val="0"/>
          <w:divBdr>
            <w:top w:val="none" w:sz="0" w:space="0" w:color="auto"/>
            <w:left w:val="none" w:sz="0" w:space="0" w:color="auto"/>
            <w:bottom w:val="none" w:sz="0" w:space="0" w:color="auto"/>
            <w:right w:val="none" w:sz="0" w:space="0" w:color="auto"/>
          </w:divBdr>
        </w:div>
        <w:div w:id="1049843496">
          <w:marLeft w:val="640"/>
          <w:marRight w:val="0"/>
          <w:marTop w:val="0"/>
          <w:marBottom w:val="0"/>
          <w:divBdr>
            <w:top w:val="none" w:sz="0" w:space="0" w:color="auto"/>
            <w:left w:val="none" w:sz="0" w:space="0" w:color="auto"/>
            <w:bottom w:val="none" w:sz="0" w:space="0" w:color="auto"/>
            <w:right w:val="none" w:sz="0" w:space="0" w:color="auto"/>
          </w:divBdr>
        </w:div>
        <w:div w:id="796604481">
          <w:marLeft w:val="640"/>
          <w:marRight w:val="0"/>
          <w:marTop w:val="0"/>
          <w:marBottom w:val="0"/>
          <w:divBdr>
            <w:top w:val="none" w:sz="0" w:space="0" w:color="auto"/>
            <w:left w:val="none" w:sz="0" w:space="0" w:color="auto"/>
            <w:bottom w:val="none" w:sz="0" w:space="0" w:color="auto"/>
            <w:right w:val="none" w:sz="0" w:space="0" w:color="auto"/>
          </w:divBdr>
        </w:div>
        <w:div w:id="510528812">
          <w:marLeft w:val="640"/>
          <w:marRight w:val="0"/>
          <w:marTop w:val="0"/>
          <w:marBottom w:val="0"/>
          <w:divBdr>
            <w:top w:val="none" w:sz="0" w:space="0" w:color="auto"/>
            <w:left w:val="none" w:sz="0" w:space="0" w:color="auto"/>
            <w:bottom w:val="none" w:sz="0" w:space="0" w:color="auto"/>
            <w:right w:val="none" w:sz="0" w:space="0" w:color="auto"/>
          </w:divBdr>
        </w:div>
        <w:div w:id="1543442760">
          <w:marLeft w:val="640"/>
          <w:marRight w:val="0"/>
          <w:marTop w:val="0"/>
          <w:marBottom w:val="0"/>
          <w:divBdr>
            <w:top w:val="none" w:sz="0" w:space="0" w:color="auto"/>
            <w:left w:val="none" w:sz="0" w:space="0" w:color="auto"/>
            <w:bottom w:val="none" w:sz="0" w:space="0" w:color="auto"/>
            <w:right w:val="none" w:sz="0" w:space="0" w:color="auto"/>
          </w:divBdr>
        </w:div>
        <w:div w:id="217518461">
          <w:marLeft w:val="640"/>
          <w:marRight w:val="0"/>
          <w:marTop w:val="0"/>
          <w:marBottom w:val="0"/>
          <w:divBdr>
            <w:top w:val="none" w:sz="0" w:space="0" w:color="auto"/>
            <w:left w:val="none" w:sz="0" w:space="0" w:color="auto"/>
            <w:bottom w:val="none" w:sz="0" w:space="0" w:color="auto"/>
            <w:right w:val="none" w:sz="0" w:space="0" w:color="auto"/>
          </w:divBdr>
        </w:div>
        <w:div w:id="139739687">
          <w:marLeft w:val="640"/>
          <w:marRight w:val="0"/>
          <w:marTop w:val="0"/>
          <w:marBottom w:val="0"/>
          <w:divBdr>
            <w:top w:val="none" w:sz="0" w:space="0" w:color="auto"/>
            <w:left w:val="none" w:sz="0" w:space="0" w:color="auto"/>
            <w:bottom w:val="none" w:sz="0" w:space="0" w:color="auto"/>
            <w:right w:val="none" w:sz="0" w:space="0" w:color="auto"/>
          </w:divBdr>
        </w:div>
        <w:div w:id="1958876890">
          <w:marLeft w:val="640"/>
          <w:marRight w:val="0"/>
          <w:marTop w:val="0"/>
          <w:marBottom w:val="0"/>
          <w:divBdr>
            <w:top w:val="none" w:sz="0" w:space="0" w:color="auto"/>
            <w:left w:val="none" w:sz="0" w:space="0" w:color="auto"/>
            <w:bottom w:val="none" w:sz="0" w:space="0" w:color="auto"/>
            <w:right w:val="none" w:sz="0" w:space="0" w:color="auto"/>
          </w:divBdr>
        </w:div>
        <w:div w:id="1191912435">
          <w:marLeft w:val="640"/>
          <w:marRight w:val="0"/>
          <w:marTop w:val="0"/>
          <w:marBottom w:val="0"/>
          <w:divBdr>
            <w:top w:val="none" w:sz="0" w:space="0" w:color="auto"/>
            <w:left w:val="none" w:sz="0" w:space="0" w:color="auto"/>
            <w:bottom w:val="none" w:sz="0" w:space="0" w:color="auto"/>
            <w:right w:val="none" w:sz="0" w:space="0" w:color="auto"/>
          </w:divBdr>
        </w:div>
        <w:div w:id="1156800281">
          <w:marLeft w:val="640"/>
          <w:marRight w:val="0"/>
          <w:marTop w:val="0"/>
          <w:marBottom w:val="0"/>
          <w:divBdr>
            <w:top w:val="none" w:sz="0" w:space="0" w:color="auto"/>
            <w:left w:val="none" w:sz="0" w:space="0" w:color="auto"/>
            <w:bottom w:val="none" w:sz="0" w:space="0" w:color="auto"/>
            <w:right w:val="none" w:sz="0" w:space="0" w:color="auto"/>
          </w:divBdr>
        </w:div>
        <w:div w:id="1492942321">
          <w:marLeft w:val="640"/>
          <w:marRight w:val="0"/>
          <w:marTop w:val="0"/>
          <w:marBottom w:val="0"/>
          <w:divBdr>
            <w:top w:val="none" w:sz="0" w:space="0" w:color="auto"/>
            <w:left w:val="none" w:sz="0" w:space="0" w:color="auto"/>
            <w:bottom w:val="none" w:sz="0" w:space="0" w:color="auto"/>
            <w:right w:val="none" w:sz="0" w:space="0" w:color="auto"/>
          </w:divBdr>
        </w:div>
        <w:div w:id="1110583343">
          <w:marLeft w:val="640"/>
          <w:marRight w:val="0"/>
          <w:marTop w:val="0"/>
          <w:marBottom w:val="0"/>
          <w:divBdr>
            <w:top w:val="none" w:sz="0" w:space="0" w:color="auto"/>
            <w:left w:val="none" w:sz="0" w:space="0" w:color="auto"/>
            <w:bottom w:val="none" w:sz="0" w:space="0" w:color="auto"/>
            <w:right w:val="none" w:sz="0" w:space="0" w:color="auto"/>
          </w:divBdr>
        </w:div>
        <w:div w:id="590285728">
          <w:marLeft w:val="640"/>
          <w:marRight w:val="0"/>
          <w:marTop w:val="0"/>
          <w:marBottom w:val="0"/>
          <w:divBdr>
            <w:top w:val="none" w:sz="0" w:space="0" w:color="auto"/>
            <w:left w:val="none" w:sz="0" w:space="0" w:color="auto"/>
            <w:bottom w:val="none" w:sz="0" w:space="0" w:color="auto"/>
            <w:right w:val="none" w:sz="0" w:space="0" w:color="auto"/>
          </w:divBdr>
        </w:div>
        <w:div w:id="279725458">
          <w:marLeft w:val="640"/>
          <w:marRight w:val="0"/>
          <w:marTop w:val="0"/>
          <w:marBottom w:val="0"/>
          <w:divBdr>
            <w:top w:val="none" w:sz="0" w:space="0" w:color="auto"/>
            <w:left w:val="none" w:sz="0" w:space="0" w:color="auto"/>
            <w:bottom w:val="none" w:sz="0" w:space="0" w:color="auto"/>
            <w:right w:val="none" w:sz="0" w:space="0" w:color="auto"/>
          </w:divBdr>
        </w:div>
        <w:div w:id="2080206229">
          <w:marLeft w:val="640"/>
          <w:marRight w:val="0"/>
          <w:marTop w:val="0"/>
          <w:marBottom w:val="0"/>
          <w:divBdr>
            <w:top w:val="none" w:sz="0" w:space="0" w:color="auto"/>
            <w:left w:val="none" w:sz="0" w:space="0" w:color="auto"/>
            <w:bottom w:val="none" w:sz="0" w:space="0" w:color="auto"/>
            <w:right w:val="none" w:sz="0" w:space="0" w:color="auto"/>
          </w:divBdr>
        </w:div>
        <w:div w:id="653948354">
          <w:marLeft w:val="640"/>
          <w:marRight w:val="0"/>
          <w:marTop w:val="0"/>
          <w:marBottom w:val="0"/>
          <w:divBdr>
            <w:top w:val="none" w:sz="0" w:space="0" w:color="auto"/>
            <w:left w:val="none" w:sz="0" w:space="0" w:color="auto"/>
            <w:bottom w:val="none" w:sz="0" w:space="0" w:color="auto"/>
            <w:right w:val="none" w:sz="0" w:space="0" w:color="auto"/>
          </w:divBdr>
        </w:div>
        <w:div w:id="1347749929">
          <w:marLeft w:val="640"/>
          <w:marRight w:val="0"/>
          <w:marTop w:val="0"/>
          <w:marBottom w:val="0"/>
          <w:divBdr>
            <w:top w:val="none" w:sz="0" w:space="0" w:color="auto"/>
            <w:left w:val="none" w:sz="0" w:space="0" w:color="auto"/>
            <w:bottom w:val="none" w:sz="0" w:space="0" w:color="auto"/>
            <w:right w:val="none" w:sz="0" w:space="0" w:color="auto"/>
          </w:divBdr>
        </w:div>
        <w:div w:id="364478123">
          <w:marLeft w:val="640"/>
          <w:marRight w:val="0"/>
          <w:marTop w:val="0"/>
          <w:marBottom w:val="0"/>
          <w:divBdr>
            <w:top w:val="none" w:sz="0" w:space="0" w:color="auto"/>
            <w:left w:val="none" w:sz="0" w:space="0" w:color="auto"/>
            <w:bottom w:val="none" w:sz="0" w:space="0" w:color="auto"/>
            <w:right w:val="none" w:sz="0" w:space="0" w:color="auto"/>
          </w:divBdr>
        </w:div>
        <w:div w:id="394622218">
          <w:marLeft w:val="640"/>
          <w:marRight w:val="0"/>
          <w:marTop w:val="0"/>
          <w:marBottom w:val="0"/>
          <w:divBdr>
            <w:top w:val="none" w:sz="0" w:space="0" w:color="auto"/>
            <w:left w:val="none" w:sz="0" w:space="0" w:color="auto"/>
            <w:bottom w:val="none" w:sz="0" w:space="0" w:color="auto"/>
            <w:right w:val="none" w:sz="0" w:space="0" w:color="auto"/>
          </w:divBdr>
        </w:div>
      </w:divsChild>
    </w:div>
    <w:div w:id="1092966818">
      <w:bodyDiv w:val="1"/>
      <w:marLeft w:val="0"/>
      <w:marRight w:val="0"/>
      <w:marTop w:val="0"/>
      <w:marBottom w:val="0"/>
      <w:divBdr>
        <w:top w:val="none" w:sz="0" w:space="0" w:color="auto"/>
        <w:left w:val="none" w:sz="0" w:space="0" w:color="auto"/>
        <w:bottom w:val="none" w:sz="0" w:space="0" w:color="auto"/>
        <w:right w:val="none" w:sz="0" w:space="0" w:color="auto"/>
      </w:divBdr>
    </w:div>
    <w:div w:id="1098646664">
      <w:bodyDiv w:val="1"/>
      <w:marLeft w:val="0"/>
      <w:marRight w:val="0"/>
      <w:marTop w:val="0"/>
      <w:marBottom w:val="0"/>
      <w:divBdr>
        <w:top w:val="none" w:sz="0" w:space="0" w:color="auto"/>
        <w:left w:val="none" w:sz="0" w:space="0" w:color="auto"/>
        <w:bottom w:val="none" w:sz="0" w:space="0" w:color="auto"/>
        <w:right w:val="none" w:sz="0" w:space="0" w:color="auto"/>
      </w:divBdr>
      <w:divsChild>
        <w:div w:id="2046562907">
          <w:marLeft w:val="640"/>
          <w:marRight w:val="0"/>
          <w:marTop w:val="0"/>
          <w:marBottom w:val="0"/>
          <w:divBdr>
            <w:top w:val="none" w:sz="0" w:space="0" w:color="auto"/>
            <w:left w:val="none" w:sz="0" w:space="0" w:color="auto"/>
            <w:bottom w:val="none" w:sz="0" w:space="0" w:color="auto"/>
            <w:right w:val="none" w:sz="0" w:space="0" w:color="auto"/>
          </w:divBdr>
        </w:div>
      </w:divsChild>
    </w:div>
    <w:div w:id="1186947110">
      <w:bodyDiv w:val="1"/>
      <w:marLeft w:val="0"/>
      <w:marRight w:val="0"/>
      <w:marTop w:val="0"/>
      <w:marBottom w:val="0"/>
      <w:divBdr>
        <w:top w:val="none" w:sz="0" w:space="0" w:color="auto"/>
        <w:left w:val="none" w:sz="0" w:space="0" w:color="auto"/>
        <w:bottom w:val="none" w:sz="0" w:space="0" w:color="auto"/>
        <w:right w:val="none" w:sz="0" w:space="0" w:color="auto"/>
      </w:divBdr>
      <w:divsChild>
        <w:div w:id="1439256123">
          <w:marLeft w:val="640"/>
          <w:marRight w:val="0"/>
          <w:marTop w:val="0"/>
          <w:marBottom w:val="0"/>
          <w:divBdr>
            <w:top w:val="none" w:sz="0" w:space="0" w:color="auto"/>
            <w:left w:val="none" w:sz="0" w:space="0" w:color="auto"/>
            <w:bottom w:val="none" w:sz="0" w:space="0" w:color="auto"/>
            <w:right w:val="none" w:sz="0" w:space="0" w:color="auto"/>
          </w:divBdr>
        </w:div>
        <w:div w:id="1144078726">
          <w:marLeft w:val="640"/>
          <w:marRight w:val="0"/>
          <w:marTop w:val="0"/>
          <w:marBottom w:val="0"/>
          <w:divBdr>
            <w:top w:val="none" w:sz="0" w:space="0" w:color="auto"/>
            <w:left w:val="none" w:sz="0" w:space="0" w:color="auto"/>
            <w:bottom w:val="none" w:sz="0" w:space="0" w:color="auto"/>
            <w:right w:val="none" w:sz="0" w:space="0" w:color="auto"/>
          </w:divBdr>
        </w:div>
        <w:div w:id="1388144518">
          <w:marLeft w:val="640"/>
          <w:marRight w:val="0"/>
          <w:marTop w:val="0"/>
          <w:marBottom w:val="0"/>
          <w:divBdr>
            <w:top w:val="none" w:sz="0" w:space="0" w:color="auto"/>
            <w:left w:val="none" w:sz="0" w:space="0" w:color="auto"/>
            <w:bottom w:val="none" w:sz="0" w:space="0" w:color="auto"/>
            <w:right w:val="none" w:sz="0" w:space="0" w:color="auto"/>
          </w:divBdr>
        </w:div>
        <w:div w:id="773987212">
          <w:marLeft w:val="640"/>
          <w:marRight w:val="0"/>
          <w:marTop w:val="0"/>
          <w:marBottom w:val="0"/>
          <w:divBdr>
            <w:top w:val="none" w:sz="0" w:space="0" w:color="auto"/>
            <w:left w:val="none" w:sz="0" w:space="0" w:color="auto"/>
            <w:bottom w:val="none" w:sz="0" w:space="0" w:color="auto"/>
            <w:right w:val="none" w:sz="0" w:space="0" w:color="auto"/>
          </w:divBdr>
        </w:div>
        <w:div w:id="1508324497">
          <w:marLeft w:val="640"/>
          <w:marRight w:val="0"/>
          <w:marTop w:val="0"/>
          <w:marBottom w:val="0"/>
          <w:divBdr>
            <w:top w:val="none" w:sz="0" w:space="0" w:color="auto"/>
            <w:left w:val="none" w:sz="0" w:space="0" w:color="auto"/>
            <w:bottom w:val="none" w:sz="0" w:space="0" w:color="auto"/>
            <w:right w:val="none" w:sz="0" w:space="0" w:color="auto"/>
          </w:divBdr>
        </w:div>
        <w:div w:id="875890038">
          <w:marLeft w:val="640"/>
          <w:marRight w:val="0"/>
          <w:marTop w:val="0"/>
          <w:marBottom w:val="0"/>
          <w:divBdr>
            <w:top w:val="none" w:sz="0" w:space="0" w:color="auto"/>
            <w:left w:val="none" w:sz="0" w:space="0" w:color="auto"/>
            <w:bottom w:val="none" w:sz="0" w:space="0" w:color="auto"/>
            <w:right w:val="none" w:sz="0" w:space="0" w:color="auto"/>
          </w:divBdr>
        </w:div>
        <w:div w:id="44529434">
          <w:marLeft w:val="640"/>
          <w:marRight w:val="0"/>
          <w:marTop w:val="0"/>
          <w:marBottom w:val="0"/>
          <w:divBdr>
            <w:top w:val="none" w:sz="0" w:space="0" w:color="auto"/>
            <w:left w:val="none" w:sz="0" w:space="0" w:color="auto"/>
            <w:bottom w:val="none" w:sz="0" w:space="0" w:color="auto"/>
            <w:right w:val="none" w:sz="0" w:space="0" w:color="auto"/>
          </w:divBdr>
        </w:div>
        <w:div w:id="1570076066">
          <w:marLeft w:val="640"/>
          <w:marRight w:val="0"/>
          <w:marTop w:val="0"/>
          <w:marBottom w:val="0"/>
          <w:divBdr>
            <w:top w:val="none" w:sz="0" w:space="0" w:color="auto"/>
            <w:left w:val="none" w:sz="0" w:space="0" w:color="auto"/>
            <w:bottom w:val="none" w:sz="0" w:space="0" w:color="auto"/>
            <w:right w:val="none" w:sz="0" w:space="0" w:color="auto"/>
          </w:divBdr>
        </w:div>
        <w:div w:id="1838156914">
          <w:marLeft w:val="640"/>
          <w:marRight w:val="0"/>
          <w:marTop w:val="0"/>
          <w:marBottom w:val="0"/>
          <w:divBdr>
            <w:top w:val="none" w:sz="0" w:space="0" w:color="auto"/>
            <w:left w:val="none" w:sz="0" w:space="0" w:color="auto"/>
            <w:bottom w:val="none" w:sz="0" w:space="0" w:color="auto"/>
            <w:right w:val="none" w:sz="0" w:space="0" w:color="auto"/>
          </w:divBdr>
        </w:div>
        <w:div w:id="166754307">
          <w:marLeft w:val="640"/>
          <w:marRight w:val="0"/>
          <w:marTop w:val="0"/>
          <w:marBottom w:val="0"/>
          <w:divBdr>
            <w:top w:val="none" w:sz="0" w:space="0" w:color="auto"/>
            <w:left w:val="none" w:sz="0" w:space="0" w:color="auto"/>
            <w:bottom w:val="none" w:sz="0" w:space="0" w:color="auto"/>
            <w:right w:val="none" w:sz="0" w:space="0" w:color="auto"/>
          </w:divBdr>
        </w:div>
        <w:div w:id="1191601526">
          <w:marLeft w:val="640"/>
          <w:marRight w:val="0"/>
          <w:marTop w:val="0"/>
          <w:marBottom w:val="0"/>
          <w:divBdr>
            <w:top w:val="none" w:sz="0" w:space="0" w:color="auto"/>
            <w:left w:val="none" w:sz="0" w:space="0" w:color="auto"/>
            <w:bottom w:val="none" w:sz="0" w:space="0" w:color="auto"/>
            <w:right w:val="none" w:sz="0" w:space="0" w:color="auto"/>
          </w:divBdr>
        </w:div>
        <w:div w:id="1933120338">
          <w:marLeft w:val="640"/>
          <w:marRight w:val="0"/>
          <w:marTop w:val="0"/>
          <w:marBottom w:val="0"/>
          <w:divBdr>
            <w:top w:val="none" w:sz="0" w:space="0" w:color="auto"/>
            <w:left w:val="none" w:sz="0" w:space="0" w:color="auto"/>
            <w:bottom w:val="none" w:sz="0" w:space="0" w:color="auto"/>
            <w:right w:val="none" w:sz="0" w:space="0" w:color="auto"/>
          </w:divBdr>
        </w:div>
        <w:div w:id="1248996199">
          <w:marLeft w:val="640"/>
          <w:marRight w:val="0"/>
          <w:marTop w:val="0"/>
          <w:marBottom w:val="0"/>
          <w:divBdr>
            <w:top w:val="none" w:sz="0" w:space="0" w:color="auto"/>
            <w:left w:val="none" w:sz="0" w:space="0" w:color="auto"/>
            <w:bottom w:val="none" w:sz="0" w:space="0" w:color="auto"/>
            <w:right w:val="none" w:sz="0" w:space="0" w:color="auto"/>
          </w:divBdr>
        </w:div>
        <w:div w:id="805928633">
          <w:marLeft w:val="640"/>
          <w:marRight w:val="0"/>
          <w:marTop w:val="0"/>
          <w:marBottom w:val="0"/>
          <w:divBdr>
            <w:top w:val="none" w:sz="0" w:space="0" w:color="auto"/>
            <w:left w:val="none" w:sz="0" w:space="0" w:color="auto"/>
            <w:bottom w:val="none" w:sz="0" w:space="0" w:color="auto"/>
            <w:right w:val="none" w:sz="0" w:space="0" w:color="auto"/>
          </w:divBdr>
        </w:div>
        <w:div w:id="618686229">
          <w:marLeft w:val="640"/>
          <w:marRight w:val="0"/>
          <w:marTop w:val="0"/>
          <w:marBottom w:val="0"/>
          <w:divBdr>
            <w:top w:val="none" w:sz="0" w:space="0" w:color="auto"/>
            <w:left w:val="none" w:sz="0" w:space="0" w:color="auto"/>
            <w:bottom w:val="none" w:sz="0" w:space="0" w:color="auto"/>
            <w:right w:val="none" w:sz="0" w:space="0" w:color="auto"/>
          </w:divBdr>
        </w:div>
        <w:div w:id="1130972426">
          <w:marLeft w:val="640"/>
          <w:marRight w:val="0"/>
          <w:marTop w:val="0"/>
          <w:marBottom w:val="0"/>
          <w:divBdr>
            <w:top w:val="none" w:sz="0" w:space="0" w:color="auto"/>
            <w:left w:val="none" w:sz="0" w:space="0" w:color="auto"/>
            <w:bottom w:val="none" w:sz="0" w:space="0" w:color="auto"/>
            <w:right w:val="none" w:sz="0" w:space="0" w:color="auto"/>
          </w:divBdr>
        </w:div>
        <w:div w:id="918559579">
          <w:marLeft w:val="640"/>
          <w:marRight w:val="0"/>
          <w:marTop w:val="0"/>
          <w:marBottom w:val="0"/>
          <w:divBdr>
            <w:top w:val="none" w:sz="0" w:space="0" w:color="auto"/>
            <w:left w:val="none" w:sz="0" w:space="0" w:color="auto"/>
            <w:bottom w:val="none" w:sz="0" w:space="0" w:color="auto"/>
            <w:right w:val="none" w:sz="0" w:space="0" w:color="auto"/>
          </w:divBdr>
        </w:div>
        <w:div w:id="2018847310">
          <w:marLeft w:val="640"/>
          <w:marRight w:val="0"/>
          <w:marTop w:val="0"/>
          <w:marBottom w:val="0"/>
          <w:divBdr>
            <w:top w:val="none" w:sz="0" w:space="0" w:color="auto"/>
            <w:left w:val="none" w:sz="0" w:space="0" w:color="auto"/>
            <w:bottom w:val="none" w:sz="0" w:space="0" w:color="auto"/>
            <w:right w:val="none" w:sz="0" w:space="0" w:color="auto"/>
          </w:divBdr>
        </w:div>
        <w:div w:id="340818416">
          <w:marLeft w:val="640"/>
          <w:marRight w:val="0"/>
          <w:marTop w:val="0"/>
          <w:marBottom w:val="0"/>
          <w:divBdr>
            <w:top w:val="none" w:sz="0" w:space="0" w:color="auto"/>
            <w:left w:val="none" w:sz="0" w:space="0" w:color="auto"/>
            <w:bottom w:val="none" w:sz="0" w:space="0" w:color="auto"/>
            <w:right w:val="none" w:sz="0" w:space="0" w:color="auto"/>
          </w:divBdr>
        </w:div>
        <w:div w:id="334653976">
          <w:marLeft w:val="640"/>
          <w:marRight w:val="0"/>
          <w:marTop w:val="0"/>
          <w:marBottom w:val="0"/>
          <w:divBdr>
            <w:top w:val="none" w:sz="0" w:space="0" w:color="auto"/>
            <w:left w:val="none" w:sz="0" w:space="0" w:color="auto"/>
            <w:bottom w:val="none" w:sz="0" w:space="0" w:color="auto"/>
            <w:right w:val="none" w:sz="0" w:space="0" w:color="auto"/>
          </w:divBdr>
        </w:div>
        <w:div w:id="1111165952">
          <w:marLeft w:val="640"/>
          <w:marRight w:val="0"/>
          <w:marTop w:val="0"/>
          <w:marBottom w:val="0"/>
          <w:divBdr>
            <w:top w:val="none" w:sz="0" w:space="0" w:color="auto"/>
            <w:left w:val="none" w:sz="0" w:space="0" w:color="auto"/>
            <w:bottom w:val="none" w:sz="0" w:space="0" w:color="auto"/>
            <w:right w:val="none" w:sz="0" w:space="0" w:color="auto"/>
          </w:divBdr>
        </w:div>
        <w:div w:id="1607887945">
          <w:marLeft w:val="640"/>
          <w:marRight w:val="0"/>
          <w:marTop w:val="0"/>
          <w:marBottom w:val="0"/>
          <w:divBdr>
            <w:top w:val="none" w:sz="0" w:space="0" w:color="auto"/>
            <w:left w:val="none" w:sz="0" w:space="0" w:color="auto"/>
            <w:bottom w:val="none" w:sz="0" w:space="0" w:color="auto"/>
            <w:right w:val="none" w:sz="0" w:space="0" w:color="auto"/>
          </w:divBdr>
        </w:div>
        <w:div w:id="1430081424">
          <w:marLeft w:val="640"/>
          <w:marRight w:val="0"/>
          <w:marTop w:val="0"/>
          <w:marBottom w:val="0"/>
          <w:divBdr>
            <w:top w:val="none" w:sz="0" w:space="0" w:color="auto"/>
            <w:left w:val="none" w:sz="0" w:space="0" w:color="auto"/>
            <w:bottom w:val="none" w:sz="0" w:space="0" w:color="auto"/>
            <w:right w:val="none" w:sz="0" w:space="0" w:color="auto"/>
          </w:divBdr>
        </w:div>
        <w:div w:id="1553998337">
          <w:marLeft w:val="640"/>
          <w:marRight w:val="0"/>
          <w:marTop w:val="0"/>
          <w:marBottom w:val="0"/>
          <w:divBdr>
            <w:top w:val="none" w:sz="0" w:space="0" w:color="auto"/>
            <w:left w:val="none" w:sz="0" w:space="0" w:color="auto"/>
            <w:bottom w:val="none" w:sz="0" w:space="0" w:color="auto"/>
            <w:right w:val="none" w:sz="0" w:space="0" w:color="auto"/>
          </w:divBdr>
        </w:div>
        <w:div w:id="297733906">
          <w:marLeft w:val="640"/>
          <w:marRight w:val="0"/>
          <w:marTop w:val="0"/>
          <w:marBottom w:val="0"/>
          <w:divBdr>
            <w:top w:val="none" w:sz="0" w:space="0" w:color="auto"/>
            <w:left w:val="none" w:sz="0" w:space="0" w:color="auto"/>
            <w:bottom w:val="none" w:sz="0" w:space="0" w:color="auto"/>
            <w:right w:val="none" w:sz="0" w:space="0" w:color="auto"/>
          </w:divBdr>
        </w:div>
        <w:div w:id="789662616">
          <w:marLeft w:val="640"/>
          <w:marRight w:val="0"/>
          <w:marTop w:val="0"/>
          <w:marBottom w:val="0"/>
          <w:divBdr>
            <w:top w:val="none" w:sz="0" w:space="0" w:color="auto"/>
            <w:left w:val="none" w:sz="0" w:space="0" w:color="auto"/>
            <w:bottom w:val="none" w:sz="0" w:space="0" w:color="auto"/>
            <w:right w:val="none" w:sz="0" w:space="0" w:color="auto"/>
          </w:divBdr>
        </w:div>
        <w:div w:id="732854322">
          <w:marLeft w:val="640"/>
          <w:marRight w:val="0"/>
          <w:marTop w:val="0"/>
          <w:marBottom w:val="0"/>
          <w:divBdr>
            <w:top w:val="none" w:sz="0" w:space="0" w:color="auto"/>
            <w:left w:val="none" w:sz="0" w:space="0" w:color="auto"/>
            <w:bottom w:val="none" w:sz="0" w:space="0" w:color="auto"/>
            <w:right w:val="none" w:sz="0" w:space="0" w:color="auto"/>
          </w:divBdr>
        </w:div>
        <w:div w:id="1005016747">
          <w:marLeft w:val="640"/>
          <w:marRight w:val="0"/>
          <w:marTop w:val="0"/>
          <w:marBottom w:val="0"/>
          <w:divBdr>
            <w:top w:val="none" w:sz="0" w:space="0" w:color="auto"/>
            <w:left w:val="none" w:sz="0" w:space="0" w:color="auto"/>
            <w:bottom w:val="none" w:sz="0" w:space="0" w:color="auto"/>
            <w:right w:val="none" w:sz="0" w:space="0" w:color="auto"/>
          </w:divBdr>
        </w:div>
        <w:div w:id="87627090">
          <w:marLeft w:val="640"/>
          <w:marRight w:val="0"/>
          <w:marTop w:val="0"/>
          <w:marBottom w:val="0"/>
          <w:divBdr>
            <w:top w:val="none" w:sz="0" w:space="0" w:color="auto"/>
            <w:left w:val="none" w:sz="0" w:space="0" w:color="auto"/>
            <w:bottom w:val="none" w:sz="0" w:space="0" w:color="auto"/>
            <w:right w:val="none" w:sz="0" w:space="0" w:color="auto"/>
          </w:divBdr>
        </w:div>
        <w:div w:id="1709529882">
          <w:marLeft w:val="640"/>
          <w:marRight w:val="0"/>
          <w:marTop w:val="0"/>
          <w:marBottom w:val="0"/>
          <w:divBdr>
            <w:top w:val="none" w:sz="0" w:space="0" w:color="auto"/>
            <w:left w:val="none" w:sz="0" w:space="0" w:color="auto"/>
            <w:bottom w:val="none" w:sz="0" w:space="0" w:color="auto"/>
            <w:right w:val="none" w:sz="0" w:space="0" w:color="auto"/>
          </w:divBdr>
        </w:div>
        <w:div w:id="513806606">
          <w:marLeft w:val="640"/>
          <w:marRight w:val="0"/>
          <w:marTop w:val="0"/>
          <w:marBottom w:val="0"/>
          <w:divBdr>
            <w:top w:val="none" w:sz="0" w:space="0" w:color="auto"/>
            <w:left w:val="none" w:sz="0" w:space="0" w:color="auto"/>
            <w:bottom w:val="none" w:sz="0" w:space="0" w:color="auto"/>
            <w:right w:val="none" w:sz="0" w:space="0" w:color="auto"/>
          </w:divBdr>
        </w:div>
        <w:div w:id="1612668421">
          <w:marLeft w:val="640"/>
          <w:marRight w:val="0"/>
          <w:marTop w:val="0"/>
          <w:marBottom w:val="0"/>
          <w:divBdr>
            <w:top w:val="none" w:sz="0" w:space="0" w:color="auto"/>
            <w:left w:val="none" w:sz="0" w:space="0" w:color="auto"/>
            <w:bottom w:val="none" w:sz="0" w:space="0" w:color="auto"/>
            <w:right w:val="none" w:sz="0" w:space="0" w:color="auto"/>
          </w:divBdr>
        </w:div>
        <w:div w:id="317266280">
          <w:marLeft w:val="640"/>
          <w:marRight w:val="0"/>
          <w:marTop w:val="0"/>
          <w:marBottom w:val="0"/>
          <w:divBdr>
            <w:top w:val="none" w:sz="0" w:space="0" w:color="auto"/>
            <w:left w:val="none" w:sz="0" w:space="0" w:color="auto"/>
            <w:bottom w:val="none" w:sz="0" w:space="0" w:color="auto"/>
            <w:right w:val="none" w:sz="0" w:space="0" w:color="auto"/>
          </w:divBdr>
        </w:div>
        <w:div w:id="803885870">
          <w:marLeft w:val="640"/>
          <w:marRight w:val="0"/>
          <w:marTop w:val="0"/>
          <w:marBottom w:val="0"/>
          <w:divBdr>
            <w:top w:val="none" w:sz="0" w:space="0" w:color="auto"/>
            <w:left w:val="none" w:sz="0" w:space="0" w:color="auto"/>
            <w:bottom w:val="none" w:sz="0" w:space="0" w:color="auto"/>
            <w:right w:val="none" w:sz="0" w:space="0" w:color="auto"/>
          </w:divBdr>
        </w:div>
        <w:div w:id="1063605900">
          <w:marLeft w:val="640"/>
          <w:marRight w:val="0"/>
          <w:marTop w:val="0"/>
          <w:marBottom w:val="0"/>
          <w:divBdr>
            <w:top w:val="none" w:sz="0" w:space="0" w:color="auto"/>
            <w:left w:val="none" w:sz="0" w:space="0" w:color="auto"/>
            <w:bottom w:val="none" w:sz="0" w:space="0" w:color="auto"/>
            <w:right w:val="none" w:sz="0" w:space="0" w:color="auto"/>
          </w:divBdr>
        </w:div>
        <w:div w:id="1530416800">
          <w:marLeft w:val="640"/>
          <w:marRight w:val="0"/>
          <w:marTop w:val="0"/>
          <w:marBottom w:val="0"/>
          <w:divBdr>
            <w:top w:val="none" w:sz="0" w:space="0" w:color="auto"/>
            <w:left w:val="none" w:sz="0" w:space="0" w:color="auto"/>
            <w:bottom w:val="none" w:sz="0" w:space="0" w:color="auto"/>
            <w:right w:val="none" w:sz="0" w:space="0" w:color="auto"/>
          </w:divBdr>
        </w:div>
        <w:div w:id="1965889693">
          <w:marLeft w:val="640"/>
          <w:marRight w:val="0"/>
          <w:marTop w:val="0"/>
          <w:marBottom w:val="0"/>
          <w:divBdr>
            <w:top w:val="none" w:sz="0" w:space="0" w:color="auto"/>
            <w:left w:val="none" w:sz="0" w:space="0" w:color="auto"/>
            <w:bottom w:val="none" w:sz="0" w:space="0" w:color="auto"/>
            <w:right w:val="none" w:sz="0" w:space="0" w:color="auto"/>
          </w:divBdr>
        </w:div>
        <w:div w:id="1441031472">
          <w:marLeft w:val="640"/>
          <w:marRight w:val="0"/>
          <w:marTop w:val="0"/>
          <w:marBottom w:val="0"/>
          <w:divBdr>
            <w:top w:val="none" w:sz="0" w:space="0" w:color="auto"/>
            <w:left w:val="none" w:sz="0" w:space="0" w:color="auto"/>
            <w:bottom w:val="none" w:sz="0" w:space="0" w:color="auto"/>
            <w:right w:val="none" w:sz="0" w:space="0" w:color="auto"/>
          </w:divBdr>
        </w:div>
        <w:div w:id="458841806">
          <w:marLeft w:val="640"/>
          <w:marRight w:val="0"/>
          <w:marTop w:val="0"/>
          <w:marBottom w:val="0"/>
          <w:divBdr>
            <w:top w:val="none" w:sz="0" w:space="0" w:color="auto"/>
            <w:left w:val="none" w:sz="0" w:space="0" w:color="auto"/>
            <w:bottom w:val="none" w:sz="0" w:space="0" w:color="auto"/>
            <w:right w:val="none" w:sz="0" w:space="0" w:color="auto"/>
          </w:divBdr>
        </w:div>
        <w:div w:id="1008558780">
          <w:marLeft w:val="640"/>
          <w:marRight w:val="0"/>
          <w:marTop w:val="0"/>
          <w:marBottom w:val="0"/>
          <w:divBdr>
            <w:top w:val="none" w:sz="0" w:space="0" w:color="auto"/>
            <w:left w:val="none" w:sz="0" w:space="0" w:color="auto"/>
            <w:bottom w:val="none" w:sz="0" w:space="0" w:color="auto"/>
            <w:right w:val="none" w:sz="0" w:space="0" w:color="auto"/>
          </w:divBdr>
        </w:div>
        <w:div w:id="2108959670">
          <w:marLeft w:val="640"/>
          <w:marRight w:val="0"/>
          <w:marTop w:val="0"/>
          <w:marBottom w:val="0"/>
          <w:divBdr>
            <w:top w:val="none" w:sz="0" w:space="0" w:color="auto"/>
            <w:left w:val="none" w:sz="0" w:space="0" w:color="auto"/>
            <w:bottom w:val="none" w:sz="0" w:space="0" w:color="auto"/>
            <w:right w:val="none" w:sz="0" w:space="0" w:color="auto"/>
          </w:divBdr>
        </w:div>
        <w:div w:id="22901299">
          <w:marLeft w:val="640"/>
          <w:marRight w:val="0"/>
          <w:marTop w:val="0"/>
          <w:marBottom w:val="0"/>
          <w:divBdr>
            <w:top w:val="none" w:sz="0" w:space="0" w:color="auto"/>
            <w:left w:val="none" w:sz="0" w:space="0" w:color="auto"/>
            <w:bottom w:val="none" w:sz="0" w:space="0" w:color="auto"/>
            <w:right w:val="none" w:sz="0" w:space="0" w:color="auto"/>
          </w:divBdr>
        </w:div>
        <w:div w:id="692389022">
          <w:marLeft w:val="640"/>
          <w:marRight w:val="0"/>
          <w:marTop w:val="0"/>
          <w:marBottom w:val="0"/>
          <w:divBdr>
            <w:top w:val="none" w:sz="0" w:space="0" w:color="auto"/>
            <w:left w:val="none" w:sz="0" w:space="0" w:color="auto"/>
            <w:bottom w:val="none" w:sz="0" w:space="0" w:color="auto"/>
            <w:right w:val="none" w:sz="0" w:space="0" w:color="auto"/>
          </w:divBdr>
        </w:div>
        <w:div w:id="830635667">
          <w:marLeft w:val="640"/>
          <w:marRight w:val="0"/>
          <w:marTop w:val="0"/>
          <w:marBottom w:val="0"/>
          <w:divBdr>
            <w:top w:val="none" w:sz="0" w:space="0" w:color="auto"/>
            <w:left w:val="none" w:sz="0" w:space="0" w:color="auto"/>
            <w:bottom w:val="none" w:sz="0" w:space="0" w:color="auto"/>
            <w:right w:val="none" w:sz="0" w:space="0" w:color="auto"/>
          </w:divBdr>
        </w:div>
        <w:div w:id="2088721777">
          <w:marLeft w:val="640"/>
          <w:marRight w:val="0"/>
          <w:marTop w:val="0"/>
          <w:marBottom w:val="0"/>
          <w:divBdr>
            <w:top w:val="none" w:sz="0" w:space="0" w:color="auto"/>
            <w:left w:val="none" w:sz="0" w:space="0" w:color="auto"/>
            <w:bottom w:val="none" w:sz="0" w:space="0" w:color="auto"/>
            <w:right w:val="none" w:sz="0" w:space="0" w:color="auto"/>
          </w:divBdr>
        </w:div>
        <w:div w:id="1281493341">
          <w:marLeft w:val="640"/>
          <w:marRight w:val="0"/>
          <w:marTop w:val="0"/>
          <w:marBottom w:val="0"/>
          <w:divBdr>
            <w:top w:val="none" w:sz="0" w:space="0" w:color="auto"/>
            <w:left w:val="none" w:sz="0" w:space="0" w:color="auto"/>
            <w:bottom w:val="none" w:sz="0" w:space="0" w:color="auto"/>
            <w:right w:val="none" w:sz="0" w:space="0" w:color="auto"/>
          </w:divBdr>
        </w:div>
      </w:divsChild>
    </w:div>
    <w:div w:id="1247496785">
      <w:bodyDiv w:val="1"/>
      <w:marLeft w:val="0"/>
      <w:marRight w:val="0"/>
      <w:marTop w:val="0"/>
      <w:marBottom w:val="0"/>
      <w:divBdr>
        <w:top w:val="none" w:sz="0" w:space="0" w:color="auto"/>
        <w:left w:val="none" w:sz="0" w:space="0" w:color="auto"/>
        <w:bottom w:val="none" w:sz="0" w:space="0" w:color="auto"/>
        <w:right w:val="none" w:sz="0" w:space="0" w:color="auto"/>
      </w:divBdr>
    </w:div>
    <w:div w:id="1505314648">
      <w:bodyDiv w:val="1"/>
      <w:marLeft w:val="0"/>
      <w:marRight w:val="0"/>
      <w:marTop w:val="0"/>
      <w:marBottom w:val="0"/>
      <w:divBdr>
        <w:top w:val="none" w:sz="0" w:space="0" w:color="auto"/>
        <w:left w:val="none" w:sz="0" w:space="0" w:color="auto"/>
        <w:bottom w:val="none" w:sz="0" w:space="0" w:color="auto"/>
        <w:right w:val="none" w:sz="0" w:space="0" w:color="auto"/>
      </w:divBdr>
      <w:divsChild>
        <w:div w:id="88238174">
          <w:marLeft w:val="640"/>
          <w:marRight w:val="0"/>
          <w:marTop w:val="0"/>
          <w:marBottom w:val="0"/>
          <w:divBdr>
            <w:top w:val="none" w:sz="0" w:space="0" w:color="auto"/>
            <w:left w:val="none" w:sz="0" w:space="0" w:color="auto"/>
            <w:bottom w:val="none" w:sz="0" w:space="0" w:color="auto"/>
            <w:right w:val="none" w:sz="0" w:space="0" w:color="auto"/>
          </w:divBdr>
        </w:div>
        <w:div w:id="20906945">
          <w:marLeft w:val="640"/>
          <w:marRight w:val="0"/>
          <w:marTop w:val="0"/>
          <w:marBottom w:val="0"/>
          <w:divBdr>
            <w:top w:val="none" w:sz="0" w:space="0" w:color="auto"/>
            <w:left w:val="none" w:sz="0" w:space="0" w:color="auto"/>
            <w:bottom w:val="none" w:sz="0" w:space="0" w:color="auto"/>
            <w:right w:val="none" w:sz="0" w:space="0" w:color="auto"/>
          </w:divBdr>
        </w:div>
        <w:div w:id="2078236215">
          <w:marLeft w:val="640"/>
          <w:marRight w:val="0"/>
          <w:marTop w:val="0"/>
          <w:marBottom w:val="0"/>
          <w:divBdr>
            <w:top w:val="none" w:sz="0" w:space="0" w:color="auto"/>
            <w:left w:val="none" w:sz="0" w:space="0" w:color="auto"/>
            <w:bottom w:val="none" w:sz="0" w:space="0" w:color="auto"/>
            <w:right w:val="none" w:sz="0" w:space="0" w:color="auto"/>
          </w:divBdr>
        </w:div>
        <w:div w:id="189147418">
          <w:marLeft w:val="640"/>
          <w:marRight w:val="0"/>
          <w:marTop w:val="0"/>
          <w:marBottom w:val="0"/>
          <w:divBdr>
            <w:top w:val="none" w:sz="0" w:space="0" w:color="auto"/>
            <w:left w:val="none" w:sz="0" w:space="0" w:color="auto"/>
            <w:bottom w:val="none" w:sz="0" w:space="0" w:color="auto"/>
            <w:right w:val="none" w:sz="0" w:space="0" w:color="auto"/>
          </w:divBdr>
        </w:div>
        <w:div w:id="1413697947">
          <w:marLeft w:val="640"/>
          <w:marRight w:val="0"/>
          <w:marTop w:val="0"/>
          <w:marBottom w:val="0"/>
          <w:divBdr>
            <w:top w:val="none" w:sz="0" w:space="0" w:color="auto"/>
            <w:left w:val="none" w:sz="0" w:space="0" w:color="auto"/>
            <w:bottom w:val="none" w:sz="0" w:space="0" w:color="auto"/>
            <w:right w:val="none" w:sz="0" w:space="0" w:color="auto"/>
          </w:divBdr>
        </w:div>
        <w:div w:id="884827157">
          <w:marLeft w:val="640"/>
          <w:marRight w:val="0"/>
          <w:marTop w:val="0"/>
          <w:marBottom w:val="0"/>
          <w:divBdr>
            <w:top w:val="none" w:sz="0" w:space="0" w:color="auto"/>
            <w:left w:val="none" w:sz="0" w:space="0" w:color="auto"/>
            <w:bottom w:val="none" w:sz="0" w:space="0" w:color="auto"/>
            <w:right w:val="none" w:sz="0" w:space="0" w:color="auto"/>
          </w:divBdr>
        </w:div>
        <w:div w:id="238831775">
          <w:marLeft w:val="640"/>
          <w:marRight w:val="0"/>
          <w:marTop w:val="0"/>
          <w:marBottom w:val="0"/>
          <w:divBdr>
            <w:top w:val="none" w:sz="0" w:space="0" w:color="auto"/>
            <w:left w:val="none" w:sz="0" w:space="0" w:color="auto"/>
            <w:bottom w:val="none" w:sz="0" w:space="0" w:color="auto"/>
            <w:right w:val="none" w:sz="0" w:space="0" w:color="auto"/>
          </w:divBdr>
        </w:div>
        <w:div w:id="122499753">
          <w:marLeft w:val="640"/>
          <w:marRight w:val="0"/>
          <w:marTop w:val="0"/>
          <w:marBottom w:val="0"/>
          <w:divBdr>
            <w:top w:val="none" w:sz="0" w:space="0" w:color="auto"/>
            <w:left w:val="none" w:sz="0" w:space="0" w:color="auto"/>
            <w:bottom w:val="none" w:sz="0" w:space="0" w:color="auto"/>
            <w:right w:val="none" w:sz="0" w:space="0" w:color="auto"/>
          </w:divBdr>
        </w:div>
        <w:div w:id="37971621">
          <w:marLeft w:val="640"/>
          <w:marRight w:val="0"/>
          <w:marTop w:val="0"/>
          <w:marBottom w:val="0"/>
          <w:divBdr>
            <w:top w:val="none" w:sz="0" w:space="0" w:color="auto"/>
            <w:left w:val="none" w:sz="0" w:space="0" w:color="auto"/>
            <w:bottom w:val="none" w:sz="0" w:space="0" w:color="auto"/>
            <w:right w:val="none" w:sz="0" w:space="0" w:color="auto"/>
          </w:divBdr>
        </w:div>
        <w:div w:id="1637561344">
          <w:marLeft w:val="640"/>
          <w:marRight w:val="0"/>
          <w:marTop w:val="0"/>
          <w:marBottom w:val="0"/>
          <w:divBdr>
            <w:top w:val="none" w:sz="0" w:space="0" w:color="auto"/>
            <w:left w:val="none" w:sz="0" w:space="0" w:color="auto"/>
            <w:bottom w:val="none" w:sz="0" w:space="0" w:color="auto"/>
            <w:right w:val="none" w:sz="0" w:space="0" w:color="auto"/>
          </w:divBdr>
        </w:div>
        <w:div w:id="1756703965">
          <w:marLeft w:val="640"/>
          <w:marRight w:val="0"/>
          <w:marTop w:val="0"/>
          <w:marBottom w:val="0"/>
          <w:divBdr>
            <w:top w:val="none" w:sz="0" w:space="0" w:color="auto"/>
            <w:left w:val="none" w:sz="0" w:space="0" w:color="auto"/>
            <w:bottom w:val="none" w:sz="0" w:space="0" w:color="auto"/>
            <w:right w:val="none" w:sz="0" w:space="0" w:color="auto"/>
          </w:divBdr>
        </w:div>
        <w:div w:id="758909992">
          <w:marLeft w:val="640"/>
          <w:marRight w:val="0"/>
          <w:marTop w:val="0"/>
          <w:marBottom w:val="0"/>
          <w:divBdr>
            <w:top w:val="none" w:sz="0" w:space="0" w:color="auto"/>
            <w:left w:val="none" w:sz="0" w:space="0" w:color="auto"/>
            <w:bottom w:val="none" w:sz="0" w:space="0" w:color="auto"/>
            <w:right w:val="none" w:sz="0" w:space="0" w:color="auto"/>
          </w:divBdr>
        </w:div>
        <w:div w:id="1501895093">
          <w:marLeft w:val="640"/>
          <w:marRight w:val="0"/>
          <w:marTop w:val="0"/>
          <w:marBottom w:val="0"/>
          <w:divBdr>
            <w:top w:val="none" w:sz="0" w:space="0" w:color="auto"/>
            <w:left w:val="none" w:sz="0" w:space="0" w:color="auto"/>
            <w:bottom w:val="none" w:sz="0" w:space="0" w:color="auto"/>
            <w:right w:val="none" w:sz="0" w:space="0" w:color="auto"/>
          </w:divBdr>
        </w:div>
        <w:div w:id="932474449">
          <w:marLeft w:val="640"/>
          <w:marRight w:val="0"/>
          <w:marTop w:val="0"/>
          <w:marBottom w:val="0"/>
          <w:divBdr>
            <w:top w:val="none" w:sz="0" w:space="0" w:color="auto"/>
            <w:left w:val="none" w:sz="0" w:space="0" w:color="auto"/>
            <w:bottom w:val="none" w:sz="0" w:space="0" w:color="auto"/>
            <w:right w:val="none" w:sz="0" w:space="0" w:color="auto"/>
          </w:divBdr>
        </w:div>
        <w:div w:id="847403047">
          <w:marLeft w:val="640"/>
          <w:marRight w:val="0"/>
          <w:marTop w:val="0"/>
          <w:marBottom w:val="0"/>
          <w:divBdr>
            <w:top w:val="none" w:sz="0" w:space="0" w:color="auto"/>
            <w:left w:val="none" w:sz="0" w:space="0" w:color="auto"/>
            <w:bottom w:val="none" w:sz="0" w:space="0" w:color="auto"/>
            <w:right w:val="none" w:sz="0" w:space="0" w:color="auto"/>
          </w:divBdr>
        </w:div>
        <w:div w:id="1679962995">
          <w:marLeft w:val="640"/>
          <w:marRight w:val="0"/>
          <w:marTop w:val="0"/>
          <w:marBottom w:val="0"/>
          <w:divBdr>
            <w:top w:val="none" w:sz="0" w:space="0" w:color="auto"/>
            <w:left w:val="none" w:sz="0" w:space="0" w:color="auto"/>
            <w:bottom w:val="none" w:sz="0" w:space="0" w:color="auto"/>
            <w:right w:val="none" w:sz="0" w:space="0" w:color="auto"/>
          </w:divBdr>
        </w:div>
        <w:div w:id="1388604427">
          <w:marLeft w:val="640"/>
          <w:marRight w:val="0"/>
          <w:marTop w:val="0"/>
          <w:marBottom w:val="0"/>
          <w:divBdr>
            <w:top w:val="none" w:sz="0" w:space="0" w:color="auto"/>
            <w:left w:val="none" w:sz="0" w:space="0" w:color="auto"/>
            <w:bottom w:val="none" w:sz="0" w:space="0" w:color="auto"/>
            <w:right w:val="none" w:sz="0" w:space="0" w:color="auto"/>
          </w:divBdr>
        </w:div>
        <w:div w:id="411507964">
          <w:marLeft w:val="640"/>
          <w:marRight w:val="0"/>
          <w:marTop w:val="0"/>
          <w:marBottom w:val="0"/>
          <w:divBdr>
            <w:top w:val="none" w:sz="0" w:space="0" w:color="auto"/>
            <w:left w:val="none" w:sz="0" w:space="0" w:color="auto"/>
            <w:bottom w:val="none" w:sz="0" w:space="0" w:color="auto"/>
            <w:right w:val="none" w:sz="0" w:space="0" w:color="auto"/>
          </w:divBdr>
        </w:div>
        <w:div w:id="301035689">
          <w:marLeft w:val="640"/>
          <w:marRight w:val="0"/>
          <w:marTop w:val="0"/>
          <w:marBottom w:val="0"/>
          <w:divBdr>
            <w:top w:val="none" w:sz="0" w:space="0" w:color="auto"/>
            <w:left w:val="none" w:sz="0" w:space="0" w:color="auto"/>
            <w:bottom w:val="none" w:sz="0" w:space="0" w:color="auto"/>
            <w:right w:val="none" w:sz="0" w:space="0" w:color="auto"/>
          </w:divBdr>
        </w:div>
        <w:div w:id="748310219">
          <w:marLeft w:val="640"/>
          <w:marRight w:val="0"/>
          <w:marTop w:val="0"/>
          <w:marBottom w:val="0"/>
          <w:divBdr>
            <w:top w:val="none" w:sz="0" w:space="0" w:color="auto"/>
            <w:left w:val="none" w:sz="0" w:space="0" w:color="auto"/>
            <w:bottom w:val="none" w:sz="0" w:space="0" w:color="auto"/>
            <w:right w:val="none" w:sz="0" w:space="0" w:color="auto"/>
          </w:divBdr>
        </w:div>
        <w:div w:id="1473400225">
          <w:marLeft w:val="640"/>
          <w:marRight w:val="0"/>
          <w:marTop w:val="0"/>
          <w:marBottom w:val="0"/>
          <w:divBdr>
            <w:top w:val="none" w:sz="0" w:space="0" w:color="auto"/>
            <w:left w:val="none" w:sz="0" w:space="0" w:color="auto"/>
            <w:bottom w:val="none" w:sz="0" w:space="0" w:color="auto"/>
            <w:right w:val="none" w:sz="0" w:space="0" w:color="auto"/>
          </w:divBdr>
        </w:div>
        <w:div w:id="719399641">
          <w:marLeft w:val="640"/>
          <w:marRight w:val="0"/>
          <w:marTop w:val="0"/>
          <w:marBottom w:val="0"/>
          <w:divBdr>
            <w:top w:val="none" w:sz="0" w:space="0" w:color="auto"/>
            <w:left w:val="none" w:sz="0" w:space="0" w:color="auto"/>
            <w:bottom w:val="none" w:sz="0" w:space="0" w:color="auto"/>
            <w:right w:val="none" w:sz="0" w:space="0" w:color="auto"/>
          </w:divBdr>
        </w:div>
        <w:div w:id="1244342171">
          <w:marLeft w:val="640"/>
          <w:marRight w:val="0"/>
          <w:marTop w:val="0"/>
          <w:marBottom w:val="0"/>
          <w:divBdr>
            <w:top w:val="none" w:sz="0" w:space="0" w:color="auto"/>
            <w:left w:val="none" w:sz="0" w:space="0" w:color="auto"/>
            <w:bottom w:val="none" w:sz="0" w:space="0" w:color="auto"/>
            <w:right w:val="none" w:sz="0" w:space="0" w:color="auto"/>
          </w:divBdr>
        </w:div>
        <w:div w:id="1956516651">
          <w:marLeft w:val="640"/>
          <w:marRight w:val="0"/>
          <w:marTop w:val="0"/>
          <w:marBottom w:val="0"/>
          <w:divBdr>
            <w:top w:val="none" w:sz="0" w:space="0" w:color="auto"/>
            <w:left w:val="none" w:sz="0" w:space="0" w:color="auto"/>
            <w:bottom w:val="none" w:sz="0" w:space="0" w:color="auto"/>
            <w:right w:val="none" w:sz="0" w:space="0" w:color="auto"/>
          </w:divBdr>
        </w:div>
        <w:div w:id="1997104352">
          <w:marLeft w:val="640"/>
          <w:marRight w:val="0"/>
          <w:marTop w:val="0"/>
          <w:marBottom w:val="0"/>
          <w:divBdr>
            <w:top w:val="none" w:sz="0" w:space="0" w:color="auto"/>
            <w:left w:val="none" w:sz="0" w:space="0" w:color="auto"/>
            <w:bottom w:val="none" w:sz="0" w:space="0" w:color="auto"/>
            <w:right w:val="none" w:sz="0" w:space="0" w:color="auto"/>
          </w:divBdr>
        </w:div>
        <w:div w:id="407070658">
          <w:marLeft w:val="640"/>
          <w:marRight w:val="0"/>
          <w:marTop w:val="0"/>
          <w:marBottom w:val="0"/>
          <w:divBdr>
            <w:top w:val="none" w:sz="0" w:space="0" w:color="auto"/>
            <w:left w:val="none" w:sz="0" w:space="0" w:color="auto"/>
            <w:bottom w:val="none" w:sz="0" w:space="0" w:color="auto"/>
            <w:right w:val="none" w:sz="0" w:space="0" w:color="auto"/>
          </w:divBdr>
        </w:div>
        <w:div w:id="490675690">
          <w:marLeft w:val="640"/>
          <w:marRight w:val="0"/>
          <w:marTop w:val="0"/>
          <w:marBottom w:val="0"/>
          <w:divBdr>
            <w:top w:val="none" w:sz="0" w:space="0" w:color="auto"/>
            <w:left w:val="none" w:sz="0" w:space="0" w:color="auto"/>
            <w:bottom w:val="none" w:sz="0" w:space="0" w:color="auto"/>
            <w:right w:val="none" w:sz="0" w:space="0" w:color="auto"/>
          </w:divBdr>
        </w:div>
        <w:div w:id="862281874">
          <w:marLeft w:val="640"/>
          <w:marRight w:val="0"/>
          <w:marTop w:val="0"/>
          <w:marBottom w:val="0"/>
          <w:divBdr>
            <w:top w:val="none" w:sz="0" w:space="0" w:color="auto"/>
            <w:left w:val="none" w:sz="0" w:space="0" w:color="auto"/>
            <w:bottom w:val="none" w:sz="0" w:space="0" w:color="auto"/>
            <w:right w:val="none" w:sz="0" w:space="0" w:color="auto"/>
          </w:divBdr>
        </w:div>
        <w:div w:id="1631745568">
          <w:marLeft w:val="640"/>
          <w:marRight w:val="0"/>
          <w:marTop w:val="0"/>
          <w:marBottom w:val="0"/>
          <w:divBdr>
            <w:top w:val="none" w:sz="0" w:space="0" w:color="auto"/>
            <w:left w:val="none" w:sz="0" w:space="0" w:color="auto"/>
            <w:bottom w:val="none" w:sz="0" w:space="0" w:color="auto"/>
            <w:right w:val="none" w:sz="0" w:space="0" w:color="auto"/>
          </w:divBdr>
        </w:div>
        <w:div w:id="1639414852">
          <w:marLeft w:val="640"/>
          <w:marRight w:val="0"/>
          <w:marTop w:val="0"/>
          <w:marBottom w:val="0"/>
          <w:divBdr>
            <w:top w:val="none" w:sz="0" w:space="0" w:color="auto"/>
            <w:left w:val="none" w:sz="0" w:space="0" w:color="auto"/>
            <w:bottom w:val="none" w:sz="0" w:space="0" w:color="auto"/>
            <w:right w:val="none" w:sz="0" w:space="0" w:color="auto"/>
          </w:divBdr>
        </w:div>
        <w:div w:id="1508522791">
          <w:marLeft w:val="640"/>
          <w:marRight w:val="0"/>
          <w:marTop w:val="0"/>
          <w:marBottom w:val="0"/>
          <w:divBdr>
            <w:top w:val="none" w:sz="0" w:space="0" w:color="auto"/>
            <w:left w:val="none" w:sz="0" w:space="0" w:color="auto"/>
            <w:bottom w:val="none" w:sz="0" w:space="0" w:color="auto"/>
            <w:right w:val="none" w:sz="0" w:space="0" w:color="auto"/>
          </w:divBdr>
        </w:div>
        <w:div w:id="1422142692">
          <w:marLeft w:val="640"/>
          <w:marRight w:val="0"/>
          <w:marTop w:val="0"/>
          <w:marBottom w:val="0"/>
          <w:divBdr>
            <w:top w:val="none" w:sz="0" w:space="0" w:color="auto"/>
            <w:left w:val="none" w:sz="0" w:space="0" w:color="auto"/>
            <w:bottom w:val="none" w:sz="0" w:space="0" w:color="auto"/>
            <w:right w:val="none" w:sz="0" w:space="0" w:color="auto"/>
          </w:divBdr>
        </w:div>
        <w:div w:id="762605086">
          <w:marLeft w:val="640"/>
          <w:marRight w:val="0"/>
          <w:marTop w:val="0"/>
          <w:marBottom w:val="0"/>
          <w:divBdr>
            <w:top w:val="none" w:sz="0" w:space="0" w:color="auto"/>
            <w:left w:val="none" w:sz="0" w:space="0" w:color="auto"/>
            <w:bottom w:val="none" w:sz="0" w:space="0" w:color="auto"/>
            <w:right w:val="none" w:sz="0" w:space="0" w:color="auto"/>
          </w:divBdr>
        </w:div>
        <w:div w:id="358245580">
          <w:marLeft w:val="640"/>
          <w:marRight w:val="0"/>
          <w:marTop w:val="0"/>
          <w:marBottom w:val="0"/>
          <w:divBdr>
            <w:top w:val="none" w:sz="0" w:space="0" w:color="auto"/>
            <w:left w:val="none" w:sz="0" w:space="0" w:color="auto"/>
            <w:bottom w:val="none" w:sz="0" w:space="0" w:color="auto"/>
            <w:right w:val="none" w:sz="0" w:space="0" w:color="auto"/>
          </w:divBdr>
        </w:div>
        <w:div w:id="473177921">
          <w:marLeft w:val="640"/>
          <w:marRight w:val="0"/>
          <w:marTop w:val="0"/>
          <w:marBottom w:val="0"/>
          <w:divBdr>
            <w:top w:val="none" w:sz="0" w:space="0" w:color="auto"/>
            <w:left w:val="none" w:sz="0" w:space="0" w:color="auto"/>
            <w:bottom w:val="none" w:sz="0" w:space="0" w:color="auto"/>
            <w:right w:val="none" w:sz="0" w:space="0" w:color="auto"/>
          </w:divBdr>
        </w:div>
        <w:div w:id="189538422">
          <w:marLeft w:val="640"/>
          <w:marRight w:val="0"/>
          <w:marTop w:val="0"/>
          <w:marBottom w:val="0"/>
          <w:divBdr>
            <w:top w:val="none" w:sz="0" w:space="0" w:color="auto"/>
            <w:left w:val="none" w:sz="0" w:space="0" w:color="auto"/>
            <w:bottom w:val="none" w:sz="0" w:space="0" w:color="auto"/>
            <w:right w:val="none" w:sz="0" w:space="0" w:color="auto"/>
          </w:divBdr>
        </w:div>
        <w:div w:id="1353845685">
          <w:marLeft w:val="640"/>
          <w:marRight w:val="0"/>
          <w:marTop w:val="0"/>
          <w:marBottom w:val="0"/>
          <w:divBdr>
            <w:top w:val="none" w:sz="0" w:space="0" w:color="auto"/>
            <w:left w:val="none" w:sz="0" w:space="0" w:color="auto"/>
            <w:bottom w:val="none" w:sz="0" w:space="0" w:color="auto"/>
            <w:right w:val="none" w:sz="0" w:space="0" w:color="auto"/>
          </w:divBdr>
        </w:div>
        <w:div w:id="423108890">
          <w:marLeft w:val="640"/>
          <w:marRight w:val="0"/>
          <w:marTop w:val="0"/>
          <w:marBottom w:val="0"/>
          <w:divBdr>
            <w:top w:val="none" w:sz="0" w:space="0" w:color="auto"/>
            <w:left w:val="none" w:sz="0" w:space="0" w:color="auto"/>
            <w:bottom w:val="none" w:sz="0" w:space="0" w:color="auto"/>
            <w:right w:val="none" w:sz="0" w:space="0" w:color="auto"/>
          </w:divBdr>
        </w:div>
        <w:div w:id="66807933">
          <w:marLeft w:val="640"/>
          <w:marRight w:val="0"/>
          <w:marTop w:val="0"/>
          <w:marBottom w:val="0"/>
          <w:divBdr>
            <w:top w:val="none" w:sz="0" w:space="0" w:color="auto"/>
            <w:left w:val="none" w:sz="0" w:space="0" w:color="auto"/>
            <w:bottom w:val="none" w:sz="0" w:space="0" w:color="auto"/>
            <w:right w:val="none" w:sz="0" w:space="0" w:color="auto"/>
          </w:divBdr>
        </w:div>
        <w:div w:id="478500742">
          <w:marLeft w:val="640"/>
          <w:marRight w:val="0"/>
          <w:marTop w:val="0"/>
          <w:marBottom w:val="0"/>
          <w:divBdr>
            <w:top w:val="none" w:sz="0" w:space="0" w:color="auto"/>
            <w:left w:val="none" w:sz="0" w:space="0" w:color="auto"/>
            <w:bottom w:val="none" w:sz="0" w:space="0" w:color="auto"/>
            <w:right w:val="none" w:sz="0" w:space="0" w:color="auto"/>
          </w:divBdr>
        </w:div>
        <w:div w:id="1427967939">
          <w:marLeft w:val="640"/>
          <w:marRight w:val="0"/>
          <w:marTop w:val="0"/>
          <w:marBottom w:val="0"/>
          <w:divBdr>
            <w:top w:val="none" w:sz="0" w:space="0" w:color="auto"/>
            <w:left w:val="none" w:sz="0" w:space="0" w:color="auto"/>
            <w:bottom w:val="none" w:sz="0" w:space="0" w:color="auto"/>
            <w:right w:val="none" w:sz="0" w:space="0" w:color="auto"/>
          </w:divBdr>
        </w:div>
        <w:div w:id="790321585">
          <w:marLeft w:val="640"/>
          <w:marRight w:val="0"/>
          <w:marTop w:val="0"/>
          <w:marBottom w:val="0"/>
          <w:divBdr>
            <w:top w:val="none" w:sz="0" w:space="0" w:color="auto"/>
            <w:left w:val="none" w:sz="0" w:space="0" w:color="auto"/>
            <w:bottom w:val="none" w:sz="0" w:space="0" w:color="auto"/>
            <w:right w:val="none" w:sz="0" w:space="0" w:color="auto"/>
          </w:divBdr>
        </w:div>
        <w:div w:id="250741550">
          <w:marLeft w:val="640"/>
          <w:marRight w:val="0"/>
          <w:marTop w:val="0"/>
          <w:marBottom w:val="0"/>
          <w:divBdr>
            <w:top w:val="none" w:sz="0" w:space="0" w:color="auto"/>
            <w:left w:val="none" w:sz="0" w:space="0" w:color="auto"/>
            <w:bottom w:val="none" w:sz="0" w:space="0" w:color="auto"/>
            <w:right w:val="none" w:sz="0" w:space="0" w:color="auto"/>
          </w:divBdr>
        </w:div>
        <w:div w:id="209271971">
          <w:marLeft w:val="640"/>
          <w:marRight w:val="0"/>
          <w:marTop w:val="0"/>
          <w:marBottom w:val="0"/>
          <w:divBdr>
            <w:top w:val="none" w:sz="0" w:space="0" w:color="auto"/>
            <w:left w:val="none" w:sz="0" w:space="0" w:color="auto"/>
            <w:bottom w:val="none" w:sz="0" w:space="0" w:color="auto"/>
            <w:right w:val="none" w:sz="0" w:space="0" w:color="auto"/>
          </w:divBdr>
        </w:div>
        <w:div w:id="1192722039">
          <w:marLeft w:val="640"/>
          <w:marRight w:val="0"/>
          <w:marTop w:val="0"/>
          <w:marBottom w:val="0"/>
          <w:divBdr>
            <w:top w:val="none" w:sz="0" w:space="0" w:color="auto"/>
            <w:left w:val="none" w:sz="0" w:space="0" w:color="auto"/>
            <w:bottom w:val="none" w:sz="0" w:space="0" w:color="auto"/>
            <w:right w:val="none" w:sz="0" w:space="0" w:color="auto"/>
          </w:divBdr>
        </w:div>
        <w:div w:id="957835353">
          <w:marLeft w:val="640"/>
          <w:marRight w:val="0"/>
          <w:marTop w:val="0"/>
          <w:marBottom w:val="0"/>
          <w:divBdr>
            <w:top w:val="none" w:sz="0" w:space="0" w:color="auto"/>
            <w:left w:val="none" w:sz="0" w:space="0" w:color="auto"/>
            <w:bottom w:val="none" w:sz="0" w:space="0" w:color="auto"/>
            <w:right w:val="none" w:sz="0" w:space="0" w:color="auto"/>
          </w:divBdr>
        </w:div>
        <w:div w:id="908343215">
          <w:marLeft w:val="640"/>
          <w:marRight w:val="0"/>
          <w:marTop w:val="0"/>
          <w:marBottom w:val="0"/>
          <w:divBdr>
            <w:top w:val="none" w:sz="0" w:space="0" w:color="auto"/>
            <w:left w:val="none" w:sz="0" w:space="0" w:color="auto"/>
            <w:bottom w:val="none" w:sz="0" w:space="0" w:color="auto"/>
            <w:right w:val="none" w:sz="0" w:space="0" w:color="auto"/>
          </w:divBdr>
        </w:div>
        <w:div w:id="1441531054">
          <w:marLeft w:val="640"/>
          <w:marRight w:val="0"/>
          <w:marTop w:val="0"/>
          <w:marBottom w:val="0"/>
          <w:divBdr>
            <w:top w:val="none" w:sz="0" w:space="0" w:color="auto"/>
            <w:left w:val="none" w:sz="0" w:space="0" w:color="auto"/>
            <w:bottom w:val="none" w:sz="0" w:space="0" w:color="auto"/>
            <w:right w:val="none" w:sz="0" w:space="0" w:color="auto"/>
          </w:divBdr>
        </w:div>
        <w:div w:id="94447917">
          <w:marLeft w:val="640"/>
          <w:marRight w:val="0"/>
          <w:marTop w:val="0"/>
          <w:marBottom w:val="0"/>
          <w:divBdr>
            <w:top w:val="none" w:sz="0" w:space="0" w:color="auto"/>
            <w:left w:val="none" w:sz="0" w:space="0" w:color="auto"/>
            <w:bottom w:val="none" w:sz="0" w:space="0" w:color="auto"/>
            <w:right w:val="none" w:sz="0" w:space="0" w:color="auto"/>
          </w:divBdr>
        </w:div>
        <w:div w:id="721949153">
          <w:marLeft w:val="640"/>
          <w:marRight w:val="0"/>
          <w:marTop w:val="0"/>
          <w:marBottom w:val="0"/>
          <w:divBdr>
            <w:top w:val="none" w:sz="0" w:space="0" w:color="auto"/>
            <w:left w:val="none" w:sz="0" w:space="0" w:color="auto"/>
            <w:bottom w:val="none" w:sz="0" w:space="0" w:color="auto"/>
            <w:right w:val="none" w:sz="0" w:space="0" w:color="auto"/>
          </w:divBdr>
        </w:div>
        <w:div w:id="2022583725">
          <w:marLeft w:val="640"/>
          <w:marRight w:val="0"/>
          <w:marTop w:val="0"/>
          <w:marBottom w:val="0"/>
          <w:divBdr>
            <w:top w:val="none" w:sz="0" w:space="0" w:color="auto"/>
            <w:left w:val="none" w:sz="0" w:space="0" w:color="auto"/>
            <w:bottom w:val="none" w:sz="0" w:space="0" w:color="auto"/>
            <w:right w:val="none" w:sz="0" w:space="0" w:color="auto"/>
          </w:divBdr>
        </w:div>
        <w:div w:id="1615939113">
          <w:marLeft w:val="640"/>
          <w:marRight w:val="0"/>
          <w:marTop w:val="0"/>
          <w:marBottom w:val="0"/>
          <w:divBdr>
            <w:top w:val="none" w:sz="0" w:space="0" w:color="auto"/>
            <w:left w:val="none" w:sz="0" w:space="0" w:color="auto"/>
            <w:bottom w:val="none" w:sz="0" w:space="0" w:color="auto"/>
            <w:right w:val="none" w:sz="0" w:space="0" w:color="auto"/>
          </w:divBdr>
        </w:div>
        <w:div w:id="610403898">
          <w:marLeft w:val="640"/>
          <w:marRight w:val="0"/>
          <w:marTop w:val="0"/>
          <w:marBottom w:val="0"/>
          <w:divBdr>
            <w:top w:val="none" w:sz="0" w:space="0" w:color="auto"/>
            <w:left w:val="none" w:sz="0" w:space="0" w:color="auto"/>
            <w:bottom w:val="none" w:sz="0" w:space="0" w:color="auto"/>
            <w:right w:val="none" w:sz="0" w:space="0" w:color="auto"/>
          </w:divBdr>
        </w:div>
        <w:div w:id="177139168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kettenburg@uchicago.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2D2DB7A-7ED7-454B-BAFB-99F9944882A5}"/>
      </w:docPartPr>
      <w:docPartBody>
        <w:p w:rsidR="00BD58C3" w:rsidRDefault="00D84CD7">
          <w:r w:rsidRPr="006B6F89">
            <w:rPr>
              <w:rStyle w:val="PlaceholderText"/>
            </w:rPr>
            <w:t>Click or tap here to enter text.</w:t>
          </w:r>
        </w:p>
      </w:docPartBody>
    </w:docPart>
    <w:docPart>
      <w:docPartPr>
        <w:name w:val="AA2D798B3E9D2D44A20D1AE0F619A93F"/>
        <w:category>
          <w:name w:val="General"/>
          <w:gallery w:val="placeholder"/>
        </w:category>
        <w:types>
          <w:type w:val="bbPlcHdr"/>
        </w:types>
        <w:behaviors>
          <w:behavior w:val="content"/>
        </w:behaviors>
        <w:guid w:val="{06461B4C-21EC-7647-898A-CE0F773D3C14}"/>
      </w:docPartPr>
      <w:docPartBody>
        <w:p w:rsidR="009D501C" w:rsidRDefault="0051750C" w:rsidP="0051750C">
          <w:pPr>
            <w:pStyle w:val="AA2D798B3E9D2D44A20D1AE0F619A93F"/>
          </w:pPr>
          <w:r w:rsidRPr="006B6F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D7"/>
    <w:rsid w:val="00132823"/>
    <w:rsid w:val="00155467"/>
    <w:rsid w:val="002721CB"/>
    <w:rsid w:val="00312DAF"/>
    <w:rsid w:val="0051750C"/>
    <w:rsid w:val="005255C7"/>
    <w:rsid w:val="006F4409"/>
    <w:rsid w:val="0079721F"/>
    <w:rsid w:val="009D501C"/>
    <w:rsid w:val="00B124A1"/>
    <w:rsid w:val="00BC0825"/>
    <w:rsid w:val="00BD58C3"/>
    <w:rsid w:val="00D84CD7"/>
    <w:rsid w:val="00F109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1"/>
        <w:lang w:val="en-US"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50C"/>
    <w:rPr>
      <w:color w:val="808080"/>
    </w:rPr>
  </w:style>
  <w:style w:type="paragraph" w:customStyle="1" w:styleId="AA2D798B3E9D2D44A20D1AE0F619A93F">
    <w:name w:val="AA2D798B3E9D2D44A20D1AE0F619A93F"/>
    <w:rsid w:val="0051750C"/>
    <w:rPr>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2A8D4D-AA3B-EB4F-BED4-4118BDE28941}">
  <we:reference id="wa104382081" version="1.28.0.0" store="en-US" storeType="OMEX"/>
  <we:alternateReferences>
    <we:reference id="wa104382081" version="1.28.0.0" store="en-US" storeType="OMEX"/>
  </we:alternateReferences>
  <we:properties>
    <we:property name="MENDELEY_CITATIONS" value="[{&quot;citationID&quot;:&quot;MENDELEY_CITATION_373d39f1-8254-4833-9ef5-adf442ed338d&quot;,&quot;citationItems&quot;:[{&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MzczZDM5ZjEtODI1NC00ODMzLTllZjUtYWRmNDQyZWQzMzhkIiwiY2l0YXRpb25JdGVtcyI6W3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7c4f4240-47ac-4cf5-8b90-9ad9b898a983&quot;,&quot;citationItems&quot;:[{&quot;id&quot;:&quot;aa624cc9-2734-38ea-8a68-7b56bd05890d&quot;,&quot;itemData&quot;:{&quot;type&quot;:&quot;article-journal&quot;,&quot;id&quot;:&quot;aa624cc9-2734-38ea-8a68-7b56bd05890d&quot;,&quot;title&quot;:&quot;Bat origin of human coronaviruses&quot;,&quot;author&quot;:[{&quot;family&quot;:&quot;Hu&quot;,&quot;given&quot;:&quot;Ben&quot;,&quot;parse-names&quot;:false,&quot;dropping-particle&quot;:&quot;&quot;,&quot;non-dropping-particle&quot;:&quot;&quot;},{&quot;family&quot;:&quot;Ge&quot;,&quot;given&quot;:&quot;Xingy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container-title&quot;:&quot;Virology journal&quot;,&quot;DOI&quot;:&quot;10.1186/s12985-015-0422-1&quot;,&quot;ISSN&quot;:&quot;1743-422X&quot;,&quot;PMID&quot;:&quot;26689940&quot;,&quot;URL&quot;:&quot;https://pubmed.ncbi.nlm.nih.gov/26689940&quot;,&quot;issued&quot;:{&quot;date-parts&quot;:[[2015,12,22]]},&quot;page&quot;:&quot;221&quot;,&quot;language&quot;:&quot;eng&quot;,&quot;abstract&quot;:&quot;Bats have been recognized as the natural reservoirs of a large variety of viruses. Special attention has been paid to bat coronaviruses as the two emerging coronaviruses which have caused unexpected human disease outbreaks in the 21st century, Severe Acute Respiratory Syndrome Coronavirus (SARS-CoV) and Middle East Respiratory Syndrome Coronavirus (MERS-CoV), are suggested to be originated from bats. Various species of horseshoe bats in China have been found to harbor genetically diverse SARS-like coronaviruses. Some strains are highly similar to SARS-CoV even in the spike protein and are able to use the same receptor as SARS-CoV for cell entry. On the other hand, diverse coronaviruses phylogenetically related to MERS-CoV have been discovered worldwide in a wide range of bat species, some of which can be classified to the same coronavirus species as MERS-CoV. Coronaviruses genetically related to human coronavirus 229E and NL63 have been detected in bats as well. Moreover, intermediate hosts are believed to play an important role in the transmission and emergence of these coronaviruses from bats to humans. Understanding the bat origin of human coronaviruses is helpful for the prediction and prevention of another pandemic emergence in the future.&quot;,&quot;publisher&quot;:&quot;BioMed Central&quot;,&quot;volume&quot;:&quot;12&quot;},&quot;isTemporary&quot;:false},{&quot;id&quot;:&quot;93f3c1e5-6c7d-36a9-ad55-7f2fedfb853f&quot;,&quot;itemData&quot;:{&quot;type&quot;:&quot;article-journal&quot;,&quot;id&quot;:&quot;93f3c1e5-6c7d-36a9-ad55-7f2fedfb853f&quot;,&quot;title&quot;:&quot;Bats and Coronaviruses&quot;,&quot;author&quot;:[{&quot;family&quot;:&quot;Banerjee&quot;,&quot;given&quot;:&quot;Arinjay&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Frieman&quot;,&quot;given&quot;:&quot;Matthew&quot;,&quot;parse-names&quot;:false,&quot;dropping-particle&quot;:&quot;&quot;,&quot;non-dropping-particle&quot;:&quot;&quot;},{&quot;family&quot;:&quot;Mossman&quot;,&quot;given&quot;:&quot;Karen&quot;,&quot;parse-names&quot;:false,&quot;dropping-particle&quot;:&quot;&quot;,&quot;non-dropping-particle&quot;:&quot;&quot;}],&quot;container-title&quot;:&quot;Viruses&quot;,&quot;DOI&quot;:&quot;10.3390/v11010041&quot;,&quot;ISSN&quot;:&quot;1999-4915&quot;,&quot;PMID&quot;:&quot;30634396&quot;,&quot;URL&quot;:&quot;https://pubmed.ncbi.nlm.nih.gov/30634396&quot;,&quot;issued&quot;:{&quot;date-parts&quot;:[[2019,1,9]]},&quot;page&quot;:&quot;41&quot;,&quot;language&quot;:&quot;eng&quot;,&quot;abstract&quot;:&quot;Bats are speculated to be reservoirs of several emerging viruses including coronaviruses (CoVs) that cause serious disease in humans and agricultural animals. These include CoVs that cause severe acute respiratory syndrome (SARS), Middle East respiratory syndrome (MERS), porcine epidemic diarrhea (PED) and severe acute diarrhea syndrome (SADS). Bats that are naturally infected or experimentally infected do not demonstrate clinical signs of disease. These observations have allowed researchers to speculate that bats are the likely reservoirs or ancestral hosts for several CoVs. In this review, we follow the CoV outbreaks that are speculated to have originated in bats. We review studies that have allowed researchers to identify unique adaptation in bats that may allow them to harbor CoVs without severe disease. We speculate about future studies that are critical to identify how bats can harbor multiple strains of CoVs and factors that enable these viruses to \&quot;jump\&quot; from bats to other mammals. We hope that this review will enable readers to identify gaps in knowledge that currently exist and initiate a dialogue amongst bat researchers to share resources to overcome present limitations.&quot;,&quot;publisher&quot;:&quot;MDPI&quot;,&quot;issue&quot;:&quot;1&quot;,&quot;volume&quot;:&quot;11&quot;},&quot;isTemporary&quot;:false},{&quot;id&quot;:&quot;f5a2952b-c6bf-3ddb-9f0e-ebb8000ce366&quot;,&quot;itemData&quot;:{&quot;type&quot;:&quot;article-journal&quot;,&quot;id&quot;:&quot;f5a2952b-c6bf-3ddb-9f0e-ebb8000ce366&quot;,&quot;title&quot;:&quot;A new coronavirus associated with human respiratory disease in China&quot;,&quot;author&quot;:[{&quot;family&quot;:&quot;Wu&quot;,&quot;given&quot;:&quot;Fan&quot;,&quot;parse-names&quot;:false,&quot;dropping-particle&quot;:&quot;&quot;,&quot;non-dropping-particle&quot;:&quot;&quot;},{&quot;family&quot;:&quot;Zhao&quot;,&quot;given&quot;:&quot;Su&quot;,&quot;parse-names&quot;:false,&quot;dropping-particle&quot;:&quot;&quot;,&quot;non-dropping-particle&quot;:&quot;&quot;},{&quot;family&quot;:&quot;Yu&quot;,&quot;given&quot;:&quot;Bin&quot;,&quot;parse-names&quot;:false,&quot;dropping-particle&quot;:&quot;&quot;,&quot;non-dropping-particle&quot;:&quot;&quot;},{&quot;family&quot;:&quot;Chen&quot;,&quot;given&quot;:&quot;Yan-Mei&quot;,&quot;parse-names&quot;:false,&quot;dropping-particle&quot;:&quot;&quot;,&quot;non-dropping-particle&quot;:&quot;&quot;},{&quot;family&quot;:&quot;Wang&quot;,&quot;given&quot;:&quot;Wen&quot;,&quot;parse-names&quot;:false,&quot;dropping-particle&quot;:&quot;&quot;,&quot;non-dropping-particle&quot;:&quot;&quot;},{&quot;family&quot;:&quot;Song&quot;,&quot;given&quot;:&quot;Zhi-Gang&quot;,&quot;parse-names&quot;:false,&quot;dropping-particle&quot;:&quot;&quot;,&quot;non-dropping-particle&quot;:&quot;&quot;},{&quot;family&quot;:&quot;Hu&quot;,&quot;given&quot;:&quot;Yi&quot;,&quot;parse-names&quot;:false,&quot;dropping-particle&quot;:&quot;&quot;,&quot;non-dropping-particle&quot;:&quot;&quot;},{&quot;family&quot;:&quot;Tao&quot;,&quot;given&quot;:&quot;Zhao-Wu&quot;,&quot;parse-names&quot;:false,&quot;dropping-particle&quot;:&quot;&quot;,&quot;non-dropping-particle&quot;:&quot;&quot;},{&quot;family&quot;:&quot;Tian&quot;,&quot;given&quot;:&quot;Jun-Hua&quot;,&quot;parse-names&quot;:false,&quot;dropping-particle&quot;:&quot;&quot;,&quot;non-dropping-particle&quot;:&quot;&quot;},{&quot;family&quot;:&quot;Pei&quot;,&quot;given&quot;:&quot;Yuan-Yuan&quot;,&quot;parse-names&quot;:false,&quot;dropping-particle&quot;:&quot;&quot;,&quot;non-dropping-particle&quot;:&quot;&quot;},{&quot;family&quot;:&quot;Yuan&quot;,&quot;given&quot;:&quot;Ming-Li&quot;,&quot;parse-names&quot;:false,&quot;dropping-particle&quot;:&quot;&quot;,&quot;non-dropping-particle&quot;:&quot;&quot;},{&quot;family&quot;:&quot;Zhang&quot;,&quot;given&quot;:&quot;Yu-Ling&quot;,&quot;parse-names&quot;:false,&quot;dropping-particle&quot;:&quot;&quot;,&quot;non-dropping-particle&quot;:&quot;&quot;},{&quot;family&quot;:&quot;Dai&quot;,&quot;given&quot;:&quot;Fa-Hui&quot;,&quot;parse-names&quot;:false,&quot;dropping-particle&quot;:&quot;&quot;,&quot;non-dropping-particle&quot;:&quot;&quot;},{&quot;family&quot;:&quot;Liu&quot;,&quot;given&quot;:&quot;Yi&quot;,&quot;parse-names&quot;:false,&quot;dropping-particle&quot;:&quot;&quot;,&quot;non-dropping-particle&quot;:&quot;&quot;},{&quot;family&quot;:&quot;Wang&quot;,&quot;given&quot;:&quot;Qi-Min&quot;,&quot;parse-names&quot;:false,&quot;dropping-particle&quot;:&quot;&quot;,&quot;non-dropping-particle&quot;:&quot;&quot;},{&quot;family&quot;:&quot;Zheng&quot;,&quot;given&quot;:&quot;Jiao-Jiao&quot;,&quot;parse-names&quot;:false,&quot;dropping-particle&quot;:&quot;&quot;,&quot;non-dropping-particle&quot;:&quot;&quot;},{&quot;family&quot;:&quot;Xu&quot;,&quot;given&quot;:&quot;Lin&quot;,&quot;parse-names&quot;:false,&quot;dropping-particle&quot;:&quot;&quot;,&quot;non-dropping-particle&quot;:&quot;&quot;},{&quot;family&quot;:&quot;Holmes&quot;,&quot;given&quot;:&quot;Edward C&quot;,&quot;parse-names&quot;:false,&quot;dropping-particle&quot;:&quot;&quot;,&quot;non-dropping-particle&quot;:&quot;&quot;},{&quot;family&quot;:&quot;Zhang&quot;,&quot;given&quot;:&quot;Yong-Zhen&quot;,&quot;parse-names&quot;:false,&quot;dropping-particle&quot;:&quot;&quot;,&quot;non-dropping-particle&quot;:&quot;&quot;}],&quot;container-title&quot;:&quot;Nature&quot;,&quot;DOI&quot;:&quot;10.1038/s41586-020-2008-3&quot;,&quot;ISSN&quot;:&quot;1476-4687&quot;,&quot;PMID&quot;:&quot;32015508&quot;,&quot;URL&quot;:&quot;https://pubmed.ncbi.nlm.nih.gov/32015508&quot;,&quot;issued&quot;:{&quot;date-parts&quot;:[[2020,3]]},&quot;page&quot;:&quot;265-269&quot;,&quot;language&quot;:&quot;eng&quot;,&quot;abstract&quot;:&quot;Emerging infectious diseases, such as severe acute respiratory syndrome (SARS) and Zika virus disease, present a major threat to public health(1-3). Despite intense research efforts, how, when and where new diseases appear are still a source of considerable uncertainty. A severe respiratory disease was recently reported in Wuhan, Hubei province, China. As of 25 January 2020, at least 1,975 cases had been reported since the first patient was hospitalized on 12 December 2019. Epidemiological investigations have suggested that the outbreak was associated with a seafood market in Wuhan. Here we study a single patient who was a worker at the market and who was admitted to the Central Hospital of Wuhan on 26 December 2019 while experiencing a severe respiratory syndrome that included fever, dizziness and a cough. Metagenomic RNA sequencing(4) of a sample of bronchoalveolar lavage fluid from the patient identified a new RNA virus strain from the family Coronaviridae, which is designated here 'WH-Human 1' coronavirus (and has also been referred to as '2019-nCoV'). Phylogenetic analysis of the complete viral genome (29,903 nucleotides) revealed that the virus was most closely related (89.1% nucleotide similarity) to a group of SARS-like coronaviruses (genus Betacoronavirus, subgenus Sarbecovirus) that had previously been found in bats in China(5). This outbreak highlights the ongoing ability of viral spill-over from animals to cause severe disease in humans.&quot;,&quot;edition&quot;:&quot;2020/02/03&quot;,&quot;publisher&quot;:&quot;Nature Publishing Group UK&quot;,&quot;issue&quot;:&quot;7798&quot;,&quot;volume&quot;:&quot;579&quot;},&quot;isTemporary&quot;:false},{&quot;id&quot;:&quot;34b29ea4-7330-3881-921a-4e549acafc61&quot;,&quot;itemData&quot;:{&quot;type&quot;:&quot;article-journal&quot;,&quot;id&quot;:&quot;34b29ea4-7330-3881-921a-4e549acafc61&quot;,&quot;title&quot;:&quot;The zoonotic potential of bat-borne coronaviruses&quot;,&quot;author&quot;:[{&quot;family&quot;:&quot;Ravelomanantsoa&quot;,&quot;given&quot;:&quot;Ny Anjara Fifi&quot;,&quot;parse-names&quot;:false,&quot;dropping-particle&quot;:&quot;&quot;,&quot;non-dropping-particle&quot;:&quot;&quot;},{&quot;family&quot;:&quot;Guth&quot;,&quot;given&quot;:&quot;Sarah&quot;,&quot;parse-names&quot;:false,&quot;dropping-particle&quot;:&quot;&quot;,&quot;non-dropping-particle&quot;:&quot;&quot;},{&quot;family&quot;:&quot;Andrianiaina&quot;,&quot;given&quot;:&quot;Angelo&quot;,&quot;parse-names&quot;:false,&quot;dropping-particle&quot;:&quot;&quot;,&quot;non-dropping-particle&quot;:&quot;&quot;},{&quot;family&quot;:&quot;Andry&quot;,&quot;given&quot;:&quot;Santino&quot;,&quot;parse-names&quot;:false,&quot;dropping-particle&quot;:&quot;&quot;,&quot;non-dropping-particle&quot;:&quot;&quot;},{&quot;family&quot;:&quot;Gentles&quot;,&quot;given&quot;:&quot;Anecia&quot;,&quot;parse-names&quot;:false,&quot;dropping-particle&quot;:&quot;&quot;,&quot;non-dropping-particle&quot;:&quot;&quot;},{&quot;family&quot;:&quot;Ranaivoson&quot;,&quot;given&quot;:&quot;Hafaliana Christian&quot;,&quot;parse-names&quot;:false,&quot;dropping-particle&quot;:&quot;&quot;,&quot;non-dropping-particle&quot;:&quot;&quot;},{&quot;family&quot;:&quot;Brook&quot;,&quot;given&quot;:&quot;Cara E.&quot;,&quot;parse-names&quot;:false,&quot;dropping-particle&quot;:&quot;&quot;,&quot;non-dropping-particle&quot;:&quot;&quot;}],&quot;container-title&quot;:&quot;Emerging Topics in Life Sciences&quot;,&quot;DOI&quot;:&quot;10.1042/ETLS20200097&quot;,&quot;ISSN&quot;:&quot;2397-8554&quot;,&quot;issued&quot;:{&quot;date-parts&quot;:[[2020,12,11]]},&quot;abstract&quot;:&quot;&lt;p&gt;Seven zoonoses — human infections of animal origin — have emerged from the Coronaviridae family in the past century, including three viruses responsible for significant human mortality (SARS-CoV, MERS-CoV, and SARS-CoV-2) in the past twenty years alone. These three viruses, in addition to two older CoV zoonoses (HCoV-229E and HCoV-NL63) are believed to be originally derived from wild bat reservoir species. We review the molecular biology of the bat-derived Alpha- and Betacoronavirus genera, highlighting features that contribute to their potential for cross-species emergence, including the use of well-conserved mammalian host cell machinery for cell entry and a unique capacity for adaptation to novel host environments after host switching. The adaptive capacity of coronaviruses largely results from their large genomes, which reduce the risk of deleterious mutational errors and facilitate range-expanding recombination events by offering heightened redundancy in essential genetic material. Large CoV genomes are made possible by the unique proofreading capacity encoded for their RNA-dependent polymerase. We find that bat-borne SARS-related coronaviruses in the subgenus Sarbecovirus, the source clade for SARS-CoV and SARS-CoV-2, present a particularly poignant pandemic threat, due to the extraordinary viral genetic diversity represented among several sympatric species of their horseshoe bat hosts. To date, Sarbecovirus surveillance has been almost entirely restricted to China. More vigorous field research efforts tracking the circulation of Sarbecoviruses specifically and Betacoronaviruses more generally is needed across a broader global range if we are to avoid future repeats of the COVID-19 pandemic.&lt;/p&gt;&quot;,&quot;issue&quot;:&quot;4&quot;,&quot;volume&quot;:&quot;4&quot;},&quot;isTemporary&quot;:false}],&quot;properties&quot;:{&quot;noteIndex&quot;:0},&quot;isEdited&quot;:false,&quot;manualOverride&quot;:{&quot;isManuallyOverridden&quot;:false,&quot;citeprocText&quot;:&quot;&lt;sup&gt;1–4&lt;/sup&gt;&quot;,&quot;manualOverrideText&quot;:&quot;&quot;},&quot;citationTag&quot;:&quot;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&quot;},{&quot;citationID&quot;:&quot;MENDELEY_CITATION_1fbe558f-cc45-42f7-9663-61f8881808fb&quot;,&quot;citationItems&quot;:[{&quot;id&quot;:&quot;dea68bc0-1a3b-33a7-8aec-9b0faec9ce2d&quot;,&quot;itemData&quot;:{&quot;type&quot;:&quot;article-journal&quot;,&quot;id&quot;:&quot;dea68bc0-1a3b-33a7-8aec-9b0faec9ce2d&quot;,&quot;title&quot;:&quot;Genomic characterization of severe acute respiratory syndrome-related coronavirus in European bats and classification of coronaviruses based on partial RNA-dependent RNA polymerase gene sequences&quot;,&quot;author&quot;:[{&quot;family&quot;:&quot;Drexler&quot;,&quot;given&quot;:&quot;Jan Felix&quot;,&quot;parse-names&quot;:false,&quot;dropping-particle&quot;:&quot;&quot;,&quot;non-dropping-particle&quot;:&quot;&quot;},{&quot;family&quot;:&quot;Gloza-Rausch&quot;,&quot;given&quot;:&quot;Florian&quot;,&quot;parse-names&quot;:false,&quot;dropping-particle&quot;:&quot;&quot;,&quot;non-dropping-particle&quot;:&quot;&quot;},{&quot;family&quot;:&quot;Glende&quot;,&quot;given&quot;:&quot;Jörg&quot;,&quot;parse-names&quot;:false,&quot;dropping-particle&quot;:&quot;&quot;,&quot;non-dropping-particle&quot;:&quot;&quot;},{&quot;family&quot;:&quot;Corman&quot;,&quot;given&quot;:&quot;Victor Max&quot;,&quot;parse-names&quot;:false,&quot;dropping-particle&quot;:&quot;&quot;,&quot;non-dropping-particle&quot;:&quot;&quot;},{&quot;family&quot;:&quot;Muth&quot;,&quot;given&quot;:&quot;Doreen&quot;,&quot;parse-names&quot;:false,&quot;dropping-particle&quot;:&quot;&quot;,&quot;non-dropping-particle&quot;:&quot;&quot;},{&quot;family&quot;:&quot;Goettsche&quot;,&quot;given&quot;:&quot;Matthias&quot;,&quot;parse-names&quot;:false,&quot;dropping-particle&quot;:&quot;&quot;,&quot;non-dropping-particle&quot;:&quot;&quot;},{&quot;family&quot;:&quot;Seebens&quot;,&quot;given&quot;:&quot;Antje&quot;,&quot;parse-names&quot;:false,&quot;dropping-particle&quot;:&quot;&quot;,&quot;non-dropping-particle&quot;:&quot;&quot;},{&quot;family&quot;:&quot;Niedrig&quot;,&quot;given&quot;:&quot;Matthias&quot;,&quot;parse-names&quot;:false,&quot;dropping-particle&quot;:&quot;&quot;,&quot;non-dropping-particle&quot;:&quot;&quot;},{&quot;family&quot;:&quot;Pfefferle&quot;,&quot;given&quot;:&quot;Susanne&quot;,&quot;parse-names&quot;:false,&quot;dropping-particle&quot;:&quot;&quot;,&quot;non-dropping-particle&quot;:&quot;&quot;},{&quot;family&quot;:&quot;Yordanov&quot;,&quot;given&quot;:&quot;Stoian&quot;,&quot;parse-names&quot;:false,&quot;dropping-particle&quot;:&quot;&quot;,&quot;non-dropping-particle&quot;:&quot;&quot;},{&quot;family&quot;:&quot;Zhelyazkov&quot;,&quot;given&quot;:&quot;Lyubomir&quot;,&quot;parse-names&quot;:false,&quot;dropping-particle&quot;:&quot;&quot;,&quot;non-dropping-particle&quot;:&quot;&quot;},{&quot;family&quot;:&quot;Hermanns&quot;,&quot;given&quot;:&quot;Uwe&quot;,&quot;parse-names&quot;:false,&quot;dropping-particle&quot;:&quot;&quot;,&quot;non-dropping-particle&quot;:&quot;&quot;},{&quot;family&quot;:&quot;Vallo&quot;,&quot;given&quot;:&quot;Peter&quot;,&quot;parse-names&quot;:false,&quot;dropping-particle&quot;:&quot;&quot;,&quot;non-dropping-particle&quot;:&quot;&quot;},{&quot;family&quot;:&quot;Lukashev&quot;,&quot;given&quot;:&quot;Alexander&quot;,&quot;parse-names&quot;:false,&quot;dropping-particle&quot;:&quot;&quot;,&quot;non-dropping-particle&quot;:&quot;&quot;},{&quot;family&quot;:&quot;Müller&quot;,&quot;given&quot;:&quot;Marcel Alexander&quot;,&quot;parse-names&quot;:false,&quot;dropping-particle&quot;:&quot;&quot;,&quot;non-dropping-particle&quot;:&quot;&quot;},{&quot;family&quot;:&quot;Deng&quot;,&quot;given&quot;:&quot;Hongkui&quot;,&quot;parse-names&quot;:false,&quot;dropping-particle&quot;:&quot;&quot;,&quot;non-dropping-particle&quot;:&quot;&quot;},{&quot;family&quot;:&quot;Herrler&quot;,&quot;given&quot;:&quot;Georg&quot;,&quot;parse-names&quot;:false,&quot;dropping-particle&quot;:&quot;&quot;,&quot;non-dropping-particle&quot;:&quot;&quot;},{&quot;family&quot;:&quot;Drosten&quot;,&quot;given&quot;:&quot;Christian&quot;,&quot;parse-names&quot;:false,&quot;dropping-particle&quot;:&quot;&quot;,&quot;non-dropping-particle&quot;:&quot;&quot;}],&quot;container-title&quot;:&quot;Journal of virology&quot;,&quot;DOI&quot;:&quot;10.1128/JVI.00650-10&quot;,&quot;ISSN&quot;:&quot;1098-5514&quot;,&quot;PMID&quot;:&quot;20686038&quot;,&quot;URL&quot;:&quot;https://pubmed.ncbi.nlm.nih.gov/20686038&quot;,&quot;issued&quot;:{&quot;date-parts&quot;:[[2010,11]]},&quot;page&quot;:&quot;11336-11349&quot;,&quot;language&quot;:&quot;eng&quot;,&quot;abstract&quot;:&quot;Bats may host emerging viruses, including coronaviruses (CoV). We conducted an evaluation of CoV in rhinolophid and vespertilionid bat species common in Europe. Rhinolophids carried severe acute respiratory syndrome (SARS)-related CoV at high frequencies and concentrations (26% of animals are positive; up to 2.4×10(8) copies per gram of feces), as well as two Alphacoronavirus clades, one novel and one related to the HKU2 clade. All three clades present in Miniopterus bats in China (HKU7, HKU8, and 1A related) were also present in European Miniopterus bats. An additional novel Alphacoronavirus clade (bat CoV [BtCoV]/BNM98-30) was detected in Nyctalus leisleri. A CoV grouping criterion was developed by comparing amino acid identities across an 816-bp fragment of the RNA-dependent RNA polymerases (RdRp) of all accepted mammalian CoV species (RdRp-based grouping units [RGU]). Criteria for defining separate RGU in mammalian CoV were a &gt;4.8% amino acid distance for alphacoronaviruses and a &gt;6.3% distance for betacoronaviruses. All the above-mentioned novel clades represented independent RGU. Strict associations between CoV RGU and host bat genera were confirmed for six independent RGU represented simultaneously in China and Europe. A SARS-related virus (BtCoV/BM48-31/Bulgaria/2008) from a Rhinolophus blasii (Rhi bla) bat was fully sequenced. It is predicted that proteins 3b and 6 were highly divergent from those proteins in all known SARS-related CoV. Open reading frame 8 (ORF8) was surprisingly absent. Surface expression of spike and staining with sera of SARS survivors suggested low antigenic overlap with SARS CoV. However, the receptor binding domain of SARS CoV showed higher similarity with that of BtCoV/BM48-31/Bulgaria/2008 than with that of any Chinese bat-borne CoV. Critical spike domains 472 and 487 were identical and similar, respectively. This study underlines the importance of assessments of the zoonotic potential of widely distributed bat-borne CoV.&quot;,&quot;edition&quot;:&quot;2010/08/04&quot;,&quot;publisher&quot;:&quot;American Society for Microbiology (ASM)&quot;,&quot;issue&quot;:&quot;21&quot;,&quot;volume&quot;:&quot;84&quot;},&quot;isTemporary&quot;:false},{&quot;id&quot;:&quot;cd3a966d-83b2-338e-997b-0b535decbab1&quot;,&quot;itemData&quot;:{&quot;type&quot;:&quot;article-journal&quot;,&quot;id&quot;:&quot;cd3a966d-83b2-338e-997b-0b535decbab1&quot;,&quot;title&quot;:&quot;Discovery of a rich gene pool of bat SARS-related coronaviruses provides new insights into the origin of SARS coronavirus&quot;,&quot;author&quot;:[{&quot;family&quot;:&quot;Hu&quot;,&quot;given&quot;:&quot;Ben&quot;,&quot;parse-names&quot;:false,&quot;dropping-particle&quot;:&quot;&quot;,&quot;non-dropping-particle&quot;:&quot;&quot;},{&quot;family&quot;:&quot;Zeng&quot;,&quot;given&quot;:&quot;Lei-Ping&quot;,&quot;parse-names&quot;:false,&quot;dropping-particle&quot;:&quot;&quot;,&quot;non-dropping-particle&quot;:&quot;&quot;},{&quot;family&quot;:&quot;Yang&quot;,&quot;given&quot;:&quot;Xing-Lou&quot;,&quot;parse-names&quot;:false,&quot;dropping-particle&quot;:&quot;&quot;,&quot;non-dropping-particle&quot;:&quot;&quot;},{&quot;family&quot;:&quot;Ge&quot;,&quot;given&quot;:&quot;Xing-Yi&quot;,&quot;parse-names&quot;:false,&quot;dropping-particle&quot;:&quot;&quot;,&quot;non-dropping-particle&quot;:&quot;&quot;},{&quot;family&quot;:&quot;Zhang&quot;,&quot;given&quot;:&quot;Wei&quot;,&quot;parse-names&quot;:false,&quot;dropping-particle&quot;:&quot;&quot;,&quot;non-dropping-particle&quot;:&quot;&quot;},{&quot;family&quot;:&quot;Li&quot;,&quot;given&quot;:&quot;Bei&quot;,&quot;parse-names&quot;:false,&quot;dropping-particle&quot;:&quot;&quot;,&quot;non-dropping-particle&quot;:&quot;&quot;},{&quot;family&quot;:&quot;Xie&quot;,&quot;given&quot;:&quot;Jia-Zheng&quot;,&quot;parse-names&quot;:false,&quot;dropping-particle&quot;:&quot;&quot;,&quot;non-dropping-particle&quot;:&quot;&quot;},{&quot;family&quot;:&quot;Shen&quot;,&quot;given&quot;:&quot;Xu-Rui&quot;,&quot;parse-names&quot;:false,&quot;dropping-particle&quot;:&quot;&quot;,&quot;non-dropping-particle&quot;:&quot;&quot;},{&quot;family&quot;:&quot;Zhang&quot;,&quot;given&quot;:&quot;Yun-Zhi&quot;,&quot;parse-names&quot;:false,&quot;dropping-particle&quot;:&quot;&quot;,&quot;non-dropping-particle&quot;:&quot;&quot;},{&quot;family&quot;:&quot;Wang&quot;,&quot;given&quot;:&quot;Ning&quot;,&quot;parse-names&quot;:false,&quot;dropping-particle&quot;:&quot;&quot;,&quot;non-dropping-particle&quot;:&quot;&quot;},{&quot;family&quot;:&quot;Luo&quot;,&quot;given&quot;:&quot;Dong-Sheng&quot;,&quot;parse-names&quot;:false,&quot;dropping-particle&quot;:&quot;&quot;,&quot;non-dropping-particle&quot;:&quot;&quot;},{&quot;family&quot;:&quot;Zheng&quot;,&quot;given&quot;:&quot;Xiao-Shuang&quot;,&quot;parse-names&quot;:false,&quot;dropping-particle&quot;:&quot;&quot;,&quot;non-dropping-particle&quot;:&quot;&quot;},{&quot;family&quot;:&quot;Wang&quot;,&quot;given&quot;:&quot;Mei-Niang&quot;,&quot;parse-names&quot;:false,&quot;dropping-particle&quot;:&quot;&quot;,&quot;non-dropping-particle&quot;:&quot;&quot;},{&quot;family&quot;:&quot;Daszak&quot;,&quot;given&quot;:&quot;Peter&quot;,&quot;parse-names&quot;:false,&quot;dropping-particle&quot;:&quot;&quot;,&quot;non-dropping-particle&quot;:&quot;&quot;},{&quot;family&quot;:&quot;Wang&quot;,&quot;given&quot;:&quot;Lin-Fa&quot;,&quot;parse-names&quot;:false,&quot;dropping-particle&quot;:&quot;&quot;,&quot;non-dropping-particle&quot;:&quot;&quot;},{&quot;family&quot;:&quot;Cui&quot;,&quot;given&quot;:&quot;Jie&quot;,&quot;parse-names&quot;:false,&quot;dropping-particle&quot;:&quot;&quot;,&quot;non-dropping-particle&quot;:&quot;&quot;},{&quot;family&quot;:&quot;Shi&quot;,&quot;given&quot;:&quot;Zheng-Li&quot;,&quot;parse-names&quot;:false,&quot;dropping-particle&quot;:&quot;&quot;,&quot;non-dropping-particle&quot;:&quot;&quot;}],&quot;container-title&quot;:&quot;PLoS pathogens&quot;,&quot;DOI&quot;:&quot;10.1371/journal.ppat.1006698&quot;,&quot;ISSN&quot;:&quot;1553-7374&quot;,&quot;PMID&quot;:&quot;29190287&quot;,&quot;URL&quot;:&quot;https://pubmed.ncbi.nlm.nih.gov/29190287&quot;,&quot;issued&quot;:{&quot;date-parts&quot;:[[2017,11,30]]},&quot;page&quot;:&quot;e1006698-e1006698&quot;,&quot;language&quot;:&quot;eng&quot;,&quot;abstract&quot;:&quot;A large number of SARS-related coronaviruses (SARSr-CoV) have been detected in horseshoe bats since 2005 in different areas of China. However, these bat SARSr-CoVs show sequence differences from SARS coronavirus (SARS-CoV) in different genes (S, ORF8, ORF3, etc) and are considered unlikely to represent the direct progenitor of SARS-CoV. Herein, we report the findings of our 5-year surveillance of SARSr-CoVs in a cave inhabited by multiple species of horseshoe bats in Yunnan Province, China. The full-length genomes of 11 newly discovered SARSr-CoV strains, together with our previous findings, reveals that the SARSr-CoVs circulating in this single location are highly diverse in the S gene, ORF3 and ORF8. Importantly, strains with high genetic similarity to SARS-CoV in the hypervariable N-terminal domain (NTD) and receptor-binding domain (RBD) of the S1 gene, the ORF3 and ORF8 region, respectively, were all discovered in this cave. In addition, we report the first discovery of bat SARSr-CoVs highly similar to human SARS-CoV in ORF3b and in the split ORF8a and 8b. Moreover, SARSr-CoV strains from this cave were more closely related to SARS-CoV in the non-structural protein genes ORF1a and 1b compared with those detected elsewhere. Recombination analysis shows evidence of frequent recombination events within the S gene and around the ORF8 between these SARSr-CoVs. We hypothesize that the direct progenitor of SARS-CoV may have originated after sequential recombination events between the precursors of these SARSr-CoVs. Cell entry studies demonstrated that three newly identified SARSr-CoVs with different S protein sequences are all able to use human ACE2 as the receptor, further exhibiting the close relationship between strains in this cave and SARS-CoV. This work provides new insights into the origin and evolution of SARS-CoV and highlights the necessity of preparedness for future emergence of SARS-like diseases.&quot;,&quot;publisher&quot;:&quot;Public Library of Science&quot;,&quot;issue&quot;:&quot;11&quot;,&quot;volume&quot;:&quot;13&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&quot;},{&quot;citationID&quot;:&quot;MENDELEY_CITATION_7825cb87-bdfb-48d6-a866-46d55b018610&quot;,&quot;citationItems&quot;:[{&quot;id&quot;:&quot;6a341abc-6e13-3cd8-945e-8177dbe6e53f&quot;,&quot;itemData&quot;:{&quot;type&quot;:&quot;article-journal&quot;,&quot;id&quot;:&quot;6a341abc-6e13-3cd8-945e-8177dbe6e53f&quot;,&quot;title&quot;:&quot;Further Evidence for Bats as the Evolutionary Source of Middle East Respiratory Syndrome Coronavirus&quot;,&quot;author&quot;:[{&quot;family&quot;:&quot;Anthony&quot;,&quot;given&quot;:&quot;S J&quot;,&quot;parse-names&quot;:false,&quot;dropping-particle&quot;:&quot;&quot;,&quot;non-dropping-particle&quot;:&quot;&quot;},{&quot;family&quot;:&quot;Gilardi&quot;,&quot;given&quot;:&quot;K&quot;,&quot;parse-names&quot;:false,&quot;dropping-particle&quot;:&quot;&quot;,&quot;non-dropping-particle&quot;:&quot;&quot;},{&quot;family&quot;:&quot;Menachery&quot;,&quot;given&quot;:&quot;V D&quot;,&quot;parse-names&quot;:false,&quot;dropping-particle&quot;:&quot;&quot;,&quot;non-dropping-particle&quot;:&quot;&quot;},{&quot;family&quot;:&quot;Goldstein&quot;,&quot;given&quot;:&quot;T&quot;,&quot;parse-names&quot;:false,&quot;dropping-particle&quot;:&quot;&quot;,&quot;non-dropping-particle&quot;:&quot;&quot;},{&quot;family&quot;:&quot;Ssebide&quot;,&quot;given&quot;:&quot;B&quot;,&quot;parse-names&quot;:false,&quot;dropping-particle&quot;:&quot;&quot;,&quot;non-dropping-particle&quot;:&quot;&quot;},{&quot;family&quot;:&quot;Mbabazi&quot;,&quot;given&quot;:&quot;R&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Wells&quot;,&quot;given&quot;:&quot;H&quot;,&quot;parse-names&quot;:false,&quot;dropping-particle&quot;:&quot;&quot;,&quot;non-dropping-particle&quot;:&quot;&quot;},{&quot;family&quot;:&quot;Hicks&quot;,&quot;given&quot;:&quot;A&quot;,&quot;parse-names&quot;:false,&quot;dropping-particle&quot;:&quot;&quot;,&quot;non-dropping-particle&quot;:&quot;&quot;},{&quot;family&quot;:&quot;Petrosov&quot;,&quot;given&quot;:&quot;A&quot;,&quot;parse-names&quot;:false,&quot;dropping-particle&quot;:&quot;&quot;,&quot;non-dropping-particle&quot;:&quot;&quot;},{&quot;family&quot;:&quot;Byarugaba&quot;,&quot;given&quot;:&quot;D K&quot;,&quot;parse-names&quot;:false,&quot;dropping-particle&quot;:&quot;&quot;,&quot;non-dropping-particle&quot;:&quot;&quot;},{&quot;family&quot;:&quot;Debbink&quot;,&quot;given&quot;:&quot;K&quot;,&quot;parse-names&quot;:false,&quot;dropping-particle&quot;:&quot;&quot;,&quot;non-dropping-particle&quot;:&quot;&quot;},{&quot;family&quot;:&quot;Dinnon&quot;,&quot;given&quot;:&quot;K H&quot;,&quot;parse-names&quot;:false,&quot;dropping-particle&quot;:&quot;&quot;,&quot;non-dropping-particle&quot;:&quot;&quot;},{&quot;family&quot;:&quot;Scobey&quot;,&quot;given&quot;:&quot;T&quot;,&quot;parse-names&quot;:false,&quot;dropping-particle&quot;:&quot;&quot;,&quot;non-dropping-particle&quot;:&quot;&quot;},{&quot;family&quot;:&quot;Randell&quot;,&quot;given&quot;:&quot;S H&quot;,&quot;parse-names&quot;:false,&quot;dropping-particle&quot;:&quot;&quot;,&quot;non-dropping-particle&quot;:&quot;&quot;},{&quot;family&quot;:&quot;Yount&quot;,&quot;given&quot;:&quot;B L&quot;,&quot;parse-names&quot;:false,&quot;dropping-particle&quot;:&quot;&quot;,&quot;non-dropping-particle&quot;:&quot;&quot;},{&quot;family&quot;:&quot;Cranfield&quot;,&quot;given&quot;:&quot;M&quot;,&quot;parse-names&quot;:false,&quot;dropping-particle&quot;:&quot;&quot;,&quot;non-dropping-particle&quot;:&quot;&quot;},{&quot;family&quot;:&quot;Johnson&quot;,&quot;given&quot;:&quot;C K&quot;,&quot;parse-names&quot;:false,&quot;dropping-particle&quot;:&quot;&quot;,&quot;non-dropping-particle&quot;:&quot;&quot;},{&quot;family&quot;:&quot;Baric&quot;,&quot;given&quot;:&quot;R S&quot;,&quot;parse-names&quot;:false,&quot;dropping-particle&quot;:&quot;&quot;,&quot;non-dropping-particle&quot;:&quot;&quot;},{&quot;family&quot;:&quot;Lipkin&quot;,&quot;given&quot;:&quot;W I&quot;,&quot;parse-names&quot;:false,&quot;dropping-particle&quot;:&quot;&quot;,&quot;non-dropping-particle&quot;:&quot;&quot;},{&quot;family&quot;:&quot;Mazet&quot;,&quot;given&quot;:&quot;J A K&quot;,&quot;parse-names&quot;:false,&quot;dropping-particle&quot;:&quot;&quot;,&quot;non-dropping-particle&quot;:&quot;&quot;}],&quot;container-title&quot;:&quot;mBio&quot;,&quot;DOI&quot;:&quot;10.1128/mBio.00373-17&quot;,&quot;ISSN&quot;:&quot;2150-7511&quot;,&quot;PMID&quot;:&quot;28377531&quot;,&quot;URL&quot;:&quot;https://pubmed.ncbi.nlm.nih.gov/28377531&quot;,&quot;issued&quot;:{&quot;date-parts&quot;:[[2017,4,4]]},&quot;page&quot;:&quot;e00373-17&quot;,&quot;language&quot;:&quot;eng&quot;,&quot;abstract&quot;:&quot;The evolutionary origins of Middle East respiratory syndrome (MERS) coronavirus (MERS-CoV) are unknown. Current evidence suggests that insectivorous bats are likely to be the original source, as several 2c CoVs have been described from various species in the family Vespertilionidae Here, we describe a MERS-like CoV identified from a Pipistrellus cf. hesperidus bat sampled in Uganda (strain PREDICT/PDF-2180), further supporting the hypothesis that bats are the evolutionary source of MERS-CoV. Phylogenetic analysis showed that PREDICT/PDF-2180 is closely related to MERS-CoV across much of its genome, consistent with a common ancestry; however, the spike protein was highly divergent (46% amino acid identity), suggesting that the two viruses may have different receptor binding properties. Indeed, several amino acid substitutions were identified in key binding residues that were predicted to block PREDICT/PDF-2180 from attaching to the MERS-CoV DPP4 receptor. To experimentally test this hypothesis, an infectious MERS-CoV clone expressing the PREDICT/PDF-2180 spike protein was generated. Recombinant viruses derived from the clone were replication competent but unable to spread and establish new infections in Vero cells or primary human airway epithelial cells. Our findings suggest that PREDICT/PDF-2180 is unlikely to pose a zoonotic threat. Recombination in the S1 subunit of the spike gene was identified as the primary mechanism driving variation in the spike phenotype and was likely one of the critical steps in the evolution and emergence of MERS-CoV in humans.IMPORTANCE Global surveillance efforts for undiscovered viruses are an important component of pandemic prevention initiatives. These surveys can be useful for finding novel viruses and for gaining insights into the ecological and evolutionary factors driving viral diversity; however, finding a viral sequence is not sufficient to determine whether it can infect people (i.e., poses a zoonotic threat). Here, we investigated the specific zoonotic risk of a MERS-like coronavirus (PREDICT/PDF-2180) identified in a bat from Uganda and showed that, despite being closely related to MERS-CoV, it is unlikely to pose a threat to humans. We suggest that this approach constitutes an appropriate strategy for beginning to determine the zoonotic potential of wildlife viruses. By showing that PREDICT/PDF-2180 does not infect cells that express the functional receptor for MERS-CoV, we further show that recombination was likely to be the critical step that allowed MERS to emerge in humans.&quot;,&quot;publisher&quot;:&quot;American Society for Microbiology&quot;,&quot;issue&quot;:&quot;2&quot;,&quot;volume&quot;:&quot;8&quot;},&quot;isTemporary&quot;:false},{&quot;id&quot;:&quot;044745a6-5fcf-34d7-91ab-682009f1c145&quot;,&quot;itemData&quot;:{&quot;type&quot;:&quot;article-journal&quot;,&quot;id&quot;:&quot;044745a6-5fcf-34d7-91ab-682009f1c145&quot;,&quot;title&quot;:&quot;Genetic relatedness of the novel human group C betacoronavirus to Tylonycteris bat coronavirus HKU4 and Pipistrellus bat coronavirus HKU5&quot;,&quot;author&quot;:[{&quot;family&quot;:&quot;Woo&quot;,&quot;given&quot;:&quot;Patrick Cy&quot;,&quot;parse-names&quot;:false,&quot;dropping-particle&quot;:&quot;&quot;,&quot;non-dropping-particle&quot;:&quot;&quot;},{&quot;family&quot;:&quot;Lau&quot;,&quot;given&quot;:&quot;Susanna Kp&quot;,&quot;parse-names&quot;:false,&quot;dropping-particle&quot;:&quot;&quot;,&quot;non-dropping-particle&quot;:&quot;&quot;},{&quot;family&quot;:&quot;Li&quot;,&quot;given&quot;:&quot;Kenneth Sm&quot;,&quot;parse-names&quot;:false,&quot;dropping-particle&quot;:&quot;&quot;,&quot;non-dropping-particle&quot;:&quot;&quot;},{&quot;family&quot;:&quot;Tsang&quot;,&quot;given&quot;:&quot;Alan Kl&quot;,&quot;parse-names&quot;:false,&quot;dropping-particle&quot;:&quot;&quot;,&quot;non-dropping-particle&quot;:&quot;&quot;},{&quot;family&quot;:&quot;Yuen&quot;,&quot;given&quot;:&quot;Kwok-Yung&quot;,&quot;parse-names&quot;:false,&quot;dropping-particle&quot;:&quot;&quot;,&quot;non-dropping-particle&quot;:&quot;&quot;}],&quot;container-title&quot;:&quot;Emerging microbes &amp; infections&quot;,&quot;DOI&quot;:&quot;10.1038/emi.2012.45&quot;,&quot;ISSN&quot;:&quot;2222-1751&quot;,&quot;PMID&quot;:&quot;26038405&quot;,&quot;URL&quot;:&quot;https://pubmed.ncbi.nlm.nih.gov/26038405&quot;,&quot;issued&quot;:{&quot;date-parts&quot;:[[2012,11]]},&quot;page&quot;:&quot;e35-e35&quot;,&quot;language&quot;:&quot;eng&quot;,&quot;abstract&quot;:&quot;The recent outbreak of severe respiratory infections associated with a novel group C betacoronavirus (HCoV-EMC) from Saudi Arabia has drawn global attention to another highly probable \&quot;SARS-like\&quot; animal-to-human interspecies jumping event in coronavirus (CoV). The genome of HCoV-EMC is most closely related to Tylonycteris bat coronavirus HKU4 (Ty-BatCoV HKU4) and Pipistrellus bat coronavirus HKU5 (Pi-BatCoV HKU5) we discovered in 2006. Phylogenetically, HCoV-EMC is clustered with Ty-BatCoV HKU4/Pi-BatCoV HKU5 with high bootstrap supports, indicating that HCoV-EMC is a group C betaCoV. The major difference between HCoV-EMC and Ty-BatCoV HKU4/Pi-BatCoV HKU5 is in the region between S and E, where HCoV-EMC possesses five ORFs (NS3a-NS3e) instead of four, with low (31%-62%) amino acid identities to Ty-BatCoV HKU4/Pi-BatCoV HKU5. Comparison of the seven conserved replicase domains for species demarcation shows that HCoV-EMC is a novel CoV species. More intensive surveillance studies in bats and other animals may reveal the natural host of HCoV-EMC.&quot;,&quot;edition&quot;:&quot;2012/11/07&quot;,&quot;publisher&quot;:&quot;Nature Publishing Group&quot;,&quot;issue&quot;:&quot;11&quot;,&quot;volume&quot;:&quot;1&quot;},&quot;isTemporary&quot;:false},{&quot;id&quot;:&quot;53d9603b-32c0-35fc-a2b1-13a276998d33&quot;,&quot;itemData&quot;:{&quot;type&quot;:&quot;article-journal&quot;,&quot;id&quot;:&quot;53d9603b-32c0-35fc-a2b1-13a276998d33&quot;,&quot;title&quot;:&quot;Rooting the phylogenetic tree of middle East respiratory syndrome coronavirus by characterization of a conspecific virus from an African bat&quot;,&quot;author&quot;:[{&quot;family&quot;:&quot;Corman&quot;,&quot;given&quot;:&quot;Victor Max&quot;,&quot;parse-names&quot;:false,&quot;dropping-particle&quot;:&quot;&quot;,&quot;non-dropping-particle&quot;:&quot;&quot;},{&quot;family&quot;:&quot;Ithete&quot;,&quot;given&quot;:&quot;Ndapewa Laudika&quot;,&quot;parse-names&quot;:false,&quot;dropping-particle&quot;:&quot;&quot;,&quot;non-dropping-particle&quot;:&quot;&quot;},{&quot;family&quot;:&quot;Richards&quot;,&quot;given&quot;:&quot;Leigh Rosanne&quot;,&quot;parse-names&quot;:false,&quot;dropping-particle&quot;:&quot;&quot;,&quot;non-dropping-particle&quot;:&quot;&quot;},{&quot;family&quot;:&quot;Schoeman&quot;,&quot;given&quot;:&quot;M Corrie&quot;,&quot;parse-names&quot;:false,&quot;dropping-particle&quot;:&quot;&quot;,&quot;non-dropping-particle&quot;:&quot;&quot;},{&quot;family&quot;:&quot;Preiser&quot;,&quot;given&quot;:&quot;Wolfgang&quot;,&quot;parse-names&quot;:false,&quot;dropping-particle&quot;:&quot;&quot;,&quot;non-dropping-particle&quot;:&quot;&quot;},{&quot;family&quot;:&quot;Drosten&quot;,&quot;given&quot;:&quot;Christian&quot;,&quot;parse-names&quot;:false,&quot;dropping-particle&quot;:&quot;&quot;,&quot;non-dropping-particle&quot;:&quot;&quot;},{&quot;family&quot;:&quot;Drexler&quot;,&quot;given&quot;:&quot;Jan Felix&quot;,&quot;parse-names&quot;:false,&quot;dropping-particle&quot;:&quot;&quot;,&quot;non-dropping-particle&quot;:&quot;&quot;}],&quot;container-title&quot;:&quot;Journal of virology&quot;,&quot;DOI&quot;:&quot;10.1128/JVI.01498-14&quot;,&quot;ISSN&quot;:&quot;1098-5514&quot;,&quot;PMID&quot;:&quot;25031349&quot;,&quot;URL&quot;:&quot;https://pubmed.ncbi.nlm.nih.gov/25031349&quot;,&quot;issued&quot;:{&quot;date-parts&quot;:[[2014,10]]},&quot;page&quot;:&quot;11297-11303&quot;,&quot;language&quot;:&quot;eng&quot;,&quot;abstract&quot;:&quot;The emerging Middle East respiratory syndrome coronavirus (MERS-CoV) causes lethal respiratory infections mainly on the Arabian Peninsula. The evolutionary origins of MERS-CoV are unknown. We determined the full genome sequence of a CoV directly from fecal material obtained from a South African Neoromicia capensis bat (NeoCoV). NeoCoV shared essential details of genome architecture with MERS-CoV. Eighty-five percent of the NeoCoV genome was identical to MERS-CoV at the nucleotide level. Based on taxonomic criteria, NeoCoV and MERS-CoV belonged to one viral species. The presence of a genetically divergent S1 subunit within the NeoCoV spike gene indicated that intraspike recombination events may have been involved in the emergence of MERS-CoV. NeoCoV constitutes a sister taxon of MERS-CoV, placing the MERS-CoV root between a recently described virus from African camels and all other viruses. This suggests a higher level of viral diversity in camels than in humans. Together with serologic evidence for widespread MERS-CoV infection in camelids sampled up to 20 years ago in Africa and the Arabian Peninsula, the genetic data indicate that camels act as sources of virus for humans rather than vice versa. The majority of camels on the Arabian Peninsula is imported from the Greater Horn of Africa, where several Neoromicia species occur. The acquisition of MERS-CoV by camels from bats might have taken place in sub-Saharan Africa. Camelids may represent mixing vessels for MERS-CoV and other mammalian CoVs. IMPORTANCE: It is unclear how, when, and where the highly pathogenic MERS-CoV emerged. We characterized the full genome of an African bat virus closely related to MERS-CoV and show that human, camel, and bat viruses belong to the same viral species. The bat virus roots the phylogenetic tree of MERS-CoV, providing evidence for an evolution of MERS-CoV in camels that preceded that in humans. The revised tree suggests that humans are infected by camels rather than vice versa. Although MERS-CoV cases occur mainly on the Arabian Peninsula, the data from this study together with serologic and molecular investigations of African camels indicate that the initial host switch from bats may have taken place in Africa. The emergence of MERS-CoV likely involved exchanges of genetic elements between different viral ancestors. These exchanges may have taken place either in bat ancestors or in camels acting as mixing vessels for viruses from different hosts.&quot;,&quot;edition&quot;:&quot;2014/07/16&quot;,&quot;publisher&quot;:&quot;American Society for Microbiology&quot;,&quot;issue&quot;:&quot;19&quot;,&quot;volume&quot;:&quot;88&quot;},&quot;isTemporary&quot;:false}],&quot;properties&quot;:{&quot;noteIndex&quot;:0},&quot;isEdited&quot;:false,&quot;manualOverride&quot;:{&quot;isManuallyOverridden&quot;:false,&quot;citeprocText&quot;:&quot;&lt;sup&gt;7–9&lt;/sup&gt;&quot;,&quot;manualOverrideText&quot;:&quot;&quot;},&quot;citationTag&quot;:&quot;MENDELEY_CITATION_v3_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&quot;},{&quot;citationID&quot;:&quot;MENDELEY_CITATION_fa9d3c13-a48a-43bd-8eab-41408ff12533&quot;,&quot;citationItems&quot;:[{&quot;id&quot;:&quot;631c675c-636c-35d6-986c-ff460a6bf751&quot;,&quot;itemData&quot;:{&quot;type&quot;:&quot;article-journal&quot;,&quot;id&quot;:&quot;631c675c-636c-35d6-986c-ff460a6bf75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e72ac1b-ef99-3c45-8db3-ff46daff43ab&quot;,&quot;itemData&quot;:{&quot;type&quot;:&quot;article-journal&quot;,&quot;id&quot;:&quot;0e72ac1b-ef99-3c45-8db3-ff46daff43ab&quot;,&quot;title&quot;:&quot;Coexistence of Different Genotypes in the Same Bat and Serological Characterization of Rousettus Bat Coronavirus HKU9 Belonging to a Novel Betacoronavirus Subgroup&quot;,&quot;author&quot;:[{&quot;family&quot;:&quot;P&quot;,&quot;given&quot;:&quot;Lau Susanna K&quot;,&quot;parse-names&quot;:false,&quot;dropping-particle&quot;:&quot;&quot;,&quot;non-dropping-particle&quot;:&quot;&quot;},{&quot;family&quot;:&quot;S&quot;,&quot;given&quot;:&quot;Poon Rosana W&quot;,&quot;parse-names&quot;:false,&quot;dropping-particle&quot;:&quot;&quot;,&quot;non-dropping-particle&quot;:&quot;&quot;},{&quot;family&quot;:&quot;L&quot;,&quot;given&quot;:&quot;Wong Beatrice H&quot;,&quot;parse-names&quot;:false,&quot;dropping-particle&quot;:&quot;&quot;,&quot;non-dropping-particle&quot;:&quot;&quot;},{&quot;family&quot;:&quot;Ming&quot;,&quot;given&quot;:&quot;Wang&quot;,&quot;parse-names&quot;:false,&quot;dropping-particle&quot;:&quot;&quot;,&quot;non-dropping-particle&quot;:&quot;&quot;},{&quot;family&quot;:&quot;Yi&quot;,&quot;given&quot;:&quot;Huang&quot;,&quot;parse-names&quot;:false,&quot;dropping-particle&quot;:&quot;&quot;,&quot;non-dropping-particle&quot;:&quot;&quot;},{&quot;family&quot;:&quot;Huifang&quot;,&quot;given&quot;:&quot;Xu&quot;,&quot;parse-names&quot;:false,&quot;dropping-particle&quot;:&quot;&quot;,&quot;non-dropping-particle&quot;:&quot;&quot;},{&quot;family&quot;:&quot;Rongtong&quot;,&quot;given&quot;:&quot;Guo&quot;,&quot;parse-names&quot;:false,&quot;dropping-particle&quot;:&quot;&quot;,&quot;non-dropping-particle&quot;:&quot;&quot;},{&quot;family&quot;:&quot;M&quot;,&quot;given&quot;:&quot;Li Kenneth S&quot;,&quot;parse-names&quot;:false,&quot;dropping-particle&quot;:&quot;&quot;,&quot;non-dropping-particle&quot;:&quot;&quot;},{&quot;family&quot;:&quot;Kai&quot;,&quot;given&quot;:&quot;Gao&quot;,&quot;parse-names&quot;:false,&quot;dropping-particle&quot;:&quot;&quot;,&quot;non-dropping-particle&quot;:&quot;&quot;},{&quot;family&quot;:&quot;Kwok-Hung&quot;,&quot;given&quot;:&quot;Chan&quot;,&quot;parse-names&quot;:false,&quot;dropping-particle&quot;:&quot;&quot;,&quot;non-dropping-particle&quot;:&quot;&quot;},{&quot;family&quot;:&quot;Bo-Jian&quot;,&quot;given&quot;:&quot;Zheng&quot;,&quot;parse-names&quot;:false,&quot;dropping-particle&quot;:&quot;&quot;,&quot;non-dropping-particle&quot;:&quot;&quot;},{&quot;family&quot;:&quot;Y&quot;,&quot;given&quot;:&quot;Woo Patrick C&quot;,&quot;parse-names&quot;:false,&quot;dropping-particle&quot;:&quot;&quot;,&quot;non-dropping-particle&quot;:&quot;&quot;},{&quot;family&quot;:&quot;Kwok-Yung&quot;,&quot;given&quot;:&quot;Yuen&quot;,&quot;parse-names&quot;:false,&quot;dropping-particle&quot;:&quot;&quot;,&quot;non-dropping-particle&quot;:&quot;&quot;}],&quot;container-title&quot;:&quot;Journal of Virology&quot;,&quot;DOI&quot;:&quot;10.1128/JVI.01121-10&quot;,&quot;URL&quot;:&quot;https://doi.org/10.1128/JVI.01121-10&quot;,&quot;issued&quot;:{&quot;date-parts&quot;:[[2010,11,1]]},&quot;page&quot;:&quot;11385-11394&quot;,&quot;publisher&quot;:&quot;American Society for Microbiology&quot;,&quot;issue&quot;:&quot;21&quot;,&quot;volume&quot;:&quot;84&quot;},&quot;isTemporary&quot;:false},{&quot;id&quot;:&quot;2550dbd6-a375-3f8c-87cf-30e59056a8fc&quot;,&quot;itemData&quot;:{&quot;type&quot;:&quot;article-journal&quot;,&quot;id&quot;:&quot;2550dbd6-a375-3f8c-87cf-30e59056a8fc&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properties&quot;:{&quot;noteIndex&quot;:0},&quot;isEdited&quot;:false,&quot;manualOverride&quot;:{&quot;isManuallyOverridden&quot;:false,&quot;citeprocText&quot;:&quot;&lt;sup&gt;10–12&lt;/sup&gt;&quot;,&quot;manualOverrideText&quot;:&quot;&quot;},&quot;citationTag&quot;:&quot;MENDELEY_CITATION_v3_eyJjaXRhdGlvbklEIjoiTUVOREVMRVlfQ0lUQVRJT05fZmE5ZDNjMTMtYTQ4YS00M2JkLThlYWItNDE0MDhmZjEyNTMzIiwiY2l0YXRpb25JdGVtcyI6W3siaWQiOiI2MzFjNjc1Yy02MzZjLTM1ZDYtOTg2Yy1mZjQ2MGE2YmY3NTEiLCJpdGVtRGF0YSI6eyJ0eXBlIjoiYXJ0aWNsZS1qb3VybmFsIiwiaWQiOiI2MzFjNjc1Yy02MzZjLTM1ZDYtOTg2Yy1mZjQ2MGE2YmY3N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V0sInByb3BlcnRpZXMiOnsibm90ZUluZGV4IjowfSwiaXNFZGl0ZWQiOmZhbHNlLCJtYW51YWxPdmVycmlkZSI6eyJpc01hbnVhbGx5T3ZlcnJpZGRlbiI6ZmFsc2UsImNpdGVwcm9jVGV4dCI6IjxzdXA+MTDigJMxMjwvc3VwPiIsIm1hbnVhbE92ZXJyaWRlVGV4dCI6IiJ9fQ==&quot;},{&quot;citationID&quot;:&quot;MENDELEY_CITATION_dc8431ce-b702-4761-838b-f02de0a366a5&quot;,&quot;citationItems&quot;:[{&quot;id&quot;:&quot;50c8a18a-58f3-3afb-9cd4-b9d0769c860e&quot;,&quot;itemData&quot;:{&quot;type&quot;:&quot;article-journal&quot;,&quot;id&quot;:&quot;50c8a18a-58f3-3afb-9cd4-b9d0769c860e&quot;,&quot;title&quot;:&quot;Structural phylogenetic analysis reveals lineage-specific RNA repetitive structural motifs in all coronaviruses and associated variations in SARS-CoV-2&quot;,&quot;author&quot;:[{&quot;family&quot;:&quot;Chen&quot;,&quot;given&quot;:&quot;Shih-Cheng&quot;,&quot;parse-names&quot;:false,&quot;dropping-particle&quot;:&quot;&quot;,&quot;non-dropping-particle&quot;:&quot;&quot;},{&quot;family&quot;:&quot;Olsthoorn&quot;,&quot;given&quot;:&quot;René C L&quot;,&quot;parse-names&quot;:false,&quot;dropping-particle&quot;:&quot;&quot;,&quot;non-dropping-particle&quot;:&quot;&quot;},{&quot;family&quot;:&quot;Yu&quot;,&quot;given&quot;:&quot;Chien-Hung&quot;,&quot;parse-names&quot;:false,&quot;dropping-particle&quot;:&quot;&quot;,&quot;non-dropping-particle&quot;:&quot;&quot;}],&quot;container-title&quot;:&quot;Virus Evolution&quot;,&quot;DOI&quot;:&quot;10.1093/ve/veab021&quot;,&quot;ISSN&quot;:&quot;2057-1577&quot;,&quot;URL&quot;:&quot;https://doi.org/10.1093/ve/veab021&quot;,&quot;issued&quot;:{&quot;date-parts&quot;:[[2021,1,20]]},&quot;abstract&quot;:&quot;In many single-stranded (ss) RNA viruses, the cis-acting packaging signal that confers selectivity genome packaging usually encompasses short structured RNA repeats. These structural units, termed repetitive structural motifs (RSMs), potentially mediate capsid assembly by specific RNA–protein interactions. However, general knowledge of the conservation and/or the diversity of RSMs in the positive-sense ssRNA coronaviruses (CoVs) is limited. By performing structural phylogenetic analysis, we identified a variety of RSMs in nearly all CoV genomic RNAs, which are exclusively located in the 5′-untranslated regions (UTRs) and/or in the inter-domain regions of poly-protein 1ab coding sequences in a lineage-specific manner. In all alpha- and beta-CoVs, except for Embecovirus spp, two to four copies of 5′-gUUYCGUc-3′ RSMs displaying conserved hexa-loop sequences were generally identified in Stem-loop 5 (SL5) located in the 5′-UTRs of genomic RNAs. In Embecovirus spp., however, two to eight copies of 5′-agc-3′/guAAu RSMs were found in the coding regions of non-structural protein (NSP) 3 and/or NSP15 in open reading frame (ORF) 1ab. In gamma- and delta-CoVs, other types of RSMs were found in several clustered structural elements in 5′-UTRs and/or ORF1ab. The identification of RSM-encompassing structural elements in all CoVs suggests that these RNA elements play fundamental roles in the life cycle of CoVs. In the recently emerged SARS-CoV-2, beta-CoV-specific RSMs are also found in its SL5, displaying two copies of 5′-gUUUCGUc-3′ motifs. However, multiple sequence alignment reveals that the majority of SARS-CoV-2 possesses a variant RSM harboring SL5b C241U, and intriguingly, several variations in the coding sequences of viral proteins, such as Nsp12 P323L, S protein D614G, and N protein R203K-G204R, are concurrently found with such variant RSM. In conclusion, the comprehensive exploration for RSMs reveals phylogenetic insights into the RNA structural elements in CoVs as a whole and provides a new perspective on variations currently found in SARS-CoV-2.&quot;,&quot;issue&quot;:&quot;1&quot;,&quot;volume&quot;:&quot;7&quot;},&quot;isTemporary&quot;:false},{&quot;id&quot;:&quot;8434dc80-98df-3683-af83-1ac0958b7a33&quot;,&quot;itemData&quot;:{&quot;type&quot;:&quot;article-journal&quot;,&quot;id&quot;:&quot;8434dc80-98df-3683-af83-1ac0958b7a33&quot;,&quot;title&quot;:&quot;The taxonomy, host range and pathogenicity of coronaviruses and other viruses in the Nidovirales order&quot;,&quot;author&quot;:[{&quot;family&quot;:&quot;Zhou&quot;,&quot;given&quot;:&quot;Zhijian&quot;,&quot;parse-names&quot;:false,&quot;dropping-particle&quot;:&quot;&quot;,&quot;non-dropping-particle&quot;:&quot;&quot;},{&quot;family&quot;:&quot;Qiu&quot;,&quot;given&quot;:&quot;Ye&quot;,&quot;parse-names&quot;:false,&quot;dropping-particle&quot;:&quot;&quot;,&quot;non-dropping-particle&quot;:&quot;&quot;},{&quot;family&quot;:&quot;Ge&quot;,&quot;given&quot;:&quot;Xingyi&quot;,&quot;parse-names&quot;:false,&quot;dropping-particle&quot;:&quot;&quot;,&quot;non-dropping-particle&quot;:&quot;&quot;}],&quot;container-title&quot;:&quot;Animal Diseases&quot;,&quot;DOI&quot;:&quot;10.1186/s44149-021-00005-9&quot;,&quot;ISSN&quot;:&quot;2731-0442&quot;,&quot;URL&quot;:&quot;https://doi.org/10.1186/s44149-021-00005-9&quot;,&quot;issued&quot;:{&quot;date-parts&quot;:[[2021]]},&quot;page&quot;:&quot;5&quot;,&quot;abstract&quot;:&quot;The frequent emergence of coronavirus (CoV) epidemics has seriously threatened public health and stock farming. The major hosts for CoVs are birds and mammals. Although most CoVs inhabit their specific natural hosts, some may occasionally cross the host barrier to infect livestock and even people, causing a variety of diseases. Since the beginning of the new century, increasing attention has been given to research on CoVs due to the emergence of highly pathogenic and genetically diverse CoVs that have caused several epidemics, including the recent COVID-19 pandemic. CoVs belong to the Coronaviridae family of the Nidovirales order. Recently, advanced techniques for viral detection and viral genome analyses have enabled characterization of many new nidoviruses than ever and have greatly expanded the Nidovirales order with new classification and nomenclature. Here, we first provide an overview of the latest research progress in the classification of the Nidovirales order and then introduce the host range, genetic variation, genomic pattern and pathogenic features of epidemic CoVs and other epidemic viruses. This information will promote understanding of the phylogenetic relationship and infectious transmission of various pathogenic nidoviruses, including epidemic CoVs, which will benefit virological research and viral disease control.&quot;,&quot;issue&quot;:&quot;1&quot;,&quot;volume&quot;:&quot;1&quot;},&quot;isTemporary&quot;:false}],&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&quot;},{&quot;citationID&quot;:&quot;MENDELEY_CITATION_471f048d-8de4-473b-b4db-ef1b8955f3d6&quot;,&quot;citationItems&quot;:[{&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e4381eda-92b3-44d6-b6d2-dbad82ff5db7&quot;,&quot;citationItems&quot;:[{&quot;id&quot;:&quot;c2c3badd-5dfd-3db3-b65f-bc7b93db55ec&quot;,&quot;itemData&quot;:{&quot;type&quot;:&quot;article-journal&quot;,&quot;id&quot;:&quot;c2c3badd-5dfd-3db3-b65f-bc7b93db55ec&quot;,&quot;title&quot;:&quot;Betacoronavirus Genomes: How Genomic Information has been Used to Deal with Past Outbreaks and the COVID-19 Pandemic&quot;,&quot;author&quot;:[{&quot;family&quot;:&quot;Llanes&quot;,&quot;given&quot;:&quot;Alejandro&quot;,&quot;parse-names&quot;:false,&quot;dropping-particle&quot;:&quot;&quot;,&quot;non-dropping-particle&quot;:&quot;&quot;},{&quot;family&quot;:&quot;Restrepo&quot;,&quot;given&quot;:&quot;Carlos M&quot;,&quot;parse-names&quot;:false,&quot;dropping-particle&quot;:&quot;&quot;,&quot;non-dropping-particle&quot;:&quot;&quot;},{&quot;family&quot;:&quot;Caballero&quot;,&quot;given&quot;:&quot;Zuleima&quot;,&quot;parse-names&quot;:false,&quot;dropping-particle&quot;:&quot;&quot;,&quot;non-dropping-particle&quot;:&quot;&quot;},{&quot;family&quot;:&quot;Rajeev&quot;,&quot;given&quot;:&quot;Sreekumari&quot;,&quot;parse-names&quot;:false,&quot;dropping-particle&quot;:&quot;&quot;,&quot;non-dropping-particle&quot;:&quot;&quot;},{&quot;family&quot;:&quot;Kennedy&quot;,&quot;given&quot;:&quot;Melissa A&quot;,&quot;parse-names&quot;:false,&quot;dropping-particle&quot;:&quot;&quot;,&quot;non-dropping-particle&quot;:&quot;&quot;},{&quot;family&quot;:&quot;Lleonart&quot;,&quot;given&quot;:&quot;Ricardo&quot;,&quot;parse-names&quot;:false,&quot;dropping-particle&quot;:&quot;&quot;,&quot;non-dropping-particle&quot;:&quot;&quot;}],&quot;container-title&quot;:&quot;International journal of molecular sciences&quot;,&quot;DOI&quot;:&quot;10.3390/ijms21124546&quot;,&quot;ISSN&quot;:&quot;1422-0067&quot;,&quot;PMID&quot;:&quot;32604724&quot;,&quot;URL&quot;:&quot;https://pubmed.ncbi.nlm.nih.gov/32604724&quot;,&quot;issued&quot;:{&quot;date-parts&quot;:[[2020,6,26]]},&quot;page&quot;:&quot;4546&quot;,&quot;language&quot;:&quot;eng&quot;,&quot;abstract&quot;:&quot;In the 21st century, three highly pathogenic betacoronaviruses have emerged, with an alarming rate of human morbidity and case fatality. Genomic information has been widely used to understand the pathogenesis, animal origin and mode of transmission of coronaviruses in the aftermath of the 2002-2003 severe acute respiratory syndrome (SARS) and 2012 Middle East respiratory syndrome (MERS) outbreaks. Furthermore, genome sequencing and bioinformatic analysis have had an unprecedented relevance in the battle against the 2019-2020 coronavirus disease 2019 (COVID-19) pandemic, the newest and most devastating outbreak caused by a coronavirus in the history of mankind. Here, we review how genomic information has been used to tackle outbreaks caused by emerging, highly pathogenic, betacoronavirus strains, emphasizing on SARS-CoV, MERS-CoV and SARS-CoV-2. We focus on shared genomic features of the betacoronaviruses and the application of genomic information to phylogenetic analysis, molecular epidemiology and the design of diagnostic systems, potential drugs and vaccine candidates.&quot;,&quot;publisher&quot;:&quot;MDPI&quot;,&quot;issue&quot;:&quot;12&quot;,&quot;volume&quot;:&quot;21&quot;},&quot;isTemporary&quot;:false},{&quot;id&quot;:&quot;af8cc097-9ab2-3c5e-b675-26058bda175d&quot;,&quot;itemData&quot;:{&quot;type&quot;:&quot;article-journal&quot;,&quot;id&quot;:&quot;af8cc097-9ab2-3c5e-b675-26058bda175d&quot;,&quot;title&quot;:&quot;Recombination and Positive Selection Differentially Shaped the Diversity of Betacoronavirus Subgenera&quot;,&quot;author&quot;:[{&quot;family&quot;:&quot;Forni&quot;,&quot;given&quot;:&quot;Diego&quot;,&quot;parse-names&quot;:false,&quot;dropping-particle&quot;:&quot;&quot;,&quot;non-dropping-particle&quot;:&quot;&quot;},{&quot;family&quot;:&quot;Cagliani&quot;,&quot;given&quot;:&quot;Rachele&quot;,&quot;parse-names&quot;:false,&quot;dropping-particle&quot;:&quot;&quot;,&quot;non-dropping-particle&quot;:&quot;&quot;},{&quot;family&quot;:&quot;Sironi&quot;,&quot;given&quot;:&quot;Manuela&quot;,&quot;parse-names&quot;:false,&quot;dropping-particle&quot;:&quot;&quot;,&quot;non-dropping-particle&quot;:&quot;&quot;}],&quot;container-title&quot;:&quot;Viruses&quot;,&quot;DOI&quot;:&quot;10.3390/v12111313&quot;,&quot;ISSN&quot;:&quot;1999-4915&quot;,&quot;PMID&quot;:&quot;33207802&quot;,&quot;URL&quot;:&quot;https://pubmed.ncbi.nlm.nih.gov/33207802&quot;,&quot;issued&quot;:{&quot;date-parts&quot;:[[2020,11,16]]},&quot;page&quot;:&quot;1313&quot;,&quot;language&quot;:&quot;eng&quot;,&quot;abstract&quot;:&quot;The Betacoronavirus genus of mammal-infecting viruses includes three subgenera (Sarbecovirus, Embecovirus, and Merbecovirus), in which most known human coronaviruses, including SARS-CoV-2, cluster. Coronaviruses are prone to host shifts, with recombination and positive selection possibly contributing to their high zoonotic potential. We analyzed the role of these two forces in the evolution of viruses belonging to the Betacoronavirus genus. The results showed that recombination has been pervasive during sarbecovirus evolution, and it is more widespread in this subgenus compared to the other two. In both sarbecoviruses and merbecoviruses, recombination hotspots are clearly observed. Conversely, positive selection was a less prominent force in sarbecoviruses compared to embecoviruses and merbecoviruses and targeted distinct genomic regions in the three subgenera, with S being the major target in sarbecoviruses alone. Overall, the results herein indicate that Betacoronavirus subgenera evolved along different trajectories, which might recapitulate their host preferences or reflect the origins of the presently available coronavirus sequences.&quot;,&quot;publisher&quot;:&quot;MDPI&quot;,&quot;issue&quot;:&quot;11&quot;,&quot;volume&quot;:&quot;12&quot;},&quot;isTemporary&quot;:false}],&quot;properties&quot;:{&quot;noteIndex&quot;:0},&quot;isEdited&quot;:false,&quot;manualOverride&quot;:{&quot;isManuallyOverridden&quot;:true,&quot;citeprocText&quot;:&quot;&lt;sup&gt;15,16&lt;/sup&gt;&quot;,&quot;manualOverrideText&quot;:&quot;15,16&quot;},&quot;citationTag&quot;:&quot;MENDELEY_CITATION_v3_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&quot;},{&quot;citationID&quot;:&quot;MENDELEY_CITATION_fba77560-bcbd-4360-b09d-e5108880bfa3&quot;,&quot;citationItems&quot;:[{&quot;id&quot;:&quot;5afa192c-5c07-32d7-a302-6049acd70445&quot;,&quot;itemData&quot;:{&quot;type&quot;:&quot;article-journal&quot;,&quot;id&quot;:&quot;5afa192c-5c07-32d7-a302-6049acd70445&quot;,&quot;title&quot;:&quot;Bats Are Natural Reservoirs of SARS-Like Coronaviruses&quot;,&quot;author&quot;:[{&quot;family&quot;:&quot;Li&quot;,&quot;given&quot;:&quot;Wendong&quot;,&quot;parse-names&quot;:false,&quot;dropping-particle&quot;:&quot;&quot;,&quot;non-dropping-particle&quot;:&quot;&quot;},{&quot;family&quot;:&quot;Shi&quot;,&quot;given&quot;:&quot;Zhengli&quot;,&quot;parse-names&quot;:false,&quot;dropping-particle&quot;:&quot;&quot;,&quot;non-dropping-particle&quot;:&quot;&quot;},{&quot;family&quot;:&quot;Yu&quot;,&quot;given&quot;:&quot;Meng&quot;,&quot;parse-names&quot;:false,&quot;dropping-particle&quot;:&quot;&quot;,&quot;non-dropping-particle&quot;:&quot;&quot;},{&quot;family&quot;:&quot;Ren&quot;,&quot;given&quot;:&quot;Wuze&quot;,&quot;parse-names&quot;:false,&quot;dropping-particle&quot;:&quot;&quot;,&quot;non-dropping-particle&quot;:&quot;&quot;},{&quot;family&quot;:&quot;Smith&quot;,&quot;given&quot;:&quot;Craig&quot;,&quot;parse-names&quot;:false,&quot;dropping-particle&quot;:&quot;&quot;,&quot;non-dropping-particle&quot;:&quot;&quot;},{&quot;family&quot;:&quot;Epstein&quot;,&quot;given&quot;:&quot;Jonathan H&quot;,&quot;parse-names&quot;:false,&quot;dropping-particle&quot;:&quot;&quot;,&quot;non-dropping-particle&quot;:&quot;&quot;},{&quot;family&quot;:&quot;Wang&quot;,&quot;given&quot;:&quot;Hanzhong&quot;,&quot;parse-names&quot;:false,&quot;dropping-particle&quot;:&quot;&quot;,&quot;non-dropping-particle&quot;:&quot;&quot;},{&quot;family&quot;:&quot;Crameri&quot;,&quot;given&quot;:&quot;Gary&quot;,&quot;parse-names&quot;:false,&quot;dropping-particle&quot;:&quot;&quot;,&quot;non-dropping-particle&quot;:&quot;&quot;},{&quot;family&quot;:&quot;Hu&quot;,&quot;given&quot;:&quot;Zhihong&quot;,&quot;parse-names&quot;:false,&quot;dropping-particle&quot;:&quot;&quot;,&quot;non-dropping-particle&quot;:&quot;&quot;},{&quot;family&quot;:&quot;Zhang&quot;,&quot;given&quot;:&quot;Huajun&quot;,&quot;parse-names&quot;:false,&quot;dropping-particle&quot;:&quot;&quot;,&quot;non-dropping-particle&quot;:&quot;&quot;},{&quot;family&quot;:&quot;Zhang&quot;,&quot;given&quot;:&quot;Jianhong&quot;,&quot;parse-names&quot;:false,&quot;dropping-particle&quot;:&quot;&quot;,&quot;non-dropping-particle&quot;:&quot;&quot;},{&quot;family&quot;:&quot;McEachern&quot;,&quot;given&quot;:&quot;Jennifer&quot;,&quot;parse-names&quot;:false,&quot;dropping-particle&quot;:&quot;&quot;,&quot;non-dropping-particle&quot;:&quot;&quot;},{&quot;family&quot;:&quot;Field&quot;,&quot;given&quot;:&quot;Hume&quot;,&quot;parse-names&quot;:false,&quot;dropping-particle&quot;:&quot;&quot;,&quot;non-dropping-particle&quot;:&quot;&quot;},{&quot;family&quot;:&quot;Daszak&quot;,&quot;given&quot;:&quot;Peter&quot;,&quot;parse-names&quot;:false,&quot;dropping-particle&quot;:&quot;&quot;,&quot;non-dropping-particle&quot;:&quot;&quot;},{&quot;family&quot;:&quot;Eaton&quot;,&quot;given&quot;:&quot;Bryan T&quot;,&quot;parse-names&quot;:false,&quot;dropping-particle&quot;:&quot;&quot;,&quot;non-dropping-particle&quot;:&quot;&quot;},{&quot;family&quot;:&quot;Zhang&quot;,&quot;given&quot;:&quot;Shuyi&quot;,&quot;parse-names&quot;:false,&quot;dropping-particle&quot;:&quot;&quot;,&quot;non-dropping-particle&quot;:&quot;&quot;},{&quot;family&quot;:&quot;Wang&quot;,&quot;given&quot;:&quot;Lin-Fa&quot;,&quot;parse-names&quot;:false,&quot;dropping-particle&quot;:&quot;&quot;,&quot;non-dropping-particle&quot;:&quot;&quot;}],&quot;container-title&quot;:&quot;Science&quot;,&quot;DOI&quot;:&quot;10.1126/science.1118391&quot;,&quot;URL&quot;:&quot;http://science.sciencemag.org/content/310/5748/676.abstract&quot;,&quot;issued&quot;:{&quot;date-parts&quot;:[[2005,10,28]]},&quot;page&quot;:&quot;676&quot;,&quot;abstract&quot;:&quot;Severe acute respiratory syndrome (SARS) emerged in 2002 to 2003 in southern China. The origin of its etiological agent, the SARS coronavirus (SARS-CoV), remains elusive. Here we report that species of bats are a natural host of coronaviruses closely related to those responsible for the SARS outbreak. These viruses, termed SARS-like coronaviruses (SL-CoVs), display greater genetic variation than SARS-CoV isolated from humans or from civets. The human and civet isolates of SARS-CoV nestle phylogenetically within the spectrum of SL-CoVs, indicating that the virus responsible for the SARS outbreak was a member of this coronavirus group.&quot;,&quot;issue&quot;:&quot;5748&quot;,&quot;volume&quot;:&quot;310&quot;},&quot;isTemporary&quot;:false},{&quot;id&quot;:&quot;910b91e6-3366-3a41-a84b-5c57b3ea223a&quot;,&quot;itemData&quot;:{&quot;type&quot;:&quot;article-journal&quot;,&quot;id&quot;:&quot;910b91e6-3366-3a41-a84b-5c57b3ea223a&quot;,&quot;title&quot;:&quot;Identifying SARS-CoV-2-related coronaviruses in Malayan pangolins&quot;,&quot;author&quot;:[{&quot;family&quot;:&quot;Lam&quot;,&quot;given&quot;:&quot;Tommy Tsan-Yuk&quot;,&quot;parse-names&quot;:false,&quot;dropping-particle&quot;:&quot;&quot;,&quot;non-dropping-particle&quot;:&quot;&quot;},{&quot;family&quot;:&quot;Jia&quot;,&quot;given&quot;:&quot;Na&quot;,&quot;parse-names&quot;:false,&quot;dropping-particle&quot;:&quot;&quot;,&quot;non-dropping-particle&quot;:&quot;&quot;},{&quot;family&quot;:&quot;Zhang&quot;,&quot;given&quot;:&quot;Ya-Wei&quot;,&quot;parse-names&quot;:false,&quot;dropping-particle&quot;:&quot;&quot;,&quot;non-dropping-particle&quot;:&quot;&quot;},{&quot;family&quot;:&quot;Shum&quot;,&quot;given&quot;:&quot;Marcus Ho-Hin&quot;,&quot;parse-names&quot;:false,&quot;dropping-particle&quot;:&quot;&quot;,&quot;non-dropping-particle&quot;:&quot;&quot;},{&quot;family&quot;:&quot;Jiang&quot;,&quot;given&quot;:&quot;Jia-Fu&quot;,&quot;parse-names&quot;:false,&quot;dropping-particle&quot;:&quot;&quot;,&quot;non-dropping-particle&quot;:&quot;&quot;},{&quot;family&quot;:&quot;Zhu&quot;,&quot;given&quot;:&quot;Hua-Chen&quot;,&quot;parse-names&quot;:false,&quot;dropping-particle&quot;:&quot;&quot;,&quot;non-dropping-particle&quot;:&quot;&quot;},{&quot;family&quot;:&quot;Tong&quot;,&quot;given&quot;:&quot;Yi-Gang&quot;,&quot;parse-names&quot;:false,&quot;dropping-particle&quot;:&quot;&quot;,&quot;non-dropping-particle&quot;:&quot;&quot;},{&quot;family&quot;:&quot;Shi&quot;,&quot;given&quot;:&quot;Yong-Xia&quot;,&quot;parse-names&quot;:false,&quot;dropping-particle&quot;:&quot;&quot;,&quot;non-dropping-particle&quot;:&quot;&quot;},{&quot;family&quot;:&quot;Ni&quot;,&quot;given&quot;:&quot;Xue-Bing&quot;,&quot;parse-names&quot;:false,&quot;dropping-particle&quot;:&quot;&quot;,&quot;non-dropping-particle&quot;:&quot;&quot;},{&quot;family&quot;:&quot;Liao&quot;,&quot;given&quot;:&quot;Yun-Shi&quot;,&quot;parse-names&quot;:false,&quot;dropping-particle&quot;:&quot;&quot;,&quot;non-dropping-particle&quot;:&quot;&quot;},{&quot;family&quot;:&quot;Li&quot;,&quot;given&quot;:&quot;Wen-Juan&quot;,&quot;parse-names&quot;:false,&quot;dropping-particle&quot;:&quot;&quot;,&quot;non-dropping-particle&quot;:&quot;&quot;},{&quot;family&quot;:&quot;Jiang&quot;,&quot;given&quot;:&quot;Bao-Gui&quot;,&quot;parse-names&quot;:false,&quot;dropping-particle&quot;:&quot;&quot;,&quot;non-dropping-particle&quot;:&quot;&quot;},{&quot;family&quot;:&quot;Wei&quot;,&quot;given&quot;:&quot;Wei&quot;,&quot;parse-names&quot;:false,&quot;dropping-particle&quot;:&quot;&quot;,&quot;non-dropping-particle&quot;:&quot;&quot;},{&quot;family&quot;:&quot;Yuan&quot;,&quot;given&quot;:&quot;Ting-Ting&quot;,&quot;parse-names&quot;:false,&quot;dropping-particle&quot;:&quot;&quot;,&quot;non-dropping-particle&quot;:&quot;&quot;},{&quot;family&quot;:&quot;Zheng&quot;,&quot;given&quot;:&quot;Kui&quot;,&quot;parse-names&quot;:false,&quot;dropping-particle&quot;:&quot;&quot;,&quot;non-dropping-particle&quot;:&quot;&quot;},{&quot;family&quot;:&quot;Cui&quot;,&quot;given&quot;:&quot;Xiao-Ming&quot;,&quot;parse-names&quot;:false,&quot;dropping-particle&quot;:&quot;&quot;,&quot;non-dropping-particle&quot;:&quot;&quot;},{&quot;family&quot;:&quot;Li&quot;,&quot;given&quot;:&quot;Jie&quot;,&quot;parse-names&quot;:false,&quot;dropping-particle&quot;:&quot;&quot;,&quot;non-dropping-particle&quot;:&quot;&quot;},{&quot;family&quot;:&quot;Pei&quot;,&quot;given&quot;:&quot;Guang-Qian&quot;,&quot;parse-names&quot;:false,&quot;dropping-particle&quot;:&quot;&quot;,&quot;non-dropping-particle&quot;:&quot;&quot;},{&quot;family&quot;:&quot;Qiang&quot;,&quot;given&quot;:&quot;Xin&quot;,&quot;parse-names&quot;:false,&quot;dropping-particle&quot;:&quot;&quot;,&quot;non-dropping-particle&quot;:&quot;&quot;},{&quot;family&quot;:&quot;Cheung&quot;,&quot;given&quot;:&quot;William Yiu-Man&quot;,&quot;parse-names&quot;:false,&quot;dropping-particle&quot;:&quot;&quot;,&quot;non-dropping-particle&quot;:&quot;&quot;},{&quot;family&quot;:&quot;Li&quot;,&quot;given&quot;:&quot;Lian-Feng&quot;,&quot;parse-names&quot;:false,&quot;dropping-particle&quot;:&quot;&quot;,&quot;non-dropping-particle&quot;:&quot;&quot;},{&quot;family&quot;:&quot;Sun&quot;,&quot;given&quot;:&quot;Fang-Fang&quot;,&quot;parse-names&quot;:false,&quot;dropping-particle&quot;:&quot;&quot;,&quot;non-dropping-particle&quot;:&quot;&quot;},{&quot;family&quot;:&quot;Qin&quot;,&quot;given&quot;:&quot;Si&quot;,&quot;parse-names&quot;:false,&quot;dropping-particle&quot;:&quot;&quot;,&quot;non-dropping-particle&quot;:&quot;&quot;},{&quot;family&quot;:&quot;Huang&quot;,&quot;given&quot;:&quot;Ji-Cheng&quot;,&quot;parse-names&quot;:false,&quot;dropping-particle&quot;:&quot;&quot;,&quot;non-dropping-particle&quot;:&quot;&quot;},{&quot;family&quot;:&quot;Leung&quot;,&quot;given&quot;:&quot;Gabriel M&quot;,&quot;parse-names&quot;:false,&quot;dropping-particle&quot;:&quot;&quot;,&quot;non-dropping-particle&quot;:&quot;&quot;},{&quot;family&quot;:&quot;Holmes&quot;,&quot;given&quot;:&quot;Edward C&quot;,&quot;parse-names&quot;:false,&quot;dropping-particle&quot;:&quot;&quot;,&quot;non-dropping-particle&quot;:&quot;&quot;},{&quot;family&quot;:&quot;Hu&quot;,&quot;given&quot;:&quot;Yan-Ling&quot;,&quot;parse-names&quot;:false,&quot;dropping-particle&quot;:&quot;&quot;,&quot;non-dropping-particle&quot;:&quot;&quot;},{&quot;family&quot;:&quot;Guan&quot;,&quot;given&quot;:&quot;Yi&quot;,&quot;parse-names&quot;:false,&quot;dropping-particle&quot;:&quot;&quot;,&quot;non-dropping-particle&quot;:&quot;&quot;},{&quot;family&quot;:&quot;Cao&quot;,&quot;given&quot;:&quot;Wu-Chun&quot;,&quot;parse-names&quot;:false,&quot;dropping-particle&quot;:&quot;&quot;,&quot;non-dropping-particle&quot;:&quot;&quot;}],&quot;container-title&quot;:&quot;Nature&quot;,&quot;DOI&quot;:&quot;10.1038/s41586-020-2169-0&quot;,&quot;ISSN&quot;:&quot;1476-4687&quot;,&quot;URL&quot;:&quot;https://doi.org/10.1038/s41586-020-2169-0&quot;,&quot;issued&quot;:{&quot;date-parts&quot;:[[2020]]},&quot;page&quot;:&quot;282-285&quot;,&quot;abstract&quot;:&quot;The ongoing outbreak of viral pneumonia in China and across the world is associated with a new coronavirus, SARS-CoV-21. This outbreak has been tentatively associated with a seafood market in Wuhan, China, where the sale of wild animals may be the source of zoonotic infection2. Although bats are probable reservoir hosts for SARS-CoV-2, the identity of any intermediate host that may have facilitated transfer to humans is unknown. Here we report the identification of SARS-CoV-2-related coronaviruses in Malayan pangolins (Manis javanica) seized in anti-smuggling operations in southern China. Metagenomic sequencing identified pangolin-associated coronaviruses that belong to two sub-lineages of SARS-CoV-2-related coronaviruses, including one that exhibits strong similarity in the receptor-binding domain to SARS-CoV-2. The discovery of multiple lineages of pangolin coronavirus and their similarity to SARS-CoV-2 suggests that pangolins should be considered as possible hosts in the emergence of new coronaviruses and should be removed from wet markets to prevent zoonotic transmission.&quot;,&quot;issue&quot;:&quot;7815&quot;,&quot;volume&quot;:&quot;583&quot;},&quot;isTemporary&quot;:false},{&quot;id&quot;:&quot;9941fdc6-1de1-3cd0-a8d8-e606102c1c41&quot;,&quot;itemData&quot;:{&quot;type&quot;:&quot;article-journal&quot;,&quot;id&quot;:&quot;9941fdc6-1de1-3cd0-a8d8-e606102c1c41&quot;,&quot;title&quot;:&quot;A novel SARS-CoV-2 related coronavirus in bats from Cambodia&quot;,&quot;author&quot;:[{&quot;family&quot;:&quot;Hul&quot;,&quot;given&quot;:&quot;Vibol&quot;,&quot;parse-names&quot;:false,&quot;dropping-particle&quot;:&quot;&quot;,&quot;non-dropping-particle&quot;:&quot;&quot;},{&quot;family&quot;:&quot;Delaune&quot;,&quot;given&quot;:&quot;Deborah&quot;,&quot;parse-names&quot;:false,&quot;dropping-particle&quot;:&quot;&quot;,&quot;non-dropping-particle&quot;:&quot;&quot;},{&quot;family&quot;:&quot;Karlsson&quot;,&quot;given&quot;:&quot;Erik A&quot;,&quot;parse-names&quot;:false,&quot;dropping-particle&quot;:&quot;&quot;,&quot;non-dropping-particle&quot;:&quot;&quot;},{&quot;family&quot;:&quot;Hassanin&quot;,&quot;given&quot;:&quot;Alexandre&quot;,&quot;parse-names&quot;:false,&quot;dropping-particle&quot;:&quot;&quot;,&quot;non-dropping-particle&quot;:&quot;&quot;},{&quot;family&quot;:&quot;Tey&quot;,&quot;given&quot;:&quot;Putita Ou&quot;,&quot;parse-names&quot;:false,&quot;dropping-particle&quot;:&quot;&quot;,&quot;non-dropping-particle&quot;:&quot;&quot;},{&quot;family&quot;:&quot;Baidaliuk&quot;,&quot;given&quot;:&quot;Artem&quot;,&quot;parse-names&quot;:false,&quot;dropping-particle&quot;:&quot;&quot;,&quot;non-dropping-particle&quot;:&quot;&quot;},{&quot;family&quot;:&quot;Gámbaro&quot;,&quot;given&quot;:&quot;Fabiana&quot;,&quot;parse-names&quot;:false,&quot;dropping-particle&quot;:&quot;&quot;,&quot;non-dropping-particle&quot;:&quot;&quot;},{&quot;family&quot;:&quot;Tu&quot;,&quot;given&quot;:&quot;Vuong Tan&quot;,&quot;parse-names&quot;:false,&quot;dropping-particle&quot;:&quot;&quot;,&quot;non-dropping-particle&quot;:&quot;&quot;},{&quot;family&quot;:&quot;Keatts&quot;,&quot;given&quot;:&quot;Lucy&quot;,&quot;parse-names&quot;:false,&quot;dropping-particle&quot;:&quot;&quot;,&quot;non-dropping-particle&quot;:&quot;&quot;},{&quot;family&quot;:&quot;Mazet&quot;,&quot;given&quot;:&quot;Jonna&quot;,&quot;parse-names&quot;:false,&quot;dropping-particle&quot;:&quot;&quot;,&quot;non-dropping-particle&quot;:&quot;&quot;},{&quot;family&quot;:&quot;Johnson&quot;,&quot;given&quot;:&quot;Christine&quot;,&quot;parse-names&quot;:false,&quot;dropping-particle&quot;:&quot;&quot;,&quot;non-dropping-particle&quot;:&quot;&quot;},{&quot;family&quot;:&quot;Buchy&quot;,&quot;given&quot;:&quot;Philippe&quot;,&quot;parse-names&quot;:false,&quot;dropping-particle&quot;:&quot;&quot;,&quot;non-dropping-particle&quot;:&quot;&quot;},{&quot;family&quot;:&quot;Dussart&quot;,&quot;given&quot;:&quot;Philippe&quot;,&quot;parse-names&quot;:false,&quot;dropping-particle&quot;:&quot;&quot;,&quot;non-dropping-particle&quot;:&quot;&quot;},{&quot;family&quot;:&quot;Goldstein&quot;,&quot;given&quot;:&quot;Tracey&quot;,&quot;parse-names&quot;:false,&quot;dropping-particle&quot;:&quot;&quot;,&quot;non-dropping-particle&quot;:&quot;&quot;},{&quot;family&quot;:&quot;Simon-Lorière&quot;,&quot;given&quot;:&quot;Etienne&quot;,&quot;parse-names&quot;:false,&quot;dropping-particle&quot;:&quot;&quot;,&quot;non-dropping-particle&quot;:&quot;&quot;},{&quot;family&quot;:&quot;Duong&quot;,&quot;given&quot;:&quot;Veasna&quot;,&quot;parse-names&quot;:false,&quot;dropping-particle&quot;:&quot;&quot;,&quot;non-dropping-particle&quot;:&quot;&quot;}],&quot;container-title&quot;:&quot;bioRxiv&quot;,&quot;DOI&quot;:&quot;10.1101/2021.01.26.428212&quot;,&quot;URL&quot;:&quot;http://biorxiv.org/content/early/2021/01/26/2021.01.26.428212.abstract&quot;,&quot;issued&quot;:{&quot;date-parts&quot;:[[2021,1,1]]},&quot;page&quot;:&quot;2021.01.26.428212&quot;,&quot;abstract&quot;:&quot;Knowledge of the origin and reservoir of the coronavirus responsible for the ongoing COVID-19 pandemic is still fragmentary. To date, the closest relatives to SARS-CoV-2 have been detected in Rhinolophus bats sampled in the Yunnan province, China. Here we describe the identification of SARS-CoV-2 related coronaviruses in two Rhinolophus shameli bats sampled in Cambodia in 2010. Metagenomic sequencing identified nearly identical viruses sharing 92.6% nucleotide identity with SARS-CoV-2. Most genomic regions are closely related to SARS-CoV-2, with the exception of a small region corresponding to the spike N terminal domain. The discovery of these viruses in a bat species not found in China indicates that SARS-CoV-2 related viruses have a much wider geographic distribution than previously understood, and suggests that Southeast Asia represents a key area to consider in the ongoing search for the origins of SARS-CoV-2, and in future surveillance for coronaviruses.Competing Interest StatementPhilippe Buchy is currently an employee of GSK vaccines Asia-Pacific.&quot;},&quot;isTemporary&quot;:false},{&quot;id&quot;:&quot;2d5d199a-02e1-3917-990c-2fa36fbf8669&quot;,&quot;itemData&quot;:{&quot;type&quot;:&quot;article-journal&quot;,&quot;id&quot;:&quot;2d5d199a-02e1-3917-990c-2fa36fbf8669&quot;,&quot;title&quot;:&quot;Detection of Recombinant Rousettus Bat Coronavirus GCCDC1 in Lesser Dawn Bats (Eonycteris spelaea) in Singapore&quot;,&quot;author&quot;:[{&quot;family&quot;:&quot;Paskey&quot;,&quot;given&quot;:&quot;Adrian C&quot;,&quot;parse-names&quot;:false,&quot;dropping-particle&quot;:&quot;&quot;,&quot;non-dropping-particle&quot;:&quot;&quot;},{&quot;family&quot;:&quot;Ng&quot;,&quot;given&quot;:&quot;Justin H J&quot;,&quot;parse-names&quot;:false,&quot;dropping-particle&quot;:&quot;&quot;,&quot;non-dropping-particle&quot;:&quot;&quot;},{&quot;family&quot;:&quot;Rice&quot;,&quot;given&quot;:&quot;Gregory K&quot;,&quot;parse-names&quot;:false,&quot;dropping-particle&quot;:&quot;&quot;,&quot;non-dropping-particle&quot;:&quot;&quot;},{&quot;family&quot;:&quot;Chia&quot;,&quot;given&quot;:&quot;Wan Ni&quot;,&quot;parse-names&quot;:false,&quot;dropping-particle&quot;:&quot;&quot;,&quot;non-dropping-particle&quot;:&quot;&quot;},{&quot;family&quot;:&quot;Philipson&quot;,&quot;given&quot;:&quot;Casandra W&quot;,&quot;parse-names&quot;:false,&quot;dropping-particle&quot;:&quot;&quot;,&quot;non-dropping-particle&quot;:&quot;&quot;},{&quot;family&quot;:&quot;Foo&quot;,&quot;given&quot;:&quot;Randy J H&quot;,&quot;parse-names&quot;:false,&quot;dropping-particle&quot;:&quot;&quot;,&quot;non-dropping-particle&quot;:&quot;&quot;},{&quot;family&quot;:&quot;Cer&quot;,&quot;given&quot;:&quot;Regina Z&quot;,&quot;parse-names&quot;:false,&quot;dropping-particle&quot;:&quot;&quot;,&quot;non-dropping-particle&quot;:&quot;&quot;},{&quot;family&quot;:&quot;Long&quot;,&quot;given&quot;:&quot;Kyle A&quot;,&quot;parse-names&quot;:false,&quot;dropping-particle&quot;:&quot;&quot;,&quot;non-dropping-particle&quot;:&quot;&quot;},{&quot;family&quot;:&quot;Lueder&quot;,&quot;given&quot;:&quot;Matthew R&quot;,&quot;parse-names&quot;:false,&quot;dropping-particle&quot;:&quot;&quot;,&quot;non-dropping-particle&quot;:&quot;&quot;},{&quot;family&quot;:&quot;Lim&quot;,&quot;given&quot;:&quot;Xiao Fang&quot;,&quot;parse-names&quot;:false,&quot;dropping-particle&quot;:&quot;&quot;,&quot;non-dropping-particle&quot;:&quot;&quot;},{&quot;family&quot;:&quot;Frey&quot;,&quot;given&quot;:&quot;Kenneth G&quot;,&quot;parse-names&quot;:false,&quot;dropping-particle&quot;:&quot;&quot;,&quot;non-dropping-particle&quot;:&quot;&quot;},{&quot;family&quot;:&quot;Hamilton&quot;,&quot;given&quot;:&quot;Theron&quot;,&quot;parse-names&quot;:false,&quot;dropping-particle&quot;:&quot;&quot;,&quot;non-dropping-particle&quot;:&quot;&quot;},{&quot;family&quot;:&quot;Anderson&quot;,&quot;given&quot;:&quot;Danielle E&quot;,&quot;parse-names&quot;:false,&quot;dropping-particle&quot;:&quot;&quot;,&quot;non-dropping-particle&quot;:&quot;&quot;},{&quot;family&quot;:&quot;Laing&quot;,&quot;given&quot;:&quot;Eric D&quot;,&quot;parse-names&quot;:false,&quot;dropping-particle&quot;:&quot;&quot;,&quot;non-dropping-particle&quot;:&quot;&quot;},{&quot;family&quot;:&quot;Mendenhall&quot;,&quot;given&quot;:&quot;Ian H&quot;,&quot;parse-names&quot;:false,&quot;dropping-particle&quot;:&quot;&quot;,&quot;non-dropping-particle&quot;:&quot;&quot;},{&quot;family&quot;:&quot;Smith&quot;,&quot;given&quot;:&quot;Gavin J&quot;,&quot;parse-names&quot;:false,&quot;dropping-particle&quot;:&quot;&quot;,&quot;non-dropping-particle&quot;:&quot;&quot;},{&quot;family&quot;:&quot;Wang&quot;,&quot;given&quot;:&quot;Lin-Fa&quot;,&quot;parse-names&quot;:false,&quot;dropping-particle&quot;:&quot;&quot;,&quot;non-dropping-particle&quot;:&quot;&quot;},{&quot;family&quot;:&quot;Bishop-Lilly&quot;,&quot;given&quot;:&quot;Kimberly A&quot;,&quot;parse-names&quot;:false,&quot;dropping-particle&quot;:&quot;&quot;,&quot;non-dropping-particle&quot;:&quot;&quot;}],&quot;container-title&quot;:&quot;Viruses&quot;,&quot;DOI&quot;:&quot;10.3390/v12050539&quot;,&quot;ISSN&quot;:&quot;1999-4915&quot;,&quot;PMID&quot;:&quot;32422932&quot;,&quot;URL&quot;:&quot;https://pubmed.ncbi.nlm.nih.gov/32422932&quot;,&quot;issued&quot;:{&quot;date-parts&quot;:[[2020,5,14]]},&quot;page&quot;:&quot;539&quot;,&quot;language&quot;:&quot;eng&quot;,&quot;abstract&quot;:&quot;Rousettus bat coronavirus GCCDC1 (RoBat-CoV GCCDC1) is a cross-family recombinant coronavirus that has previously only been reported in wild-caught bats in Yúnnan, China. We report the persistence of a related strain in a captive colony of lesser dawn bats captured in Singapore. Genomic evidence of the virus was detected using targeted enrichment sequencing, and further investigated using deeper, unbiased high throughput sequencing. RoBat-CoV GCCDC1 Singapore shared 96.52% similarity with RoBat-CoV GCCDC1 356 (NC_030886) at the nucleotide level, and had a high prevalence in the captive bat colony. It was detected at five out of six sampling time points across the course of 18 months. A partial segment 1 from an ancestral Pteropine orthoreovirus, p10, makes up the recombinant portion of the virus, which shares high similarity with previously reported RoBat-CoV GCCDC1 strains that were detected in Yúnnan, China. RoBat-CoV GCCDC1 is an intriguing, cross-family recombinant virus, with a geographical range that expands farther than was previously known. The discovery of RoBat-CoV GCCDC1 in Singapore indicates that this recombinant coronavirus exists in a broad geographical range, and can persist in bat colonies long-term.&quot;,&quot;publisher&quot;:&quot;MDPI&quot;,&quot;issue&quot;:&quot;5&quot;,&quot;volume&quot;:&quot;12&quot;},&quot;isTemporary&quot;:false},{&quot;id&quot;:&quot;60cfe26b-c1f0-3cdc-bf34-e046635c4d61&quot;,&quot;itemData&quot;:{&quot;type&quot;:&quot;article-journal&quot;,&quot;id&quot;:&quot;60cfe26b-c1f0-3cdc-bf34-e046635c4d61&quot;,&quot;title&quot;:&quot;Detection of novel coronaviruses in bats in Myanmar&quot;,&quot;author&quot;:[{&quot;family&quot;:&quot;Valitutto&quot;,&quot;given&quot;:&quot;Marc T&quot;,&quot;parse-names&quot;:false,&quot;dropping-particle&quot;:&quot;&quot;,&quot;non-dropping-particle&quot;:&quot;&quot;},{&quot;family&quot;:&quot;Aung&quot;,&quot;given&quot;:&quot;Ohnmar&quot;,&quot;parse-names&quot;:false,&quot;dropping-particle&quot;:&quot;&quot;,&quot;non-dropping-particle&quot;:&quot;&quot;},{&quot;family&quot;:&quot;Tun&quot;,&quot;given&quot;:&quot;Kyaw Yan Naing&quot;,&quot;parse-names&quot;:false,&quot;dropping-particle&quot;:&quot;&quot;,&quot;non-dropping-particle&quot;:&quot;&quot;},{&quot;family&quot;:&quot;Vodzak&quot;,&quot;given&quot;:&quot;Megan E&quot;,&quot;parse-names&quot;:false,&quot;dropping-particle&quot;:&quot;&quot;,&quot;non-dropping-particle&quot;:&quot;&quot;},{&quot;family&quot;:&quot;Zimmerman&quot;,&quot;given&quot;:&quot;Dawn&quot;,&quot;parse-names&quot;:false,&quot;dropping-particle&quot;:&quot;&quot;,&quot;non-dropping-particle&quot;:&quot;&quot;},{&quot;family&quot;:&quot;Yu&quot;,&quot;given&quot;:&quot;Jennifer H&quot;,&quot;parse-names&quot;:false,&quot;dropping-particle&quot;:&quot;&quot;,&quot;non-dropping-particle&quot;:&quot;&quot;},{&quot;family&quot;:&quot;Win&quot;,&quot;given&quot;:&quot;Ye Tun&quot;,&quot;parse-names&quot;:false,&quot;dropping-particle&quot;:&quot;&quot;,&quot;non-dropping-particle&quot;:&quot;&quot;},{&quot;family&quot;:&quot;Maw&quot;,&quot;given&quot;:&quot;Min Thein&quot;,&quot;parse-names&quot;:false,&quot;dropping-particle&quot;:&quot;&quot;,&quot;non-dropping-particle&quot;:&quot;&quot;},{&quot;family&quot;:&quot;Thein&quot;,&quot;given&quot;:&quot;Wai Zin&quot;,&quot;parse-names&quot;:false,&quot;dropping-particle&quot;:&quot;&quot;,&quot;non-dropping-particle&quot;:&quot;&quot;},{&quot;family&quot;:&quot;Win&quot;,&quot;given&quot;:&quot;Htay Htay&quot;,&quot;parse-names&quot;:false,&quot;dropping-particle&quot;:&quot;&quot;,&quot;non-dropping-particle&quot;:&quot;&quot;},{&quot;family&quot;:&quot;Dhanota&quot;,&quot;given&quot;:&quot;Jasjeet&quot;,&quot;parse-names&quot;:false,&quot;dropping-particle&quot;:&quot;&quot;,&quot;non-dropping-particle&quot;:&quot;&quot;},{&quot;family&quot;:&quot;Ontiveros&quot;,&quot;given&quot;:&quot;Victoria&quot;,&quot;parse-names&quot;:false,&quot;dropping-particle&quot;:&quot;&quot;,&quot;non-dropping-particle&quot;:&quot;&quot;},{&quot;family&quot;:&quot;Smith&quot;,&quot;given&quot;:&quot;Brett&quot;,&quot;parse-names&quot;:false,&quot;dropping-particle&quot;:&quot;&quot;,&quot;non-dropping-particle&quot;:&quot;&quot;},{&quot;family&quot;:&quot;Tremeau-Brevard&quot;,&quot;given&quot;:&quot;Alexandre&quot;,&quot;parse-names&quot;:false,&quot;dropping-particle&quot;:&quot;&quot;,&quot;non-dropping-particle&quot;:&quot;&quot;},{&quot;family&quot;:&quot;Goldstein&quot;,&quot;given&quot;:&quot;Tracey&quot;,&quot;parse-names&quot;:false,&quot;dropping-particle&quot;:&quot;&quot;,&quot;non-dropping-particle&quot;:&quot;&quot;},{&quot;family&quot;:&quot;Johnson&quot;,&quot;given&quot;:&quot;Christine K&quot;,&quot;parse-names&quot;:false,&quot;dropping-particle&quot;:&quot;&quot;,&quot;non-dropping-particle&quot;:&quot;&quot;},{&quot;family&quot;:&quot;Murray&quot;,&quot;given&quot;:&quot;Suzan&quot;,&quot;parse-names&quot;:false,&quot;dropping-particle&quot;:&quot;&quot;,&quot;non-dropping-particle&quot;:&quot;&quot;},{&quot;family&quot;:&quot;Mazet&quot;,&quot;given&quot;:&quot;Jonna&quot;,&quot;parse-names&quot;:false,&quot;dropping-particle&quot;:&quot;&quot;,&quot;non-dropping-particle&quot;:&quot;&quot;}],&quot;container-title&quot;:&quot;PLOS ONE&quot;,&quot;URL&quot;:&quot;https://doi.org/10.1371/journal.pone.0230802&quot;,&quot;issued&quot;:{&quot;date-parts&quot;:[[2020,4,9]]},&quot;page&quot;:&quot;e0230802-&quot;,&quot;abstract&quot;:&quot;The recent emergence of bat-borne zoonotic viruses warrants vigilant surveillance in their natural hosts. Of particular concern is the family of coronaviruses, which includes the causative agents of severe acute respiratory syndrome (SARS), Middle East respiratory syndrome (MERS), and most recently, Coronavirus Disease 2019 (COVID-19), an epidemic of acute respiratory illness originating from Wuhan, China in December 2019. Viral detection, discovery, and surveillance activities were undertaken in Myanmar to identify viruses in animals at high risk contact interfaces with people. Free-ranging bats were captured, and rectal and oral swabs and guano samples collected for coronaviral screening using broadly reactive consensus conventional polymerase chain reaction. Sequences from positives were compared to known coronaviruses. Three novel alphacoronaviruses, three novel betacoronaviruses, and one known alphacoronavirus previously identified in other southeast Asian countries were detected for the first time in bats in Myanmar. Ongoing land use change remains a prominent driver of zoonotic disease emergence in Myanmar, bringing humans into ever closer contact with wildlife, and justifying continued surveillance and vigilance at broad scales.&quot;,&quot;publisher&quot;:&quot;Public Library of Science&quot;,&quot;issue&quot;:&quot;4&quot;,&quot;volume&quot;:&quot;15&quot;},&quot;isTemporary&quot;:false},{&quot;id&quot;:&quot;1fbce398-e218-3d1d-94de-61816ad6124e&quot;,&quot;itemData&quot;:{&quot;type&quot;:&quot;article-journal&quot;,&quot;id&quot;:&quot;1fbce398-e218-3d1d-94de-61816ad6124e&quot;,&quot;title&quot;:&quot;Ecoepidemiology and complete genome comparison of different strains of severe acute respiratory syndrome-related Rhinolophus bat coronavirus in China reveal bats as a reservoir for acute, self-limiting infection that allows recombination events&quot;,&quot;author&quot;:[{&quot;family&quot;:&quot;Lau&quot;,&quot;given&quot;:&quot;Susanna K P&quot;,&quot;parse-names&quot;:false,&quot;dropping-particle&quot;:&quot;&quot;,&quot;non-dropping-particle&quot;:&quot;&quot;},{&quot;family&quot;:&quot;Li&quot;,&quot;given&quot;:&quot;Kenneth S M&quot;,&quot;parse-names&quot;:false,&quot;dropping-particle&quot;:&quot;&quot;,&quot;non-dropping-particle&quot;:&quot;&quot;},{&quot;family&quot;:&quot;Huang&quot;,&quot;given&quot;:&quot;Yi&quot;,&quot;parse-names&quot;:false,&quot;dropping-particle&quot;:&quot;&quot;,&quot;non-dropping-particle&quot;:&quot;&quot;},{&quot;family&quot;:&quot;Shek&quot;,&quot;given&quot;:&quot;Chung-Tong&quot;,&quot;parse-names&quot;:false,&quot;dropping-particle&quot;:&quot;&quot;,&quot;non-dropping-particle&quot;:&quot;&quot;},{&quot;family&quot;:&quot;Tse&quot;,&quot;given&quot;:&quot;Herman&quot;,&quot;parse-names&quot;:false,&quot;dropping-particle&quot;:&quot;&quot;,&quot;non-dropping-particle&quot;:&quot;&quot;},{&quot;family&quot;:&quot;Wang&quot;,&quot;given&quot;:&quot;Ming&quot;,&quot;parse-names&quot;:false,&quot;dropping-particle&quot;:&quot;&quot;,&quot;non-dropping-particle&quot;:&quot;&quot;},{&quot;family&quot;:&quot;Choi&quot;,&quot;given&quot;:&quot;Garnet K Y&quot;,&quot;parse-names&quot;:false,&quot;dropping-particle&quot;:&quot;&quot;,&quot;non-dropping-particle&quot;:&quot;&quot;},{&quot;family&quot;:&quot;Xu&quot;,&quot;given&quot;:&quot;Huifang&quot;,&quot;parse-names&quot;:false,&quot;dropping-particle&quot;:&quot;&quot;,&quot;non-dropping-particle&quot;:&quot;&quot;},{&quot;family&quot;:&quot;Lam&quot;,&quot;given&quot;:&quot;Carol S F&quot;,&quot;parse-names&quot;:false,&quot;dropping-particle&quot;:&quot;&quot;,&quot;non-dropping-particle&quot;:&quot;&quot;},{&quot;family&quot;:&quot;Guo&quot;,&quot;given&quot;:&quot;Rongtong&quot;,&quot;parse-names&quot;:false,&quot;dropping-particle&quot;:&quot;&quot;,&quot;non-dropping-particle&quot;:&quot;&quot;},{&quot;family&quot;:&quot;Chan&quot;,&quot;given&quot;:&quot;Kwok-Hung&quot;,&quot;parse-names&quot;:false,&quot;dropping-particle&quot;:&quot;&quot;,&quot;non-dropping-particle&quot;:&quot;&quot;},{&quot;family&quot;:&quot;Zheng&quot;,&quot;given&quot;:&quot;Bo-Jian&quot;,&quot;parse-names&quot;:false,&quot;dropping-particle&quot;:&quot;&quot;,&quot;non-dropping-particle&quot;:&quot;&quot;},{&quot;family&quot;:&quot;Woo&quot;,&quot;given&quot;:&quot;Patrick C Y&quot;,&quot;parse-names&quot;:false,&quot;dropping-particle&quot;:&quot;&quot;,&quot;non-dropping-particle&quot;:&quot;&quot;},{&quot;family&quot;:&quot;Yuen&quot;,&quot;given&quot;:&quot;Kwok-Yung&quot;,&quot;parse-names&quot;:false,&quot;dropping-particle&quot;:&quot;&quot;,&quot;non-dropping-particle&quot;:&quot;&quot;}],&quot;container-title&quot;:&quot;Journal of virology&quot;,&quot;DOI&quot;:&quot;10.1128/JVI.02219-09&quot;,&quot;ISSN&quot;:&quot;1098-5514&quot;,&quot;PMID&quot;:&quot;20071579&quot;,&quot;URL&quot;:&quot;https://pubmed.ncbi.nlm.nih.gov/20071579&quot;,&quot;issued&quot;:{&quot;date-parts&quot;:[[2010,3]]},&quot;page&quot;:&quot;2808-2819&quot;,&quot;language&quot;:&quot;eng&quot;,&quot;abstract&quot;:&quot;Despite the identification of severe acute respiratory syndrome-related coronavirus (SARSr-CoV) in Rhinolophus Chinese horseshoe bats (SARSr-Rh-BatCoV) in China, the evolutionary and possible recombination origin of SARSr-CoV remains undetermined. We carried out the first study to investigate the migration pattern and SARSr-Rh-BatCoV genome epidemiology in Chinese horseshoe bats during a 4-year period. Of 1,401 Chinese horseshoe bats from Hong Kong and Guangdong, China, that were sampled, SARSr-Rh-BatCoV was detected in alimentary specimens from 130 (9.3%) bats, with peak activity during spring. A tagging exercise of 511 bats showed migration distances from 1.86 to 17 km. Bats carrying SARSr-Rh-BatCoV appeared healthy, with viral clearance occurring between 2 weeks and 4 months. However, lower body weights were observed in bats positive for SARSr-Rh-BatCoV, but not Rh-BatCoV HKU2. Complete genome sequencing of 10 SARSr-Rh-BatCoV strains showed frequent recombination between different strains. Moreover, recombination was detected between SARSr-Rh-BatCoV Rp3 from Guangxi, China, and Rf1 from Hubei, China, in the possible generation of civet SARSr-CoV SZ3, with a breakpoint at the nsp16/spike region. Molecular clock analysis showed that SARSr-CoVs were newly emerged viruses with the time of the most recent common ancestor (tMRCA) at 1972, which diverged between civet and bat strains in 1995. The present data suggest that SARSr-Rh-BatCoV causes acute, self-limiting infection in horseshoe bats, which serve as a reservoir for recombination between strains from different geographical locations within reachable foraging range. Civet SARSr-CoV is likely a recombinant virus arising from SARSr-CoV strains closely related to SARSr-Rh-BatCoV Rp3 and Rf1. Such frequent recombination, coupled with rapid evolution especially in ORF7b/ORF8 region, in these animals may have accounted for the cross-species transmission and emergence of SARS.&quot;,&quot;edition&quot;:&quot;2010/01/13&quot;,&quot;publisher&quot;:&quot;American Society for Microbiology (ASM)&quot;,&quot;issue&quot;:&quot;6&quot;,&quot;volume&quot;:&quot;84&quot;},&quot;isTemporary&quot;:false},{&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203c4a65-6e55-3fae-8ddf-0c2a06d3053f&quot;,&quot;itemData&quot;:{&quot;type&quot;:&quot;article-journal&quot;,&quot;id&quot;:&quot;203c4a65-6e55-3fae-8ddf-0c2a06d3053f&quot;,&quot;title&quot;:&quot;Diversity of coronavirus in bats from Eastern Thailand&quot;,&quot;author&quot;:[{&quot;family&quot;:&quot;Wacharapluesadee&quot;,&quot;given&quot;:&quot;Supaporn&quot;,&quot;parse-names&quot;:false,&quot;dropping-particle&quot;:&quot;&quot;,&quot;non-dropping-particle&quot;:&quot;&quot;},{&quot;family&quot;:&quot;Duengkae&quot;,&quot;given&quot;:&quot;Prateep&quot;,&quot;parse-names&quot;:false,&quot;dropping-particle&quot;:&quot;&quot;,&quot;non-dropping-particle&quot;:&quot;&quot;},{&quot;family&quot;:&quot;Rodpan&quot;,&quot;given&quot;:&quot;Apaporn&quot;,&quot;parse-names&quot;:false,&quot;dropping-particle&quot;:&quot;&quot;,&quot;non-dropping-particle&quot;:&quot;&quot;},{&quot;family&quot;:&quot;Kaewpom&quot;,&quot;given&quot;:&quot;Thongchai&quot;,&quot;parse-names&quot;:false,&quot;dropping-particle&quot;:&quot;&quot;,&quot;non-dropping-particle&quot;:&quot;&quot;},{&quot;family&quot;:&quot;Maneeorn&quot;,&quot;given&quot;:&quot;Patarapol&quot;,&quot;parse-names&quot;:false,&quot;dropping-particle&quot;:&quot;&quot;,&quot;non-dropping-particle&quot;:&quot;&quot;},{&quot;family&quot;:&quot;Kanchanasaka&quot;,&quot;given&quot;:&quot;Budsabong&quot;,&quot;parse-names&quot;:false,&quot;dropping-particle&quot;:&quot;&quot;,&quot;non-dropping-particle&quot;:&quot;&quot;},{&quot;family&quot;:&quot;Yingsakmongkon&quot;,&quot;given&quot;:&quot;Sangchai&quot;,&quot;parse-names&quot;:false,&quot;dropping-particle&quot;:&quot;&quot;,&quot;non-dropping-particle&quot;:&quot;&quot;},{&quot;family&quot;:&quot;Sittidetboripat&quot;,&quot;given&quot;:&quot;Nuntaporn&quot;,&quot;parse-names&quot;:false,&quot;dropping-particle&quot;:&quot;&quot;,&quot;non-dropping-particle&quot;:&quot;&quot;},{&quot;family&quot;:&quot;Chareesaen&quot;,&quot;given&quot;:&quot;Chaiyaporn&quot;,&quot;parse-names&quot;:false,&quot;dropping-particle&quot;:&quot;&quot;,&quot;non-dropping-particle&quot;:&quot;&quot;},{&quot;family&quot;:&quot;Khlangsap&quot;,&quot;given&quot;:&quot;Nathawat&quot;,&quot;parse-names&quot;:false,&quot;dropping-particle&quot;:&quot;&quot;,&quot;non-dropping-particle&quot;:&quot;&quot;},{&quot;family&quot;:&quot;Pidthong&quot;,&quot;given&quot;:&quot;Apisit&quot;,&quot;parse-names&quot;:false,&quot;dropping-particle&quot;:&quot;&quot;,&quot;non-dropping-particle&quot;:&quot;&quot;},{&quot;family&quot;:&quot;Leadprathom&quot;,&quot;given&quot;:&quot;Kumron&quot;,&quot;parse-names&quot;:false,&quot;dropping-particle&quot;:&quot;&quot;,&quot;non-dropping-particle&quot;:&quot;&quot;},{&quot;family&quot;:&quot;Ghai&quot;,&quot;given&quot;:&quot;Siriporn&quot;,&quot;parse-names&quot;:false,&quot;dropping-particle&quot;:&quot;&quot;,&quot;non-dropping-particle&quot;:&quot;&quot;},{&quot;family&quot;:&quot;Epstein&quot;,&quot;given&quot;:&quot;Jonathan H&quot;,&quot;parse-names&quot;:false,&quot;dropping-particle&quot;:&quot;&quot;,&quot;non-dropping-particle&quot;:&quot;&quot;},{&quot;family&quot;:&quot;Daszak&quot;,&quot;given&quot;:&quot;Peter&quot;,&quot;parse-names&quot;:false,&quot;dropping-particle&quot;:&quot;&quot;,&quot;non-dropping-particle&quot;:&quot;&quot;},{&quot;family&quot;:&quot;Olival&quot;,&quot;given&quot;:&quot;Kevin J&quot;,&quot;parse-names&quot;:false,&quot;dropping-particle&quot;:&quot;&quot;,&quot;non-dropping-particle&quot;:&quot;&quot;},{&quot;family&quot;:&quot;Blair&quot;,&quot;given&quot;:&quot;Patrick J&quot;,&quot;parse-names&quot;:false,&quot;dropping-particle&quot;:&quot;&quot;,&quot;non-dropping-particle&quot;:&quot;&quot;},{&quot;family&quot;:&quot;Callahan&quot;,&quot;given&quot;:&quot;Michael&quot;,&quot;parse-names&quot;:false,&quot;dropping-particle&quot;:&quot;v&quot;,&quot;non-dropping-particle&quot;:&quot;&quot;},{&quot;family&quot;:&quot;Hemachudha&quot;,&quot;given&quot;:&quot;Thiravat&quot;,&quot;parse-names&quot;:false,&quot;dropping-particle&quot;:&quot;&quot;,&quot;non-dropping-particle&quot;:&quot;&quot;}],&quot;container-title&quot;:&quot;Virology Journal&quot;,&quot;DOI&quot;:&quot;10.1186/s12985-015-0289-1&quot;,&quot;ISSN&quot;:&quot;1743-422X&quot;,&quot;URL&quot;:&quot;https://doi.org/10.1186/s12985-015-0289-1&quot;,&quot;issued&quot;:{&quot;date-parts&quot;:[[2015]]},&quot;page&quot;:&quot;57&quot;,&quot;abstract&quot;:&quot;Bats are reservoirs for a diverse range of coronaviruses (CoVs), including those closely related to human pathogens such as Severe Acute Respiratory Syndrome (SARS) CoV and Middle East Respiratory Syndrome CoV. There are approximately 139 bat species reported to date in Thailand, of which two are endemic species. Due to the zoonotic potential of CoVs, standardized surveillance efforts to characterize viral diversity in wildlife are imperative.&quot;,&quot;issue&quot;:&quot;1&quot;,&quot;volume&quot;:&quot;12&quot;},&quot;isTemporary&quot;:false}],&quot;properties&quot;:{&quot;noteIndex&quot;:0},&quot;isEdited&quot;:false,&quot;manualOverride&quot;:{&quot;isManuallyOverridden&quot;:true,&quot;citeprocText&quot;:&quot;&lt;sup&gt;17–24&lt;/sup&gt;&quot;,&quot;manualOverrideText&quot;:&quot;17–24&quot;},&quot;citationTag&quot;:&quot;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&quot;},{&quot;citationID&quot;:&quot;MENDELEY_CITATION_1c9ce550-2bac-44ee-aef3-efa8e1ccda52&quot;,&quot;citationItems&quot;:[{&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e3a643e0-1b44-3386-826f-d11dda88210a&quot;,&quot;itemData&quot;:{&quot;type&quot;:&quot;article-journal&quot;,&quot;id&quot;:&quot;e3a643e0-1b44-3386-826f-d11dda88210a&quot;,&quot;title&quot;:&quot;Detection of novel SARS-like and other coronaviruses in bats from Kenya&quot;,&quot;author&quot;:[{&quot;family&quot;:&quot;Tong&quot;,&quot;given&quot;:&quot;Suxiang&quot;,&quot;parse-names&quot;:false,&quot;dropping-particle&quot;:&quot;&quot;,&quot;non-dropping-particle&quot;:&quot;&quot;},{&quot;family&quot;:&quot;Conrardy&quot;,&quot;given&quot;:&quot;Christina&quot;,&quot;parse-names&quot;:false,&quot;dropping-particle&quot;:&quot;&quot;,&quot;non-dropping-particle&quot;:&quot;&quot;},{&quot;family&quot;:&quot;Ruone&quot;,&quot;given&quot;:&quot;Susan&quot;,&quot;parse-names&quot;:false,&quot;dropping-particle&quot;:&quot;&quot;,&quot;non-dropping-particle&quot;:&quot;&quot;},{&quot;family&quot;:&quot;Kuzmin&quot;,&quot;given&quot;:&quot;Ivan&quot;,&quot;parse-names&quot;:false,&quot;dropping-particle&quot;:&quot;v&quot;,&quot;non-dropping-particle&quot;:&quot;&quot;},{&quot;family&quot;:&quot;Guo&quot;,&quot;given&quot;:&quot;Xiling&quot;,&quot;parse-names&quot;:false,&quot;dropping-particle&quot;:&quot;&quot;,&quot;non-dropping-particle&quot;:&quot;&quot;},{&quot;family&quot;:&quot;Tao&quot;,&quot;given&quot;:&quot;Ying&quot;,&quot;parse-names&quot;:false,&quot;dropping-particle&quot;:&quot;&quot;,&quot;non-dropping-particle&quot;:&quot;&quot;},{&quot;family&quot;:&quot;Niezgoda&quot;,&quot;given&quot;:&quot;Michael&quot;,&quot;parse-names&quot;:false,&quot;dropping-particle&quot;:&quot;&quot;,&quot;non-dropping-particle&quot;:&quot;&quot;},{&quot;family&quot;:&quot;Haynes&quot;,&quot;given&quot;:&quot;Lia&quot;,&quot;parse-names&quot;:false,&quot;dropping-particle&quot;:&quot;&quot;,&quot;non-dropping-particle&quot;:&quot;&quot;},{&quot;family&quot;:&quot;Agwanda&quot;,&quot;given&quot;:&quot;Bernard&quot;,&quot;parse-names&quot;:false,&quot;dropping-particle&quot;:&quot;&quot;,&quot;non-dropping-particle&quot;:&quot;&quot;},{&quot;family&quot;:&quot;Breiman&quot;,&quot;given&quot;:&quot;Robert F&quot;,&quot;parse-names&quot;:false,&quot;dropping-particle&quot;:&quot;&quot;,&quot;non-dropping-particle&quot;:&quot;&quot;},{&quot;family&quot;:&quot;Anderson&quot;,&quot;given&quot;:&quot;Larry J&quot;,&quot;parse-names&quot;:false,&quot;dropping-particle&quot;:&quot;&quot;,&quot;non-dropping-particle&quot;:&quot;&quot;},{&quot;family&quot;:&quot;Rupprecht&quot;,&quot;given&quot;:&quot;Charles E&quot;,&quot;parse-names&quot;:false,&quot;dropping-particle&quot;:&quot;&quot;,&quot;non-dropping-particle&quot;:&quot;&quot;}],&quot;container-title&quot;:&quot;Emerging infectious diseases&quot;,&quot;DOI&quot;:&quot;10.3201/eid1503.081013&quot;,&quot;ISSN&quot;:&quot;1080-6059&quot;,&quot;PMID&quot;:&quot;19239771&quot;,&quot;URL&quot;:&quot;https://pubmed.ncbi.nlm.nih.gov/19239771&quot;,&quot;issued&quot;:{&quot;date-parts&quot;:[[2009,3]]},&quot;page&quot;:&quot;482-485&quot;,&quot;language&quot;:&quot;eng&quot;,&quot;abstract&quot;:&quot;Diverse coronaviruses have been identified in bats from several continents but not from Africa. We identified group 1 and 2 coronaviruses in bats in Kenya, including SARS-related coronaviruses. The sequence diversity suggests that bats are well-established reservoirs for and likely sources of coronaviruses for many species, including humans.&quot;,&quot;publisher&quot;:&quot;Centers for Disease Control and Prevention&quot;,&quot;issue&quot;:&quot;3&quot;,&quot;volume&quot;:&quot;15&quot;},&quot;isTemporary&quot;:false},{&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id&quot;:&quot;03a7093d-e64c-3d5a-9369-4dc8afc2ccbd&quot;,&quot;itemData&quot;:{&quot;type&quot;:&quot;article-journal&quot;,&quot;id&quot;:&quot;03a7093d-e64c-3d5a-9369-4dc8afc2ccbd&quot;,&quot;title&quot;:&quot;Coronaviruses in bats from Mexico&quot;,&quot;author&quot;:[{&quot;family&quot;:&quot;Anthony&quot;,&quot;given&quot;:&quot;S J&quot;,&quot;parse-names&quot;:false,&quot;dropping-particle&quot;:&quot;&quot;,&quot;non-dropping-particle&quot;:&quot;&quot;},{&quot;family&quot;:&quot;Ojeda-Flores&quot;,&quot;given&quot;:&quot;R&quot;,&quot;parse-names&quot;:false,&quot;dropping-particle&quot;:&quot;&quot;,&quot;non-dropping-particle&quot;:&quot;&quot;},{&quot;family&quot;:&quot;Rico-Chávez&quot;,&quot;given&quot;:&quot;O&quot;,&quot;parse-names&quot;:false,&quot;dropping-particle&quot;:&quot;&quot;,&quot;non-dropping-particle&quot;:&quot;&quot;},{&quot;family&quot;:&quot;Navarrete-Macias&quot;,&quot;given&quot;:&quot;I&quot;,&quot;parse-names&quot;:false,&quot;dropping-particle&quot;:&quot;&quot;,&quot;non-dropping-particle&quot;:&quot;&quot;},{&quot;family&quot;:&quot;Zambrana-Torrelio&quot;,&quot;given&quot;:&quot;C M&quot;,&quot;parse-names&quot;:false,&quot;dropping-particle&quot;:&quot;&quot;,&quot;non-dropping-particle&quot;:&quot;&quot;},{&quot;family&quot;:&quot;Rostal&quot;,&quot;given&quot;:&quot;M K&quot;,&quot;parse-names&quot;:false,&quot;dropping-particle&quot;:&quot;&quot;,&quot;non-dropping-particle&quot;:&quot;&quot;},{&quot;family&quot;:&quot;Epstein&quot;,&quot;given&quot;:&quot;J H&quot;,&quot;parse-names&quot;:false,&quot;dropping-particle&quot;:&quot;&quot;,&quot;non-dropping-particle&quot;:&quot;&quot;},{&quot;family&quot;:&quot;Tipps&quot;,&quot;given&quot;:&quot;T&quot;,&quot;parse-names&quot;:false,&quot;dropping-particle&quot;:&quot;&quot;,&quot;non-dropping-particle&quot;:&quot;&quot;},{&quot;family&quot;:&quot;Liang&quot;,&quot;given&quot;:&quot;E&quot;,&quot;parse-names&quot;:false,&quot;dropping-particle&quot;:&quot;&quot;,&quot;non-dropping-particle&quot;:&quot;&quot;},{&quot;family&quot;:&quot;Sanchez-Leon&quot;,&quot;given&quot;:&quot;M&quot;,&quot;parse-names&quot;:false,&quot;dropping-particle&quot;:&quot;&quot;,&quot;non-dropping-particle&quot;:&quot;&quot;},{&quot;family&quot;:&quot;Sotomayor-Bonilla&quot;,&quot;given&quot;:&quot;J&quot;,&quot;parse-names&quot;:false,&quot;dropping-particle&quot;:&quot;&quot;,&quot;non-dropping-particle&quot;:&quot;&quot;},{&quot;family&quot;:&quot;Aguirre&quot;,&quot;given&quot;:&quot;A A&quot;,&quot;parse-names&quot;:false,&quot;dropping-particle&quot;:&quot;&quot;,&quot;non-dropping-particle&quot;:&quot;&quot;},{&quot;family&quot;:&quot;Ávila-Flores&quot;,&quot;given&quot;:&quot;R&quot;,&quot;parse-names&quot;:false,&quot;dropping-particle&quot;:&quot;&quot;,&quot;non-dropping-particle&quot;:&quot;&quot;},{&quot;family&quot;:&quot;Medellín&quot;,&quot;given&quot;:&quot;R A&quot;,&quot;parse-names&quot;:false,&quot;dropping-particle&quot;:&quot;&quot;,&quot;non-dropping-particle&quot;:&quot;&quot;},{&quot;family&quot;:&quot;Goldstein&quot;,&quot;given&quot;:&quot;T&quot;,&quot;parse-names&quot;:false,&quot;dropping-particle&quot;:&quot;&quot;,&quot;non-dropping-particle&quot;:&quot;&quot;},{&quot;family&quot;:&quot;Suzán&quot;,&quot;given&quot;:&quot;G&quot;,&quot;parse-names&quot;:false,&quot;dropping-particle&quot;:&quot;&quot;,&quot;non-dropping-particle&quot;:&quot;&quot;},{&quot;family&quot;:&quot;Daszak&quot;,&quot;given&quot;:&quot;P&quot;,&quot;parse-names&quot;:false,&quot;dropping-particle&quot;:&quot;&quot;,&quot;non-dropping-particle&quot;:&quot;&quot;},{&quot;family&quot;:&quot;Lipkin&quot;,&quot;given&quot;:&quot;W I&quot;,&quot;parse-names&quot;:false,&quot;dropping-particle&quot;:&quot;&quot;,&quot;non-dropping-particle&quot;:&quot;&quot;}],&quot;container-title&quot;:&quot;The Journal of general virology&quot;,&quot;DOI&quot;:&quot;10.1099/vir.0.049759-0&quot;,&quot;ISSN&quot;:&quot;1465-2099&quot;,&quot;PMID&quot;:&quot;23364191&quot;,&quot;URL&quot;:&quot;https://pubmed.ncbi.nlm.nih.gov/23364191&quot;,&quot;issued&quot;:{&quot;date-parts&quot;:[[2013,5]]},&quot;page&quot;:&quot;1028-1038&quot;,&quot;language&quot;:&quot;eng&quot;,&quot;abstract&quot;:&quot;Bats are reservoirs for a wide range of human pathogens including Nipah, Hendra, rabies, Ebola, Marburg and severe acute respiratory syndrome coronavirus (CoV). The recent implication of a novel beta (β)-CoV as the cause of fatal respiratory disease in the Middle East emphasizes the importance of surveillance for CoVs that have potential to move from bats into the human population. In a screen of 606 bats from 42 different species in Campeche, Chiapas and Mexico City we identified 13 distinct CoVs. Nine were alpha (α)-CoVs; four were β-CoVs. Twelve were novel. Analyses of these viruses in the context of their hosts and ecological habitat indicated that host species is a strong selective driver in CoV evolution, even in allopatric populations separated by significant geographical distance; and that a single species/genus of bat can contain multiple CoVs. A β-CoV with 96.5 % amino acid identity to the β-CoV associated with human disease in the Middle East was found in a Nyctinomops laticaudatus bat, suggesting that efforts to identify the viral reservoir should include surveillance of the bat families Molossidae/Vespertilionidae, or the closely related Nycteridae/Emballonuridae. While it is important to investigate unknown viral diversity in bats, it is also important to remember that the majority of viruses they carry will not pose any clinical risk, and bats should not be stigmatized ubiquitously as significant threats to public health.&quot;,&quot;edition&quot;:&quot;2013/01/30&quot;,&quot;publisher&quot;:&quot;Society for General Microbiology&quot;,&quot;issue&quot;:&quot;Pt 5&quot;,&quot;volume&quot;:&quot;94&quot;},&quot;isTemporary&quot;:false},{&quot;id&quot;:&quot;f16d39d8-01fb-3119-b17b-042ed530b8f1&quot;,&quot;itemData&quot;:{&quot;type&quot;:&quot;article-journal&quot;,&quot;id&quot;:&quot;f16d39d8-01fb-3119-b17b-042ed530b8f1&quot;,&quot;title&quot;:&quot;Emergence of Bat-Related Betacoronaviruses: Hazard and Risks&quot;,&quot;author&quot;:[{&quot;family&quot;:&quot;Frutos&quot;,&quot;given&quot;:&quot;Roger&quot;,&quot;parse-names&quot;:false,&quot;dropping-particle&quot;:&quot;&quot;,&quot;non-dropping-particle&quot;:&quot;&quot;},{&quot;family&quot;:&quot;Serra-Cobo&quot;,&quot;given&quot;:&quot;Jordi&quot;,&quot;parse-names&quot;:false,&quot;dropping-particle&quot;:&quot;&quot;,&quot;non-dropping-particle&quot;:&quot;&quot;},{&quot;family&quot;:&quot;Pinault&quot;,&quot;given&quot;:&quot;Lucile&quot;,&quot;parse-names&quot;:false,&quot;dropping-particle&quot;:&quot;&quot;,&quot;non-dropping-particle&quot;:&quot;&quot;},{&quot;family&quot;:&quot;Lopez Roig&quot;,&quot;given&quot;:&quot;Marc&quot;,&quot;parse-names&quot;:false,&quot;dropping-particle&quot;:&quot;&quot;,&quot;non-dropping-particle&quot;:&quot;&quot;},{&quot;family&quot;:&quot;Devaux&quot;,&quot;given&quot;:&quot;Christian A&quot;,&quot;parse-names&quot;:false,&quot;dropping-particle&quot;:&quot;&quot;,&quot;non-dropping-particle&quot;:&quot;&quot;}],&quot;container-title&quot;:&quot;Frontiers in Microbiology&quot;,&quot;ISSN&quot;:&quot;1664-302X&quot;,&quot;URL&quot;:&quot;https://www.frontiersin.org/article/10.3389/fmicb.2021.591535&quot;,&quot;issued&quot;:{&quot;date-parts&quot;:[[2021]]},&quot;page&quot;:&quot;437&quot;,&quot;abstract&quot;:&quot;The current Coronavirus Disease 2019 (COVID-19) pandemic, with more than 111 million reported cases and 2,500,000 deaths worldwide (mortality rate currently estimated at 2.2%), is a stark reminder that coronaviruses (CoV)-induced diseases remain a major threat to humanity. COVID-19 is only the latest case of betacoronavirus (β-CoV) epidemics/pandemics. In the last 20 years, two deadly CoV epidemics, Severe Acute Respiratory Syndrome (SARS; fatality rate 9.6%) and Middle East Respiratory Syndrome (MERS; fatality rate 34.7%), plus the emergence of HCoV-HKU1 which causes the winter common cold (fatality rate 0.5%), were already a source of public health concern. Betacoronaviruses can also be a threat for livestock, as evidenced by the Swine Acute Diarrhea Syndrome (SADS) epizootic in pigs. These repeated outbreaks of β-CoV-induced diseases raise the question of the dynamic of propagation of this group of viruses in wildlife and human ecosystems. SARS-CoV, SARS-CoV-2, and HCoV-HKU1 emerged in Asia, strongly suggesting the existence of a regional hot spot for emergence. However, there might be other regional hot spots, as seen with MERS-CoV, which emerged in the Arabian Peninsula. β-CoVs responsible for human respiratory infections are closely related to bat-borne viruses. Bats are present worldwide and their level of infection with CoVs is very high on all continents. However, there is as yet no evidence of direct bat-to-human coronavirus infection. Transmission of β-CoV to humans is considered to occur accidentally through contact with susceptible intermediate animal species. This zoonotic emergence is a complex process involving not only bats, wildlife and natural ecosystems, but also many anthropogenic and societal aspects. Here, we try to understand why only few hot spots of β-CoV emergence have been identified despite worldwide bats and bat-borne β-CoV distribution. In this work, we analyze and compare the natural and anthropogenic environments associated with the emergence of β-CoV and outline conserved features likely to create favorable conditions for a new epidemic. We suggest monitoring South and East Africa as well as South America as these regions bring together many of the conditions that could make them future hot spots.&quot;,&quot;volume&quot;:&quot;12&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33&lt;/sup&gt;&quot;,&quot;manualOverrideText&quot;:&quot;25–33&quot;},&quot;citationTag&quot;:&quot;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XigJMzMzwvc3VwPiIsIm1hbnVhbE92ZXJyaWRlVGV4dCI6IjI14oCTMzMifX0=&quot;},{&quot;citationID&quot;:&quot;MENDELEY_CITATION_335cbdce-ea85-4e4e-bf3b-033b5b4aa3f1&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4–37&lt;/sup&gt;&quot;,&quot;manualOverrideText&quot;:&quot;34–37&quot;},&quot;citationTag&quot;:&quot;MENDELEY_CITATION_v3_eyJjaXRhdGlvbklEIjoiTUVOREVMRVlfQ0lUQVRJT05fMzM1Y2JkY2UtZWE4NS00ZTRlLWJmM2ItMDMzYjViNGFhM2Yx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XSwicHJvcGVydGllcyI6eyJub3RlSW5kZXgiOjB9LCJpc0VkaXRlZCI6ZmFsc2UsIm1hbnVhbE92ZXJyaWRlIjp7ImlzTWFudWFsbHlPdmVycmlkZGVuIjp0cnVlLCJjaXRlcHJvY1RleHQiOiI8c3VwPjM04oCTMzc8L3N1cD4iLCJtYW51YWxPdmVycmlkZVRleHQiOiIzNOKAkzM3In19&quot;},{&quot;citationID&quot;:&quot;MENDELEY_CITATION_a90924aa-5030-4ade-9f11-552a100f51f4&quot;,&quot;citationItems&quot;:[{&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60a28e1b-f0e0-3ecb-89af-586c21466d5c&quot;,&quot;itemData&quot;:{&quot;type&quot;:&quot;article-journal&quot;,&quot;id&quot;:&quot;60a28e1b-f0e0-3ecb-89af-586c21466d5c&quot;,&quot;title&quot;:&quot;Temporal and spatial limitations in global surveillance for bat filoviruses and henipaviruses&quot;,&quot;author&quot;:[{&quot;family&quot;:&quot;Becker&quot;,&quot;given&quot;:&quot;Daniel J&quot;,&quot;parse-names&quot;:false,&quot;dropping-particle&quot;:&quot;&quot;,&quot;non-dropping-particle&quot;:&quot;&quot;},{&quot;family&quot;:&quot;Crowley&quot;,&quot;given&quot;:&quot;Daniel E&quot;,&quot;parse-names&quot;:false,&quot;dropping-particle&quot;:&quot;&quot;,&quot;non-dropping-particle&quot;:&quot;&quot;},{&quot;family&quot;:&quot;Washburne&quot;,&quot;given&quot;:&quot;Alex D&quot;,&quot;parse-names&quot;:false,&quot;dropping-particle&quot;:&quot;&quot;,&quot;non-dropping-particle&quot;:&quot;&quot;},{&quot;family&quot;:&quot;Plowright&quot;,&quot;given&quot;:&quot;Raina K&quot;,&quot;parse-names&quot;:false,&quot;dropping-particle&quot;:&quot;&quot;,&quot;non-dropping-particle&quot;:&quot;&quot;}],&quot;container-title&quot;:&quot;Biology Letters&quot;,&quot;DOI&quot;:&quot;10.1098/rsbl.2019.0423&quot;,&quot;URL&quot;:&quot;https://doi.org/10.1098/rsbl.2019.0423&quot;,&quot;issued&quot;:{&quot;date-parts&quot;:[[2019,12,24]]},&quot;page&quot;:&quot;20190423&quot;,&quot;abstract&quot;:&quot;Sampling reservoir hosts over time and space is critical to detect epizootics, predict spillover and design interventions. However, because sampling is logistically difficult and expensive, researchers rarely perform spatio-temporal sampling of many reservoir hosts. Bats are reservoirs of many virulent zoonotic pathogens such as filoviruses and henipaviruses, yet the highly mobile nature of these animals has limited optimal sampling of bat populations. To quantify the frequency of temporal sampling and to characterize the geographical scope of bat virus research, we here collated data on filovirus and henipavirus prevalence and seroprevalence in wild bats. We used a phylogenetically controlled meta-analysis to next assess temporal and spatial variation in bat virus detection estimates. Our analysis shows that only one in four bat virus studies report data longitudinally, that sampling efforts cluster geographically (e.g. filovirus data are available across much of Africa and Asia but are absent from Latin America and Oceania), and that sampling designs and reporting practices may affect some viral detection estimates (e.g. filovirus seroprevalence). Within the limited number of longitudinal bat virus studies, we observed high heterogeneity in viral detection estimates that in turn reflected both spatial and temporal variation. This suggests that spatio-temporal sampling designs are important to understand how zoonotic viruses are maintained and spread within and across wild bat populations, which in turn could help predict and preempt risks of zoonotic viral spillover.&quot;,&quot;publisher&quot;:&quot;Royal Society&quot;,&quot;issue&quot;:&quot;12&quot;,&quot;volume&quot;:&quot;15&quot;},&quot;isTemporary&quot;:false},{&quot;id&quot;:&quot;8f570831-199d-3eb6-80e9-de0d66dde949&quot;,&quot;itemData&quot;:{&quot;type&quot;:&quot;article-journal&quot;,&quot;id&quot;:&quot;8f570831-199d-3eb6-80e9-de0d66dde949&quot;,&quot;title&quot;:&quot;Novel Insights Into Immune Systems of Bats&quot;,&quot;author&quot;:[{&quot;family&quot;:&quot;Banerjee&quot;,&quot;given&quot;:&quot;Arinjay&quot;,&quot;parse-names&quot;:false,&quot;dropping-particle&quot;:&quot;&quot;,&quot;non-dropping-particle&quot;:&quot;&quot;},{&quot;family&quot;:&quot;Baker&quot;,&quot;given&quot;:&quot;Michelle L&quot;,&quot;parse-names&quot;:false,&quot;dropping-particle&quot;:&quot;&quot;,&quot;non-dropping-particle&quot;:&quot;&quot;},{&quot;family&quot;:&quot;Kulcsar&quot;,&quot;given&quot;:&quot;Kirsten&quot;,&quot;parse-names&quot;:false,&quot;dropping-particle&quot;:&quot;&quot;,&quot;non-dropping-particle&quot;:&quot;&quot;},{&quot;family&quot;:&quot;Misra&quot;,&quot;given&quot;:&quot;Vikram&quot;,&quot;parse-names&quot;:false,&quot;dropping-particle&quot;:&quot;&quot;,&quot;non-dropping-particle&quot;:&quot;&quot;},{&quot;family&quot;:&quot;Plowright&quot;,&quot;given&quot;:&quot;Raina&quot;,&quot;parse-names&quot;:false,&quot;dropping-particle&quot;:&quot;&quot;,&quot;non-dropping-particle&quot;:&quot;&quot;},{&quot;family&quot;:&quot;Mossman&quot;,&quot;given&quot;:&quot;Karen&quot;,&quot;parse-names&quot;:false,&quot;dropping-particle&quot;:&quot;&quot;,&quot;non-dropping-particle&quot;:&quot;&quot;}],&quot;container-title&quot;:&quot;Frontiers in Immunology&quot;,&quot;ISSN&quot;:&quot;1664-3224&quot;,&quot;URL&quot;:&quot;https://www.frontiersin.org/article/10.3389/fimmu.2020.00026&quot;,&quot;issued&quot;:{&quot;date-parts&quot;:[[2020]]},&quot;page&quot;:&quot;26&quot;,&quot;abstract&quot;:&quot;In recent years, viruses similar to those that cause serious disease in humans and other mammals have been detected in apparently healthy bats. These include filoviruses, paramyxoviruses, and coronaviruses that cause severe diseases such as Ebola virus disease, Marburg haemorrhagic fever and severe acute respiratory syndrome (SARS) in humans. The evolution of flight in bats seem to have selected for a unique set of antiviral immune responses that control virus propagation, while limiting self-damaging inflammatory responses. Here, we summarize our current understanding of antiviral immune responses in bats and discuss their ability to co-exist with emerging viruses that cause serious disease in other mammals. We highlight how this knowledge may help us to predict viral spillovers into new hosts and discuss future directions for the field.&quot;,&quot;volume&quot;:&quot;11&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4–40&lt;/sup&gt;&quot;,&quot;manualOverrideText&quot;:&quot;34–40&quot;},&quot;citationTag&quot;:&quot;MENDELEY_CITATION_v3_eyJjaXRhdGlvbklEIjoiTUVOREVMRVlfQ0lUQVRJT05fYTkwOTI0YWEtNTAzMC00YWRlLTlmMTEtNTUyYTEwMGY1MWY0IiwiY2l0YXRpb25JdGVtcyI6W3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V0sInByb3BlcnRpZXMiOnsibm90ZUluZGV4IjowfSwiaXNFZGl0ZWQiOmZhbHNlLCJtYW51YWxPdmVycmlkZSI6eyJpc01hbnVhbGx5T3ZlcnJpZGRlbiI6dHJ1ZSwiY2l0ZXByb2NUZXh0IjoiPHN1cD4zNOKAkzQwPC9zdXA+IiwibWFudWFsT3ZlcnJpZGVUZXh0IjoiMzTigJM0MCJ9fQ==&quot;},{&quot;citationID&quot;:&quot;MENDELEY_CITATION_e1bdeb16-cee3-4d9e-855f-062e22c57732&quot;,&quot;citationItems&quot;:[{&quot;id&quot;:&quot;5e282e49-d45b-3648-b483-cded363e5c70&quot;,&quot;itemData&quot;:{&quot;type&quot;:&quot;article-journal&quot;,&quot;id&quot;:&quot;5e282e49-d45b-3648-b483-cded363e5c70&quot;,&quot;title&quot;:&quot;Origin and cross-species transmission of bat coronaviruses in China&quot;,&quot;author&quot;:[{&quot;family&quot;:&quot;Latinne&quot;,&quot;given&quot;:&quot;Alice&quot;,&quot;parse-names&quot;:false,&quot;dropping-particle&quot;:&quot;&quot;,&quot;non-dropping-particle&quot;:&quot;&quot;},{&quot;family&quot;:&quot;Hu&quot;,&quot;given&quot;:&quot;Ben&quot;,&quot;parse-names&quot;:false,&quot;dropping-particle&quot;:&quot;&quot;,&quot;non-dropping-particle&quot;:&quot;&quot;},{&quot;family&quot;:&quot;Olival&quot;,&quot;given&quot;:&quot;Kevin J&quot;,&quot;parse-names&quot;:false,&quot;dropping-particle&quot;:&quot;&quot;,&quot;non-dropping-particle&quot;:&quot;&quot;},{&quot;family&quot;:&quot;Zhu&quot;,&quot;given&quot;:&quot;Guangjian&quot;,&quot;parse-names&quot;:false,&quot;dropping-particle&quot;:&quot;&quot;,&quot;non-dropping-particle&quot;:&quot;&quot;},{&quot;family&quot;:&quot;Zhang&quot;,&quot;given&quot;:&quot;Libiao&quot;,&quot;parse-names&quot;:false,&quot;dropping-particle&quot;:&quot;&quot;,&quot;non-dropping-particle&quot;:&quot;&quot;},{&quot;family&quot;:&quot;Li&quot;,&quot;given&quot;:&quot;Hongying&quot;,&quot;parse-names&quot;:false,&quot;dropping-particle&quot;:&quot;&quot;,&quot;non-dropping-particle&quot;:&quot;&quot;},{&quot;family&quot;:&quot;Chmura&quot;,&quot;given&quot;:&quot;Aleksei A&quot;,&quot;parse-names&quot;:false,&quot;dropping-particle&quot;:&quot;&quot;,&quot;non-dropping-particle&quot;:&quot;&quot;},{&quot;family&quot;:&quot;Field&quot;,&quot;given&quot;:&quot;Hume E&quot;,&quot;parse-names&quot;:false,&quot;dropping-particle&quot;:&quot;&quot;,&quot;non-dropping-particle&quot;:&quot;&quot;},{&quot;family&quot;:&quot;Zambrana-Torrelio&quot;,&quot;given&quot;:&quot;Carlos&quot;,&quot;parse-names&quot;:false,&quot;dropping-particle&quot;:&quot;&quot;,&quot;non-dropping-particle&quot;:&quot;&quot;},{&quot;family&quot;:&quot;Epstein&quot;,&quot;given&quot;:&quot;Jonathan H&quot;,&quot;parse-names&quot;:false,&quot;dropping-particle&quot;:&quot;&quot;,&quot;non-dropping-particle&quot;:&quot;&quot;},{&quot;family&quot;:&quot;Li&quot;,&quot;given&quot;:&quot;Bei&quot;,&quot;parse-names&quot;:false,&quot;dropping-particle&quot;:&quot;&quot;,&quot;non-dropping-particle&quot;:&quot;&quot;},{&quot;family&quot;:&quot;Zhang&quot;,&quot;given&quot;:&quot;Wei&quot;,&quot;parse-names&quot;:false,&quot;dropping-particle&quot;:&quot;&quot;,&quot;non-dropping-particle&quot;:&quot;&quot;},{&quot;family&quot;:&quot;Wang&quot;,&quot;given&quot;:&quot;Lin-Fa&quot;,&quot;parse-names&quot;:false,&quot;dropping-particle&quot;:&quot;&quot;,&quot;non-dropping-particle&quot;:&quot;&quot;},{&quot;family&quot;:&quot;Shi&quot;,&quot;given&quot;:&quot;Zheng-Li&quot;,&quot;parse-names&quot;:false,&quot;dropping-particle&quot;:&quot;&quot;,&quot;non-dropping-particle&quot;:&quot;&quot;},{&quot;family&quot;:&quot;Daszak&quot;,&quot;given&quot;:&quot;Peter&quot;,&quot;parse-names&quot;:false,&quot;dropping-particle&quot;:&quot;&quot;,&quot;non-dropping-particle&quot;:&quot;&quot;}],&quot;container-title&quot;:&quot;Nature Communications&quot;,&quot;DOI&quot;:&quot;10.1038/s41467-020-17687-3&quot;,&quot;ISSN&quot;:&quot;2041-1723&quot;,&quot;URL&quot;:&quot;https://doi.org/10.1038/s41467-020-17687-3&quot;,&quot;issued&quot;:{&quot;date-parts&quot;:[[2020]]},&quot;page&quot;:&quot;4235&quot;,&quot;abstract&quot;:&quot;Bats are presumed reservoirs of diverse coronaviruses (CoVs) including progenitors of Severe Acute Respiratory Syndrome (SARS)-CoV and SARS-CoV-2, the causative agent of COVID-19. However, the evolution and diversification of these coronaviruses remains poorly understood. Here we use a Bayesian statistical framework and a large sequence data set from bat-CoVs (including 630 novel CoV sequences) in China to study their macroevolution, cross-species transmission and dispersal. We find that host-switching occurs more frequently and across more distantly related host taxa in alpha- than beta-CoVs, and is more highly constrained by phylogenetic distance for beta-CoVs. We show that inter-family and -genus switching is most common in Rhinolophidae and the genus Rhinolophus. Our analyses identify the host taxa and geographic regions that define hotspots of CoV evolutionary diversity in China that could help target bat-CoV discovery for proactive zoonotic disease surveillance. Finally, we present a phylogenetic analysis suggesting a likely origin for SARS-CoV-2 in Rhinolophus spp. bats.&quot;,&quot;issue&quot;:&quot;1&quot;,&quot;volume&quot;:&quot;11&quot;},&quot;isTemporary&quot;:false},{&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23,41&lt;/sup&gt;&quot;,&quot;manualOverrideText&quot;:&quot;23,41&quot;},&quot;citationTag&quot;:&quot;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&quot;},{&quot;citationID&quot;:&quot;MENDELEY_CITATION_5d5006a9-1177-4b8c-a1b0-f34352df5e25&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e76ad73-b7cc-3964-9bc3-f74230781996&quot;,&quot;itemData&quot;:{&quot;type&quot;:&quot;article-journal&quot;,&quot;id&quot;:&quot;0e76ad73-b7cc-3964-9bc3-f74230781996&quot;,&quot;title&quot;:&quot;Surveillance of Bat Coronaviruses in Kenya Identifies Relatives of Human Coronaviruses NL63 and 229E and Their Recombination History&quot;,&quot;author&quot;:[{&quot;family&quot;:&quot;Ying&quot;,&quot;given&quot;:&quot;Tao&quot;,&quot;parse-names&quot;:false,&quot;dropping-particle&quot;:&quot;&quot;,&quot;non-dropping-particle&quot;:&quot;&quot;},{&quot;family&quot;:&quot;Mang&quot;,&quot;given&quot;:&quot;Shi&quot;,&quot;parse-names&quot;:false,&quot;dropping-particle&quot;:&quot;&quot;,&quot;non-dropping-particle&quot;:&quot;&quot;},{&quot;family&quot;:&quot;Christina&quot;,&quot;given&quot;:&quot;Chommanard&quot;,&quot;parse-names&quot;:false,&quot;dropping-particle&quot;:&quot;&quot;,&quot;non-dropping-particle&quot;:&quot;&quot;},{&quot;family&quot;:&quot;Krista&quot;,&quot;given&quot;:&quot;Queen&quot;,&quot;parse-names&quot;:false,&quot;dropping-particle&quot;:&quot;&quot;,&quot;non-dropping-particle&quot;:&quot;&quot;},{&quot;family&quot;:&quot;Jing&quot;,&quot;given&quot;:&quot;Zhang&quot;,&quot;parse-names&quot;:false,&quot;dropping-particle&quot;:&quot;&quot;,&quot;non-dropping-particle&quot;:&quot;&quot;},{&quot;family&quot;:&quot;Wanda&quot;,&quot;given&quot;:&quot;Markotter&quot;,&quot;parse-names&quot;:false,&quot;dropping-particle&quot;:&quot;&quot;,&quot;non-dropping-particle&quot;:&quot;&quot;},{&quot;family&quot;:&quot;V&quot;,&quot;given&quot;:&quot;Kuzmin Ivan&quot;,&quot;parse-names&quot;:false,&quot;dropping-particle&quot;:&quot;&quot;,&quot;non-dropping-particle&quot;:&quot;&quot;},{&quot;family&quot;:&quot;C&quot;,&quot;given&quot;:&quot;Holmes Edward&quot;,&quot;parse-names&quot;:false,&quot;dropping-particle&quot;:&quot;&quot;,&quot;non-dropping-particle&quot;:&quot;&quot;},{&quot;family&quot;:&quot;Suxiang&quot;,&quot;given&quot;:&quot;Tong&quot;,&quot;parse-names&quot;:false,&quot;dropping-particle&quot;:&quot;&quot;,&quot;non-dropping-particle&quot;:&quot;&quot;},{&quot;family&quot;:&quot;Stanley&quot;,&quot;given&quot;:&quot;Perlman&quot;,&quot;parse-names&quot;:false,&quot;dropping-particle&quot;:&quot;&quot;,&quot;non-dropping-particle&quot;:&quot;&quot;}],&quot;container-title&quot;:&quot;Journal of Virology&quot;,&quot;DOI&quot;:&quot;10.1128/JVI.01953-16&quot;,&quot;URL&quot;:&quot;https://doi.org/10.1128/JVI.01953-16&quot;,&quot;issued&quot;:{&quot;date-parts&quot;:[[2021,8,4]]},&quot;page&quot;:&quot;e01953-16&quot;,&quot;abstract&quot;:&quot;Bats harbor a large diversity of coronaviruses (CoVs), several of which are related to zoonotic pathogens that cause severe disease in humans. Our screening of bat samples collected in Kenya from 2007 to 2010 not only detected RNA from several novel CoVs but, more significantly, identified sequences that were closely related to human CoVs NL63 and 229E, suggesting that these two human viruses originate from bats. We also demonstrated that human CoV NL63 is a recombinant between NL63-like viruses circulating in Triaenops bats and 229E-like viruses circulating in Hipposideros bats, with the breakpoint located near 5′ and 3′ ends of the spike (S) protein gene. In addition, two further interspecies recombination events involving the S gene were identified, suggesting that this region may represent a recombination “hot spot” in CoV genomes. Finally, using a combination of phylogenetic and distance-based approaches, we showed that the genetic diversity of bat CoVs is primarily structured by host species and subsequently by geographic distances.&quot;,&quot;publisher&quot;:&quot;American Society for Microbiology&quot;,&quot;issue&quot;:&quot;5&quot;,&quot;volume&quot;:&quot;91&quot;},&quot;isTemporary&quot;:false},{&quot;id&quot;:&quot;a503cbad-ee7e-3829-beec-6a71b71d7442&quot;,&quot;itemData&quot;:{&quot;type&quot;:&quot;article-journal&quot;,&quot;id&quot;:&quot;a503cbad-ee7e-3829-beec-6a71b71d7442&quot;,&quot;title&quot;:&quot;Reproduction of East-African bats may guide risk mitigation for coronavirus spillover&quot;,&quot;author&quot;:[{&quot;family&quot;:&quot;Montecino-Latorre&quot;,&quot;given&quot;:&quot;Diego&quot;,&quot;parse-names&quot;:false,&quot;dropping-particle&quot;:&quot;&quot;,&quot;non-dropping-particle&quot;:&quot;&quot;},{&quot;family&quot;:&quot;Goldstein&quot;,&quot;given&quot;:&quot;Tracey&quot;,&quot;parse-names&quot;:false,&quot;dropping-particle&quot;:&quot;&quot;,&quot;non-dropping-particle&quot;:&quot;&quot;},{&quot;family&quot;:&quot;Gilardi&quot;,&quot;given&quot;:&quot;Kirsten&quot;,&quot;parse-names&quot;:false,&quot;dropping-particle&quot;:&quot;&quot;,&quot;non-dropping-particle&quot;:&quot;&quot;},{&quot;family&quot;:&quot;Wolking&quot;,&quot;given&quot;:&quot;David&quot;,&quot;parse-names&quot;:false,&quot;dropping-particle&quot;:&quot;&quot;,&quot;non-dropping-particle&quot;:&quot;&quot;},{&quot;family&quot;:&quot;Wormer&quot;,&quot;given&quot;:&quot;Elizabeth&quot;,&quot;parse-names&quot;:false,&quot;dropping-particle&quot;:&quot;&quot;,&quot;non-dropping-particle&quot;:&quot;van&quot;},{&quot;family&quot;:&quot;Kazwala&quot;,&quot;given&quot;:&quot;Rudovick&quot;,&quot;parse-names&quot;:false,&quot;dropping-particle&quot;:&quot;&quot;,&quot;non-dropping-particle&quot;:&quot;&quot;},{&quot;family&quot;:&quot;Ssebide&quot;,&quot;given&quot;:&quot;Benard&quot;,&quot;parse-names&quot;:false,&quot;dropping-particle&quot;:&quot;&quot;,&quot;non-dropping-particle&quot;:&quot;&quot;},{&quot;family&quot;:&quot;Nziza&quot;,&quot;given&quot;:&quot;Julius&quot;,&quot;parse-names&quot;:false,&quot;dropping-particle&quot;:&quot;&quot;,&quot;non-dropping-particle&quot;:&quot;&quot;},{&quot;family&quot;:&quot;Sijali&quot;,&quot;given&quot;:&quot;Zikankuba&quot;,&quot;parse-names&quot;:false,&quot;dropping-particle&quot;:&quot;&quot;,&quot;non-dropping-particle&quot;:&quot;&quot;},{&quot;family&quot;:&quot;Cranfield&quot;,&quot;given&quot;:&quot;Michael&quot;,&quot;parse-names&quot;:false,&quot;dropping-particle&quot;:&quot;&quot;,&quot;non-dropping-particle&quot;:&quot;&quot;},{&quot;family&quot;:&quot;Mazet&quot;,&quot;given&quot;:&quot;Jonna A K&quot;,&quot;parse-names&quot;:false,&quot;dropping-particle&quot;:&quot;&quot;,&quot;non-dropping-particle&quot;:&quot;&quot;},{&quot;family&quot;:&quot;Consortium&quot;,&quot;given&quot;:&quot;PREDICT&quot;,&quot;parse-names&quot;:false,&quot;dropping-particle&quot;:&quot;&quot;,&quot;non-dropping-particle&quot;:&quot;&quot;}],&quot;container-title&quot;:&quot;One Health Outlook&quot;,&quot;DOI&quot;:&quot;10.1186/s42522-019-0008-8&quot;,&quot;ISSN&quot;:&quot;2524-4655&quot;,&quot;URL&quot;:&quot;https://doi.org/10.1186/s42522-019-0008-8&quot;,&quot;issued&quot;:{&quot;date-parts&quot;:[[2020]]},&quot;page&quot;:&quot;2&quot;,&quot;abstract&quot;:&quot;Bats provide important ecosystem services; however, current evidence supports that they host several zoonotic viruses, including species of the Coronaviridae family. If bats in close interaction with humans host and shed coronaviruses with zoonotic potential, such as the Severe Acute Respiratory Syndrome virus, spillover may occur. Therefore, strategies aiming to mitigate potential spillover and disease emergence, while supporting the conservation of bats and their important ecological roles are needed. Past research suggests that coronavirus shedding in bats varies seasonally following their reproductive cycle; however, shedding dynamics have been assessed in only a few species, which does not allow for generalization of findings across bat taxa and geographic regions.&quot;,&quot;issue&quot;:&quot;1&quot;,&quot;volume&quot;:&quot;2&quot;},&quot;isTemporary&quot;:false},{&quot;id&quot;:&quot;01c5cc1c-641c-33dc-acb9-ea7dbeb7fde9&quot;,&quot;itemData&quot;:{&quot;type&quot;:&quot;article-journal&quot;,&quot;id&quot;:&quot;01c5cc1c-641c-33dc-acb9-ea7dbeb7fde9&quot;,&quot;title&quot;:&quot;Coronavirus surveillance in Congo basin wildlife detects RNA of multiple species circulating in bats and rodents&quot;,&quot;author&quot;:[{&quot;family&quot;:&quot;Kumakamba&quot;,&quot;given&quot;:&quot;Charles&quot;,&quot;parse-names&quot;:false,&quot;dropping-particle&quot;:&quot;&quot;,&quot;non-dropping-particle&quot;:&quot;&quot;},{&quot;family&quot;:&quot;Niama&quot;,&quot;given&quot;:&quot;Fabien R&quot;,&quot;parse-names&quot;:false,&quot;dropping-particle&quot;:&quot;&quot;,&quot;non-dropping-particle&quot;:&quot;&quot;},{&quot;family&quot;:&quot;Muyembe&quot;,&quot;given&quot;:&quot;Francisca&quot;,&quot;parse-names&quot;:false,&quot;dropping-particle&quot;:&quot;&quot;,&quot;non-dropping-particle&quot;:&quot;&quot;},{&quot;family&quot;:&quot;Mombouli&quot;,&quot;given&quot;:&quot;Jean-Vivien&quot;,&quot;parse-names&quot;:false,&quot;dropping-particle&quot;:&quot;&quot;,&quot;non-dropping-particle&quot;:&quot;&quot;},{&quot;family&quot;:&quot;Kingebeni&quot;,&quot;given&quot;:&quot;Placide Mbala&quot;,&quot;parse-names&quot;:false,&quot;dropping-particle&quot;:&quot;&quot;,&quot;non-dropping-particle&quot;:&quot;&quot;},{&quot;family&quot;:&quot;Nina&quot;,&quot;given&quot;:&quot;Rock Aime&quot;,&quot;parse-names&quot;:false,&quot;dropping-particle&quot;:&quot;&quot;,&quot;non-dropping-particle&quot;:&quot;&quot;},{&quot;family&quot;:&quot;Lukusa&quot;,&quot;given&quot;:&quot;Ipos Ngay&quot;,&quot;parse-names&quot;:false,&quot;dropping-particle&quot;:&quot;&quot;,&quot;non-dropping-particle&quot;:&quot;&quot;},{&quot;family&quot;:&quot;Bounga&quot;,&quot;given&quot;:&quot;Gerard&quot;,&quot;parse-names&quot;:false,&quot;dropping-particle&quot;:&quot;&quot;,&quot;non-dropping-particle&quot;:&quot;&quot;},{&quot;family&quot;:&quot;N’Kawa&quot;,&quot;given&quot;:&quot;Frida&quot;,&quot;parse-names&quot;:false,&quot;dropping-particle&quot;:&quot;&quot;,&quot;non-dropping-particle&quot;:&quot;&quot;},{&quot;family&quot;:&quot;Nkoua&quot;,&quot;given&quot;:&quot;Cynthia Goma&quot;,&quot;parse-names&quot;:false,&quot;dropping-particle&quot;:&quot;&quot;,&quot;non-dropping-particle&quot;:&quot;&quot;},{&quot;family&quot;:&quot;Losoma&quot;,&quot;given&quot;:&quot;Joseph Atibu&quot;,&quot;parse-names&quot;:false,&quot;dropping-particle&quot;:&quot;&quot;,&quot;non-dropping-particle&quot;:&quot;&quot;},{&quot;family&quot;:&quot;Mulembakani&quot;,&quot;given&quot;:&quot;Prime&quot;,&quot;parse-names&quot;:false,&quot;dropping-particle&quot;:&quot;&quot;,&quot;non-dropping-particle&quot;:&quot;&quot;},{&quot;family&quot;:&quot;Makuwa&quot;,&quot;given&quot;:&quot;Maria&quot;,&quot;parse-names&quot;:false,&quot;dropping-particle&quot;:&quot;&quot;,&quot;non-dropping-particle&quot;:&quot;&quot;},{&quot;family&quot;:&quot;Tamufe&quot;,&quot;given&quot;:&quot;Ubald&quot;,&quot;parse-names&quot;:false,&quot;dropping-particle&quot;:&quot;&quot;,&quot;non-dropping-particle&quot;:&quot;&quot;},{&quot;family&quot;:&quot;Gillis&quot;,&quot;given&quot;:&quot;Amethyst&quot;,&quot;parse-names&quot;:false,&quot;dropping-particle&quot;:&quot;&quot;,&quot;non-dropping-particle&quot;:&quot;&quot;},{&quot;family&quot;:&quot;LeBreton&quot;,&quot;given&quot;:&quot;Matthew&quot;,&quot;parse-names&quot;:false,&quot;dropping-particle&quot;:&quot;&quot;,&quot;non-dropping-particle&quot;:&quot;&quot;},{&quot;family&quot;:&quot;Olson&quot;,&quot;given&quot;:&quot;Sarah H&quot;,&quot;parse-names&quot;:false,&quot;dropping-particle&quot;:&quot;&quot;,&quot;non-dropping-particle&quot;:&quot;&quot;},{&quot;family&quot;:&quot;Cameron&quot;,&quot;given&quot;:&quot;Kenneth&quot;,&quot;parse-names&quot;:false,&quot;dropping-particle&quot;:&quot;&quot;,&quot;non-dropping-particle&quot;:&quot;&quot;},{&quot;family&quot;:&quot;Reed&quot;,&quot;given&quot;:&quot;Patricia&quot;,&quot;parse-names&quot;:false,&quot;dropping-particle&quot;:&quot;&quot;,&quot;non-dropping-particle&quot;:&quot;&quot;},{&quot;family&quot;:&quot;Ondzie&quot;,&quot;given&quot;:&quot;Alain&quot;,&quot;parse-names&quot;:false,&quot;dropping-particle&quot;:&quot;&quot;,&quot;non-dropping-particle&quot;:&quot;&quot;},{&quot;family&quot;:&quot;Tremeau-Bravard&quot;,&quot;given&quot;:&quot;Alex&quot;,&quot;parse-names&quot;:false,&quot;dropping-particle&quot;:&quot;&quot;,&quot;non-dropping-particle&quot;:&quot;&quot;},{&quot;family&quot;:&quot;Smith&quot;,&quot;given&quot;:&quot;Brett R&quot;,&quot;parse-names&quot;:false,&quot;dropping-particle&quot;:&quot;&quot;,&quot;non-dropping-particle&quot;:&quot;&quot;},{&quot;family&quot;:&quot;Pante&quot;,&quot;given&quot;:&quot;Jasmine&quot;,&quot;parse-names&quot;:false,&quot;dropping-particle&quot;:&quot;&quot;,&quot;non-dropping-particle&quot;:&quot;&quot;},{&quot;family&quot;:&quot;Schneider&quot;,&quot;given&quot;:&quot;Bradley S&quot;,&quot;parse-names&quot;:false,&quot;dropping-particle&quot;:&quot;&quot;,&quot;non-dropping-particle&quot;:&quot;&quot;},{&quot;family&quot;:&quot;McIver&quot;,&quot;given&quot;:&quot;David J&quot;,&quot;parse-names&quot;:false,&quot;dropping-particle&quot;:&quot;&quot;,&quot;non-dropping-particle&quot;:&quot;&quot;},{&quot;family&quot;:&quot;Ayukekbong&quot;,&quot;given&quot;:&quot;James A&quot;,&quot;parse-names&quot;:false,&quot;dropping-particle&quot;:&quot;&quot;,&quot;non-dropping-particle&quot;:&quot;&quot;},{&quot;family&quot;:&quot;Hoff&quot;,&quot;given&quot;:&quot;Nicole A&quot;,&quot;parse-names&quot;:false,&quot;dropping-particle&quot;:&quot;&quot;,&quot;non-dropping-particle&quot;:&quot;&quot;},{&quot;family&quot;:&quot;Rimoin&quot;,&quot;given&quot;:&quot;Anne W&quot;,&quot;parse-names&quot;:false,&quot;dropping-particle&quot;:&quot;&quot;,&quot;non-dropping-particle&quot;:&quot;&quot;},{&quot;family&quot;:&quot;Laudisoit&quot;,&quot;given&quot;:&quot;Anne&quot;,&quot;parse-names&quot;:false,&quot;dropping-particle&quot;:&quot;&quot;,&quot;non-dropping-particle&quot;:&quot;&quot;},{&quot;family&quot;:&quot;Monagin&quot;,&quot;given&quot;:&quot;Corina&quot;,&quot;parse-names&quot;:false,&quot;dropping-particle&quot;:&quot;&quot;,&quot;non-dropping-particle&quot;:&quot;&quot;},{&quot;family&quot;:&quot;Goldstein&quot;,&quot;given&quot;:&quot;Tracey&quot;,&quot;parse-names&quot;:false,&quot;dropping-particle&quot;:&quot;&quot;,&quot;non-dropping-particle&quot;:&quot;&quot;},{&quot;family&quot;:&quot;Joly&quot;,&quot;given&quot;:&quot;Damien O&quot;,&quot;parse-names&quot;:false,&quot;dropping-particle&quot;:&quot;&quot;,&quot;non-dropping-particle&quot;:&quot;&quot;},{&quot;family&quot;:&quot;Saylors&quot;,&quot;given&quot;:&quot;Karen&quot;,&quot;parse-names&quot;:false,&quot;dropping-particle&quot;:&quot;&quot;,&quot;non-dropping-particle&quot;:&quot;&quot;},{&quot;family&quot;:&quot;Wolfe&quot;,&quot;given&quot;:&quot;Nathan D&quot;,&quot;parse-names&quot;:false,&quot;dropping-particle&quot;:&quot;&quot;,&quot;non-dropping-particle&quot;:&quot;&quot;},{&quot;family&quot;:&quot;Rubin&quot;,&quot;given&quot;:&quot;Edward M&quot;,&quot;parse-names&quot;:false,&quot;dropping-particle&quot;:&quot;&quot;,&quot;non-dropping-particle&quot;:&quot;&quot;},{&quot;family&quot;:&quot;MPassi&quot;,&quot;given&quot;:&quot;Romain Bagamboula&quot;,&quot;parse-names&quot;:false,&quot;dropping-particle&quot;:&quot;&quot;,&quot;non-dropping-particle&quot;:&quot;&quot;},{&quot;family&quot;:&quot;Tamfum&quot;,&quot;given&quot;:&quot;Jean J Muyembe&quot;,&quot;parse-names&quot;:false,&quot;dropping-particle&quot;:&quot;&quot;,&quot;non-dropping-particle&quot;:&quot;&quot;},{&quot;family&quot;:&quot;Lange&quot;,&quot;given&quot;:&quot;Christian E&quot;,&quot;parse-names&quot;:false,&quot;dropping-particle&quot;:&quot;&quot;,&quot;non-dropping-particle&quot;:&quot;&quot;}],&quot;container-title&quot;:&quot;bioRxiv&quot;,&quot;DOI&quot;:&quot;10.1101/2020.07.20.211664&quot;,&quot;URL&quot;:&quot;http://biorxiv.org/content/early/2020/07/20/2020.07.20.211664.abstract&quot;,&quot;issued&quot;:{&quot;date-parts&quot;:[[2020,1,1]]},&quot;page&quot;:&quot;2020.07.20.211664&quot;,&quot;abstract&quot;:&quot;Coronaviruses play an important role as pathogens of humans and animals, and the emergence of epidemics like SARS, MERS and COVID-19 is closely linked to zoonotic transmission events primarily from wild animals. Bats have been found to be an important source of coronaviruses with some of them having the potential to infect humans, with other animals serving as intermediate or alternate hosts or reservoirs. Host diversity may be an important contributor to viral diversity and thus the potential for zoonotic events. To date, limited research has been done in Africa on this topic, in particular in the Congo Basin despite frequent contact between humans and wildlife in this region. We sampled and, using consensus coronavirus PCR-primers, tested 3,561 wild animals for coronavirus RNA. The focus was on bats (38%), rodents (38%), and primates (23%) that posed an elevated risk for contact with people, and we found coronavirus RNA in 121 animals, of which all but two were bats. Depending on the taxonomic family, bats were significantly more likely to be coronavirus RNA-positive when sampled either in the wet (Pteropodidae and Rhinolophidae) or dry season (Hipposideridae, Miniopteridae, Molossidae, and Vespertilionidae). The detected RNA sequences correspond to 15 Alpha- and 6 Beta-coronaviruses, with some of them being very similar (&amp;amp;gt;95% nucleotide identities) to known coronaviruses and others being more unique and potentially representing novel viruses. In seven of the bats, we detected RNA most closely related to sequences of the human common cold coronaviruses 229E or NL63 (&amp;amp;gt;80% nucleotide identities). The findings highlight the potential for coronavirus spillover, especially in regions with a high diversity of bats and close human contact, and reinforces the need for ongoing surveillance.&quot;},&quot;isTemporary&quot;:false},{&quot;id&quot;:&quot;4af7390b-b9b6-32ea-877e-79f2bf162c9e&quot;,&quot;itemData&quot;:{&quot;type&quot;:&quot;article-journal&quot;,&quot;id&quot;:&quot;4af7390b-b9b6-32ea-877e-79f2bf162c9e&quot;,&quot;title&quot;:&quot;SARS-CoV related Betacoronavirus and diverse Alphacoronavirus members found in western old-world&quot;,&quot;author&quot;:[{&quot;family&quot;:&quot;Ar Gouilh&quot;,&quot;given&quot;:&quot;Meriadeg&quot;,&quot;parse-names&quot;:false,&quot;dropping-particle&quot;:&quot;&quot;,&quot;non-dropping-particle&quot;:&quot;&quot;},{&quot;family&quot;:&quot;Puechmaille&quot;,&quot;given&quot;:&quot;Sébastien J&quot;,&quot;parse-names&quot;:false,&quot;dropping-particle&quot;:&quot;&quot;,&quot;non-dropping-particle&quot;:&quot;&quot;},{&quot;family&quot;:&quot;Diancourt&quot;,&quot;given&quot;:&quot;Laure&quot;,&quot;parse-names&quot;:false,&quot;dropping-particle&quot;:&quot;&quot;,&quot;non-dropping-particle&quot;:&quot;&quot;},{&quot;family&quot;:&quot;Vandenbogaert&quot;,&quot;given&quot;:&quot;Mathias&quot;,&quot;parse-names&quot;:false,&quot;dropping-particle&quot;:&quot;&quot;,&quot;non-dropping-particle&quot;:&quot;&quot;},{&quot;family&quot;:&quot;Serra-Cobo&quot;,&quot;given&quot;:&quot;Jordi&quot;,&quot;parse-names&quot;:false,&quot;dropping-particle&quot;:&quot;&quot;,&quot;non-dropping-particle&quot;:&quot;&quot;},{&quot;family&quot;:&quot;Lopez Roïg&quot;,&quot;given&quot;:&quot;Marc&quot;,&quot;parse-names&quot;:false,&quot;dropping-particle&quot;:&quot;&quot;,&quot;non-dropping-particle&quot;:&quot;&quot;},{&quot;family&quot;:&quot;Brown&quot;,&quot;given&quot;:&quot;Paul&quot;,&quot;parse-names&quot;:false,&quot;dropping-particle&quot;:&quot;&quot;,&quot;non-dropping-particle&quot;:&quot;&quot;},{&quot;family&quot;:&quot;Moutou&quot;,&quot;given&quot;:&quot;François&quot;,&quot;parse-names&quot;:false,&quot;dropping-particle&quot;:&quot;&quot;,&quot;non-dropping-particle&quot;:&quot;&quot;},{&quot;family&quot;:&quot;Caro&quot;,&quot;given&quot;:&quot;Valérie&quot;,&quot;parse-names&quot;:false,&quot;dropping-particle&quot;:&quot;&quot;,&quot;non-dropping-particle&quot;:&quot;&quot;},{&quot;family&quot;:&quot;Vabret&quot;,&quot;given&quot;:&quot;Astrid&quot;,&quot;parse-names&quot;:false,&quot;dropping-particle&quot;:&quot;&quot;,&quot;non-dropping-particle&quot;:&quot;&quot;},{&quot;family&quot;:&quot;Manuguerra&quot;,&quot;given&quot;:&quot;Jean-Claude&quot;,&quot;parse-names&quot;:false,&quot;dropping-particle&quot;:&quot;&quot;,&quot;non-dropping-particle&quot;:&quot;&quot;}],&quot;container-title&quot;:&quot;Virology&quot;,&quot;DOI&quot;:&quot;https://doi.org/10.1016/j.virol.2018.01.014&quot;,&quot;ISSN&quot;:&quot;0042-6822&quot;,&quot;URL&quot;:&quot;https://www.sciencedirect.com/science/article/pii/S0042682218300205&quot;,&quot;issued&quot;:{&quot;date-parts&quot;:[[2018]]},&quot;page&quot;:&quot;88-97&quot;,&quot;abstract&quot;:&quot;The emergence of SARS-CoV and MERS-CoV, triggered the discovery of a high diversity of coronaviruses in bats. Studies from Europe have shown that coronaviruses circulate in bats in France but this reflects only a fraction of the whole diversity. In the current study the diversity of coronaviruses circulating in western Europe was extensively explored. Ten alphacoronaviruses in eleven bat species belonging to the Miniopteridae, Vespertilionidae and Rhinolophidae families and, a SARS-CoV-related Betacoronavirus in Rhinolophus ferrumequinum were identified. The diversity and prevalence of bat coronaviruses presently reported from western Europe is much higher than previously described and includes a SARS-CoV sister group. This diversity demonstrates the dynamic evolution and circulation of coronaviruses in this species. That said, the identified coronaviruses were consistently associated with a particular bat species or genus, and these relationships were maintained no matter the geographic location. The observed phylogenetic grouping of coronaviruses from the same species in Europe and Asia, emphasizes the role of host/pathogen coevolution in this group.&quot;,&quot;volume&quot;:&quot;517&quot;},&quot;isTemporary&quot;:false},{&quot;id&quot;:&quot;a712e9de-b0a5-3342-81d6-45347b47611d&quot;,&quot;itemData&quot;:{&quot;type&quot;:&quot;article-journal&quot;,&quot;id&quot;:&quot;a712e9de-b0a5-3342-81d6-45347b47611d&quot;,&quot;title&quot;:&quot;Bat-borne viruses in Africa: a critical review&quot;,&quot;author&quot;:[{&quot;family&quot;:&quot;Markotter&quot;,&quot;given&quot;:&quot;W&quot;,&quot;parse-names&quot;:false,&quot;dropping-particle&quot;:&quot;&quot;,&quot;non-dropping-particle&quot;:&quot;&quot;},{&quot;family&quot;:&quot;Coertse&quot;,&quot;given&quot;:&quot;J&quot;,&quot;parse-names&quot;:false,&quot;dropping-particle&quot;:&quot;&quot;,&quot;non-dropping-particle&quot;:&quot;&quot;},{&quot;family&quot;:&quot;Vries&quot;,&quot;given&quot;:&quot;L&quot;,&quot;parse-names&quot;:false,&quot;dropping-particle&quot;:&quot;&quot;,&quot;non-dropping-particle&quot;:&quot;de&quot;},{&quot;family&quot;:&quot;Geldenhuys&quot;,&quot;given&quot;:&quot;M&quot;,&quot;parse-names&quot;:false,&quot;dropping-particle&quot;:&quot;&quot;,&quot;non-dropping-particle&quot;:&quot;&quot;},{&quot;family&quot;:&quot;Mortlock&quot;,&quot;given&quot;:&quot;M&quot;,&quot;parse-names&quot;:false,&quot;dropping-particle&quot;:&quot;&quot;,&quot;non-dropping-particle&quot;:&quot;&quot;}],&quot;container-title&quot;:&quot;Journal of zoology (London, England : 1987)&quot;,&quot;DOI&quot;:&quot;10.1111/jzo.12769&quot;,&quot;ISSN&quot;:&quot;0952-8369&quot;,&quot;PMID&quot;:&quot;32427175&quot;,&quot;URL&quot;:&quot;https://pubmed.ncbi.nlm.nih.gov/32427175&quot;,&quot;issued&quot;:{&quot;date-parts&quot;:[[2020,2,18]]},&quot;page&quot;:&quot;10.1111/jzo.12769&quot;,&quot;language&quot;:&quot;eng&quot;,&quot;abstract&quot;:&quot;In Africa, bat-borne zoonoses emerged in the past few decades resulting in large outbreaks or just sporadic spillovers. In addition, hundreds of more viruses are described without any information on zoonotic potential. We discuss important characteristics of bats including bat biology, evolution, distribution and ecology that not only make them unique among most mammals but also contribute to their potential as viral reservoirs. The detection of a virus in bats does not imply that spillover will occur and several biological, ecological and anthropogenic factors play a role in such an event. We summarize and critically analyse the current knowledge on African bats as reservoirs for corona-, filo-, paramyxo- and lyssaviruses. We highlight that important information on epidemiology, bat biology and ecology is often not available to make informed decisions on zoonotic spillover potential. Even if knowledge gaps exist, it is still important to recognize the role of bats in zoonotic disease outbreaks and implement mitigation strategies to prevent exposure to infectious agents including working safely with bats. Equally important is the crucial role of bats in various ecosystem services. This necessitates a multidisciplinary One Health approach to close knowledge gaps and ensure the development of responsible mitigation strategies to not only minimize risk of infection but also ensure conservation of the species.&quot;,&quot;publisher&quot;:&quot;John Wiley and Sons Inc.&quot;},&quot;isTemporary&quot;:false},{&quot;id&quot;:&quot;e8115c3f-7dd4-304d-b724-8368ecce79bc&quot;,&quot;itemData&quot;:{&quot;type&quot;:&quot;article-journal&quot;,&quot;id&quot;:&quot;e8115c3f-7dd4-304d-b724-8368ecce79bc&quot;,&quot;title&quot;:&quot;Evolutionary Dynamics And Geographic Dispersal Of Beta Coronaviruses In African Bats&quot;,&quot;author&quot;:[{&quot;family&quot;:&quot;Motayo&quot;,&quot;given&quot;:&quot;Babatunde O&quot;,&quot;parse-names&quot;:false,&quot;dropping-particle&quot;:&quot;&quot;,&quot;non-dropping-particle&quot;:&quot;&quot;},{&quot;family&quot;:&quot;Oluwasemowo&quot;,&quot;given&quot;:&quot;Olukunle O&quot;,&quot;parse-names&quot;:false,&quot;dropping-particle&quot;:&quot;&quot;,&quot;non-dropping-particle&quot;:&quot;&quot;},{&quot;family&quot;:&quot;Akinduti&quot;,&quot;given&quot;:&quot;Paul A&quot;,&quot;parse-names&quot;:false,&quot;dropping-particle&quot;:&quot;&quot;,&quot;non-dropping-particle&quot;:&quot;&quot;}],&quot;container-title&quot;:&quot;bioRxiv&quot;,&quot;DOI&quot;:&quot;10.1101/2020.05.14.056085&quot;,&quot;URL&quot;:&quot;http://biorxiv.org/content/early/2020/05/14/2020.05.14.056085.abstract&quot;,&quot;issued&quot;:{&quot;date-parts&quot;:[[2020,1,1]]},&quot;page&quot;:&quot;2020.05.14.056085&quot;,&quot;abstract&quot;:&quot;Bats have been shown to serve as reserviour host of various viral agents including coronaviruses. They have also been associated with the novel coronavirus SARS-CoV-2. This has made them an all important agent for CoV evolution and transmission. Our objective in this study was to investigate the dispersal, phylogenomics and evolution of betacoronaviruses (β-CoV) among African bats. Three data sets were generated from sequences of the partial RNA depedent RNA polymerase (RdRP) gene of Bat coronaviruses from seven African, three Asian, and four European countries. Phylogenetic trees was infered using MEGA Vs 7, Phylogeography and Evolutionary analysis were carried out, using Markov Chain Monte Carlo (MCMC) implemented in BEAST, and visualised with SPREAD3. Results showed that majority of the African strains fell within lineage D. Evololutionary rate of the African Bt-β-CoV was 1.301 × 10-3, HPD (1.064 × 10-3 – 1.434 × 10-3), the MCC tree of the African strains showed two clades, lineage D, and lineage C. The TMRCA for lineage D strains was 1972, 95% HPD (1951-1990), and 2010, 95% HPD (2006-2014) for the South African strains. There were inter-continental dispersal of Bt-CoV from China and Hong Kong into Central and Southern Africa. In conclusion we advocate for broader studies of whole genome sequences of BtCoV to further understand the drivers for their emergence and zoonotic spillovers into human population.Competing Interest StatementThe authors have declared no competing interest.&quot;},&quot;isTemporary&quot;:false}],&quot;properties&quot;:{&quot;noteIndex&quot;:0},&quot;isEdited&quot;:false,&quot;manualOverride&quot;:{&quot;isManuallyOverridden&quot;:true,&quot;citeprocText&quot;:&quot;&lt;sup&gt;25,26,32,33,42–45&lt;/sup&gt;&quot;,&quot;manualOverrideText&quot;:&quot;25,26,32,33,42–45&quot;},&quot;citationTag&quot;:&quot;MENDELEY_CITATION_v3_eyJjaXRhdGlvbklEIjoiTUVOREVMRVlfQ0lUQVRJT05fNWQ1MDA2YTktMTE3Ny00YjhjLWExYjAtZjM0MzUyZGY1ZTI1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&quot;},{&quot;citationID&quot;:&quot;MENDELEY_CITATION_a8f18555-804c-4796-8361-cb1fa8bfab8d&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ThmMTg1NTUtODA0Yy00Nzk2LTgzNjEtY2IxZmE4YmZhYjhk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e0dc919-6c6c-4186-b82c-a08747a43c12&quot;,&quot;citationItems&quot;:[{&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eaeccd64-b6fd-3eac-b1a0-fedad61116f4&quot;,&quot;itemData&quot;:{&quot;type&quot;:&quot;article-journal&quot;,&quot;id&quot;:&quot;eaeccd64-b6fd-3eac-b1a0-fedad61116f4&quot;,&quot;title&quot;:&quot;Human-Bat Interactions in Rural Southwestern Madagascar through a Biocultural Lens&quot;,&quot;author&quot;:[{&quot;family&quot;:&quot;Rocha&quot;,&quot;given&quot;:&quot;Ricardo&quot;,&quot;parse-names&quot;:false,&quot;dropping-particle&quot;:&quot;&quot;,&quot;non-dropping-particle&quot;:&quot;&quot;},{&quot;family&quot;:&quot;Fernández-Llamazares&quot;,&quot;given&quot;:&quot;Álvaro&quot;,&quot;parse-names&quot;:false,&quot;dropping-particle&quot;:&quot;&quot;,&quot;non-dropping-particle&quot;:&quot;&quot;},{&quot;family&quot;:&quot;López-Baucells&quot;,&quot;given&quot;:&quot;Adrià&quot;,&quot;parse-names&quot;:false,&quot;dropping-particle&quot;:&quot;&quot;,&quot;non-dropping-particle&quot;:&quot;&quot;},{&quot;family&quot;:&quot;Andriamitandrina&quot;,&quot;given&quot;:&quot;Santatra F M&quot;,&quot;parse-names&quot;:false,&quot;dropping-particle&quot;:&quot;&quot;,&quot;non-dropping-particle&quot;:&quot;&quot;},{&quot;family&quot;:&quot;Andriatafika&quot;,&quot;given&quot;:&quot;Zo Emmanuel&quot;,&quot;parse-names&quot;:false,&quot;dropping-particle&quot;:&quot;&quot;,&quot;non-dropping-particle&quot;:&quot;&quot;},{&quot;family&quot;:&quot;Temba&quot;,&quot;given&quot;:&quot;Eric Marcel&quot;,&quot;parse-names&quot;:false,&quot;dropping-particle&quot;:&quot;&quot;,&quot;non-dropping-particle&quot;:&quot;&quot;},{&quot;family&quot;:&quot;Torrent&quot;,&quot;given&quot;:&quot;Laura&quot;,&quot;parse-names&quot;:false,&quot;dropping-particle&quot;:&quot;&quot;,&quot;non-dropping-particle&quot;:&quot;&quot;},{&quot;family&quot;:&quot;Burgas&quot;,&quot;given&quot;:&quot;Daniel&quot;,&quot;parse-names&quot;:false,&quot;dropping-particle&quot;:&quot;&quot;,&quot;non-dropping-particle&quot;:&quot;&quot;},{&quot;family&quot;:&quot;Cabeza&quot;,&quot;given&quot;:&quot;Mar&quot;,&quot;parse-names&quot;:false,&quot;dropping-particle&quot;:&quot;&quot;,&quot;non-dropping-particle&quot;:&quot;&quot;}],&quot;container-title&quot;:&quot;Journal of Ethnobiology&quot;,&quot;DOI&quot;:&quot;10.2993/0278-0771-41.1.53&quot;,&quot;URL&quot;:&quot;https://doi.org/10.2993/0278-0771-41.1.53&quot;,&quot;issued&quot;:{&quot;date-parts&quot;:[[2021,3,1]]},&quot;page&quot;:&quot;53-69&quot;,&quot;abstract&quot;:&quot;Human-bat interactions are common in rural areas across the tropics. Over 40 bat species occur in Madagascar, most of which are endemic. Forest loss is changing the distribution of bats throughout the island, with potential increases in both the abundance of synanthropic species and human-bat interactions. We set out to study knowledge of, interactions with, and attitudes towards bats in rural Madagascar, including reports of food and ethnomedicinal uses of bats, their cultural representations in folklore, and the existence of culturally enforced taboos in relation to them. We administered 108 surveys with open- and closed-ended questions with adults from the Tanala and Betsileo ethnic groups living around Ranomafana National Park. Most interviewees mentioned at least two types of bats. Over 10% of the interviewees had consumed bats and ∼20% used bat guano as a fertilizer. Around one-fifth recognized cultural taboos inhibiting bat hunting and consumption and most considered bats not to be dangerous. However, some informants mentioned that bats could carry diseases and complained about the bad smell and noise associated with bat roosts in houses and public buildings. Nearly 25% of the respondents could identify cultural representations of bats in local folklore. Malagasy rural communities interact closely with bats, but severely underestimate the diversity of bat species around them. Taken together, our results greatly increase the understanding of social-ecological complexities of human-bat relationships in rural Madagascar, offer possible pathways for biocultural approaches to conservation, and yield insights applicable to other communities coexisting with bats across the humid tropics.&quot;,&quot;issue&quot;:&quot;1&quot;,&quot;volume&quot;:&quot;41&quot;},&quot;isTemporary&quot;:false},{&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0,46–48&lt;/sup&gt;&quot;,&quot;manualOverrideText&quot;:&quot;40,46–48&quot;},&quot;citationTag&quot;:&quot;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wLDQ24oCTNDg8L3N1cD4iLCJtYW51YWxPdmVycmlkZVRleHQiOiI0MCw0NuKAkzQ4In19&quot;},{&quot;citationID&quot;:&quot;MENDELEY_CITATION_8ec09906-0448-4eb6-97ff-4db52dd38123&quot;,&quot;citationItems&quot;:[{&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a5a6dc01-3d77-3f8d-89a4-267c51fa7ce0&quot;,&quot;itemData&quot;:{&quot;type&quot;:&quot;article-journal&quot;,&quot;id&quot;:&quot;a5a6dc01-3d77-3f8d-89a4-267c51fa7ce0&quot;,&quot;title&quot;:&quot;Host and viral traits predict zoonotic spillover from mammals&quot;,&quot;author&quot;:[{&quot;family&quot;:&quot;Olival&quot;,&quot;given&quot;:&quot;Kevin J&quot;,&quot;parse-names&quot;:false,&quot;dropping-particle&quot;:&quot;&quot;,&quot;non-dropping-particle&quot;:&quot;&quot;},{&quot;family&quot;:&quot;Hosseini&quot;,&quot;given&quot;:&quot;Parviez R&quot;,&quot;parse-names&quot;:false,&quot;dropping-particle&quot;:&quot;&quot;,&quot;non-dropping-particle&quot;:&quot;&quot;},{&quot;family&quot;:&quot;Zambrana-Torrelio&quot;,&quot;given&quot;:&quot;Carlos&quot;,&quot;parse-names&quot;:false,&quot;dropping-particle&quot;:&quot;&quot;,&quot;non-dropping-particle&quot;:&quot;&quot;},{&quot;family&quot;:&quot;Ross&quot;,&quot;given&quot;:&quot;Noam&quot;,&quot;parse-names&quot;:false,&quot;dropping-particle&quot;:&quot;&quot;,&quot;non-dropping-particle&quot;:&quot;&quot;},{&quot;family&quot;:&quot;Bogich&quot;,&quot;given&quot;:&quot;Tiffany L&quot;,&quot;parse-names&quot;:false,&quot;dropping-particle&quot;:&quot;&quot;,&quot;non-dropping-particle&quot;:&quot;&quot;},{&quot;family&quot;:&quot;Daszak&quot;,&quot;given&quot;:&quot;Peter&quot;,&quot;parse-names&quot;:false,&quot;dropping-particle&quot;:&quot;&quot;,&quot;non-dropping-particle&quot;:&quot;&quot;}],&quot;container-title&quot;:&quot;Nature&quot;,&quot;DOI&quot;:&quot;10.1038/nature22975&quot;,&quot;ISSN&quot;:&quot;1476-4687&quot;,&quot;URL&quot;:&quot;https://doi.org/10.1038/nature22975&quot;,&quot;issued&quot;:{&quot;date-parts&quot;:[[2017]]},&quot;page&quot;:&quot;646-650&quot;,&quot;abstract&quot;:&quot;Analysis of a comprehensive database of mammalian host–virus relationships reveals that both the total number of viruses that infect a given species and the proportion likely to be zoonotic are predictable and that this enables identification of mammalian species and geographic locations where novel zoonoses are likely to be found.&quot;,&quot;issue&quot;:&quot;7660&quot;,&quot;volume&quot;:&quot;546&quot;},&quot;isTemporary&quot;:false},{&quot;id&quot;:&quot;15ea2eb3-2d79-3515-afd3-92187b1dbdae&quot;,&quot;itemData&quot;:{&quot;type&quot;:&quot;article-journal&quot;,&quot;id&quot;:&quot;15ea2eb3-2d79-3515-afd3-92187b1dbdae&quot;,&quot;title&quot;:&quot;Possibility for reverse zoonotic transmission of SARS-CoV-2 to free-ranging wildlife: A case study of bats&quot;,&quot;author&quot;:[{&quot;family&quot;:&quot;Olival&quot;,&quot;given&quot;:&quot;Kevin J&quot;,&quot;parse-names&quot;:false,&quot;dropping-particle&quot;:&quot;&quot;,&quot;non-dropping-particle&quot;:&quot;&quot;},{&quot;family&quot;:&quot;Cryan&quot;,&quot;given&quot;:&quot;Paul M&quot;,&quot;parse-names&quot;:false,&quot;dropping-particle&quot;:&quot;&quot;,&quot;non-dropping-particle&quot;:&quot;&quot;},{&quot;family&quot;:&quot;Amman&quot;,&quot;given&quot;:&quot;Brian R&quot;,&quot;parse-names&quot;:false,&quot;dropping-particle&quot;:&quot;&quot;,&quot;non-dropping-particle&quot;:&quot;&quot;},{&quot;family&quot;:&quot;Baric&quot;,&quot;given&quot;:&quot;Ralph S&quot;,&quot;parse-names&quot;:false,&quot;dropping-particle&quot;:&quot;&quot;,&quot;non-dropping-particle&quot;:&quot;&quot;},{&quot;family&quot;:&quot;Blehert&quot;,&quot;given&quot;:&quot;David S&quot;,&quot;parse-names&quot;:false,&quot;dropping-particle&quot;:&quot;&quot;,&quot;non-dropping-particle&quot;:&quot;&quot;},{&quot;family&quot;:&quot;Brook&quot;,&quot;given&quot;:&quot;Cara E&quot;,&quot;parse-names&quot;:false,&quot;dropping-particle&quot;:&quot;&quot;,&quot;non-dropping-particle&quot;:&quot;&quot;},{&quot;family&quot;:&quot;Calisher&quot;,&quot;given&quot;:&quot;Charles H&quot;,&quot;parse-names&quot;:false,&quot;dropping-particle&quot;:&quot;&quot;,&quot;non-dropping-particle&quot;:&quot;&quot;},{&quot;family&quot;:&quot;Castle&quot;,&quot;given&quot;:&quot;Kevin T&quot;,&quot;parse-names&quot;:false,&quot;dropping-particle&quot;:&quot;&quot;,&quot;non-dropping-particle&quot;:&quot;&quot;},{&quot;family&quot;:&quot;Coleman&quot;,&quot;given&quot;:&quot;Jeremy T H&quot;,&quot;parse-names&quot;:false,&quot;dropping-particle&quot;:&quot;&quot;,&quot;non-dropping-particle&quot;:&quot;&quot;},{&quot;family&quot;:&quot;Daszak&quot;,&quot;given&quot;:&quot;Peter&quot;,&quot;parse-names&quot;:false,&quot;dropping-particle&quot;:&quot;&quot;,&quot;non-dropping-particle&quot;:&quot;&quot;},{&quot;family&quot;:&quot;Epstein&quot;,&quot;given&quot;:&quot;Jonathan H&quot;,&quot;parse-names&quot;:false,&quot;dropping-particle&quot;:&quot;&quot;,&quot;non-dropping-particle&quot;:&quot;&quot;},{&quot;family&quot;:&quot;Field&quot;,&quot;given&quot;:&quot;Hume&quot;,&quot;parse-names&quot;:false,&quot;dropping-particle&quot;:&quot;&quot;,&quot;non-dropping-particle&quot;:&quot;&quot;},{&quot;family&quot;:&quot;Frick&quot;,&quot;given&quot;:&quot;Winifred F&quot;,&quot;parse-names&quot;:false,&quot;dropping-particle&quot;:&quot;&quot;,&quot;non-dropping-particle&quot;:&quot;&quot;},{&quot;family&quot;:&quot;Gilbert&quot;,&quot;given&quot;:&quot;Amy T&quot;,&quot;parse-names&quot;:false,&quot;dropping-particle&quot;:&quot;&quot;,&quot;non-dropping-particle&quot;:&quot;&quot;},{&quot;family&quot;:&quot;Hayman&quot;,&quot;given&quot;:&quot;David T S&quot;,&quot;parse-names&quot;:false,&quot;dropping-particle&quot;:&quot;&quot;,&quot;non-dropping-particle&quot;:&quot;&quot;},{&quot;family&quot;:&quot;Ip&quot;,&quot;given&quot;:&quot;Hon S&quot;,&quot;parse-names&quot;:false,&quot;dropping-particle&quot;:&quot;&quot;,&quot;non-dropping-particle&quot;:&quot;&quot;},{&quot;family&quot;:&quot;Karesh&quot;,&quot;given&quot;:&quot;William B&quot;,&quot;parse-names&quot;:false,&quot;dropping-particle&quot;:&quot;&quot;,&quot;non-dropping-particle&quot;:&quot;&quot;},{&quot;family&quot;:&quot;Johnson&quot;,&quot;given&quot;:&quot;Christine K&quot;,&quot;parse-names&quot;:false,&quot;dropping-particle&quot;:&quot;&quot;,&quot;non-dropping-particle&quot;:&quot;&quot;},{&quot;family&quot;:&quot;Kading&quot;,&quot;given&quot;:&quot;Rebekah C&quot;,&quot;parse-names&quot;:false,&quot;dropping-particle&quot;:&quot;&quot;,&quot;non-dropping-particle&quot;:&quot;&quot;},{&quot;family&quot;:&quot;Kingston&quot;,&quot;given&quot;:&quot;Tigga&quot;,&quot;parse-names&quot;:false,&quot;dropping-particle&quot;:&quot;&quot;,&quot;non-dropping-particle&quot;:&quot;&quot;},{&quot;family&quot;:&quot;Lorch&quot;,&quot;given&quot;:&quot;Jeffrey M&quot;,&quot;parse-names&quot;:false,&quot;dropping-particle&quot;:&quot;&quot;,&quot;non-dropping-particle&quot;:&quot;&quot;},{&quot;family&quot;:&quot;Mendenhall&quot;,&quot;given&quot;:&quot;Ian H&quot;,&quot;parse-names&quot;:false,&quot;dropping-particle&quot;:&quot;&quot;,&quot;non-dropping-particle&quot;:&quot;&quot;},{&quot;family&quot;:&quot;Peel&quot;,&quot;given&quot;:&quot;Alison J&quot;,&quot;parse-names&quot;:false,&quot;dropping-particle&quot;:&quot;&quot;,&quot;non-dropping-particle&quot;:&quot;&quot;},{&quot;family&quot;:&quot;Phelps&quot;,&quot;given&quot;:&quot;Kendra L&quot;,&quot;parse-names&quot;:false,&quot;dropping-particle&quot;:&quot;&quot;,&quot;non-dropping-particle&quot;:&quot;&quot;},{&quot;family&quot;:&quot;Plowright&quot;,&quot;given&quot;:&quot;Raina K&quot;,&quot;parse-names&quot;:false,&quot;dropping-particle&quot;:&quot;&quot;,&quot;non-dropping-particle&quot;:&quot;&quot;},{&quot;family&quot;:&quot;Reeder&quot;,&quot;given&quot;:&quot;DeeAnn M&quot;,&quot;parse-names&quot;:false,&quot;dropping-particle&quot;:&quot;&quot;,&quot;non-dropping-particle&quot;:&quot;&quot;},{&quot;family&quot;:&quot;Reichard&quot;,&quot;given&quot;:&quot;Jonathan D&quot;,&quot;parse-names&quot;:false,&quot;dropping-particle&quot;:&quot;&quot;,&quot;non-dropping-particle&quot;:&quot;&quot;},{&quot;family&quot;:&quot;Sleeman&quot;,&quot;given&quot;:&quot;Jonathan M&quot;,&quot;parse-names&quot;:false,&quot;dropping-particle&quot;:&quot;&quot;,&quot;non-dropping-particle&quot;:&quot;&quot;},{&quot;family&quot;:&quot;Streicker&quot;,&quot;given&quot;:&quot;Daniel G&quot;,&quot;parse-names&quot;:false,&quot;dropping-particle&quot;:&quot;&quot;,&quot;non-dropping-particle&quot;:&quot;&quot;},{&quot;family&quot;:&quot;Towner&quot;,&quot;given&quot;:&quot;Jonathan S&quot;,&quot;parse-names&quot;:false,&quot;dropping-particle&quot;:&quot;&quot;,&quot;non-dropping-particle&quot;:&quot;&quot;},{&quot;family&quot;:&quot;Wang&quot;,&quot;given&quot;:&quot;Lin-Fa&quot;,&quot;parse-names&quot;:false,&quot;dropping-particle&quot;:&quot;&quot;,&quot;non-dropping-particle&quot;:&quot;&quot;}],&quot;container-title&quot;:&quot;PLOS Pathogens&quot;,&quot;URL&quot;:&quot;https://doi.org/10.1371/journal.ppat.1008758&quot;,&quot;issued&quot;:{&quot;date-parts&quot;:[[2020,9,3]]},&quot;page&quot;:&quot;e1008758-&quot;,&quot;abstract&quot;:&quot;The COVID-19 pandemic highlights the substantial public health, economic, and societal consequences of virus spillover from a wildlife reservoir. Widespread human transmission of severe acute respiratory syndrome coronavirus 2 (SARS-CoV-2) also presents a new set of challenges when considering viral spillover from people to naïve wildlife and other animal populations. The establishment of new wildlife reservoirs for SARS-CoV-2 would further complicate public health control measures and could lead to wildlife health and conservation impacts. Given the likely bat origin of SARS-CoV-2 and related beta-coronaviruses (β-CoVs), free-ranging bats are a key group of concern for spillover from humans back to wildlife. Here, we review the diversity and natural host range of β-CoVs in bats and examine the risk of humans inadvertently infecting free-ranging bats with SARS-CoV-2. Our review of the global distribution and host range of β-CoV evolutionary lineages suggests that 40+ species of temperate-zone North American bats could be immunologically naïve and susceptible to infection by SARS-CoV-2. We highlight an urgent need to proactively connect the wellbeing of human and wildlife health during the current pandemic and to implement new tools to continue wildlife research while avoiding potentially severe health and conservation impacts of SARS-CoV-2 \&quot;spilling back\&quot; into free-ranging bat populations.&quot;,&quot;publisher&quot;:&quot;Public Library of Science&quot;,&quot;issue&quot;:&quot;9&quot;,&quot;volume&quot;:&quot;16&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id&quot;:&quot;6b54f5a1-cc76-3a98-ab90-f743dacd526d&quot;,&quot;itemData&quot;:{&quot;type&quot;:&quot;article-journal&quot;,&quot;id&quot;:&quot;6b54f5a1-cc76-3a98-ab90-f743dacd526d&quot;,&quot;title&quot;:&quot;Sampling to elucidate the dynamics of infections in reservoir hosts&quot;,&quot;author&quot;:[{&quot;family&quot;:&quot;Plowright&quot;,&quot;given&quot;:&quot;Raina K&quot;,&quot;parse-names&quot;:false,&quot;dropping-particle&quot;:&quot;&quot;,&quot;non-dropping-particle&quot;:&quot;&quot;},{&quot;family&quot;:&quot;Becker&quot;,&quot;given&quot;:&quot;Daniel J&quot;,&quot;parse-names&quot;:false,&quot;dropping-particle&quot;:&quot;&quot;,&quot;non-dropping-particle&quot;:&quot;&quot;},{&quot;family&quot;:&quot;McCallum&quot;,&quot;given&quot;:&quot;Hamish&quot;,&quot;parse-names&quot;:false,&quot;dropping-particle&quot;:&quot;&quot;,&quot;non-dropping-particle&quot;:&quot;&quot;},{&quot;family&quot;:&quot;Manlove&quot;,&quot;given&quot;:&quot;Kezia R&quot;,&quot;parse-names&quot;:false,&quot;dropping-particle&quot;:&quot;&quot;,&quot;non-dropping-particle&quot;:&quot;&quot;}],&quot;container-title&quot;:&quot;Philosophical transactions of the Royal Society of London. Series B, Biological sciences&quot;,&quot;DOI&quot;:&quot;10.1098/rstb.2018.0336&quot;,&quot;ISSN&quot;:&quot;1471-2970&quot;,&quot;PMID&quot;:&quot;31401966&quot;,&quot;URL&quot;:&quot;https://pubmed.ncbi.nlm.nih.gov/31401966&quot;,&quot;issued&quot;:{&quot;date-parts&quot;:[[2019,9,30]]},&quot;page&quot;:&quot;20180336&quot;,&quot;language&quot;:&quot;eng&quot;,&quot;abstract&quot;:&quot;The risk of zoonotic spillover from reservoir hosts, such as wildlife or domestic livestock, to people is shaped by the spatial and temporal distribution of infection in reservoir populations. Quantifying these distributions is a key challenge in epidemiology and disease ecology that requires researchers to make trade-offs between the extent and intensity of spatial versus temporal sampling. We discuss sampling methods that strengthen the reliability and validity of inferences about the dynamics of zoonotic pathogens in wildlife hosts. This article is part of the theme issue 'Dynamic and integrative approaches to understanding pathogen spillover'.&quot;,&quot;edition&quot;:&quot;2019/08/12&quot;,&quot;publisher&quot;:&quot;The Royal Society&quot;,&quot;issue&quot;:&quot;1782&quot;,&quot;volume&quot;:&quot;374&quot;},&quot;isTemporary&quot;:false},{&quot;id&quot;:&quot;07906895-ac31-36c4-9618-7a9aeeef7424&quot;,&quot;itemData&quot;:{&quot;type&quot;:&quot;article-journal&quot;,&quot;id&quot;:&quot;07906895-ac31-36c4-9618-7a9aeeef7424&quot;,&quot;title&quot;:&quot;Taxonomic patterns in the zoonotic potential of mammalian viruses&quot;,&quot;author&quot;:[{&quot;family&quot;:&quot;Washburne&quot;,&quot;given&quot;:&quot;Alex D&quot;,&quot;parse-names&quot;:false,&quot;dropping-particle&quot;:&quot;&quot;,&quot;non-dropping-particle&quot;:&quot;&quot;},{&quot;family&quot;:&quot;Crowley&quot;,&quot;given&quot;:&quot;Daniel E&quot;,&quot;parse-names&quot;:false,&quot;dropping-particle&quot;:&quot;&quot;,&quot;non-dropping-particle&quot;:&quot;&quot;},{&quot;family&quot;:&quot;Becker&quot;,&quot;given&quot;:&quot;Daniel J&quot;,&quot;parse-names&quot;:false,&quot;dropping-particle&quot;:&quot;&quot;,&quot;non-dropping-particle&quot;:&quot;&quot;},{&quot;family&quot;:&quot;Olival&quot;,&quot;given&quot;:&quot;Kevin J&quot;,&quot;parse-names&quot;:false,&quot;dropping-particle&quot;:&quot;&quot;,&quot;non-dropping-particle&quot;:&quot;&quot;},{&quot;family&quot;:&quot;Taylor&quot;,&quot;given&quot;:&quot;Matthew&quot;,&quot;parse-names&quot;:false,&quot;dropping-particle&quot;:&quot;&quot;,&quot;non-dropping-particle&quot;:&quot;&quot;},{&quot;family&quot;:&quot;Munster&quot;,&quot;given&quot;:&quot;Vincent J&quot;,&quot;parse-names&quot;:false,&quot;dropping-particle&quot;:&quot;&quot;,&quot;non-dropping-particle&quot;:&quot;&quot;},{&quot;family&quot;:&quot;Plowright&quot;,&quot;given&quot;:&quot;Raina K&quot;,&quot;parse-names&quot;:false,&quot;dropping-particle&quot;:&quot;&quot;,&quot;non-dropping-particle&quot;:&quot;&quot;}],&quot;container-title&quot;:&quot;PeerJ&quot;,&quot;DOI&quot;:&quot;10.7717/peerj.5979&quot;,&quot;ISSN&quot;:&quot;2167-8359&quot;,&quot;PMID&quot;:&quot;30519509&quot;,&quot;URL&quot;:&quot;https://pubmed.ncbi.nlm.nih.gov/30519509&quot;,&quot;issued&quot;:{&quot;date-parts&quot;:[[2018,11,28]]},&quot;page&quot;:&quot;e5979-e5979&quot;,&quot;language&quot;:&quot;eng&quot;,&quot;abstract&quot;:&quot;Predicting and simplifying which pathogens may spill over from animals to humans is a major priority in infectious disease biology. Many efforts to determine which viruses are at risk of spillover use a subset of viral traits to find trait-based associations with spillover. We adapt a new method-phylofactorization-to identify not traits but lineages of viruses at risk of spilling over. Phylofactorization is used to partition the International Committee on Taxonomy of Viruses viral taxonomy based on non-human host range of viruses and whether there exists evidence the viruses have infected humans. We identify clades on a range of taxonomic levels with high or low propensities to spillover, thereby simplifying the classification of zoonotic potential of mammalian viruses. Phylofactorization by whether a virus is zoonotic yields many disjoint clades of viruses containing few to no representatives that have spilled over to humans. Phylofactorization by non-human host breadth yields several clades with significantly higher host breadth. We connect the phylogenetic factors above with life-histories of clades, revisit trait-based analyses, and illustrate how cladistic coarse-graining of zoonotic potential can refine trait-based analyses by illuminating clade-specific determinants of spillover risk.&quot;,&quot;publisher&quot;:&quot;PeerJ Inc.&quot;,&quot;volume&quot;:&quot;6&quot;},&quot;isTemporary&quot;:false}],&quot;properties&quot;:{&quot;noteIndex&quot;:0},&quot;isEdited&quot;:false,&quot;manualOverride&quot;:{&quot;isManuallyOverridden&quot;:true,&quot;citeprocText&quot;:&quot;&lt;sup&gt;34,36,37,39,43,49&lt;/sup&gt;&quot;,&quot;manualOverrideText&quot;:&quot;34,36,37,39,43,49&quot;},&quot;citationTag&quot;:&quot;MENDELEY_CITATION_v3_eyJjaXRhdGlvbklEIjoiTUVOREVMRVlfQ0lUQVRJT05fOGVjMDk5MDYtMDQ0OC00ZWI2LTk3ZmYtNGRiNTJkZDM4MTIzIiwiY2l0YXRpb25JdGVtcyI6W3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&quot;},{&quot;citationID&quot;:&quot;MENDELEY_CITATION_c2812835-db94-40e6-9305-ecd591ad7cc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YzI4MTI4MzUtZGI5NC00MGU2LTkzMDUtZWNkNTkxYWQ3Y2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aabd1617-4eec-490b-a72e-9d58c9dadcad&quot;,&quot;citationItems&quot;:[{&quot;id&quot;:&quot;347b0208-5484-3ef2-bc08-42eef844a616&quot;,&quot;itemData&quot;:{&quot;type&quot;:&quot;article-journal&quot;,&quot;id&quot;:&quot;347b0208-5484-3ef2-bc08-42eef844a616&quot;,&quot;title&quot;:&quot;Optimizing predictive models to prioritize viral discovery in zoonotic reservoirs&quot;,&quot;author&quot;:[{&quot;family&quot;:&quot;Becker&quot;,&quot;given&quot;:&quot;Daniel J&quot;,&quot;parse-names&quot;:false,&quot;dropping-particle&quot;:&quot;&quot;,&quot;non-dropping-particle&quot;:&quot;&quot;},{&quot;family&quot;:&quot;Albery&quot;,&quot;given&quot;:&quot;Gregory F&quot;,&quot;parse-names&quot;:false,&quot;dropping-particle&quot;:&quot;&quot;,&quot;non-dropping-particle&quot;:&quot;&quot;},{&quot;family&quot;:&quot;Sjodin&quot;,&quot;given&quot;:&quot;Anna R&quot;,&quot;parse-names&quot;:false,&quot;dropping-particle&quot;:&quot;&quot;,&quot;non-dropping-particle&quot;:&quot;&quot;},{&quot;family&quot;:&quot;Poisot&quot;,&quot;given&quot;:&quot;Timothée&quot;,&quot;parse-names&quot;:false,&quot;dropping-particle&quot;:&quot;&quot;,&quot;non-dropping-particle&quot;:&quot;&quot;},{&quot;family&quot;:&quot;Bergner&quot;,&quot;given&quot;:&quot;Laura M&quot;,&quot;parse-names&quot;:false,&quot;dropping-particle&quot;:&quot;&quot;,&quot;non-dropping-particle&quot;:&quot;&quot;},{&quot;family&quot;:&quot;Dallas&quot;,&quot;given&quot;:&quot;Tad A&quot;,&quot;parse-names&quot;:false,&quot;dropping-particle&quot;:&quot;&quot;,&quot;non-dropping-particle&quot;:&quot;&quot;},{&quot;family&quot;:&quot;Eskew&quot;,&quot;given&quot;:&quot;Evan A&quot;,&quot;parse-names&quot;:false,&quot;dropping-particle&quot;:&quot;&quot;,&quot;non-dropping-particle&quot;:&quot;&quot;},{&quot;family&quot;:&quot;Farrell&quot;,&quot;given&quot;:&quot;Maxwell J&quot;,&quot;parse-names&quot;:false,&quot;dropping-particle&quot;:&quot;&quot;,&quot;non-dropping-particle&quot;:&quot;&quot;},{&quot;family&quot;:&quot;Guth&quot;,&quot;given&quot;:&quot;Sarah&quot;,&quot;parse-names&quot;:false,&quot;dropping-particle&quot;:&quot;&quot;,&quot;non-dropping-particle&quot;:&quot;&quot;},{&quot;family&quot;:&quot;Han&quot;,&quot;given&quot;:&quot;Barbara A&quot;,&quot;parse-names&quot;:false,&quot;dropping-particle&quot;:&quot;&quot;,&quot;non-dropping-particle&quot;:&quot;&quot;},{&quot;family&quot;:&quot;Simmons&quot;,&quot;given&quot;:&quot;Nancy B&quot;,&quot;parse-names&quot;:false,&quot;dropping-particle&quot;:&quot;&quot;,&quot;non-dropping-particle&quot;:&quot;&quot;},{&quot;family&quot;:&quot;Stock&quot;,&quot;given&quot;:&quot;Michiel&quot;,&quot;parse-names&quot;:false,&quot;dropping-particle&quot;:&quot;&quot;,&quot;non-dropping-particle&quot;:&quot;&quot;},{&quot;family&quot;:&quot;Teeling&quot;,&quot;given&quot;:&quot;Emma C&quot;,&quot;parse-names&quot;:false,&quot;dropping-particle&quot;:&quot;&quot;,&quot;non-dropping-particle&quot;:&quot;&quot;},{&quot;family&quot;:&quot;Carlson&quot;,&quot;given&quot;:&quot;Colin J&quot;,&quot;parse-names&quot;:false,&quot;dropping-particle&quot;:&quot;&quot;,&quot;non-dropping-particle&quot;:&quot;&quot;}],&quot;container-title&quot;:&quot;bioRxiv&quot;,&quot;DOI&quot;:&quot;10.1101/2020.05.22.111344&quot;,&quot;URL&quot;:&quot;http://biorxiv.org/content/early/2021/08/05/2020.05.22.111344.abstract&quot;,&quot;issued&quot;:{&quot;date-parts&quot;:[[2021,1,1]]},&quot;page&quot;:&quot;2020.05.22.111344&quot;,&quot;abstract&quot;:&quot;Despite global investment in One Health disease surveillance, it remains difficult—and often very costly—to identify and monitor the wildlife reservoirs of novel zoonotic viruses. Statistical models can be used to guide sampling prioritization, but predictions from any given model may be highly uncertain; moreover, systematic model validation is rare, and the drivers of model performance are consequently under-documented. Here, we use bat hosts of betacoronaviruses as a case study for the data-driven process of comparing and validating predictive models of likely reservoir hosts. In the first quarter of 2020, we generated an ensemble of eight statistical models that predict host-virus associations and developed priority sampling recommendations for potential bat reservoirs and potential bridge hosts for SARS-CoV-2. Over more than a year, we tracked the discovery of 40 new bat hosts of betacoronaviruses, validated initial predictions, and dynamically updated our analytic pipeline. We find that ecological trait-based models perform extremely well at predicting these novel hosts, whereas network methods consistently perform roughly as well or worse than expected at random. These findings illustrate the importance of ensembling as a buffer against variation in model quality and highlight the value of including host ecology in predictive models. Our revised models show improved performance and predict over 400 bat species globally that could be undetected hosts of betacoronaviruses. Although 20 species of horseshoe bats (Rhinolophus spp.) are known to be the primary reservoir of SARS-like viruses, we find at least three-fourths of plausible betacoronavirus reservoirs in this bat genus might still be undetected. Our study is the first to demonstrate through systematic validation that machine learning models can help optimize wildlife sampling for undiscovered viruses and illustrates how such approaches are best implemented through a dynamic process of prediction, data collection, validation, and updating.Competing Interest StatementThe authors have declared no competing interest.&quot;},&quot;isTemporary&quot;:false}],&quot;properties&quot;:{&quot;noteIndex&quot;:0},&quot;isEdited&quot;:false,&quot;manualOverride&quot;:{&quot;isManuallyOverridden&quot;:true,&quot;citeprocText&quot;:&quot;&lt;sup&gt;41&lt;/sup&gt;&quot;,&quot;manualOverrideText&quot;:&quot;41&quot;},&quot;citationTag&quot;:&quot;MENDELEY_CITATION_v3_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&quot;},{&quot;citationID&quot;:&quot;MENDELEY_CITATION_e5e4098c-639e-45e8-a727-41728ec1f355&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ZTVlNDA5OGMtNjM5ZS00NWU4LWE3MjctNDE3MjhlYzFmMzU1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1a8e0393-9554-43c5-a5c9-ae1418ce7d4c&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MWE4ZTAzOTMtOTU1NC00M2M1LWE1YzktYWUxNDE4Y2U3ZDRj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e914ca5a-ee6b-439c-816d-9a95b89af594&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ZTkxNGNhNWEtZWU2Yi00MzljLTgxNmQtOWE5NWI4OWFmNTk0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quot;citationID&quot;:&quot;MENDELEY_CITATION_2033e529-a6da-4f6f-83e0-21e553dd073e&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46,50&lt;/sup&gt;&quot;,&quot;manualOverrideText&quot;:&quot;46,50&quot;},&quot;citationTag&quot;:&quot;MENDELEY_CITATION_v3_eyJjaXRhdGlvbklEIjoiTUVOREVMRVlfQ0lUQVRJT05fMjAzM2U1MjktYTZkYS00ZjZmLTgzZTAtMjFlNTUzZGQwNzNl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DYsNTA8L3N1cD4iLCJtYW51YWxPdmVycmlkZVRleHQiOiI0Niw1MCJ9fQ==&quot;},{&quot;citationID&quot;:&quot;MENDELEY_CITATION_ea4f9780-8962-4eaa-8422-421b32a73cf2&quot;,&quot;citationItems&quot;:[{&quot;id&quot;:&quot;cb8c984c-7110-3b84-91eb-58655a31bf86&quot;,&quot;itemData&quot;:{&quot;type&quot;:&quot;article-journal&quot;,&quot;id&quot;:&quot;cb8c984c-7110-3b84-91eb-58655a31bf86&quot;,&quot;title&quot;:&quot;Coexistence of multiple coronaviruses in several bat colonies in an abandoned mineshaft&quot;,&quot;author&quot;:[{&quot;family&quot;:&quot;Ge&quot;,&quot;given&quot;:&quot;Xing-Yi&quot;,&quot;parse-names&quot;:false,&quot;dropping-particle&quot;:&quot;&quot;,&quot;non-dropping-particle&quot;:&quot;&quot;},{&quot;family&quot;:&quot;Wang&quot;,&quot;given&quot;:&quot;Ning&quot;,&quot;parse-names&quot;:false,&quot;dropping-particle&quot;:&quot;&quot;,&quot;non-dropping-particle&quot;:&quot;&quot;},{&quot;family&quot;:&quot;Zhang&quot;,&quot;given&quot;:&quot;Wei&quot;,&quot;parse-names&quot;:false,&quot;dropping-particle&quot;:&quot;&quot;,&quot;non-dropping-particle&quot;:&quot;&quot;},{&quot;family&quot;:&quot;Hu&quot;,&quot;given&quot;:&quot;Ben&quot;,&quot;parse-names&quot;:false,&quot;dropping-particle&quot;:&quot;&quot;,&quot;non-dropping-particle&quot;:&quot;&quot;},{&quot;family&quot;:&quot;Li&quot;,&quot;given&quot;:&quot;Bei&quot;,&quot;parse-names&quot;:false,&quot;dropping-particle&quot;:&quot;&quot;,&quot;non-dropping-particle&quot;:&quot;&quot;},{&quot;family&quot;:&quot;Zhang&quot;,&quot;given&quot;:&quot;Yun-Zhi&quot;,&quot;parse-names&quot;:false,&quot;dropping-particle&quot;:&quot;&quot;,&quot;non-dropping-particle&quot;:&quot;&quot;},{&quot;family&quot;:&quot;Zhou&quot;,&quot;given&quot;:&quot;Ji-Hua&quot;,&quot;parse-names&quot;:false,&quot;dropping-particle&quot;:&quot;&quot;,&quot;non-dropping-particle&quot;:&quot;&quot;},{&quot;family&quot;:&quot;Luo&quot;,&quot;given&quot;:&quot;Chu-Ming&quot;,&quot;parse-names&quot;:false,&quot;dropping-particle&quot;:&quot;&quot;,&quot;non-dropping-particle&quot;:&quot;&quot;},{&quot;family&quot;:&quot;Yang&quot;,&quot;given&quot;:&quot;Xing-Lou&quot;,&quot;parse-names&quot;:false,&quot;dropping-particle&quot;:&quot;&quot;,&quot;non-dropping-particle&quot;:&quot;&quot;},{&quot;family&quot;:&quot;Wu&quot;,&quot;given&quot;:&quot;Li-Jun&quot;,&quot;parse-names&quot;:false,&quot;dropping-particle&quot;:&quot;&quot;,&quot;non-dropping-particle&quot;:&quot;&quot;},{&quot;family&quot;:&quot;Wang&quot;,&quot;given&quot;:&quot;Bo&quot;,&quot;parse-names&quot;:false,&quot;dropping-particle&quot;:&quot;&quot;,&quot;non-dropping-particle&quot;:&quot;&quot;},{&quot;family&quot;:&quot;Zhang&quot;,&quot;given&quot;:&quot;Yun&quot;,&quot;parse-names&quot;:false,&quot;dropping-particle&quot;:&quot;&quot;,&quot;non-dropping-particle&quot;:&quot;&quot;},{&quot;family&quot;:&quot;Li&quot;,&quot;given&quot;:&quot;Zong-Xiao&quot;,&quot;parse-names&quot;:false,&quot;dropping-particle&quot;:&quot;&quot;,&quot;non-dropping-particle&quot;:&quot;&quot;},{&quot;family&quot;:&quot;Shi&quot;,&quot;given&quot;:&quot;Zheng-Li&quot;,&quot;parse-names&quot;:false,&quot;dropping-particle&quot;:&quot;&quot;,&quot;non-dropping-particle&quot;:&quot;&quot;}],&quot;container-title&quot;:&quot;Virologica Sinica&quot;,&quot;DOI&quot;:&quot;10.1007/s12250-016-3713-9&quot;,&quot;ISSN&quot;:&quot;1995-820X&quot;,&quot;PMID&quot;:&quot;26920708&quot;,&quot;URL&quot;:&quot;https://pubmed.ncbi.nlm.nih.gov/26920708&quot;,&quot;issued&quot;:{&quot;date-parts&quot;:[[2016,2]]},&quot;page&quot;:&quot;31-40&quot;,&quot;language&quot;:&quot;eng&quot;,&quot;abstract&quot;:&quot;Since the 2002-2003 severe acute respiratory syndrome (SARS) outbreak prompted a search for the natural reservoir of the SARS coronavirus, numerous alpha- and betacoronaviruses have been discovered in bats around the world. Bats are likely the natural reservoir of alpha- and betacoronaviruses, and due to the rich diversity and global distribution of bats, the number of bat coronaviruses will likely increase. We conducted a surveillance of coronaviruses in bats in an abandoned mineshaft in Mojiang County, Yunnan Province, China, from 2012-2013. Six bat species were frequently detected in the cave: Rhinolophus sinicus, Rhinolophus affinis, Hipposideros pomona, Miniopterus schreibersii, Miniopterus fuliginosus, and Miniopterus fuscus. By sequencing PCR products of the coronavirus RNA-dependent RNA polymerase gene (RdRp), we found a high frequency of infection by a diverse group of coronaviruses in different bat species in the mineshaft. Sequenced partial RdRp fragments had 80%-99% nucleic acid sequence identity with well-characterized Alphacoronavirus species, including BtCoV HKU2, BtCoV HKU8, and BtCoV1, and unassigned species BtCoV HKU7 and BtCoV HKU10. Additionally, the surveillance identified two unclassified betacoronaviruses, one new strain of SARS-like coronavirus, and one potentially new betacoronavirus species. Furthermore, coronavirus co-infection was detected in all six bat species, a phenomenon that fosters recombination and promotes the emergence of novel virus strains. Our findings highlight the importance of bats as natural reservoirs of coronaviruses and the potentially zoonotic source of viral pathogens.&quot;,&quot;edition&quot;:&quot;2016/02/18&quot;,&quot;publisher&quot;:&quot;Springer Singapore&quot;,&quot;issue&quot;:&quot;1&quot;,&quot;volume&quot;:&quot;31&quot;},&quot;isTemporary&quot;:false}],&quot;properties&quot;:{&quot;noteIndex&quot;:0},&quot;isEdited&quot;:false,&quot;manualOverride&quot;:{&quot;isManuallyOverridden&quot;:true,&quot;citeprocText&quot;:&quot;&lt;sup&gt;50&lt;/sup&gt;&quot;,&quot;manualOverrideText&quot;:&quot;50&quot;},&quot;citationTag&quot;:&quot;MENDELEY_CITATION_v3_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&quot;},{&quot;citationID&quot;:&quot;MENDELEY_CITATION_5808f11d-7ea5-4a6f-995c-f1dcea69caca&quot;,&quot;citationItems&quot;:[{&quot;id&quot;:&quot;8ffbc487-13de-3ead-b212-1ec734e34eb5&quot;,&quot;itemData&quot;:{&quot;type&quot;:&quot;article-journal&quot;,&quot;id&quot;:&quot;8ffbc487-13de-3ead-b212-1ec734e34eb5&quot;,&quot;title&quot;:&quot;SARS-CoV-2: Possible recombination and emergence of potentially more virulent strains&quot;,&quot;author&quot;:[{&quot;family&quot;:&quot;Haddad&quot;,&quot;given&quot;:&quot;Dania&quot;,&quot;parse-names&quot;:false,&quot;dropping-particle&quot;:&quot;&quot;,&quot;non-dropping-particle&quot;:&quot;&quot;},{&quot;family&quot;:&quot;John&quot;,&quot;given&quot;:&quot;Sumi Elsa&quot;,&quot;parse-names&quot;:false,&quot;dropping-particle&quot;:&quot;&quot;,&quot;non-dropping-particle&quot;:&quot;&quot;},{&quot;family&quot;:&quot;Mohammad&quot;,&quot;given&quot;:&quot;Anwar&quot;,&quot;parse-names&quot;:false,&quot;dropping-particle&quot;:&quot;&quot;,&quot;non-dropping-particle&quot;:&quot;&quot;},{&quot;family&quot;:&quot;Hammad&quot;,&quot;given&quot;:&quot;Maha M&quot;,&quot;parse-names&quot;:false,&quot;dropping-particle&quot;:&quot;&quot;,&quot;non-dropping-particle&quot;:&quot;&quot;},{&quot;family&quot;:&quot;Hebbar&quot;,&quot;given&quot;:&quot;Prashantha&quot;,&quot;parse-names&quot;:false,&quot;dropping-particle&quot;:&quot;&quot;,&quot;non-dropping-particle&quot;:&quot;&quot;},{&quot;family&quot;:&quot;Channanath&quot;,&quot;given&quot;:&quot;Arshad&quot;,&quot;parse-names&quot;:false,&quot;dropping-particle&quot;:&quot;&quot;,&quot;non-dropping-particle&quot;:&quot;&quot;},{&quot;family&quot;:&quot;Nizam&quot;,&quot;given&quot;:&quot;Rasheeba&quot;,&quot;parse-names&quot;:false,&quot;dropping-particle&quot;:&quot;&quot;,&quot;non-dropping-particle&quot;:&quot;&quot;},{&quot;family&quot;:&quot;Al-Qabandi&quot;,&quot;given&quot;:&quot;Sarah&quot;,&quot;parse-names&quot;:false,&quot;dropping-particle&quot;:&quot;&quot;,&quot;non-dropping-particle&quot;:&quot;&quot;},{&quot;family&quot;:&quot;Madhoun&quot;,&quot;given&quot;:&quot;Ashraf&quot;,&quot;parse-names&quot;:false,&quot;dropping-particle&quot;:&quot;&quot;,&quot;non-dropping-particle&quot;:&quot;al&quot;},{&quot;family&quot;:&quot;Alshukry&quot;,&quot;given&quot;:&quot;Abdullah&quot;,&quot;parse-names&quot;:false,&quot;dropping-particle&quot;:&quot;&quot;,&quot;non-dropping-particle&quot;:&quot;&quot;},{&quot;family&quot;:&quot;Ali&quot;,&quot;given&quot;:&quot;Hamad&quot;,&quot;parse-names&quot;:false,&quot;dropping-particle&quot;:&quot;&quot;,&quot;non-dropping-particle&quot;:&quot;&quot;},{&quot;family&quot;:&quot;Thanaraj&quot;,&quot;given&quot;:&quot;Thangavel Alphonse&quot;,&quot;parse-names&quot;:false,&quot;dropping-particle&quot;:&quot;&quot;,&quot;non-dropping-particle&quot;:&quot;&quot;},{&quot;family&quot;:&quot;Al-Mulla&quot;,&quot;given&quot;:&quot;Fahd&quot;,&quot;parse-names&quot;:false,&quot;dropping-particle&quot;:&quot;&quot;,&quot;non-dropping-particle&quot;:&quot;&quot;}],&quot;container-title&quot;:&quot;PLOS ONE&quot;,&quot;URL&quot;:&quot;https://doi.org/10.1371/journal.pone.0251368&quot;,&quot;issued&quot;:{&quot;date-parts&quot;:[[2021,5,25]]},&quot;page&quot;:&quot;e0251368-&quot;,&quot;abstract&quot;:&quot;COVID-19 is challenging healthcare preparedness, world economies, and livelihoods. The infection and death rates associated with this pandemic are strikingly variable in different countries. To elucidate this discrepancy, we analyzed 2431 early spread SARS-CoV-2 sequences from GISAID. We estimated continental-wise admixture proportions, assessed haplotype block estimation, and tested for the presence or absence of strains’ recombination. Herein, we identified 1010 unique missense mutations and seven different SARS-CoV-2 clusters. In samples from Asia, a small haplotype block was identified, whereas samples from Europe and North America harbored large and different haplotype blocks with nonsynonymous variants. Variant frequency and linkage disequilibrium varied among continents, especially in North America. Recombination between different strains was only observed in North American and European sequences. In addition, we structurally modelled the two most common mutations, Spike_D614G and Nsp12_P314L, which suggested that these linked mutations may enhance viral entry and replication, respectively. Overall, we propose that genomic recombination between different strains may contribute to SARS-CoV-2 virulence and COVID-19 severity and may present additional challenges for current treatment regimens and countermeasures. Furthermore, our study provides a possible explanation for the substantial second wave of COVID-19 presented with higher infection and death rates in many countries.&quot;,&quot;publisher&quot;:&quot;Public Library of Science&quot;,&quot;issue&quot;:&quot;5&quot;,&quot;volume&quot;:&quot;16&quot;},&quot;isTemporary&quot;:false},{&quot;id&quot;:&quot;1fd3c662-8c0d-3ed8-a912-686464c49c2e&quot;,&quot;itemData&quot;:{&quot;type&quot;:&quot;article-journal&quot;,&quot;id&quot;:&quot;1fd3c662-8c0d-3ed8-a912-686464c49c2e&quot;,&quot;title&quot;:&quot;Synonymous mutations and the molecular evolution of SARS-CoV-2 origins&quot;,&quot;author&quot;:[{&quot;family&quot;:&quot;Wang&quot;,&quot;given&quot;:&quot;Hongru&quot;,&quot;parse-names&quot;:false,&quot;dropping-particle&quot;:&quot;&quot;,&quot;non-dropping-particle&quot;:&quot;&quot;},{&quot;family&quot;:&quot;Pipes&quot;,&quot;given&quot;:&quot;Lenore&quot;,&quot;parse-names&quot;:false,&quot;dropping-particle&quot;:&quot;&quot;,&quot;non-dropping-particle&quot;:&quot;&quot;},{&quot;family&quot;:&quot;Nielsen&quot;,&quot;given&quot;:&quot;Rasmus&quot;,&quot;parse-names&quot;:false,&quot;dropping-particle&quot;:&quot;&quot;,&quot;non-dropping-particle&quot;:&quot;&quot;}],&quot;container-title&quot;:&quot;Virus Evolution&quot;,&quot;DOI&quot;:&quot;10.1093/ve/veaa098&quot;,&quot;ISSN&quot;:&quot;2057-1577&quot;,&quot;URL&quot;:&quot;https://doi.org/10.1093/ve/veaa098&quot;,&quot;issued&quot;:{&quot;date-parts&quot;:[[2021,1,20]]},&quot;abstract&quot;:&quot;Human severe acute respiratory syndrome coronavirus 2 (SARS-CoV-2) is most closely related, by average genetic distance, to two coronaviruses isolated from bats, RaTG13 and RmYN02. However, there is a segment of high amino acid similarity between human SARS-CoV-2 and a pangolin-isolated strain, GD410721, in the receptor-binding domain (RBD) of the spike protein, a pattern that can be caused by either recombination or by convergent amino acid evolution driven by natural selection. We perform a detailed analysis of the synonymous divergence, which is less likely to be affected by selection than amino acid divergence, between human SARS-CoV-2 and related strains. We show that the synonymous divergence between the bat-derived viruses and SARS-CoV-2 is larger than between GD410721 and SARS-CoV-2 in the RBD, providing strong additional support for the recombination hypothesis. However, the synonymous divergence between pangolin strain and SARS-CoV-2 is also relatively high, which is not consistent with a recent recombination between them, instead, it suggests a recombination into RaTG13. We also find a 14-fold increase in the dN/dS ratio from the lineage leading to SARS-CoV-2 to the strains of the current pandemic, suggesting that the vast majority of nonsynonymous mutations currently segregating within the human strains have a negative impact on viral fitness. Finally, we estimate that the time to the most recent common ancestor of SARS-CoV-2 and RaTG13 or RmYN02 based on synonymous divergence is 51.71 years (95% CI, 28.11–75.31) and 37.02 years (95% CI, 18.19–55.85), respectively.&quot;,&quot;issue&quot;:&quot;1&quot;,&quot;volume&quot;:&quot;7&quot;},&quot;isTemporary&quot;:false},{&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6b87b84-de65-3350-98dd-b0ced32396cf&quot;,&quot;itemData&quot;:{&quot;type&quot;:&quot;article-journal&quot;,&quot;id&quot;:&quot;b6b87b84-de65-3350-98dd-b0ced32396cf&quot;,&quot;title&quot;:&quot;Emergence of SARS-CoV-2 through recombination and strong purifying selection&quot;,&quot;author&quot;:[{&quot;family&quot;:&quot;Li&quot;,&quot;given&quot;:&quot;Xiaojun&quot;,&quot;parse-names&quot;:false,&quot;dropping-particle&quot;:&quot;&quot;,&quot;non-dropping-particle&quot;:&quot;&quot;},{&quot;family&quot;:&quot;Giorgi&quot;,&quot;given&quot;:&quot;Elena E&quot;,&quot;parse-names&quot;:false,&quot;dropping-particle&quot;:&quot;&quot;,&quot;non-dropping-particle&quot;:&quot;&quot;},{&quot;family&quot;:&quot;Marichannegowda&quot;,&quot;given&quot;:&quot;Manukumar Honnayakanahalli&quot;,&quot;parse-names&quot;:false,&quot;dropping-particle&quot;:&quot;&quot;,&quot;non-dropping-particle&quot;:&quot;&quot;},{&quot;family&quot;:&quot;Foley&quot;,&quot;given&quot;:&quot;Brian&quot;,&quot;parse-names&quot;:false,&quot;dropping-particle&quot;:&quot;&quot;,&quot;non-dropping-particle&quot;:&quot;&quot;},{&quot;family&quot;:&quot;Xiao&quot;,&quot;given&quot;:&quot;Chuan&quot;,&quot;parse-names&quot;:false,&quot;dropping-particle&quot;:&quot;&quot;,&quot;non-dropping-particle&quot;:&quot;&quot;},{&quot;family&quot;:&quot;Kong&quot;,&quot;given&quot;:&quot;Xiang-Peng&quot;,&quot;parse-names&quot;:false,&quot;dropping-particle&quot;:&quot;&quot;,&quot;non-dropping-particle&quot;:&quot;&quot;},{&quot;family&quot;:&quot;Chen&quot;,&quot;given&quot;:&quot;Yue&quot;,&quot;parse-names&quot;:false,&quot;dropping-particle&quot;:&quot;&quot;,&quot;non-dropping-particle&quot;:&quot;&quot;},{&quot;family&quot;:&quot;Gnanakaran&quot;,&quot;given&quot;:&quot;S&quot;,&quot;parse-names&quot;:false,&quot;dropping-particle&quot;:&quot;&quot;,&quot;non-dropping-particle&quot;:&quot;&quot;},{&quot;family&quot;:&quot;Korber&quot;,&quot;given&quot;:&quot;Bette&quot;,&quot;parse-names&quot;:false,&quot;dropping-particle&quot;:&quot;&quot;,&quot;non-dropping-particle&quot;:&quot;&quot;},{&quot;family&quot;:&quot;Gao&quot;,&quot;given&quot;:&quot;Feng&quot;,&quot;parse-names&quot;:false,&quot;dropping-particle&quot;:&quot;&quot;,&quot;non-dropping-particle&quot;:&quot;&quot;}],&quot;container-title&quot;:&quot;Science Advances&quot;,&quot;DOI&quot;:&quot;10.1126/sciadv.abb9153&quot;,&quot;URL&quot;:&quot;http://advances.sciencemag.org/content/6/27/eabb9153.abstract&quot;,&quot;issued&quot;:{&quot;date-parts&quot;:[[2020,7,1]]},&quot;page&quot;:&quot;eabb9153&quot;,&quot;abstract&quot;:&quot;COVID-19 has become a global pandemic caused by the novel coronavirus SARS-CoV-2. Understanding the origins of SARS-CoV-2 is critical for deterring future zoonosis, discovering new drugs, and developing a vaccine. We show evidence of strong purifying selection around the receptor binding motif (RBM) in the spike and other genes among bat, pangolin, and human coronaviruses, suggesting similar evolutionary constraints in different host species. We also demonstrate that SARS-CoV-2’s entire RBM was introduced through recombination with coronaviruses from pangolins, possibly a critical step in the evolution of SARS-CoV-2’s ability to infect humans. Similar purifying selection in different host species, together with frequent recombination among coronaviruses, suggests a common evolutionary mechanism that could lead to new emerging human coronaviruses.&quot;,&quot;issue&quot;:&quot;27&quot;,&quot;volume&quot;:&quot;6&quot;},&quot;isTemporary&quot;:false},{&quot;id&quot;:&quot;b4a99194-78cf-3d6e-9e79-767b239552a1&quot;,&quot;itemData&quot;:{&quot;type&quot;:&quot;article-journal&quot;,&quot;id&quot;:&quot;b4a99194-78cf-3d6e-9e79-767b239552a1&quot;,&quot;title&quot;:&quot;Evolutionary origins of the SARS-CoV-2 sarbecovirus lineage responsible for the COVID-19 pandemic&quot;,&quot;author&quot;:[{&quot;family&quot;:&quot;Boni&quot;,&quot;given&quot;:&quot;Maciej F&quot;,&quot;parse-names&quot;:false,&quot;dropping-particle&quot;:&quot;&quot;,&quot;non-dropping-particle&quot;:&quot;&quot;},{&quot;family&quot;:&quot;Lemey&quot;,&quot;given&quot;:&quot;Philippe&quot;,&quot;parse-names&quot;:false,&quot;dropping-particle&quot;:&quot;&quot;,&quot;non-dropping-particle&quot;:&quot;&quot;},{&quot;family&quot;:&quot;Jiang&quot;,&quot;given&quot;:&quot;Xiaowei&quot;,&quot;parse-names&quot;:false,&quot;dropping-particle&quot;:&quot;&quot;,&quot;non-dropping-particle&quot;:&quot;&quot;},{&quot;family&quot;:&quot;Lam&quot;,&quot;given&quot;:&quot;Tommy Tsan-Yuk&quot;,&quot;parse-names&quot;:false,&quot;dropping-particle&quot;:&quot;&quot;,&quot;non-dropping-particle&quot;:&quot;&quot;},{&quot;family&quot;:&quot;Perry&quot;,&quot;given&quot;:&quot;Blair W&quot;,&quot;parse-names&quot;:false,&quot;dropping-particle&quot;:&quot;&quot;,&quot;non-dropping-particle&quot;:&quot;&quot;},{&quot;family&quot;:&quot;Castoe&quot;,&quot;given&quot;:&quot;Todd A&quot;,&quot;parse-names&quot;:false,&quot;dropping-particle&quot;:&quot;&quot;,&quot;non-dropping-particle&quot;:&quot;&quot;},{&quot;family&quot;:&quot;Rambaut&quot;,&quot;given&quot;:&quot;Andrew&quot;,&quot;parse-names&quot;:false,&quot;dropping-particle&quot;:&quot;&quot;,&quot;non-dropping-particle&quot;:&quot;&quot;},{&quot;family&quot;:&quot;Robertson&quot;,&quot;given&quot;:&quot;David L&quot;,&quot;parse-names&quot;:false,&quot;dropping-particle&quot;:&quot;&quot;,&quot;non-dropping-particle&quot;:&quot;&quot;}],&quot;container-title&quot;:&quot;Nature Microbiology&quot;,&quot;DOI&quot;:&quot;10.1038/s41564-020-0771-4&quot;,&quot;ISSN&quot;:&quot;2058-5276&quot;,&quot;URL&quot;:&quot;https://doi.org/10.1038/s41564-020-0771-4&quot;,&quot;issued&quot;:{&quot;date-parts&quot;:[[2020]]},&quot;page&quot;:&quot;1408-1417&quot;,&quot;abstract&quot;:&quot;There are outstanding evolutionary questions on the recent emergence of human coronavirus SARS-CoV-2 including the role of reservoir species, the role of recombination and its time of divergence from animal viruses. We find that the sarbecoviruses—the viral subgenus containing SARS-CoV and SARS-CoV-2—undergo frequent recombination and exhibit spatially structured genetic diversity on a regional scale in China. SARS-CoV-2 itself is not a recombinant of any sarbecoviruses detected to date, and its receptor-binding motif, important for specificity to human ACE2 receptors, appears to be an ancestral trait shared with bat viruses and not one acquired recently via recombination. To employ phylogenetic dating methods, recombinant regions of a 68-genome sarbecovirus alignment were removed with three independent methods. Bayesian evolutionary rate and divergence date estimates were shown to be consistent for these three approaches and for two different prior specifications of evolutionary rates based on HCoV-OC43 and MERS-CoV. Divergence dates between SARS-CoV-2 and the bat sarbecovirus reservoir were estimated as 1948 (95% highest posterior density (HPD): 1879–1999), 1969 (95% HPD: 1930–2000) and 1982 (95% HPD: 1948–2009), indicating that the lineage giving rise to SARS-CoV-2 has been circulating unnoticed in bats for decades.&quot;,&quot;issue&quot;:&quot;11&quot;,&quot;volume&quot;:&quot;5&quot;},&quot;isTemporary&quot;:false},{&quot;id&quot;:&quot;9ddfecc3-5698-32aa-9a35-d76d03a7cf41&quot;,&quot;itemData&quot;:{&quot;type&quot;:&quot;article-journal&quot;,&quot;id&quot;:&quot;9ddfecc3-5698-32aa-9a35-d76d03a7cf41&quot;,&quot;title&quot;:&quot;Recombination, reservoirs, and the modular spike: mechanisms of coronavirus cross-species transmission&quot;,&quot;author&quot;:[{&quot;family&quot;:&quot;Graham&quot;,&quot;given&quot;:&quot;Rachel L&quot;,&quot;parse-names&quot;:false,&quot;dropping-particle&quot;:&quot;&quot;,&quot;non-dropping-particle&quot;:&quot;&quot;},{&quot;family&quot;:&quot;Baric&quot;,&quot;given&quot;:&quot;Ralph S&quot;,&quot;parse-names&quot;:false,&quot;dropping-particle&quot;:&quot;&quot;,&quot;non-dropping-particle&quot;:&quot;&quot;}],&quot;container-title&quot;:&quot;Journal of virology&quot;,&quot;DOI&quot;:&quot;10.1128/JVI.01394-09&quot;,&quot;ISSN&quot;:&quot;1098-5514&quot;,&quot;PMID&quot;:&quot;19906932&quot;,&quot;URL&quot;:&quot;https://pubmed.ncbi.nlm.nih.gov/19906932&quot;,&quot;issued&quot;:{&quot;date-parts&quot;:[[2010,4]]},&quot;page&quot;:&quot;3134-3146&quot;,&quot;language&quot;:&quot;eng&quot;,&quot;abstract&quot;:&quot;Over the past 30 years, several cross-species transmission events, as well as changes in virus tropism, have mediated significant animal and human diseases. Most notable is severe acute respiratory syndrome (SARS), a lower respiratory tract disease of humans that was first reported in late 2002 in Guangdong Province, China. The disease, which quickly spread worldwide over a period of 4 months spanning late 2002 and early 2003, infected over 8,000 individuals and killed nearly 800 before it was successfully contained by aggressive public health intervention strategies. A coronavirus (SARS-CoV) was identified as the etiological agent of SARS, and initial assessments determined that the virus crossed to human hosts from zoonotic reservoirs, including bats, Himalayan palm civets (Paguma larvata), and raccoon dogs (Nyctereutes procyonoides), sold in exotic animal markets in Guangdong Province. In this review, we discuss the molecular mechanisms that govern coronavirus cross-species transmission both in vitro and in vivo, using the emergence of SARS-CoV as a model. We pay particular attention to how changes in the Spike attachment protein, both within and outside of the receptor binding domain, mediate the emergence of coronaviruses in new host populations.&quot;,&quot;edition&quot;:&quot;2009/11/11&quot;,&quot;publisher&quot;:&quot;American Society for Microbiology (ASM)&quot;,&quot;issue&quot;:&quot;7&quot;,&quot;volume&quot;:&quot;84&quot;},&quot;isTemporary&quot;:false}],&quot;properties&quot;:{&quot;noteIndex&quot;:0},&quot;isEdited&quot;:false,&quot;manualOverride&quot;:{&quot;isManuallyOverridden&quot;:true,&quot;citeprocText&quot;:&quot;&lt;sup&gt;42,51–55&lt;/sup&gt;&quot;,&quot;manualOverrideText&quot;:&quot;42,51–55&quot;},&quot;citationTag&quot;:&quot;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&quot;},{&quot;citationID&quot;:&quot;MENDELEY_CITATION_67e2c801-da20-401a-8b33-c7e701823b00&quot;,&quot;citationItems&quot;:[{&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6&lt;/sup&gt;&quot;,&quot;manualOverrideText&quot;:&quot;56&quot;},&quot;citationTag&quot;:&quot;MENDELEY_CITATION_v3_eyJjaXRhdGlvbklEIjoiTUVOREVMRVlfQ0lUQVRJT05fNjdlMmM4MDEtZGEyMC00MDFhLThiMzMtYzdlNzAxODIzYjAwIiwiY2l0YXRpb25JdGVtcyI6W3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Njwvc3VwPiIsIm1hbnVhbE92ZXJyaWRlVGV4dCI6IjU2In19&quot;},{&quot;citationID&quot;:&quot;MENDELEY_CITATION_32cb7d1d-041a-4418-8c5e-4534d7d70f9f&quot;,&quot;citationItems&quot;:[{&quot;id&quot;:&quot;dc95399a-cbfb-3384-a94f-747a8a9e149c&quot;,&quot;itemData&quot;:{&quot;type&quot;:&quot;article-journal&quot;,&quot;id&quot;:&quot;dc95399a-cbfb-3384-a94f-747a8a9e149c&quot;,&quot;title&quot;:&quot;A novel bat coronavirus reveals natural insertions at the S1/S2 cleavage site of the Spike protein and a possible recombinant origin of HCoV-19&quot;,&quot;author&quot;:[{&quot;family&quot;:&quot;Zhou&quot;,&quot;given&quot;:&quot;Hong&quot;,&quot;parse-names&quot;:false,&quot;dropping-particle&quot;:&quot;&quot;,&quot;non-dropping-particle&quot;:&quot;&quot;},{&quot;family&quot;:&quot;Chen&quot;,&quot;given&quot;:&quot;Xing&quot;,&quot;parse-names&quot;:false,&quot;dropping-particle&quot;:&quot;&quot;,&quot;non-dropping-particle&quot;:&quot;&quot;},{&quot;family&quot;:&quot;Hu&quot;,&quot;given&quot;:&quot;Tao&quot;,&quot;parse-names&quot;:false,&quot;dropping-particle&quot;:&quot;&quot;,&quot;non-dropping-particle&quot;:&quot;&quot;},{&quot;family&quot;:&quot;Li&quot;,&quot;given&quot;:&quot;Juan&quot;,&quot;parse-names&quot;:false,&quot;dropping-particle&quot;:&quot;&quot;,&quot;non-dropping-particle&quot;:&quot;&quot;},{&quot;family&quot;:&quot;Song&quot;,&quot;given&quot;:&quot;Hao&quot;,&quot;parse-names&quot;:false,&quot;dropping-particle&quot;:&quot;&quot;,&quot;non-dropping-particle&quot;:&quot;&quot;},{&quot;family&quot;:&quot;Liu&quot;,&quot;given&quot;:&quot;Yanran&quot;,&quot;parse-names&quot;:false,&quot;dropping-particle&quot;:&quot;&quot;,&quot;non-dropping-particle&quot;:&quot;&quot;},{&quot;family&quot;:&quot;Wang&quot;,&quot;given&quot;:&quot;Peihan&quot;,&quot;parse-names&quot;:false,&quot;dropping-particle&quot;:&quot;&quot;,&quot;non-dropping-particle&quot;:&quot;&quot;},{&quot;family&quot;:&quot;Liu&quot;,&quot;given&quot;:&quot;Di&quot;,&quot;parse-names&quot;:false,&quot;dropping-particle&quot;:&quot;&quot;,&quot;non-dropping-particle&quot;:&quot;&quot;},{&quot;family&quot;:&quot;Yang&quot;,&quot;given&quot;:&quot;Jing&quot;,&quot;parse-names&quot;:false,&quot;dropping-particle&quot;:&quot;&quot;,&quot;non-dropping-particle&quot;:&quot;&quot;},{&quot;family&quot;:&quot;Holmes&quot;,&quot;given&quot;:&quot;Edward C&quot;,&quot;parse-names&quot;:false,&quot;dropping-particle&quot;:&quot;&quot;,&quot;non-dropping-particle&quot;:&quot;&quot;},{&quot;family&quot;:&quot;Hughes&quot;,&quot;given&quot;:&quot;Alice C&quot;,&quot;parse-names&quot;:false,&quot;dropping-particle&quot;:&quot;&quot;,&quot;non-dropping-particle&quot;:&quot;&quot;},{&quot;family&quot;:&quot;Bi&quot;,&quot;given&quot;:&quot;Yuhai&quot;,&quot;parse-names&quot;:false,&quot;dropping-particle&quot;:&quot;&quot;,&quot;non-dropping-particle&quot;:&quot;&quot;},{&quot;family&quot;:&quot;Shi&quot;,&quot;given&quot;:&quot;Weifeng&quot;,&quot;parse-names&quot;:false,&quot;dropping-particle&quot;:&quot;&quot;,&quot;non-dropping-particle&quot;:&quot;&quot;}],&quot;container-title&quot;:&quot;bioRxiv&quot;,&quot;DOI&quot;:&quot;10.1101/2020.03.02.974139&quot;,&quot;URL&quot;:&quot;http://biorxiv.org/content/early/2020/03/11/2020.03.02.974139.abstract&quot;,&quot;issued&quot;:{&quot;date-parts&quot;:[[2020,1,1]]},&quot;page&quot;:&quot;2020.03.02.974139&quot;,&quot;abstract&quot;:&quot;The unprecedented epidemic of pneumonia caused by a novel coronavirus, HCoV-19, in China and beyond has caused public health concern at a global scale. Although bats are regarded as the most likely natural hosts for HCoV-191,2, the origins of the virus remain unclear. Here, we report a novel bat-derived coronavirus, denoted RmYN02, identified from a metagenomics analysis of samples from 227 bats collected from Yunnan Province in China between May and October, 2019. RmYN02 shared 93.3% nucleotide identity with HCoV-19 at the scale of the complete virus genome and 97.2% identity in the 1ab gene in which it was the closest relative of HCoV-19. In contrast, RmYN02 showed low sequence identity (61.3%) to HCoV-19 in the receptor binding domain (RBD) and might not bind to angiotensin-converting enzyme 2 (ACE2). Critically, however, and in a similar manner to HCoV-19, RmYN02 was characterized by the insertion of multiple amino acids at the junction site of the S1 and S2 subunits of the Spike (S) protein. This provides strong evidence that such insertion events can occur in nature. Together, these data suggest that HCoV-19 originated from multiple naturally occurring recombination events among those viruses present in bats and other wildlife species.&quot;},&quot;isTemporary&quot;:false},{&quot;id&quot;:&quot;bf783194-b116-3b38-9a73-096f3de2c91e&quot;,&quot;itemData&quot;:{&quot;type&quot;:&quot;article-journal&quot;,&quot;id&quot;:&quot;bf783194-b116-3b38-9a73-096f3de2c91e&quot;,&quot;title&quot;:&quot;The evolutionary history of ACE2 usage within the coronavirus subgenus Sarbecovirus&quot;,&quot;author&quot;:[{&quot;family&quot;:&quot;Wells&quot;,&quot;given&quot;:&quot;H L&quot;,&quot;parse-names&quot;:false,&quot;dropping-particle&quot;:&quot;&quot;,&quot;non-dropping-particle&quot;:&quot;&quot;},{&quot;family&quot;:&quot;Letko&quot;,&quot;given&quot;:&quot;M&quot;,&quot;parse-names&quot;:false,&quot;dropping-particle&quot;:&quot;&quot;,&quot;non-dropping-particle&quot;:&quot;&quot;},{&quot;family&quot;:&quot;Lasso&quot;,&quot;given&quot;:&quot;G&quot;,&quot;parse-names&quot;:false,&quot;dropping-particle&quot;:&quot;&quot;,&quot;non-dropping-particle&quot;:&quot;&quot;},{&quot;family&quot;:&quot;Ssebide&quot;,&quot;given&quot;:&quot;B&quot;,&quot;parse-names&quot;:false,&quot;dropping-particle&quot;:&quot;&quot;,&quot;non-dropping-particle&quot;:&quot;&quot;},{&quot;family&quot;:&quot;Nziza&quot;,&quot;given&quot;:&quot;J&quot;,&quot;parse-names&quot;:false,&quot;dropping-particle&quot;:&quot;&quot;,&quot;non-dropping-particle&quot;:&quot;&quot;},{&quot;family&quot;:&quot;Byarugaba&quot;,&quot;given&quot;:&quot;D K&quot;,&quot;parse-names&quot;:false,&quot;dropping-particle&quot;:&quot;&quot;,&quot;non-dropping-particle&quot;:&quot;&quot;},{&quot;family&quot;:&quot;Navarrete-Macias&quot;,&quot;given&quot;:&quot;I&quot;,&quot;parse-names&quot;:false,&quot;dropping-particle&quot;:&quot;&quot;,&quot;non-dropping-particle&quot;:&quot;&quot;},{&quot;family&quot;:&quot;Liang&quot;,&quot;given&quot;:&quot;E&quot;,&quot;parse-names&quot;:false,&quot;dropping-particle&quot;:&quot;&quot;,&quot;non-dropping-particle&quot;:&quot;&quot;},{&quot;family&quot;:&quot;Cranfield&quot;,&quot;given&quot;:&quot;M&quot;,&quot;parse-names&quot;:false,&quot;dropping-particle&quot;:&quot;&quot;,&quot;non-dropping-particle&quot;:&quot;&quot;},{&quot;family&quot;:&quot;Han&quot;,&quot;given&quot;:&quot;B A&quot;,&quot;parse-names&quot;:false,&quot;dropping-particle&quot;:&quot;&quot;,&quot;non-dropping-particle&quot;:&quot;&quot;},{&quot;family&quot;:&quot;Tingley&quot;,&quot;given&quot;:&quot;M W&quot;,&quot;parse-names&quot;:false,&quot;dropping-particle&quot;:&quot;&quot;,&quot;non-dropping-particle&quot;:&quot;&quot;},{&quot;family&quot;:&quot;Diuk-Wasser&quot;,&quot;given&quot;:&quot;M&quot;,&quot;parse-names&quot;:false,&quot;dropping-particle&quot;:&quot;&quot;,&quot;non-dropping-particle&quot;:&quot;&quot;},{&quot;family&quot;:&quot;Goldstein&quot;,&quot;given&quot;:&quot;T&quot;,&quot;parse-names&quot;:false,&quot;dropping-particle&quot;:&quot;&quot;,&quot;non-dropping-particle&quot;:&quot;&quot;},{&quot;family&quot;:&quot;Johnson&quot;,&quot;given&quot;:&quot;C K&quot;,&quot;parse-names&quot;:false,&quot;dropping-particle&quot;:&quot;&quot;,&quot;non-dropping-particle&quot;:&quot;&quot;},{&quot;family&quot;:&quot;Mazet&quot;,&quot;given&quot;:&quot;J A K&quot;,&quot;parse-names&quot;:false,&quot;dropping-particle&quot;:&quot;&quot;,&quot;non-dropping-particle&quot;:&quot;&quot;},{&quot;family&quot;:&quot;Chandran&quot;,&quot;given&quot;:&quot;K&quot;,&quot;parse-names&quot;:false,&quot;dropping-particle&quot;:&quot;&quot;,&quot;non-dropping-particle&quot;:&quot;&quot;},{&quot;family&quot;:&quot;Munster&quot;,&quot;given&quot;:&quot;V J&quot;,&quot;parse-names&quot;:false,&quot;dropping-particle&quot;:&quot;&quot;,&quot;non-dropping-particle&quot;:&quot;&quot;},{&quot;family&quot;:&quot;Gilardi&quot;,&quot;given&quot;:&quot;K&quot;,&quot;parse-names&quot;:false,&quot;dropping-particle&quot;:&quot;&quot;,&quot;non-dropping-particle&quot;:&quot;&quot;},{&quot;family&quot;:&quot;Anthony&quot;,&quot;given&quot;:&quot;S J&quot;,&quot;parse-names&quot;:false,&quot;dropping-particle&quot;:&quot;&quot;,&quot;non-dropping-particle&quot;:&quot;&quot;}],&quot;container-title&quot;:&quot;Virus Evolution&quot;,&quot;DOI&quot;:&quot;10.1093/ve/veab007&quot;,&quot;ISSN&quot;:&quot;2057-1577&quot;,&quot;URL&quot;:&quot;https://doi.org/10.1093/ve/veab007&quot;,&quot;issued&quot;:{&quot;date-parts&quot;:[[2021,1,20]]},&quot;abstract&quot;:&quot;Severe acute respiratory syndrome coronavirus 1 (SARS-CoV-1) and SARS-CoV-2 are not phylogenetically closely related; however, both use the angiotensin-converting enzyme 2 (ACE2) receptor in humans for cell entry. This is not a universal sarbecovirus trait; for example, many known sarbecoviruses related to SARS-CoV-1 have two deletions in the receptor binding domain of the spike protein that render them incapable of using human ACE2. Here, we report three sequences of a novel sarbecovirus from Rwanda and Uganda that are phylogenetically intermediate to SARS-CoV-1 and SARS-CoV-2 and demonstrate via in vitro studies that they are also unable to utilize human ACE2. Furthermore, we show that the observed pattern of ACE2 usage among sarbecoviruses is best explained by recombination not of SARS-CoV-2, but of SARS-CoV-1 and its relatives. We show that the lineage that includes SARS-CoV-2 is most likely the ancestral ACE2-using lineage, and that recombination with at least one virus from this group conferred ACE2 usage to the lineage including SARS-CoV-1 at some time in the past. We argue that alternative scenarios such as convergent evolution are much less parsimonious; we show that biogeography and patterns of host tropism support the plausibility of a recombination scenario, and we propose a competitive release hypothesis to explain how this recombination event could have occurred and why it is evolutionarily advantageous. The findings provide important insights into the natural history of ACE2 usage for both SARS-CoV-1 and SARS-CoV-2 and a greater understanding of the evolutionary mechanisms that shape zoonotic potential of coronaviruses. This study also underscores the need for increased surveillance for sarbecoviruses in southwestern China, where most ACE2-using viruses have been found to date, as well as other regions such as Africa, where these viruses have only recently been discovered.&quot;,&quot;issue&quot;:&quot;1&quot;,&quot;volume&quot;:&quot;7&quot;},&quot;isTemporary&quot;:false}],&quot;properties&quot;:{&quot;noteIndex&quot;:0},&quot;isEdited&quot;:false,&quot;manualOverride&quot;:{&quot;isManuallyOverridden&quot;:true,&quot;citeprocText&quot;:&quot;&lt;sup&gt;52,56&lt;/sup&gt;&quot;,&quot;manualOverrideText&quot;:&quot;52,56&quot;},&quot;citationTag&quot;:&quot;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&quot;},{&quot;citationID&quot;:&quot;MENDELEY_CITATION_f5364abb-940d-4aa3-84a6-2576cf8f6fd9&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ZjUzNjRhYmItOTQwZC00YWEzLTg0YTYtMjU3NmNmOGY2ZmQ5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9091b648-b5ea-4b09-93ec-f738a6e88a22&quot;,&quot;citationItems&quot;:[{&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9&lt;/sup&gt;&quot;,&quot;manualOverrideText&quot;:&quot;29&quot;},&quot;citationTag&quot;:&quot;MENDELEY_CITATION_v3_eyJjaXRhdGlvbklEIjoiTUVOREVMRVlfQ0lUQVRJT05fOTA5MWI2NDgtYjVlYS00YjA5LTkzZWMtZjczOGE2ZTg4YTIyIiwiY2l0YXRpb25JdGVtcyI6W3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5PC9zdXA+IiwibWFudWFsT3ZlcnJpZGVUZXh0IjoiMjkifX0=&quot;},{&quot;citationID&quot;:&quot;MENDELEY_CITATION_a3c819b5-fe37-4446-b0c0-f06ff2248e20&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YTNjODE5YjUtZmUzNy00NDQ2LWIwYzAtZjA2ZmYyMjQ4ZTIw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4524b824-60ee-4cd3-ad17-716b64eb841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properties&quot;:{&quot;noteIndex&quot;:0},&quot;isEdited&quot;:false,&quot;manualOverride&quot;:{&quot;isManuallyOverridden&quot;:true,&quot;citeprocText&quot;:&quot;&lt;sup&gt;28&lt;/sup&gt;&quot;,&quot;manualOverrideText&quot;:&quot;28&quot;},&quot;citationTag&quot;:&quot;MENDELEY_CITATION_v3_eyJjaXRhdGlvbklEIjoiTUVOREVMRVlfQ0lUQVRJT05fNDUyNGI4MjQtNjBlZS00Y2QzLWFkMTctNzE2YjY0ZWI4NDE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XSwicHJvcGVydGllcyI6eyJub3RlSW5kZXgiOjB9LCJpc0VkaXRlZCI6ZmFsc2UsIm1hbnVhbE92ZXJyaWRlIjp7ImlzTWFudWFsbHlPdmVycmlkZGVuIjp0cnVlLCJjaXRlcHJvY1RleHQiOiI8c3VwPjI4PC9zdXA+IiwibWFudWFsT3ZlcnJpZGVUZXh0IjoiMjgifX0=&quot;},{&quot;citationID&quot;:&quot;MENDELEY_CITATION_b8434fd4-ed82-4336-9ca2-bd920f0a7752&quot;,&quot;citationItems&quot;:[{&quot;id&quot;:&quot;81c1e5e8-950e-375c-958d-c2bbe081c6ec&quot;,&quot;itemData&quot;:{&quot;type&quot;:&quot;article-journal&quot;,&quot;id&quot;:&quot;81c1e5e8-950e-375c-958d-c2bbe081c6ec&quot;,&quot;title&quot;:&quot;Bat coronavirus phylogeography in the Western Indian Ocean&quot;,&quot;author&quot;:[{&quot;family&quot;:&quot;Joffrin&quot;,&quot;given&quot;:&quot;Léa&quot;,&quot;parse-names&quot;:false,&quot;dropping-particle&quot;:&quot;&quot;,&quot;non-dropping-particle&quot;:&quot;&quot;},{&quot;family&quot;:&quot;Goodman&quot;,&quot;given&quot;:&quot;Steven M&quot;,&quot;parse-names&quot;:false,&quot;dropping-particle&quot;:&quot;&quot;,&quot;non-dropping-particle&quot;:&quot;&quot;},{&quot;family&quot;:&quot;Wilkinson&quot;,&quot;given&quot;:&quot;David A&quot;,&quot;parse-names&quot;:false,&quot;dropping-particle&quot;:&quot;&quot;,&quot;non-dropping-particle&quot;:&quot;&quot;},{&quot;family&quot;:&quot;Ramasindrazana&quot;,&quot;given&quot;:&quot;Beza&quot;,&quot;parse-names&quot;:false,&quot;dropping-particle&quot;:&quot;&quot;,&quot;non-dropping-particle&quot;:&quot;&quot;},{&quot;family&quot;:&quot;Lagadec&quot;,&quot;given&quot;:&quot;Erwan&quot;,&quot;parse-names&quot;:false,&quot;dropping-particle&quot;:&quot;&quot;,&quot;non-dropping-particle&quot;:&quot;&quot;},{&quot;family&quot;:&quot;Gomard&quot;,&quot;given&quot;:&quot;Yann&quot;,&quot;parse-names&quot;:false,&quot;dropping-particle&quot;:&quot;&quot;,&quot;non-dropping-particle&quot;:&quot;&quot;},{&quot;family&quot;:&quot;Minter&quot;,&quot;given&quot;:&quot;Gildas&quot;,&quot;parse-names&quot;:false,&quot;dropping-particle&quot;:&quot;&quot;,&quot;non-dropping-particle&quot;:&quot;le&quot;},{&quot;family&quot;:&quot;Santos&quot;,&quot;given&quot;:&quot;Andréa&quot;,&quot;parse-names&quot;:false,&quot;dropping-particle&quot;:&quot;&quot;,&quot;non-dropping-particle&quot;:&quot;dos&quot;},{&quot;family&quot;:&quot;Corrie Schoeman&quot;,&quot;given&quot;:&quot;M&quot;,&quot;parse-names&quot;:false,&quot;dropping-particle&quot;:&quot;&quot;,&quot;non-dropping-particle&quot;:&quot;&quot;},{&quot;family&quot;:&quot;Sookhareea&quot;,&quot;given&quot;:&quot;Rajendraprasad&quot;,&quot;parse-names&quot;:false,&quot;dropping-particle&quot;:&quot;&quot;,&quot;non-dropping-particle&quot;:&quot;&quot;},{&quot;family&quot;:&quot;Tortosa&quot;,&quot;given&quot;:&quot;Pablo&quot;,&quot;parse-names&quot;:false,&quot;dropping-particle&quot;:&quot;&quot;,&quot;non-dropping-particle&quot;:&quot;&quot;},{&quot;family&quot;:&quot;Julienne&quot;,&quot;given&quot;:&quot;Simon&quot;,&quot;parse-names&quot;:false,&quot;dropping-particle&quot;:&quot;&quot;,&quot;non-dropping-particle&quot;:&quot;&quot;},{&quot;family&quot;:&quot;Gudo&quot;,&quot;given&quot;:&quot;Eduardo S&quot;,&quot;parse-names&quot;:false,&quot;dropping-particle&quot;:&quot;&quot;,&quot;non-dropping-particle&quot;:&quot;&quot;},{&quot;family&quot;:&quot;Mavingui&quot;,&quot;given&quot;:&quot;Patrick&quot;,&quot;parse-names&quot;:false,&quot;dropping-particle&quot;:&quot;&quot;,&quot;non-dropping-particle&quot;:&quot;&quot;},{&quot;family&quot;:&quot;Lebarbenchon&quot;,&quot;given&quot;:&quot;Camille&quot;,&quot;parse-names&quot;:false,&quot;dropping-particle&quot;:&quot;&quot;,&quot;non-dropping-particle&quot;:&quot;&quot;}],&quot;container-title&quot;:&quot;Scientific Reports&quot;,&quot;DOI&quot;:&quot;10.1038/s41598-020-63799-7&quot;,&quot;ISSN&quot;:&quot;2045-2322&quot;,&quot;URL&quot;:&quot;https://doi.org/10.1038/s41598-020-63799-7&quot;,&quot;issued&quot;:{&quot;date-parts&quot;:[[2020]]},&quot;page&quot;:&quot;6873&quot;,&quot;abstract&quot;:&quot;Bats provide key ecosystem services such as crop pest regulation, pollination, seed dispersal, and soil fertilization. Bats are also major hosts for biological agents responsible for zoonoses, such as coronaviruses (CoVs). The islands of the Western Indian Ocean are identified as a major biodiversity hotspot, with more than 50 bat species. In this study, we tested 1,013 bats belonging to 36 species from Mozambique, Madagascar, Mauritius, Mayotte, Reunion Island and Seychelles, based on molecular screening and partial sequencing of the RNA-dependent RNA polymerase gene. In total, 88 bats (8.7%) tested positive for coronaviruses, with higher prevalence in Mozambican bats (20.5% ± 4.9%) as compared to those sampled on islands (4.5% ± 1.5%). Phylogenetic analyses revealed a large diversity of α- and β-CoVs and a strong signal of co-evolution between CoVs and their bat host species, with limited evidence for host-switching, except for bat species sharing day roost sites. These results highlight that strong variation between islands does exist and is associated with the composition of the bat species community on each island. Future studies should investigate whether CoVs detected in these bats have a potential for spillover in other hosts.&quot;,&quot;issue&quot;:&quot;1&quot;,&quot;volume&quot;:&quot;10&quot;},&quot;isTemporary&quot;:false},{&quot;id&quot;:&quot;589057f1-fd2c-3ee1-b768-3357fc157ee1&quot;,&quot;itemData&quot;:{&quot;type&quot;:&quot;article-journal&quot;,&quot;id&quot;:&quot;589057f1-fd2c-3ee1-b768-3357fc157ee1&quot;,&quot;title&quot;:&quot;Detection of new genetic variants of Betacoronaviruses in Endemic Frugivorous Bats of Madagascar&quot;,&quot;author&quot;:[{&quot;family&quot;:&quot;Razanajatovo&quot;,&quot;given&quot;:&quot;Norosoa H&quot;,&quot;parse-names&quot;:false,&quot;dropping-particle&quot;:&quot;&quot;,&quot;non-dropping-particle&quot;:&quot;&quot;},{&quot;family&quot;:&quot;Nomenjanahary&quot;,&quot;given&quot;:&quot;Lalaina A&quot;,&quot;parse-names&quot;:false,&quot;dropping-particle&quot;:&quot;&quot;,&quot;non-dropping-particle&quot;:&quot;&quot;},{&quot;family&quot;:&quot;Wilkinson&quot;,&quot;given&quot;:&quot;David A&quot;,&quot;parse-names&quot;:false,&quot;dropping-particle&quot;:&quot;&quot;,&quot;non-dropping-particle&quot;:&quot;&quot;},{&quot;family&quot;:&quot;Razafimanahaka&quot;,&quot;given&quot;:&quot;Julie H&quot;,&quot;parse-names&quot;:false,&quot;dropping-particle&quot;:&quot;&quot;,&quot;non-dropping-particle&quot;:&quot;&quot;},{&quot;family&quot;:&quot;Goodman&quot;,&quot;given&quot;:&quot;Steven M&quot;,&quot;parse-names&quot;:false,&quot;dropping-particle&quot;:&quot;&quot;,&quot;non-dropping-particle&quot;:&quot;&quot;},{&quot;family&quot;:&quot;Jenkins&quot;,&quot;given&quot;:&quot;Richard K&quot;,&quot;parse-names&quot;:false,&quot;dropping-particle&quot;:&quot;&quot;,&quot;non-dropping-particle&quot;:&quot;&quot;},{&quot;family&quot;:&quot;Jones&quot;,&quot;given&quot;:&quot;Julia P G&quot;,&quot;parse-names&quot;:false,&quot;dropping-particle&quot;:&quot;&quot;,&quot;non-dropping-particle&quot;:&quot;&quot;},{&quot;family&quot;:&quot;Heraud&quot;,&quot;given&quot;:&quot;Jean-Michel&quot;,&quot;parse-names&quot;:false,&quot;dropping-particle&quot;:&quot;&quot;,&quot;non-dropping-particle&quot;:&quot;&quot;}],&quot;container-title&quot;:&quot;Virology Journal&quot;,&quot;DOI&quot;:&quot;10.1186/s12985-015-0271-y&quot;,&quot;ISSN&quot;:&quot;1743-422X&quot;,&quot;URL&quot;:&quot;https://doi.org/10.1186/s12985-015-0271-y&quot;,&quot;issued&quot;:{&quot;date-parts&quot;:[[2015]]},&quot;page&quot;:&quot;42&quot;,&quot;abstract&quot;:&quot;Bats are amongst the natural reservoirs of many coronaviruses (CoVs) of which some can lead to severe infection in human. African bats are known to harbor a range of pathogens (e.g., Ebola and Marburg viruses) that can infect humans and cause disease outbreaks. A recent study in South Africa isolated a genetic variant closely related to MERS-CoV from an insectivorous bat. Though Madagascar is home to 44 bat species (41 insectivorous and 3 frugivorous) of which 34 are endemic, no data exists concerning the circulation of CoVs in the island’s chiropteran fauna. Certain Malagasy bats can be frequently found in close contact with humans and frugivorous bats feed in the same trees where people collect and consume fruits and are hunted and consumed as bush meat. The purpose of our study is to detect and identify CoVs from frugivorous bats in Madagascar to evaluate the risk of human infection from infected bats.&quot;,&quot;issue&quot;:&quot;1&quot;,&quot;volume&quot;:&quot;12&quot;},&quot;isTemporary&quot;:false}],&quot;properties&quot;:{&quot;noteIndex&quot;:0},&quot;isEdited&quot;:false,&quot;manualOverride&quot;:{&quot;isManuallyOverridden&quot;:true,&quot;citeprocText&quot;:&quot;&lt;sup&gt;28,29&lt;/sup&gt;&quot;,&quot;manualOverrideText&quot;:&quot;28,29&quot;},&quot;citationTag&quot;:&quot;MENDELEY_CITATION_v3_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&quot;},{&quot;citationID&quot;:&quot;MENDELEY_CITATION_046b0255-0181-4a7c-aca7-a75edd6db91a&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987ef4e-bcc7-31d2-a1df-dd2f71ce4c75&quot;,&quot;itemData&quot;:{&quot;type&quot;:&quot;article-journal&quot;,&quot;id&quot;:&quot;0987ef4e-bcc7-31d2-a1df-dd2f71ce4c75&quot;,&quot;title&quot;:&quot;Transmission or Within-Host Dynamics Driving Pulses of Zoonotic Viruses in Reservoir–Host Populations&quot;,&quot;author&quot;:[{&quot;family&quot;:&quot;Plowright&quot;,&quot;given&quot;:&quot;Raina K&quot;,&quot;parse-names&quot;:false,&quot;dropping-particle&quot;:&quot;&quot;,&quot;non-dropping-particle&quot;:&quot;&quot;},{&quot;family&quot;:&quot;Peel&quot;,&quot;given&quot;:&quot;Alison J&quot;,&quot;parse-names&quot;:false,&quot;dropping-particle&quot;:&quot;&quot;,&quot;non-dropping-particle&quot;:&quot;&quot;},{&quot;family&quot;:&quot;Streicker&quot;,&quot;given&quot;:&quot;Daniel G&quot;,&quot;parse-names&quot;:false,&quot;dropping-particle&quot;:&quot;&quot;,&quot;non-dropping-particle&quot;:&quot;&quot;},{&quot;family&quot;:&quot;Gilbert&quot;,&quot;given&quot;:&quot;Amy T&quot;,&quot;parse-names&quot;:false,&quot;dropping-particle&quot;:&quot;&quot;,&quot;non-dropping-particle&quot;:&quot;&quot;},{&quot;family&quot;:&quot;McCallum&quot;,&quot;given&quot;:&quot;Hamish&quot;,&quot;parse-names&quot;:false,&quot;dropping-particle&quot;:&quot;&quot;,&quot;non-dropping-particle&quot;:&quot;&quot;},{&quot;family&quot;:&quot;Wood&quot;,&quot;given&quot;:&quot;James&quot;,&quot;parse-names&quot;:false,&quot;dropping-particle&quot;:&quot;&quot;,&quot;non-dropping-particle&quot;:&quot;&quot;},{&quot;family&quot;:&quot;Baker&quot;,&quot;given&quot;:&quot;Michelle L&quot;,&quot;parse-names&quot;:false,&quot;dropping-particle&quot;:&quot;&quot;,&quot;non-dropping-particle&quot;:&quot;&quot;},{&quot;family&quot;:&quot;Restif&quot;,&quot;given&quot;:&quot;Olivier&quot;,&quot;parse-names&quot;:false,&quot;dropping-particle&quot;:&quot;&quot;,&quot;non-dropping-particle&quot;:&quot;&quot;}],&quot;container-title&quot;:&quot;PLOS Neglected Tropical Diseases&quot;,&quot;URL&quot;:&quot;https://doi.org/10.1371/journal.pntd.0004796&quot;,&quot;issued&quot;:{&quot;date-parts&quot;:[[2016,8,4]]},&quot;page&quot;:&quot;e0004796-&quot;,&quot;abstract&quot;:&quot;Progress in combatting zoonoses that emerge from wildlife is often constrained by limited knowledge of the biology of pathogens within reservoir hosts. We focus on the host–pathogen dynamics of four emerging viruses associated with bats: Hendra, Nipah, Ebola, and Marburg viruses. Spillover of bat infections to humans and domestic animals often coincides with pulses of viral excretion within bat populations, but the mechanisms driving such pulses are unclear. Three hypotheses dominate current research on these emerging bat infections. First, pulses of viral excretion could reflect seasonal epidemic cycles driven by natural variations in population densities and contact rates among hosts. If lifelong immunity follows recovery, viruses may disappear locally but persist globally through migration; in either case, new outbreaks occur once births replenish the susceptible pool. Second, epidemic cycles could be the result of waning immunity within bats, allowing local circulation of viruses through oscillating herd immunity. Third, pulses could be generated by episodic shedding from persistently infected bats through a combination of physiological and ecological factors. The three scenarios can yield similar patterns in epidemiological surveys, but strategies to predict or manage spillover risk resulting from each scenario will be different. We outline an agenda for research on viruses emerging from bats that would allow for differentiation among the scenarios and inform development of evidence-based interventions to limit threats to human and animal health. These concepts and methods are applicable to a wide range of pathogens that affect humans, domestic animals, and wildlife.&quot;,&quot;publisher&quot;:&quot;Public Library of Science&quot;,&quot;issue&quot;:&quot;8&quot;,&quot;volume&quot;:&quot;10&quot;},&quot;isTemporary&quot;:false}],&quot;properties&quot;:{&quot;noteIndex&quot;:0},&quot;isEdited&quot;:false,&quot;manualOverride&quot;:{&quot;isManuallyOverridden&quot;:true,&quot;citeprocText&quot;:&quot;&lt;sup&gt;37,46&lt;/sup&gt;&quot;,&quot;manualOverrideText&quot;:&quot;37,46&quot;},&quot;citationTag&quot;:&quot;MENDELEY_CITATION_v3_eyJjaXRhdGlvbklEIjoiTUVOREVMRVlfQ0lUQVRJT05fMDQ2YjAyNTUtMDE4MS00YTdjLWFjYTctYTc1ZWRkNmRiOTFh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&quot;},{&quot;citationID&quot;:&quot;MENDELEY_CITATION_d4ed3d33-60d2-4d5a-b1aa-880050f2f37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id&quot;:&quot;07f3e44d-e7a8-3ad6-8b54-580ddc95d6c9&quot;,&quot;itemData&quot;:{&quot;type&quot;:&quot;article-journal&quot;,&quot;id&quot;:&quot;07f3e44d-e7a8-3ad6-8b54-580ddc95d6c9&quot;,&quot;title&quot;:&quot;Bat conservation and zoonotic disease risk: a research agenda to prevent misguided persecution in the aftermath of COVID-19&quot;,&quot;author&quot;:[{&quot;family&quot;:&quot;Rocha&quot;,&quot;given&quot;:&quot;R&quot;,&quot;parse-names&quot;:false,&quot;dropping-particle&quot;:&quot;&quot;,&quot;non-dropping-particle&quot;:&quot;&quot;},{&quot;family&quot;:&quot;Aziz&quot;,&quot;given&quot;:&quot;S A&quot;,&quot;parse-names&quot;:false,&quot;dropping-particle&quot;:&quot;&quot;,&quot;non-dropping-particle&quot;:&quot;&quot;},{&quot;family&quot;:&quot;Brook&quot;,&quot;given&quot;:&quot;C E&quot;,&quot;parse-names&quot;:false,&quot;dropping-particle&quot;:&quot;&quot;,&quot;non-dropping-particle&quot;:&quot;&quot;},{&quot;family&quot;:&quot;Carvalho&quot;,&quot;given&quot;:&quot;W D&quot;,&quot;parse-names&quot;:false,&quot;dropping-particle&quot;:&quot;&quot;,&quot;non-dropping-particle&quot;:&quot;&quot;},{&quot;family&quot;:&quot;Cooper-Bohannon&quot;,&quot;given&quot;:&quot;R&quot;,&quot;parse-names&quot;:false,&quot;dropping-particle&quot;:&quot;&quot;,&quot;non-dropping-particle&quot;:&quot;&quot;},{&quot;family&quot;:&quot;Frick&quot;,&quot;given&quot;:&quot;W F&quot;,&quot;parse-names&quot;:false,&quot;dropping-particle&quot;:&quot;&quot;,&quot;non-dropping-particle&quot;:&quot;&quot;},{&quot;family&quot;:&quot;Huang&quot;,&quot;given&quot;:&quot;J C.-C.&quot;,&quot;parse-names&quot;:false,&quot;dropping-particle&quot;:&quot;&quot;,&quot;non-dropping-particle&quot;:&quot;&quot;},{&quot;family&quot;:&quot;Kingston&quot;,&quot;given&quot;:&quot;T&quot;,&quot;parse-names&quot;:false,&quot;dropping-particle&quot;:&quot;&quot;,&quot;non-dropping-particle&quot;:&quot;&quot;},{&quot;family&quot;:&quot;López-Baucells&quot;,&quot;given&quot;:&quot;A&quot;,&quot;parse-names&quot;:false,&quot;dropping-particle&quot;:&quot;&quot;,&quot;non-dropping-particle&quot;:&quot;&quot;},{&quot;family&quot;:&quot;Maas&quot;,&quot;given&quot;:&quot;B&quot;,&quot;parse-names&quot;:false,&quot;dropping-particle&quot;:&quot;&quot;,&quot;non-dropping-particle&quot;:&quot;&quot;},{&quot;family&quot;:&quot;Mathews&quot;,&quot;given&quot;:&quot;F&quot;,&quot;parse-names&quot;:false,&quot;dropping-particle&quot;:&quot;&quot;,&quot;non-dropping-particle&quot;:&quot;&quot;},{&quot;family&quot;:&quot;Medellin&quot;,&quot;given&quot;:&quot;R A&quot;,&quot;parse-names&quot;:false,&quot;dropping-particle&quot;:&quot;&quot;,&quot;non-dropping-particle&quot;:&quot;&quot;},{&quot;family&quot;:&quot;Olival&quot;,&quot;given&quot;:&quot;K J&quot;,&quot;parse-names&quot;:false,&quot;dropping-particle&quot;:&quot;&quot;,&quot;non-dropping-particle&quot;:&quot;&quot;},{&quot;family&quot;:&quot;Peel&quot;,&quot;given&quot;:&quot;A J&quot;,&quot;parse-names&quot;:false,&quot;dropping-particle&quot;:&quot;&quot;,&quot;non-dropping-particle&quot;:&quot;&quot;},{&quot;family&quot;:&quot;Plowright&quot;,&quot;given&quot;:&quot;R K&quot;,&quot;parse-names&quot;:false,&quot;dropping-particle&quot;:&quot;&quot;,&quot;non-dropping-particle&quot;:&quot;&quot;},{&quot;family&quot;:&quot;Razgour&quot;,&quot;given&quot;:&quot;O&quot;,&quot;parse-names&quot;:false,&quot;dropping-particle&quot;:&quot;&quot;,&quot;non-dropping-particle&quot;:&quot;&quot;},{&quot;family&quot;:&quot;Rebelo&quot;,&quot;given&quot;:&quot;H&quot;,&quot;parse-names&quot;:false,&quot;dropping-particle&quot;:&quot;&quot;,&quot;non-dropping-particle&quot;:&quot;&quot;},{&quot;family&quot;:&quot;Rodrigues&quot;,&quot;given&quot;:&quot;L&quot;,&quot;parse-names&quot;:false,&quot;dropping-particle&quot;:&quot;&quot;,&quot;non-dropping-particle&quot;:&quot;&quot;},{&quot;family&quot;:&quot;Rossiter&quot;,&quot;given&quot;:&quot;S J&quot;,&quot;parse-names&quot;:false,&quot;dropping-particle&quot;:&quot;&quot;,&quot;non-dropping-particle&quot;:&quot;&quot;},{&quot;family&quot;:&quot;Russo&quot;,&quot;given&quot;:&quot;D&quot;,&quot;parse-names&quot;:false,&quot;dropping-particle&quot;:&quot;&quot;,&quot;non-dropping-particle&quot;:&quot;&quot;},{&quot;family&quot;:&quot;Straka&quot;,&quot;given&quot;:&quot;T M&quot;,&quot;parse-names&quot;:false,&quot;dropping-particle&quot;:&quot;&quot;,&quot;non-dropping-particle&quot;:&quot;&quot;},{&quot;family&quot;:&quot;Teeling&quot;,&quot;given&quot;:&quot;E C&quot;,&quot;parse-names&quot;:false,&quot;dropping-particle&quot;:&quot;&quot;,&quot;non-dropping-particle&quot;:&quot;&quot;},{&quot;family&quot;:&quot;Treuer&quot;,&quot;given&quot;:&quot;T&quot;,&quot;parse-names&quot;:false,&quot;dropping-particle&quot;:&quot;&quot;,&quot;non-dropping-particle&quot;:&quot;&quot;},{&quot;family&quot;:&quot;Voigt&quot;,&quot;given&quot;:&quot;C C&quot;,&quot;parse-names&quot;:false,&quot;dropping-particle&quot;:&quot;&quot;,&quot;non-dropping-particle&quot;:&quot;&quot;},{&quot;family&quot;:&quot;Webala&quot;,&quot;given&quot;:&quot;P W&quot;,&quot;parse-names&quot;:false,&quot;dropping-particle&quot;:&quot;&quot;,&quot;non-dropping-particle&quot;:&quot;&quot;}],&quot;container-title&quot;:&quot;Animal Conservation&quot;,&quot;DOI&quot;:&quot;https://doi.org/10.1111/acv.12636&quot;,&quot;ISSN&quot;:&quot;1367-9430&quot;,&quot;URL&quot;:&quot;https://doi.org/10.1111/acv.12636&quot;,&quot;issued&quot;:{&quot;date-parts&quot;:[[2021,6,1]]},&quot;page&quot;:&quot;303-307&quot;,&quot;publisher&quot;:&quot;John Wiley &amp; Sons, Ltd&quot;,&quot;issue&quot;:&quot;3&quot;,&quot;volume&quot;:&quot;24&quot;},&quot;isTemporary&quot;:false},{&quot;id&quot;:&quot;37f98a37-cb48-35c9-a5c0-314ef04d3c69&quot;,&quot;itemData&quot;:{&quot;type&quot;:&quot;article-journal&quot;,&quot;id&quot;:&quot;37f98a37-cb48-35c9-a5c0-314ef04d3c69&quot;,&quot;title&quot;:&quot;Habitat Use, Roost Selection and Conservation of Bats in Tsingy De Bemaraha National Park, Madagascar&quot;,&quot;author&quot;:[{&quot;family&quot;:&quot;Kofoky&quot;,&quot;given&quot;:&quot;Amyot&quot;,&quot;parse-names&quot;:false,&quot;dropping-particle&quot;:&quot;&quot;,&quot;non-dropping-particle&quot;:&quot;&quot;},{&quot;family&quot;:&quot;Andriafidison&quot;,&quot;given&quot;:&quot;Daudet&quot;,&quot;parse-names&quot;:false,&quot;dropping-particle&quot;:&quot;&quot;,&quot;non-dropping-particle&quot;:&quot;&quot;},{&quot;family&quot;:&quot;Ratrimomanarivo&quot;,&quot;given&quot;:&quot;Fanja&quot;,&quot;parse-names&quot;:false,&quot;dropping-particle&quot;:&quot;&quot;,&quot;non-dropping-particle&quot;:&quot;&quot;},{&quot;family&quot;:&quot;Razafimanahaka&quot;,&quot;given&quot;:&quot;H Julie&quot;,&quot;parse-names&quot;:false,&quot;dropping-particle&quot;:&quot;&quot;,&quot;non-dropping-particle&quot;:&quot;&quot;},{&quot;family&quot;:&quot;Rakotondravony&quot;,&quot;given&quot;:&quot;Daniel&quot;,&quot;parse-names&quot;:false,&quot;dropping-particle&quot;:&quot;&quot;,&quot;non-dropping-particle&quot;:&quot;&quot;},{&quot;family&quot;:&quot;Racey&quot;,&quot;given&quot;:&quot;Paul A&quot;,&quot;parse-names&quot;:false,&quot;dropping-particle&quot;:&quot;&quot;,&quot;non-dropping-particle&quot;:&quot;&quot;},{&quot;family&quot;:&quot;Jenkins&quot;,&quot;given&quot;:&quot;Richard K B&quot;,&quot;parse-names&quot;:false,&quot;dropping-particle&quot;:&quot;&quot;,&quot;non-dropping-particle&quot;:&quot;&quot;}],&quot;container-title&quot;:&quot;Biodiversity and Conservation&quot;,&quot;DOI&quot;:&quot;10.1007/s10531-006-9059-0&quot;,&quot;ISSN&quot;:&quot;1572-9710&quot;,&quot;URL&quot;:&quot;https://doi.org/10.1007/s10531-006-9059-0&quot;,&quot;issued&quot;:{&quot;date-parts&quot;:[[2007]]},&quot;page&quot;:&quot;1039-1053&quot;,&quot;abstract&quot;:&quot;Although the land mammals of Madagascar have been the subject of many studies, the island’s bats have yet to feature prominently on the research or conservation agenda. In this study we used mist nets, acoustic sampling and cave surveys to assess habitat use, seasonality and roost selection. Four microchiropteran species (Triaenops rufus, T. furculus, Miniopterus manavi and Myotis goudoti) appeared to be strongly associated with the forest interior based on trapping, but analysis of time-expanded echolocation recordings revealed that T. rufus and M.␣manavi were frequently recorded in forest edges and clearings. Bat activity was significantly lower inside the forest than at the interface between agricultural land and forest. The caves visited most often by tourists were low in bat abundance and species richness. Anjohikinakina Cave, which was visited infrequently by people, was used by five species and contained between 54% (winter) and 99% (summer) of bats counted in 16 caves and is a site of national importance for bat conservation. Hipposideros commersoni was only netted in our study area during October and may be a migrant to the site or present but inactive during the austral winter. The forest surrounding the caves is therefore important because it provides cover for emerging bats and a potential source of invertebrate prey whilst the forest edge is important to foraging bats.&quot;,&quot;issue&quot;:&quot;4&quot;,&quot;volume&quot;:&quot;16&quot;},&quot;isTemporary&quot;:false},{&quot;id&quot;:&quot;37d72902-29bb-3a18-8b65-2568aa794359&quot;,&quot;itemData&quot;:{&quot;type&quot;:&quot;report&quot;,&quot;id&quot;:&quot;37d72902-29bb-3a18-8b65-2568aa794359&quot;,&quot;title&quot;:&quot;Bats as bushmeat in Madagascar&quot;,&quot;author&quot;:[{&quot;family&quot;:&quot;B Jenkins&quot;,&quot;given&quot;:&quot;Richard K&quot;,&quot;parse-names&quot;:false,&quot;dropping-particle&quot;:&quot;&quot;,&quot;non-dropping-particle&quot;:&quot;&quot;},{&quot;family&quot;:&quot;Racey&quot;,&quot;given&quot;:&quot;Paul A&quot;,&quot;parse-names&quot;:false,&quot;dropping-particle&quot;:&quot;&quot;,&quot;non-dropping-particle&quot;:&quot;&quot;}],&quot;URL&quot;:&quot;http://www.mwc-info.net/en/services/journal.htm&quot;,&quot;abstract&quot;:&quot;Bats are eaten by people throughout Madagascar and although the larger species like Pteropus rufus, Eidolon dupreanum, Rousettus madagascariensis and Hipposideros commersoni are preferred, small insectivorous bats are also eaten. The national hunting season for bats is widely ignored and both unsuitable hunting practices and high offtake represent a serious threat to bat populations in some areas. Bat bushmeat may be an important source of protein for Malagasy people during periods of food shortage but in general there are few data on the socioeconomic and cultural importance of bats. Fruit bats produce a single offspring per year and are therefore susceptible to over-hunting. Nevertheless, large roosts offer the possibility of community managed harvests to secure the colony and provide a source of meat but further research is needed before this can be considered. Roost sites also present the best focus for conservation and greater effort is needed to control hunting using existing legislation and flexible community-based solutions that are sensitive to the local context. The threat of pathogen transfer from bats to people is of growing concern as more bat species are identified as vectors of emergent viral diseases. RÉSUMÉ Les gens consomment des chauves-souris partout à Madagascar et s'ils préfèrent les plus grandes espèces comme Pteropus rufus, Eidolon dupreanum, Rousettus madagascariensis et Hipposideros commersoni, les petites chauves-souris insec-tivores sont également consommées. La période d'ouverture nationale de la chasse n'est généralement pas respectée et l'on assiste aussi bien à de mauvaises pratiques cynégétiques qu'à des prélèvements importants qui représentent une menace sérieuse pour les populations de chauves-souris dans certaines régions. Les chauves-souris peuvent constituer une source de protéines importante pour les populations vil-lageoises pendant les périodes de soudure alimentaire mais en règle générale, il existe peu de données sur les valeurs socio-économiques ou culturelles des chauves-souris. Les chauves-souris frugivores ne produisent qu'un seul jeune par an, de sorte qu'elles sont sensibles à la pression de chasse bien que les grands dortoirs pourraient offrir l'occasion d'une exploitation gérée par la communauté pour assurer la sécu-rité des colonies et fournir une source de protéines mais de plus amples recherches sont nécessaires avant que cette alternative ne puisse être retenue. Les dortoirs constituent également les meilleures cibles des actions de protection de la nature et des efforts plus importants sont nécessaires pour contrôler la chasse en s'appuyant sur la législation nationale ainsi que sur des solutions locales plus souples et adaptées, basées sur la communauté. Les chauves-souris peuvent aussi transmettre des agents pathogènes et cette menace est une source d'inquiétude grandissante car de plus en plus d'espèces de chauves-souris ont été identifiées en tant que vecteurs de maladies virales émergentes.&quot;},&quot;isTemporary&quot;:false}],&quot;properties&quot;:{&quot;noteIndex&quot;:0},&quot;isEdited&quot;:false,&quot;manualOverride&quot;:{&quot;isManuallyOverridden&quot;:true,&quot;citeprocText&quot;:&quot;&lt;sup&gt;39,40,46,47&lt;/sup&gt;&quot;,&quot;manualOverrideText&quot;:&quot;39,40,46,47&quot;},&quot;citationTag&quot;:&quot;MENDELEY_CITATION_v3_eyJjaXRhdGlvbklEIjoiTUVOREVMRVlfQ0lUQVRJT05fZDRlZDNkMzMtNjBkMi00ZDVhLWIxYWEtODgwMDUwZjJmMzc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&quot;},{&quot;citationID&quot;:&quot;MENDELEY_CITATION_9068ccb1-b2d3-4dd8-8661-9c2926217919&quot;,&quot;citationItems&quot;:[{&quot;id&quot;:&quot;7daa2473-797b-3e27-8f9b-6f78b9d7f1a3&quot;,&quot;itemData&quot;:{&quot;type&quot;:&quot;article-journal&quot;,&quot;id&quot;:&quot;7daa2473-797b-3e27-8f9b-6f78b9d7f1a3&quot;,&quot;title&quot;:&quot;Disentangling serology to elucidate henipa- and filovirus transmission in Madagascar fruit bats&quot;,&quot;author&quot;:[{&quot;family&quot;:&quot;Brook&quot;,&quot;given&quot;:&quot;Cara E&quot;,&quot;parse-names&quot;:false,&quot;dropping-particle&quot;:&quot;&quot;,&quot;non-dropping-particle&quot;:&quot;&quot;},{&quot;family&quot;:&quot;Ranaivoson&quot;,&quot;given&quot;:&quot;Hafaliana C&quot;,&quot;parse-names&quot;:false,&quot;dropping-particle&quot;:&quot;&quot;,&quot;non-dropping-particle&quot;:&quot;&quot;},{&quot;family&quot;:&quot;Broder&quot;,&quot;given&quot;:&quot;Christopher C&quot;,&quot;parse-names&quot;:false,&quot;dropping-particle&quot;:&quot;&quot;,&quot;non-dropping-particle&quot;:&quot;&quot;},{&quot;family&quot;:&quot;Cunningham&quot;,&quot;given&quot;:&quot;Andrew A&quot;,&quot;parse-names&quot;:false,&quot;dropping-particle&quot;:&quot;&quot;,&quot;non-dropping-particle&quot;:&quot;&quot;},{&quot;family&quot;:&quot;Héraud&quot;,&quot;given&quot;:&quot;Jean-Michel&quot;,&quot;parse-names&quot;:false,&quot;dropping-particle&quot;:&quot;&quot;,&quot;non-dropping-particle&quot;:&quot;&quot;},{&quot;family&quot;:&quot;Peel&quot;,&quot;given&quot;:&quot;Alison J&quot;,&quot;parse-names&quot;:false,&quot;dropping-particle&quot;:&quot;&quot;,&quot;non-dropping-particle&quot;:&quot;&quot;},{&quot;family&quot;:&quot;Gibson&quot;,&quot;given&quot;:&quot;Louise&quot;,&quot;parse-names&quot;:false,&quot;dropping-particle&quot;:&quot;&quot;,&quot;non-dropping-particle&quot;:&quot;&quot;},{&quot;family&quot;:&quot;Wood&quot;,&quot;given&quot;:&quot;James L N&quot;,&quot;parse-names&quot;:false,&quot;dropping-particle&quot;:&quot;&quot;,&quot;non-dropping-particle&quot;:&quot;&quot;},{&quot;family&quot;:&quot;Metcalf&quot;,&quot;given&quot;:&quot;C Jessica&quot;,&quot;parse-names&quot;:false,&quot;dropping-particle&quot;:&quot;&quot;,&quot;non-dropping-particle&quot;:&quot;&quot;},{&quot;family&quot;:&quot;Dobson&quot;,&quot;given&quot;:&quot;Andrew P&quot;,&quot;parse-names&quot;:false,&quot;dropping-particle&quot;:&quot;&quot;,&quot;non-dropping-particle&quot;:&quot;&quot;}],&quot;container-title&quot;:&quot;Journal of Animal Ecology&quot;,&quot;DOI&quot;:&quot;https://doi.org/10.1111/1365-2656.12985&quot;,&quot;ISSN&quot;:&quot;0021-8790&quot;,&quot;URL&quot;:&quot;https://doi.org/10.1111/1365-2656.12985&quot;,&quot;issued&quot;:{&quot;date-parts&quot;:[[2019,7,1]]},&quot;page&quot;:&quot;1001-1016&quot;,&quot;abstract&quot;:&quot;Abstract Bats are reservoirs for emerging human pathogens, including Hendra and Nipah henipaviruses and Ebola and Marburg filoviruses. These viruses demonstrate predictable patterns in seasonality and age structure across multiple systems; previous work suggests that they may circulate in Madagascar's endemic fruit bats, which are widely consumed as human food. We aimed to (a) document the extent of henipa- and filovirus exposure among Malagasy fruit bats, (b) explore seasonality in seroprevalence and serostatus in these bat populations and (c) compare mechanistic hypotheses for possible transmission dynamics underlying these data. To this end, we amassed and analysed a unique dataset documenting longitudinal serological henipa- and filovirus dynamics in three Madagascar fruit bat species. We uncovered serological evidence of exposure to Hendra-/Nipah-related henipaviruses in Eidolon dupreanum, Pteropus rufus and Rousettus madagascariensis, to Cedar-related henipaviruses in E. dupreanum and R. madagascariensis and to Ebola-related filoviruses in P. rufus and R. madagascariensis. We demonstrated significant seasonality in population-level seroprevalence and individual serostatus for multiple viruses across these species, linked to the female reproductive calendar. An age-structured subset of the data highlighted evidence of waning maternal antibodies in neonates, increasing seroprevalence in young and decreasing seroprevalence late in life. Comparison of mechanistic epidemiological models fit to these data offered support for transmission hypotheses permitting waning antibodies but retained immunity in adult-age bats. Our findings suggest that bats may seasonally modulate mechanisms of pathogen control, with consequences for population-level transmission. Additionally, we narrow the field of candidate transmission hypotheses by which bats are presumed to host and transmit potentially zoonotic viruses globally.&quot;,&quot;publisher&quot;:&quot;John Wiley &amp; Sons, Ltd&quot;,&quot;issue&quot;:&quot;7&quot;,&quot;volume&quot;:&quot;88&quot;},&quot;isTemporary&quot;:false}],&quot;properties&quot;:{&quot;noteIndex&quot;:0},&quot;isEdited&quot;:false,&quot;manualOverride&quot;:{&quot;isManuallyOverridden&quot;:true,&quot;citeprocText&quot;:&quot;&lt;sup&gt;46&lt;/sup&gt;&quot;,&quot;manualOverrideText&quot;:&quot;46&quot;},&quot;citationTag&quot;:&quot;MENDELEY_CITATION_v3_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&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25AFB-0F9E-6E4F-99FF-95F2D955D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9</Pages>
  <Words>39907</Words>
  <Characters>227473</Characters>
  <Application>Microsoft Office Word</Application>
  <DocSecurity>0</DocSecurity>
  <Lines>1895</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Kettenburg, Gwenddolen</dc:creator>
  <cp:keywords/>
  <dc:description/>
  <cp:lastModifiedBy>Cara Brook</cp:lastModifiedBy>
  <cp:revision>30</cp:revision>
  <dcterms:created xsi:type="dcterms:W3CDTF">2021-08-27T16:14:00Z</dcterms:created>
  <dcterms:modified xsi:type="dcterms:W3CDTF">2021-08-29T23:50:00Z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http://www.zotero.org/styles/elsevier-with-titles</vt:lpwstr>
  </property>
  <property fmtid="{D5CDD505-2E9C-101B-9397-08002B2CF9AE}" pid="5" name="Mendeley Recent Style Name 1_1">
    <vt:lpwstr>Elsevier (numeric, with titles)</vt:lpwstr>
  </property>
  <property fmtid="{D5CDD505-2E9C-101B-9397-08002B2CF9AE}" pid="6" name="Mendeley Recent Style Id 2_1">
    <vt:lpwstr>http://www.zotero.org/styles/journal-of-animal-ecology</vt:lpwstr>
  </property>
  <property fmtid="{D5CDD505-2E9C-101B-9397-08002B2CF9AE}" pid="7" name="Mendeley Recent Style Name 2_1">
    <vt:lpwstr>Journal of Animal Ecology</vt:lpwstr>
  </property>
  <property fmtid="{D5CDD505-2E9C-101B-9397-08002B2CF9AE}" pid="8" name="Mendeley Recent Style Id 3_1">
    <vt:lpwstr>http://www.zotero.org/styles/modern-language-association</vt:lpwstr>
  </property>
  <property fmtid="{D5CDD505-2E9C-101B-9397-08002B2CF9AE}" pid="9" name="Mendeley Recent Style Name 3_1">
    <vt:lpwstr>Modern Language Association 8th edition</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2d2f207e-a772-3699-b213-334fe1e7007b</vt:lpwstr>
  </property>
</Properties>
</file>