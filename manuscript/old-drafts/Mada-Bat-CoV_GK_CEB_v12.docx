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0A5E" w14:textId="77777777" w:rsidR="00127389" w:rsidRPr="006B3F44" w:rsidRDefault="00127389" w:rsidP="00E266C0">
      <w:pPr>
        <w:rPr>
          <w:color w:val="000000"/>
        </w:rPr>
      </w:pPr>
      <w:r w:rsidRPr="006B3F44">
        <w:rPr>
          <w:b/>
          <w:bCs/>
          <w:color w:val="000000"/>
        </w:rPr>
        <w:t>Title</w:t>
      </w:r>
    </w:p>
    <w:p w14:paraId="69D19954" w14:textId="77777777" w:rsidR="00127389" w:rsidRPr="006B3F44" w:rsidRDefault="00127389" w:rsidP="00E266C0">
      <w:pPr>
        <w:rPr>
          <w:color w:val="000000"/>
        </w:rPr>
      </w:pPr>
      <w:r w:rsidRPr="006B3F44">
        <w:rPr>
          <w:color w:val="000000"/>
        </w:rPr>
        <w:t xml:space="preserve">Full genome sequences of novel </w:t>
      </w:r>
      <w:proofErr w:type="spellStart"/>
      <w:r w:rsidRPr="006B3F44">
        <w:rPr>
          <w:i/>
          <w:iCs/>
          <w:color w:val="000000"/>
        </w:rPr>
        <w:t>Nobecoviruses</w:t>
      </w:r>
      <w:proofErr w:type="spellEnd"/>
      <w:r w:rsidRPr="006B3F44">
        <w:rPr>
          <w:color w:val="000000"/>
        </w:rPr>
        <w:t xml:space="preserve"> identified in endemic Madagascar fruit bats</w:t>
      </w:r>
    </w:p>
    <w:p w14:paraId="28F41BE9" w14:textId="77777777" w:rsidR="00127389" w:rsidRPr="006B3F44" w:rsidRDefault="00127389" w:rsidP="00E266C0">
      <w:pPr>
        <w:rPr>
          <w:color w:val="000000"/>
        </w:rPr>
      </w:pPr>
    </w:p>
    <w:p w14:paraId="37DF7ECE" w14:textId="77777777" w:rsidR="00127389" w:rsidRPr="006B3F44" w:rsidRDefault="00127389" w:rsidP="00A60EE4">
      <w:pPr>
        <w:rPr>
          <w:b/>
          <w:bCs/>
          <w:color w:val="000000"/>
        </w:rPr>
      </w:pPr>
      <w:r w:rsidRPr="006B3F44">
        <w:rPr>
          <w:b/>
          <w:bCs/>
          <w:color w:val="000000"/>
        </w:rPr>
        <w:t>Authors</w:t>
      </w:r>
    </w:p>
    <w:p w14:paraId="1410716A" w14:textId="77777777" w:rsidR="00127389" w:rsidRPr="006B3F44" w:rsidRDefault="00127389" w:rsidP="00A60EE4">
      <w:pPr>
        <w:rPr>
          <w:color w:val="000000"/>
        </w:rPr>
      </w:pPr>
      <w:proofErr w:type="spellStart"/>
      <w:r w:rsidRPr="006B3F44">
        <w:rPr>
          <w:color w:val="000000"/>
        </w:rPr>
        <w:t>Gwenddolen</w:t>
      </w:r>
      <w:proofErr w:type="spellEnd"/>
      <w:r w:rsidRPr="006B3F44">
        <w:rPr>
          <w:color w:val="000000"/>
        </w:rPr>
        <w:t xml:space="preserve"> Kettenburg</w:t>
      </w:r>
      <w:r w:rsidRPr="006B3F44">
        <w:rPr>
          <w:color w:val="000000"/>
          <w:vertAlign w:val="superscript"/>
        </w:rPr>
        <w:t>1*</w:t>
      </w:r>
      <w:r w:rsidRPr="006B3F44">
        <w:rPr>
          <w:color w:val="000000"/>
        </w:rPr>
        <w:t>, Amy Kistler</w:t>
      </w:r>
      <w:r w:rsidRPr="006B3F44">
        <w:rPr>
          <w:color w:val="000000"/>
          <w:vertAlign w:val="superscript"/>
        </w:rPr>
        <w:t>2</w:t>
      </w:r>
      <w:r w:rsidRPr="006B3F44">
        <w:rPr>
          <w:color w:val="000000"/>
        </w:rPr>
        <w:t>, Vida Ahyong</w:t>
      </w:r>
      <w:r w:rsidRPr="006B3F44">
        <w:rPr>
          <w:color w:val="000000"/>
          <w:vertAlign w:val="superscript"/>
        </w:rPr>
        <w:t>2</w:t>
      </w:r>
      <w:r w:rsidRPr="006B3F44">
        <w:rPr>
          <w:color w:val="000000"/>
        </w:rPr>
        <w:t>, Angelo Andrianiaina</w:t>
      </w:r>
      <w:r w:rsidRPr="006B3F44">
        <w:rPr>
          <w:color w:val="000000"/>
          <w:vertAlign w:val="superscript"/>
        </w:rPr>
        <w:t>3</w:t>
      </w:r>
      <w:r w:rsidRPr="006B3F44">
        <w:rPr>
          <w:color w:val="000000"/>
        </w:rPr>
        <w:t>, Santino Andry</w:t>
      </w:r>
      <w:r w:rsidRPr="006B3F44">
        <w:rPr>
          <w:color w:val="000000"/>
          <w:vertAlign w:val="superscript"/>
        </w:rPr>
        <w:t>4</w:t>
      </w:r>
      <w:r w:rsidRPr="006B3F44">
        <w:rPr>
          <w:color w:val="000000"/>
        </w:rPr>
        <w:t>, Joseph L. DeRisi</w:t>
      </w:r>
      <w:r w:rsidRPr="006B3F44">
        <w:rPr>
          <w:color w:val="000000"/>
          <w:vertAlign w:val="superscript"/>
        </w:rPr>
        <w:t>2</w:t>
      </w:r>
      <w:r>
        <w:rPr>
          <w:color w:val="000000"/>
        </w:rPr>
        <w:t xml:space="preserve">, </w:t>
      </w:r>
      <w:proofErr w:type="spellStart"/>
      <w:r>
        <w:rPr>
          <w:color w:val="000000"/>
        </w:rPr>
        <w:t>A</w:t>
      </w:r>
      <w:r w:rsidRPr="006B3F44">
        <w:rPr>
          <w:color w:val="000000"/>
        </w:rPr>
        <w:t>necia</w:t>
      </w:r>
      <w:proofErr w:type="spellEnd"/>
      <w:r w:rsidRPr="006B3F44">
        <w:rPr>
          <w:color w:val="000000"/>
        </w:rPr>
        <w:t xml:space="preserve"> Gentles</w:t>
      </w:r>
      <w:r w:rsidRPr="006B3F44">
        <w:rPr>
          <w:color w:val="000000"/>
          <w:vertAlign w:val="superscript"/>
        </w:rPr>
        <w:t>5</w:t>
      </w:r>
      <w:r w:rsidRPr="006B3F44">
        <w:rPr>
          <w:color w:val="000000"/>
        </w:rPr>
        <w:t xml:space="preserve">, </w:t>
      </w:r>
      <w:proofErr w:type="spellStart"/>
      <w:r w:rsidRPr="006B3F44">
        <w:rPr>
          <w:color w:val="000000"/>
        </w:rPr>
        <w:t>Ha</w:t>
      </w:r>
      <w:r>
        <w:rPr>
          <w:color w:val="000000"/>
        </w:rPr>
        <w:t>f</w:t>
      </w:r>
      <w:r w:rsidRPr="006B3F44">
        <w:rPr>
          <w:color w:val="000000"/>
        </w:rPr>
        <w:t>a</w:t>
      </w:r>
      <w:r>
        <w:rPr>
          <w:color w:val="000000"/>
        </w:rPr>
        <w:t>l</w:t>
      </w:r>
      <w:r w:rsidRPr="006B3F44">
        <w:rPr>
          <w:color w:val="000000"/>
        </w:rPr>
        <w:t>iana</w:t>
      </w:r>
      <w:proofErr w:type="spellEnd"/>
      <w:r w:rsidRPr="006B3F44">
        <w:rPr>
          <w:color w:val="000000"/>
        </w:rPr>
        <w:t xml:space="preserve"> Christian Ranaivoson</w:t>
      </w:r>
      <w:r w:rsidRPr="006B3F44">
        <w:rPr>
          <w:color w:val="000000"/>
          <w:vertAlign w:val="superscript"/>
        </w:rPr>
        <w:t>3,6</w:t>
      </w:r>
      <w:r w:rsidRPr="006B3F44">
        <w:rPr>
          <w:color w:val="000000"/>
        </w:rPr>
        <w:t xml:space="preserve">, </w:t>
      </w:r>
      <w:r w:rsidRPr="00503B99">
        <w:rPr>
          <w:rFonts w:ascii="Calibri" w:hAnsi="Calibri" w:cs="Calibri"/>
          <w:color w:val="000000"/>
        </w:rPr>
        <w:t>﻿</w:t>
      </w:r>
      <w:proofErr w:type="spellStart"/>
      <w:r w:rsidRPr="00503B99">
        <w:rPr>
          <w:color w:val="000000"/>
        </w:rPr>
        <w:t>Tsiry</w:t>
      </w:r>
      <w:proofErr w:type="spellEnd"/>
      <w:r w:rsidRPr="00503B99">
        <w:rPr>
          <w:color w:val="000000"/>
        </w:rPr>
        <w:t xml:space="preserve"> Hasina Randriambolamanantsoa</w:t>
      </w:r>
      <w:r w:rsidRPr="006B3F44">
        <w:rPr>
          <w:color w:val="000000"/>
          <w:vertAlign w:val="superscript"/>
        </w:rPr>
        <w:t>6</w:t>
      </w:r>
      <w:r>
        <w:rPr>
          <w:color w:val="000000"/>
        </w:rPr>
        <w:t xml:space="preserve">, </w:t>
      </w:r>
      <w:r w:rsidRPr="006B3F44">
        <w:rPr>
          <w:color w:val="000000"/>
        </w:rPr>
        <w:t xml:space="preserve">Ny </w:t>
      </w:r>
      <w:proofErr w:type="spellStart"/>
      <w:r w:rsidRPr="006B3F44">
        <w:rPr>
          <w:color w:val="000000"/>
        </w:rPr>
        <w:t>Anjara</w:t>
      </w:r>
      <w:proofErr w:type="spellEnd"/>
      <w:r w:rsidRPr="006B3F44">
        <w:rPr>
          <w:color w:val="000000"/>
        </w:rPr>
        <w:t xml:space="preserve"> Fifi Ravelomanantsoa</w:t>
      </w:r>
      <w:r w:rsidRPr="006B3F44">
        <w:rPr>
          <w:color w:val="000000"/>
          <w:vertAlign w:val="superscript"/>
        </w:rPr>
        <w:t>3</w:t>
      </w:r>
      <w:r w:rsidRPr="006B3F44">
        <w:rPr>
          <w:color w:val="000000"/>
        </w:rPr>
        <w:t>, Cristina M. Tato</w:t>
      </w:r>
      <w:r w:rsidRPr="006B3F44">
        <w:rPr>
          <w:color w:val="000000"/>
          <w:vertAlign w:val="superscript"/>
        </w:rPr>
        <w:t>2</w:t>
      </w:r>
      <w:r w:rsidRPr="006B3F44">
        <w:rPr>
          <w:color w:val="000000"/>
        </w:rPr>
        <w:t>, Jean-Michel Héraud</w:t>
      </w:r>
      <w:r w:rsidRPr="006B3F44">
        <w:rPr>
          <w:color w:val="000000"/>
          <w:vertAlign w:val="superscript"/>
        </w:rPr>
        <w:t>6</w:t>
      </w:r>
      <w:r w:rsidRPr="006B3F44">
        <w:rPr>
          <w:color w:val="000000"/>
        </w:rPr>
        <w:t>, Philippe Dussart</w:t>
      </w:r>
      <w:r w:rsidRPr="006B3F44">
        <w:rPr>
          <w:color w:val="000000"/>
          <w:vertAlign w:val="superscript"/>
        </w:rPr>
        <w:t>6</w:t>
      </w:r>
      <w:r w:rsidRPr="006B3F44">
        <w:rPr>
          <w:color w:val="000000"/>
        </w:rPr>
        <w:t>, and Cara E. Brook</w:t>
      </w:r>
      <w:r w:rsidRPr="006B3F44">
        <w:rPr>
          <w:color w:val="000000"/>
          <w:vertAlign w:val="superscript"/>
        </w:rPr>
        <w:t>1</w:t>
      </w:r>
    </w:p>
    <w:p w14:paraId="55DBBB69" w14:textId="77777777" w:rsidR="00127389" w:rsidRPr="006B3F44" w:rsidRDefault="00127389" w:rsidP="00A60EE4">
      <w:pPr>
        <w:rPr>
          <w:color w:val="000000"/>
        </w:rPr>
      </w:pPr>
    </w:p>
    <w:p w14:paraId="69B1850E" w14:textId="77777777" w:rsidR="00127389" w:rsidRPr="006B3F44" w:rsidRDefault="00127389" w:rsidP="00A60EE4">
      <w:pPr>
        <w:rPr>
          <w:b/>
          <w:bCs/>
          <w:color w:val="000000"/>
        </w:rPr>
      </w:pPr>
      <w:r w:rsidRPr="006B3F44">
        <w:rPr>
          <w:b/>
          <w:bCs/>
          <w:color w:val="000000"/>
        </w:rPr>
        <w:t>Author affiliations</w:t>
      </w: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0A7CEEE7" w14:textId="77777777" w:rsidR="00127389" w:rsidRPr="006B3F44" w:rsidRDefault="00127389" w:rsidP="00A60EE4">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of Madagascar, Antananarivo, Madagascar.</w:t>
      </w:r>
    </w:p>
    <w:p w14:paraId="75E5D733" w14:textId="77777777" w:rsidR="00127389" w:rsidRPr="006B3F44" w:rsidRDefault="00127389" w:rsidP="00A60EE4">
      <w:pPr>
        <w:rPr>
          <w:color w:val="000000"/>
        </w:rPr>
      </w:pPr>
      <w:r w:rsidRPr="006B3F44">
        <w:rPr>
          <w:color w:val="000000"/>
        </w:rPr>
        <w:t xml:space="preserve">*Corresponding author, </w:t>
      </w:r>
      <w:hyperlink r:id="rId6" w:history="1">
        <w:r w:rsidRPr="006B3F44">
          <w:rPr>
            <w:rStyle w:val="Hyperlink"/>
          </w:rPr>
          <w:t>gkettenburg@uchicago.edu</w:t>
        </w:r>
      </w:hyperlink>
    </w:p>
    <w:p w14:paraId="0D7DC414" w14:textId="77777777" w:rsidR="00127389" w:rsidRPr="006B3F44" w:rsidRDefault="00127389" w:rsidP="00A60EE4">
      <w:pPr>
        <w:rPr>
          <w:color w:val="000000"/>
        </w:rPr>
      </w:pPr>
    </w:p>
    <w:p w14:paraId="2CD7F32E" w14:textId="77777777" w:rsidR="00127389" w:rsidRDefault="00127389" w:rsidP="00A60EE4">
      <w:pPr>
        <w:rPr>
          <w:b/>
          <w:bCs/>
          <w:color w:val="000000"/>
        </w:rPr>
      </w:pPr>
      <w:r w:rsidRPr="006B3F44">
        <w:rPr>
          <w:b/>
          <w:bCs/>
          <w:color w:val="000000"/>
        </w:rPr>
        <w:t xml:space="preserve">Keywords: </w:t>
      </w:r>
    </w:p>
    <w:p w14:paraId="73990339" w14:textId="77777777" w:rsidR="00127389" w:rsidRPr="00996157" w:rsidRDefault="00127389" w:rsidP="00A60EE4">
      <w:pPr>
        <w:rPr>
          <w:i/>
          <w:iCs/>
          <w:color w:val="000000"/>
        </w:rPr>
      </w:pP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6B3F44" w:rsidRDefault="00127389" w:rsidP="00A60EE4"/>
    <w:p w14:paraId="1CBF2F0C" w14:textId="77777777" w:rsidR="00127389" w:rsidRPr="006B3F44" w:rsidRDefault="00127389" w:rsidP="00A60EE4">
      <w:pPr>
        <w:rPr>
          <w:b/>
          <w:bCs/>
        </w:rPr>
      </w:pPr>
      <w:r w:rsidRPr="006B3F44">
        <w:rPr>
          <w:b/>
          <w:bCs/>
        </w:rPr>
        <w:t>Abstract</w:t>
      </w:r>
    </w:p>
    <w:p w14:paraId="6D7CA8F0" w14:textId="56575BEB" w:rsidR="00127389"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E60B7">
        <w:rPr>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w:t>
      </w:r>
      <w:proofErr w:type="spellStart"/>
      <w:r w:rsidR="000E60B7">
        <w:rPr>
          <w:i/>
          <w:iCs/>
          <w:color w:val="000000"/>
        </w:rPr>
        <w:t>madagascariensis</w:t>
      </w:r>
      <w:proofErr w:type="spellEnd"/>
      <w:r w:rsidR="000E60B7">
        <w:rPr>
          <w:i/>
          <w:iCs/>
          <w:color w:val="000000"/>
        </w:rPr>
        <w:t xml:space="preserve">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genomic reassortment has taken place in the spike, nucleocapsid, and NS7 accessory protein regions of the genome </w:t>
      </w:r>
      <w:r w:rsidR="000E60B7">
        <w:rPr>
          <w:color w:val="000000"/>
        </w:rPr>
        <w:t>for viruses derived from both bat hosts</w:t>
      </w:r>
      <w:r>
        <w:rPr>
          <w:color w:val="000000"/>
        </w:rPr>
        <w:t>. Madagascar offers a unique phylogeographic nexus of bats and viruses with both Asian and African phylogeographic origins, offering opportunities for unprecedented mixing of viral groups</w:t>
      </w:r>
      <w:r w:rsidR="000E60B7">
        <w:rPr>
          <w:color w:val="000000"/>
        </w:rPr>
        <w:t xml:space="preserve"> and, potentially, unique avenues for recombination</w:t>
      </w:r>
      <w:r>
        <w:rPr>
          <w:color w:val="000000"/>
        </w:rPr>
        <w:t>. As</w:t>
      </w:r>
      <w:r w:rsidR="000E60B7">
        <w:rPr>
          <w:color w:val="000000"/>
        </w:rPr>
        <w:t xml:space="preserve"> fruit </w:t>
      </w:r>
      <w:r>
        <w:rPr>
          <w:color w:val="000000"/>
        </w:rPr>
        <w:t xml:space="preserve">bats are 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essential to mitigat</w:t>
      </w:r>
      <w:r w:rsidR="000E60B7">
        <w:rPr>
          <w:color w:val="000000"/>
        </w:rPr>
        <w:t xml:space="preserve">ion of </w:t>
      </w:r>
      <w:r>
        <w:rPr>
          <w:color w:val="000000"/>
        </w:rPr>
        <w:t>future zoonotic threats.</w:t>
      </w:r>
    </w:p>
    <w:p w14:paraId="27A89578" w14:textId="77777777" w:rsidR="00127389" w:rsidRPr="006B3F44" w:rsidRDefault="00127389" w:rsidP="00A60EE4">
      <w:pPr>
        <w:rPr>
          <w:b/>
          <w:bCs/>
        </w:rPr>
      </w:pPr>
      <w:r w:rsidRPr="006B3F44">
        <w:rPr>
          <w:b/>
          <w:bCs/>
        </w:rPr>
        <w:lastRenderedPageBreak/>
        <w:t xml:space="preserve">Introduction </w:t>
      </w:r>
    </w:p>
    <w:p w14:paraId="097AE128" w14:textId="7AB20DB4"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1682959110"/>
          <w:placeholder>
            <w:docPart w:val="DefaultPlaceholder_-1854013440"/>
          </w:placeholder>
        </w:sdtPr>
        <w:sdtEndPr/>
        <w:sdtContent>
          <w:r w:rsidR="00B17D67" w:rsidRPr="00B17D67">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proofErr w:type="spellStart"/>
      <w:r w:rsidRPr="006B3F44">
        <w:rPr>
          <w:i/>
          <w:iCs/>
        </w:rPr>
        <w:t>Betacoronavirus</w:t>
      </w:r>
      <w:proofErr w:type="spellEnd"/>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483000319"/>
          <w:placeholder>
            <w:docPart w:val="DefaultPlaceholder_-1854013440"/>
          </w:placeholder>
        </w:sdtPr>
        <w:sdtEndPr/>
        <w:sdtContent>
          <w:r w:rsidR="00B17D67" w:rsidRPr="00B17D67">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
          <w:id w:val="421526074"/>
          <w:placeholder>
            <w:docPart w:val="DefaultPlaceholder_-1854013440"/>
          </w:placeholder>
        </w:sdtPr>
        <w:sdtEndPr/>
        <w:sdtContent>
          <w:r w:rsidR="00B17D67" w:rsidRPr="00B17D67">
            <w:rPr>
              <w:color w:val="000000"/>
            </w:rPr>
            <w:t>(5)</w:t>
          </w:r>
        </w:sdtContent>
      </w:sdt>
      <w:r>
        <w:t>.</w:t>
      </w:r>
      <w:r w:rsidRPr="006B3F44">
        <w:t xml:space="preserve"> The </w:t>
      </w:r>
      <w:proofErr w:type="spellStart"/>
      <w:r w:rsidRPr="006B3F44">
        <w:rPr>
          <w:i/>
          <w:iCs/>
        </w:rPr>
        <w:t>Betacoronavirus</w:t>
      </w:r>
      <w:proofErr w:type="spellEnd"/>
      <w:r w:rsidRPr="006B3F44">
        <w:t xml:space="preserve"> group can be further broken down into bat-associated subgenera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
          <w:id w:val="-1946917197"/>
          <w:placeholder>
            <w:docPart w:val="DefaultPlaceholder_-1854013440"/>
          </w:placeholder>
        </w:sdtPr>
        <w:sdtEndPr>
          <w:rPr>
            <w:iCs w:val="0"/>
          </w:rPr>
        </w:sdtEndPr>
        <w:sdtContent>
          <w:r w:rsidR="00B17D67" w:rsidRPr="00B17D67">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
          <w:id w:val="-1630162413"/>
          <w:placeholder>
            <w:docPart w:val="DefaultPlaceholder_-1854013440"/>
          </w:placeholder>
        </w:sdtPr>
        <w:sdtEndPr/>
        <w:sdtContent>
          <w:r w:rsidR="00B17D67" w:rsidRPr="00B17D67">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
          <w:id w:val="-65187565"/>
          <w:placeholder>
            <w:docPart w:val="DefaultPlaceholder_-1854013440"/>
          </w:placeholder>
        </w:sdtPr>
        <w:sdtEndPr/>
        <w:sdtContent>
          <w:r w:rsidR="00B17D67" w:rsidRPr="00B17D67">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
          <w:id w:val="-1962562175"/>
          <w:placeholder>
            <w:docPart w:val="DefaultPlaceholder_-1854013440"/>
          </w:placeholder>
        </w:sdtPr>
        <w:sdtEndPr/>
        <w:sdtContent>
          <w:r w:rsidR="00B17D67" w:rsidRPr="00B17D67">
            <w:rPr>
              <w:color w:val="000000"/>
            </w:rPr>
            <w:t>(14,15)</w:t>
          </w:r>
        </w:sdtContent>
      </w:sdt>
      <w:r>
        <w:t xml:space="preserve">. The final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 and bovid hosts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
          <w:id w:val="588055577"/>
          <w:placeholder>
            <w:docPart w:val="DefaultPlaceholder_-1854013440"/>
          </w:placeholder>
        </w:sdtPr>
        <w:sdtEndPr/>
        <w:sdtContent>
          <w:r w:rsidR="00B17D67" w:rsidRPr="00B17D67">
            <w:rPr>
              <w:color w:val="000000"/>
            </w:rPr>
            <w:t>(16,17)</w:t>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interest in surveying potential hosts of coronaviruses and contributing new virus sequences to public databases, with most effort focused on sampling bats from 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dHJ1ZSwibWFudWFsT3ZlcnJpZGVUZXh0IjoiKDE44oCTMjUpIn19"/>
          <w:id w:val="-349571285"/>
          <w:placeholder>
            <w:docPart w:val="DefaultPlaceholder_-1854013440"/>
          </w:placeholder>
        </w:sdtPr>
        <w:sdtEndPr/>
        <w:sdtContent>
          <w:r w:rsidR="00B17D67" w:rsidRPr="00B17D67">
            <w:rPr>
              <w:color w:val="000000"/>
            </w:rPr>
            <w:t>(18–25)</w:t>
          </w:r>
        </w:sdtContent>
      </w:sdt>
      <w:r>
        <w:t>, the continent of origin for both the SARS-</w:t>
      </w:r>
      <w:proofErr w:type="spellStart"/>
      <w:r>
        <w:t>CoV</w:t>
      </w:r>
      <w:proofErr w:type="spellEnd"/>
      <w:r>
        <w:t xml:space="preserve"> epidemic and the SARS-CoV-2 pandemic. More recently, there has arisen a more concerted effort </w:t>
      </w:r>
      <w:r w:rsidRPr="006B3F44">
        <w:t xml:space="preserve">to survey the landscape of </w:t>
      </w:r>
      <w:r>
        <w:t xml:space="preserve">bat-borne </w:t>
      </w:r>
      <w:r w:rsidRPr="006B3F44">
        <w:t>coronaviruses</w:t>
      </w:r>
      <w:r>
        <w:t xml:space="preserve"> in other regions,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nRydWUsIm1hbnVhbE92ZXJyaWRlVGV4dCI6IigxMSwxMywyNuKAkzMwKSJ9fQ=="/>
          <w:id w:val="1282535465"/>
          <w:placeholder>
            <w:docPart w:val="DefaultPlaceholder_-1854013440"/>
          </w:placeholder>
        </w:sdtPr>
        <w:sdtEndPr/>
        <w:sdtContent>
          <w:r w:rsidR="00B17D67" w:rsidRPr="00B17D67">
            <w:rPr>
              <w:color w:val="000000"/>
            </w:rPr>
            <w:t>(11,13,26–30)</w:t>
          </w:r>
        </w:sdtContent>
      </w:sdt>
      <w:r>
        <w:t>.</w:t>
      </w:r>
    </w:p>
    <w:p w14:paraId="4A1C76B9" w14:textId="77777777" w:rsidR="00127389" w:rsidRDefault="00127389" w:rsidP="00A60EE4"/>
    <w:p w14:paraId="41038414" w14:textId="2F273AC8" w:rsidR="00127389" w:rsidRDefault="00127389" w:rsidP="00DD6A2E">
      <w:r>
        <w:t xml:space="preserve">The family </w:t>
      </w:r>
      <w:proofErr w:type="spellStart"/>
      <w: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nRydWUsIm1hbnVhbE92ZXJyaWRlVGV4dCI6IigzMSwzMikifX0="/>
          <w:id w:val="-1924799623"/>
          <w:placeholder>
            <w:docPart w:val="DefaultPlaceholder_-1854013440"/>
          </w:placeholder>
        </w:sdtPr>
        <w:sdtEndPr/>
        <w:sdtContent>
          <w:r w:rsidR="00B17D67" w:rsidRPr="00B17D67">
            <w:rPr>
              <w:color w:val="000000"/>
            </w:rPr>
            <w:t>(31,32)</w:t>
          </w:r>
          <w:r w:rsidR="00EA26B1">
            <w:rPr>
              <w:color w:val="000000"/>
            </w:rPr>
            <w:t>, in part</w:t>
          </w:r>
        </w:sdtContent>
      </w:sdt>
      <w:r w:rsidR="00EA26B1">
        <w:rPr>
          <w:color w:val="000000"/>
        </w:rPr>
        <w:t xml:space="preserve"> </w:t>
      </w:r>
      <w:r>
        <w:t xml:space="preserve">because many </w:t>
      </w:r>
      <w:proofErr w:type="spellStart"/>
      <w:r>
        <w:t>CoVs</w:t>
      </w:r>
      <w:proofErr w:type="spellEnd"/>
      <w:r>
        <w:t xml:space="preserve"> utilize well-conserved cell surface receptors to gain entry into a wide variety of mammalian host cells. The zoonotic </w:t>
      </w:r>
      <w:proofErr w:type="spellStart"/>
      <w: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dHJ1ZSwibWFudWFsT3ZlcnJpZGVUZXh0IjoiKDMzLDM0KSJ9fQ=="/>
          <w:id w:val="2712778"/>
          <w:placeholder>
            <w:docPart w:val="DefaultPlaceholder_-1854013440"/>
          </w:placeholder>
        </w:sdtPr>
        <w:sdtEndPr/>
        <w:sdtContent>
          <w:r w:rsidR="00B17D67" w:rsidRPr="00B17D67">
            <w:rPr>
              <w:color w:val="000000"/>
            </w:rPr>
            <w:t>(33,34)</w:t>
          </w:r>
        </w:sdtContent>
      </w:sdt>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t xml:space="preserve"> to do the same</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dHJ1ZSwibWFudWFsT3ZlcnJpZGVUZXh0IjoiKDM1KSJ9fQ=="/>
          <w:id w:val="1121185462"/>
          <w:placeholder>
            <w:docPart w:val="DefaultPlaceholder_-1854013440"/>
          </w:placeholder>
        </w:sdtPr>
        <w:sdtEndPr/>
        <w:sdtContent>
          <w:r w:rsidR="00EA26B1">
            <w:rPr>
              <w:color w:val="000000"/>
            </w:rPr>
            <w:t xml:space="preserve"> </w:t>
          </w:r>
          <w:r w:rsidR="00B17D67" w:rsidRPr="00B17D67">
            <w:rPr>
              <w:color w:val="000000"/>
            </w:rPr>
            <w:t>(35)</w:t>
          </w:r>
        </w:sdtContent>
      </w:sdt>
      <w:r>
        <w:t xml:space="preserve">. Because </w:t>
      </w:r>
      <w:proofErr w:type="spellStart"/>
      <w:r>
        <w:t>CoVs</w:t>
      </w:r>
      <w:proofErr w:type="spellEnd"/>
      <w:r>
        <w:t xml:space="preserve"> are notoriously inclined towards recombination</w:t>
      </w:r>
      <w:r w:rsidR="00EA26B1">
        <w:t xml:space="preserve"> (</w:t>
      </w:r>
      <w:r>
        <w:t xml:space="preserve">with other </w:t>
      </w:r>
      <w:proofErr w:type="spellStart"/>
      <w:r>
        <w:t>CoVs</w:t>
      </w:r>
      <w:proofErr w:type="spellEnd"/>
      <w:r>
        <w:t>, or more rarely, with other viral groups</w:t>
      </w:r>
      <w:r w:rsidR="00EA26B1">
        <w:t xml:space="preserve">) </w:t>
      </w:r>
      <w:r>
        <w:t>there is concern that naturally</w:t>
      </w:r>
      <w:r w:rsidR="00EA26B1">
        <w:t>-</w:t>
      </w:r>
      <w:r>
        <w:t xml:space="preserve">circulating </w:t>
      </w:r>
      <w:proofErr w:type="spellStart"/>
      <w:r>
        <w:t>CoVs</w:t>
      </w:r>
      <w:proofErr w:type="spellEnd"/>
      <w:r>
        <w:t xml:space="preserve"> presently unable to infect humans may acquire this ability</w:t>
      </w:r>
      <w:sdt>
        <w:sdtPr>
          <w:rPr>
            <w:color w:val="000000"/>
          </w:rPr>
          <w:tag w:val="MENDELEY_CITATION_v3_eyJjaXRhdGlvbklEIjoiTUVOREVMRVlfQ0lUQVRJT05fMDVhZDVmMWQtNWMyNS00ZWEzLThlZTItM2IyZTdiMzhiZGJhIiwiY2l0YXRpb25JdGVtcyI6W3siaWQiOiIwNzczOWVkMS1mNzcwLTU3OWEtOGZkMy0xNTBiMDVjZDQxOGMiLCJpdGVtRGF0YSI6eyJET0kiOiIxMC4xMTI4L2p2aS4wMTA0OC0xNSIsIklTU04iOiIwMDIyLTUzOFgiLCJQTUlEIjoiMjYyNjkxODU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"/>
          <w:id w:val="1945963057"/>
          <w:placeholder>
            <w:docPart w:val="DefaultPlaceholder_-1854013440"/>
          </w:placeholder>
        </w:sdtPr>
        <w:sdtEndPr/>
        <w:sdtContent>
          <w:r w:rsidR="00EA26B1">
            <w:rPr>
              <w:color w:val="000000"/>
            </w:rPr>
            <w:t xml:space="preserve"> in the future </w:t>
          </w:r>
          <w:r w:rsidR="00B17D67" w:rsidRPr="00B17D67">
            <w:rPr>
              <w:color w:val="000000"/>
            </w:rPr>
            <w:t>(26,38–41)</w:t>
          </w:r>
        </w:sdtContent>
      </w:sdt>
      <w:r w:rsidR="00EA26B1">
        <w:rPr>
          <w:color w:val="000000"/>
        </w:rPr>
        <w:t xml:space="preserve">, a concern which highlights </w:t>
      </w:r>
      <w:r>
        <w:t xml:space="preserve">the importance of widespread </w:t>
      </w:r>
      <w:proofErr w:type="spellStart"/>
      <w:r w:rsidR="00EA26B1">
        <w:t>CoV</w:t>
      </w:r>
      <w:proofErr w:type="spellEnd"/>
      <w:r w:rsidR="00EA26B1">
        <w:t xml:space="preserve"> </w:t>
      </w:r>
      <w:r>
        <w:t xml:space="preserve">surveillance </w:t>
      </w:r>
      <w:r w:rsidR="00EA26B1">
        <w:t>aimed at</w:t>
      </w:r>
      <w:r>
        <w:t xml:space="preserve"> characterizing the</w:t>
      </w:r>
      <w:r w:rsidR="00EA26B1">
        <w:t xml:space="preserve"> global</w:t>
      </w:r>
      <w:r>
        <w:t xml:space="preserve"> landscape of</w:t>
      </w:r>
      <w:r w:rsidR="00EA26B1">
        <w:t xml:space="preserve"> potentially </w:t>
      </w:r>
      <w:proofErr w:type="spellStart"/>
      <w:r w:rsidR="00EA26B1">
        <w:t>CoV</w:t>
      </w:r>
      <w:proofErr w:type="spellEnd"/>
      <w:r w:rsidR="00EA26B1">
        <w:t xml:space="preserve"> diversity available for recombination</w:t>
      </w:r>
      <w:r>
        <w:t xml:space="preserve">. 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NDIsNDMpIiwiaXNNYW51YWxseU92ZXJyaWRkZW4iOnRydWUsIm1hbnVhbE92ZXJyaWRlVGV4dCI6IigzMSw0Miw0MykifX0="/>
          <w:id w:val="-1620292106"/>
          <w:placeholder>
            <w:docPart w:val="DefaultPlaceholder_-1854013440"/>
          </w:placeholder>
        </w:sdtPr>
        <w:sdtEndPr/>
        <w:sdtContent>
          <w:r w:rsidR="00B17D67" w:rsidRPr="00B17D67">
            <w:rPr>
              <w:color w:val="000000"/>
            </w:rPr>
            <w:t>(31,42,43)</w:t>
          </w:r>
        </w:sdtContent>
      </w:sdt>
      <w:r>
        <w:t xml:space="preserve">, contribute to the </w:t>
      </w:r>
      <w:proofErr w:type="spellStart"/>
      <w:r>
        <w:t>CoV</w:t>
      </w:r>
      <w:proofErr w:type="spellEnd"/>
      <w:r>
        <w:t xml:space="preserve"> affinity for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dHJ1ZSwibWFudWFsT3ZlcnJpZGVUZXh0IjoiKDQ04oCTNDcpIn19"/>
          <w:id w:val="499313893"/>
          <w:placeholder>
            <w:docPart w:val="DefaultPlaceholder_-1854013440"/>
          </w:placeholder>
        </w:sdtPr>
        <w:sdtEndPr/>
        <w:sdtContent>
          <w:r w:rsidR="00B17D67" w:rsidRPr="00B17D67">
            <w:rPr>
              <w:color w:val="000000"/>
            </w:rPr>
            <w:t>(44–47)</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dHJ1ZSwibWFudWFsT3ZlcnJpZGVUZXh0IjoiKDQ4KSJ9fQ=="/>
          <w:id w:val="1189723032"/>
          <w:placeholder>
            <w:docPart w:val="DefaultPlaceholder_-1854013440"/>
          </w:placeholder>
        </w:sdtPr>
        <w:sdtEndPr/>
        <w:sdtContent>
          <w:r w:rsidR="00EA26B1">
            <w:rPr>
              <w:color w:val="000000"/>
            </w:rPr>
            <w:t xml:space="preserve"> </w:t>
          </w:r>
          <w:r w:rsidR="00B17D67" w:rsidRPr="00B17D67">
            <w:rPr>
              <w:color w:val="000000"/>
            </w:rPr>
            <w:t>(48)</w:t>
          </w:r>
        </w:sdtContent>
      </w:sdt>
      <w:r>
        <w:t xml:space="preserve">. </w:t>
      </w:r>
    </w:p>
    <w:p w14:paraId="69CF3B86" w14:textId="77777777" w:rsidR="00127389" w:rsidRPr="00EA26B1" w:rsidRDefault="00127389" w:rsidP="00A60EE4"/>
    <w:p w14:paraId="4C2ECF59" w14:textId="0F31E8D4" w:rsidR="00127389" w:rsidRDefault="00127389" w:rsidP="00A60EE4">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OSkiLCJpc01hbnVhbGx5T3ZlcnJpZGRlbiI6dHJ1ZSwibWFudWFsT3ZlcnJpZGVUZXh0IjoiKDQ5KSJ9fQ=="/>
          <w:id w:val="1143161579"/>
          <w:placeholder>
            <w:docPart w:val="DefaultPlaceholder_-1854013440"/>
          </w:placeholder>
        </w:sdtPr>
        <w:sdtEndPr/>
        <w:sdtContent>
          <w:r w:rsidR="00B17D67" w:rsidRPr="00B17D67">
            <w:rPr>
              <w:color w:val="000000"/>
            </w:rPr>
            <w:t>(49)</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dHJ1ZSwibWFudWFsT3ZlcnJpZGVUZXh0IjoiKDUwKSJ9fQ=="/>
          <w:id w:val="649486398"/>
          <w:placeholder>
            <w:docPart w:val="DefaultPlaceholder_-1854013440"/>
          </w:placeholder>
        </w:sdtPr>
        <w:sdtEndPr/>
        <w:sdtContent>
          <w:r w:rsidR="00B17D67" w:rsidRPr="00B17D67">
            <w:rPr>
              <w:color w:val="000000"/>
            </w:rPr>
            <w:t>(50)</w:t>
          </w:r>
        </w:sdtContent>
      </w:sdt>
      <w:r>
        <w:t xml:space="preserve">, some three-quarters 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0cnVlLCJtYW51YWxPdmVycmlkZVRleHQiOiIoNTHigJM1MykifX0="/>
          <w:id w:val="-1718355885"/>
          <w:placeholder>
            <w:docPart w:val="DefaultPlaceholder_-1854013440"/>
          </w:placeholder>
        </w:sdtPr>
        <w:sdtEndPr/>
        <w:sdtContent>
          <w:r w:rsidR="00B17D67" w:rsidRPr="00B17D67">
            <w:rPr>
              <w:color w:val="000000"/>
            </w:rPr>
            <w:t>(51–53)</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1NOKAkzU2KSIsImlzTWFudWFsbHlPdmVycmlkZGVuIjp0cnVlLCJtYW51YWxPdmVycmlkZVRleHQiOiIoMjksNTTigJM1NikifX0="/>
          <w:id w:val="-1111894756"/>
          <w:placeholder>
            <w:docPart w:val="DefaultPlaceholder_-1854013440"/>
          </w:placeholder>
        </w:sdtPr>
        <w:sdtEndPr/>
        <w:sdtContent>
          <w:r w:rsidR="00B17D67" w:rsidRPr="00B17D67">
            <w:rPr>
              <w:color w:val="000000"/>
            </w:rPr>
            <w:t>(29,54–56)</w:t>
          </w:r>
        </w:sdtContent>
      </w:sdt>
      <w:r>
        <w:t xml:space="preserve">. Previously coronavirus surveillance efforts have identified </w:t>
      </w:r>
      <w:r w:rsidRPr="00EA26B1">
        <w:rPr>
          <w:i/>
          <w:iCs/>
        </w:rPr>
        <w:t>Alphacoronavirus</w:t>
      </w:r>
      <w:r>
        <w:t xml:space="preserve"> RNA in the Malagasy </w:t>
      </w:r>
      <w:r>
        <w:lastRenderedPageBreak/>
        <w:t xml:space="preserve">insectivorous bat, </w:t>
      </w:r>
      <w:proofErr w:type="spellStart"/>
      <w:r>
        <w:rPr>
          <w:i/>
          <w:iCs/>
        </w:rPr>
        <w:t>Mormopterus</w:t>
      </w:r>
      <w:proofErr w:type="spellEnd"/>
      <w:r>
        <w:rPr>
          <w:i/>
          <w:iCs/>
        </w:rPr>
        <w:t xml:space="preserve"> </w:t>
      </w:r>
      <w:proofErr w:type="spellStart"/>
      <w:r>
        <w:rPr>
          <w:i/>
          <w:iCs/>
        </w:rPr>
        <w:t>jugalaris</w:t>
      </w:r>
      <w:proofErr w:type="spellEnd"/>
      <w:r>
        <w:rPr>
          <w:i/>
          <w:iCs/>
        </w:rPr>
        <w:t xml:space="preserve">, </w:t>
      </w:r>
      <w:r>
        <w:t xml:space="preserve">and </w:t>
      </w:r>
      <w:proofErr w:type="spellStart"/>
      <w:r w:rsidRPr="00EA26B1">
        <w:rPr>
          <w:i/>
          <w:iCs/>
        </w:rPr>
        <w:t>Betacoronavirus</w:t>
      </w:r>
      <w:proofErr w:type="spellEnd"/>
      <w:r>
        <w:t xml:space="preserve"> RNA in all three endemic 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2MiwxMDApIn19"/>
          <w:id w:val="905878058"/>
          <w:placeholder>
            <w:docPart w:val="DefaultPlaceholder_-1854013440"/>
          </w:placeholder>
        </w:sdtPr>
        <w:sdtEndPr/>
        <w:sdtContent>
          <w:r w:rsidR="00B17D67" w:rsidRPr="00B17D67">
            <w:rPr>
              <w:color w:val="000000"/>
            </w:rPr>
            <w:t>(62,100)</w:t>
          </w:r>
          <w:r w:rsidR="00EA26B1">
            <w:rPr>
              <w:color w:val="000000"/>
            </w:rPr>
            <w:t xml:space="preserve">. </w:t>
          </w:r>
        </w:sdtContent>
      </w:sdt>
      <w:r>
        <w:t xml:space="preserve">Previous studies have demonstrated that 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yOSw1NSkifX0="/>
          <w:id w:val="-556781305"/>
          <w:placeholder>
            <w:docPart w:val="DefaultPlaceholder_-1854013440"/>
          </w:placeholder>
        </w:sdtPr>
        <w:sdtEndPr>
          <w:rPr>
            <w:iCs w:val="0"/>
          </w:rPr>
        </w:sdtEndPr>
        <w:sdtContent>
          <w:r w:rsidR="00B17D67" w:rsidRPr="00B17D67">
            <w:rPr>
              <w:color w:val="000000"/>
            </w:rPr>
            <w:t>(29,55)</w:t>
          </w:r>
        </w:sdtContent>
      </w:sdt>
      <w:r w:rsidRPr="00EA26B1">
        <w:t>;</w:t>
      </w:r>
      <w:r>
        <w:rPr>
          <w:i/>
          <w:iCs/>
        </w:rPr>
        <w:t xml:space="preserve"> </w:t>
      </w:r>
      <w:proofErr w:type="spellStart"/>
      <w:r>
        <w:rPr>
          <w:i/>
          <w:iCs/>
        </w:rPr>
        <w:t>Nobecoviruses</w:t>
      </w:r>
      <w:proofErr w:type="spellEnd"/>
      <w:r>
        <w:rPr>
          <w:i/>
          <w:iCs/>
        </w:rPr>
        <w:t xml:space="preserve"> </w:t>
      </w:r>
      <w:r>
        <w:t>have been previously described in</w:t>
      </w:r>
      <w:r w:rsidR="00EA26B1">
        <w:t>fecting</w:t>
      </w:r>
      <w:r>
        <w:t xml:space="preserve"> </w:t>
      </w:r>
      <w:proofErr w:type="spellStart"/>
      <w:r>
        <w:t>Ptero</w:t>
      </w:r>
      <w:r w:rsidR="00EA26B1">
        <w:t>po</w:t>
      </w:r>
      <w: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34oCTNjApIiwiaXNNYW51YWxseU92ZXJyaWRkZW4iOnRydWUsIm1hbnVhbE92ZXJyaWRlVGV4dCI6IigyMSwyOCw1N+KAkzYwKSJ9fQ=="/>
          <w:id w:val="-484622095"/>
          <w:placeholder>
            <w:docPart w:val="DefaultPlaceholder_-1854013440"/>
          </w:placeholder>
        </w:sdtPr>
        <w:sdtEndPr/>
        <w:sdtContent>
          <w:r w:rsidR="00B17D67" w:rsidRPr="00B17D67">
            <w:rPr>
              <w:color w:val="000000"/>
            </w:rPr>
            <w:t>(21,28,57–60)</w:t>
          </w:r>
        </w:sdtContent>
      </w:sdt>
      <w:r w:rsidR="00EA26B1">
        <w:rPr>
          <w:color w:val="000000"/>
        </w:rPr>
        <w:t>.</w:t>
      </w:r>
      <w:r>
        <w:t xml:space="preserve"> Though </w:t>
      </w:r>
      <w:proofErr w:type="spellStart"/>
      <w:r>
        <w:t>Nobecoviruses</w:t>
      </w:r>
      <w:proofErr w:type="spellEnd"/>
      <w:r>
        <w:t xml:space="preserve"> are not known to be zoonotic, previous research has described widespread circulation of a recombinant </w:t>
      </w:r>
      <w:proofErr w:type="spellStart"/>
      <w:r>
        <w:t>Nobecovirus</w:t>
      </w:r>
      <w:proofErr w:type="spellEnd"/>
      <w:r>
        <w:t xml:space="preserve"> carrying an </w:t>
      </w:r>
      <w:proofErr w:type="spellStart"/>
      <w:r>
        <w:t>orthoreovirus</w:t>
      </w:r>
      <w:proofErr w:type="spellEnd"/>
      <w:r>
        <w:t xml:space="preserve"> insertion throughout Asia </w:t>
      </w:r>
      <w:sdt>
        <w:sdtPr>
          <w:rPr>
            <w:color w:val="000000"/>
          </w:rPr>
          <w:tag w:val="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2MCw2MSkiLCJpc01hbnVhbGx5T3ZlcnJpZGRlbiI6dHJ1ZSwibWFudWFsT3ZlcnJpZGVUZXh0IjoiKDIxLDYwLDYxKSJ9fQ=="/>
          <w:id w:val="659807904"/>
          <w:placeholder>
            <w:docPart w:val="DefaultPlaceholder_-1854013440"/>
          </w:placeholder>
        </w:sdtPr>
        <w:sdtEndPr/>
        <w:sdtContent>
          <w:r w:rsidR="00B17D67" w:rsidRPr="00B17D67">
            <w:rPr>
              <w:color w:val="000000"/>
            </w:rPr>
            <w:t>(21,60,61)</w:t>
          </w:r>
        </w:sdtContent>
      </w:sdt>
      <w:r>
        <w:t xml:space="preserve">, highlighting the capacity for this viral subgenus to undertake rapid shifts in genomic organization which could lead to expanded host range. As both </w:t>
      </w:r>
      <w:r w:rsidRPr="00EA26B1">
        <w:rPr>
          <w:i/>
          <w:iCs/>
        </w:rPr>
        <w:t xml:space="preserve">Eidolon </w:t>
      </w:r>
      <w:proofErr w:type="spellStart"/>
      <w:r w:rsidRPr="00EA26B1">
        <w:rPr>
          <w:i/>
          <w:iCs/>
        </w:rPr>
        <w:t>dupreanum</w:t>
      </w:r>
      <w:proofErr w:type="spellEnd"/>
      <w:r>
        <w:t xml:space="preserve"> and </w:t>
      </w:r>
      <w:r w:rsidRPr="00EA26B1">
        <w:rPr>
          <w:i/>
          <w:iCs/>
        </w:rPr>
        <w:t xml:space="preserve">Rousettus </w:t>
      </w:r>
      <w:proofErr w:type="spellStart"/>
      <w:r w:rsidRPr="00EA26B1">
        <w:rPr>
          <w:i/>
          <w:iCs/>
        </w:rPr>
        <w:t>madagascariensis</w:t>
      </w:r>
      <w:proofErr w:type="spellEnd"/>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2MikiLCJpc01hbnVhbGx5T3ZlcnJpZGRlbiI6dHJ1ZSwibWFudWFsT3ZlcnJpZGVUZXh0IjoiKDYyKSJ9fQ=="/>
          <w:id w:val="1833182939"/>
          <w:placeholder>
            <w:docPart w:val="DefaultPlaceholder_-1854013440"/>
          </w:placeholder>
        </w:sdtPr>
        <w:sdtEndPr/>
        <w:sdtContent>
          <w:r w:rsidR="00B17D67" w:rsidRPr="00B17D67">
            <w:rPr>
              <w:color w:val="000000"/>
            </w:rPr>
            <w:t>(62)</w:t>
          </w:r>
          <w:r w:rsidR="00E07725">
            <w:rPr>
              <w:color w:val="000000"/>
            </w:rPr>
            <w:t xml:space="preserve">, </w:t>
          </w:r>
          <w:proofErr w:type="spellStart"/>
          <w:r w:rsidR="00E07725">
            <w:rPr>
              <w:color w:val="000000"/>
            </w:rPr>
            <w:t>CoV</w:t>
          </w:r>
          <w:proofErr w:type="spellEnd"/>
          <w:r w:rsidR="00E07725">
            <w:rPr>
              <w:color w:val="000000"/>
            </w:rPr>
            <w:t xml:space="preserve"> </w:t>
          </w:r>
        </w:sdtContent>
      </w:sdt>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bat,</w:t>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1966C7FB" w:rsidR="00127389" w:rsidRPr="00EA26B1" w:rsidRDefault="00127389" w:rsidP="00A60EE4">
      <w:r>
        <w:t xml:space="preserve">Human-bat contact rates are high in Madagascar, where bats are consumed widely as a source of human food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XSwicHJvcGVydGllcyI6eyJub3RlSW5kZXgiOjB9LCJpc0VkaXRlZCI6ZmFsc2UsIm1hbnVhbE92ZXJyaWRlIjp7ImNpdGVwcm9jVGV4dCI6Iig2M+KAkzY2KSIsImlzTWFudWFsbHlPdmVycmlkZGVuIjp0cnVlLCJtYW51YWxPdmVycmlkZVRleHQiOiIoNjPigJM2NikifX0="/>
          <w:id w:val="-486090932"/>
          <w:placeholder>
            <w:docPart w:val="DefaultPlaceholder_-1854013440"/>
          </w:placeholder>
        </w:sdtPr>
        <w:sdtEndPr/>
        <w:sdtContent>
          <w:r w:rsidR="00B17D67" w:rsidRPr="00B17D67">
            <w:rPr>
              <w:color w:val="000000"/>
            </w:rPr>
            <w:t>(63–66)</w:t>
          </w:r>
        </w:sdtContent>
      </w:sdt>
      <w:r>
        <w:t xml:space="preserve">. In addition to </w:t>
      </w:r>
      <w:r w:rsidR="00E07725">
        <w:t xml:space="preserve">the </w:t>
      </w:r>
      <w:r>
        <w:t xml:space="preserve">natural </w:t>
      </w:r>
      <w:proofErr w:type="spellStart"/>
      <w:r>
        <w:t>CoV</w:t>
      </w:r>
      <w:proofErr w:type="spellEnd"/>
      <w:r>
        <w:t xml:space="preserve"> diversity circulating in Malagasy bats,</w:t>
      </w:r>
      <w:r w:rsidR="00E07725">
        <w:t xml:space="preserve"> several human coronaviruses are known to circulate widely in Madagascar, including the common cold-causing</w:t>
      </w:r>
      <w:r>
        <w:t xml:space="preserve"> </w:t>
      </w:r>
      <w:proofErr w:type="spellStart"/>
      <w:r>
        <w:t>Embecoviruses</w:t>
      </w:r>
      <w:proofErr w:type="spellEnd"/>
      <w:r>
        <w:t xml:space="preserve">, HCoV-OC43 and HCoV-HKU1, and, more recently, the </w:t>
      </w:r>
      <w:r w:rsidR="00E07725">
        <w:t xml:space="preserve">zoonotic </w:t>
      </w:r>
      <w:proofErr w:type="spellStart"/>
      <w: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34oCTNjkpIiwiaXNNYW51YWxseU92ZXJyaWRkZW4iOnRydWUsIm1hbnVhbE92ZXJyaWRlVGV4dCI6Iig2N+KAkzY5KSJ9fQ=="/>
          <w:id w:val="-1361352878"/>
          <w:placeholder>
            <w:docPart w:val="DefaultPlaceholder_-1854013440"/>
          </w:placeholder>
        </w:sdtPr>
        <w:sdtEndPr/>
        <w:sdtContent>
          <w:r w:rsidR="00B17D67" w:rsidRPr="00B17D67">
            <w:rPr>
              <w:color w:val="000000"/>
            </w:rPr>
            <w:t>(67–69)</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zApIiwiaXNNYW51YWxseU92ZXJyaWRkZW4iOnRydWUsIm1hbnVhbE92ZXJyaWRlVGV4dCI6Iig3MCkifX0="/>
          <w:id w:val="1392543210"/>
          <w:placeholder>
            <w:docPart w:val="DefaultPlaceholder_-1854013440"/>
          </w:placeholder>
        </w:sdtPr>
        <w:sdtEndPr/>
        <w:sdtContent>
          <w:r w:rsidR="00B17D67" w:rsidRPr="00B17D67">
            <w:rPr>
              <w:color w:val="000000"/>
            </w:rPr>
            <w:t>(70)</w:t>
          </w:r>
        </w:sdtContent>
      </w:sdt>
      <w:r>
        <w:t xml:space="preserve">, characterization of the genetic diversity of bat-borne coronaviruses in Madagascar and elsewhere in Africa is a critical public health priority. </w:t>
      </w:r>
      <w:r w:rsidRPr="00EA26B1">
        <w:t xml:space="preserve">Here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xml:space="preserve">, derived </w:t>
      </w:r>
      <w:r w:rsidRPr="00EA26B1">
        <w:rPr>
          <w:i/>
          <w:iCs/>
        </w:rPr>
        <w:t xml:space="preserve">R. </w:t>
      </w:r>
      <w:proofErr w:type="spellStart"/>
      <w:r w:rsidRPr="00EA26B1">
        <w:rPr>
          <w:i/>
          <w:iCs/>
        </w:rPr>
        <w:t>madagascariensis</w:t>
      </w:r>
      <w:proofErr w:type="spellEnd"/>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75ACF69" w14:textId="37754A09" w:rsidR="00127389" w:rsidRDefault="00127389" w:rsidP="00A60EE4">
      <w:r>
        <w:t xml:space="preserve">As part of a </w:t>
      </w:r>
      <w:proofErr w:type="spellStart"/>
      <w:r>
        <w:t>longterm</w:t>
      </w:r>
      <w:proofErr w:type="spellEnd"/>
      <w:r>
        <w:t xml:space="preserve"> study characterizing the seasonal dynamics of potentially zoonotic viruses in wild Madagascar fruit bats,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AngavoBe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AngavoKely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Cave,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w:t>
      </w:r>
      <w:proofErr w:type="spellStart"/>
      <w:r>
        <w:rPr>
          <w:i/>
          <w:iCs/>
        </w:rPr>
        <w:t>madagascariensis</w:t>
      </w:r>
      <w:proofErr w:type="spellEnd"/>
      <w:r>
        <w:rPr>
          <w:i/>
          <w:iCs/>
        </w:rPr>
        <w:t xml:space="preserve">)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1NCw3MSw3MikiLCJpc01hbnVhbGx5T3ZlcnJpZGRlbiI6dHJ1ZSwibWFudWFsT3ZlcnJpZGVUZXh0IjoiKDU0LDcxLDcyKSJ9fQ=="/>
          <w:id w:val="1174837306"/>
          <w:placeholder>
            <w:docPart w:val="DefaultPlaceholder_-1854013440"/>
          </w:placeholder>
        </w:sdtPr>
        <w:sdtEndPr/>
        <w:sdtContent>
          <w:r w:rsidR="00B17D67" w:rsidRPr="00B17D67">
            <w:rPr>
              <w:color w:val="000000"/>
            </w:rPr>
            <w:t>(54,71,72)</w:t>
          </w:r>
        </w:sdtContent>
      </w:sdt>
      <w:r>
        <w:t xml:space="preserve">. Briefly, all animals were identified to species, sex, and age class (juvenile vs. adult), and fecal, throat, and urine swabs were taken from each individual, collected into viral transport medium, and frozen on site in liquid nitrogen. Post-sampling, swabs were transported to -80*C freezers for </w:t>
      </w:r>
      <w:proofErr w:type="spellStart"/>
      <w:r>
        <w:t>longterm</w:t>
      </w:r>
      <w:proofErr w:type="spellEnd"/>
      <w:r>
        <w:t xml:space="preserve"> storage in the Virology Unit at </w:t>
      </w:r>
      <w:proofErr w:type="spellStart"/>
      <w:r>
        <w:t>Institut</w:t>
      </w:r>
      <w:proofErr w:type="spellEnd"/>
      <w:r>
        <w:t xml:space="preserve"> Pasteur of Madagascar.</w:t>
      </w:r>
    </w:p>
    <w:p w14:paraId="51D3C1B7" w14:textId="77777777" w:rsidR="00127389" w:rsidRDefault="00127389" w:rsidP="00A60EE4"/>
    <w:p w14:paraId="43BB69C3" w14:textId="77777777" w:rsidR="00127389" w:rsidRDefault="00127389" w:rsidP="00EA26B1">
      <w:pPr>
        <w:pStyle w:val="NormalWeb"/>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1C1EA4DB" w14:textId="77777777" w:rsidR="00127389" w:rsidRDefault="00127389" w:rsidP="00A60EE4">
      <w:pPr>
        <w:rPr>
          <w:i/>
          <w:iCs/>
        </w:rPr>
      </w:pPr>
    </w:p>
    <w:p w14:paraId="5EA72DA3" w14:textId="77777777" w:rsidR="00127389" w:rsidRPr="00EA26B1" w:rsidRDefault="00127389" w:rsidP="00A60EE4">
      <w:pPr>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E8EBC60" w14:textId="41F7D691" w:rsidR="00127389" w:rsidRDefault="00127389" w:rsidP="00A60EE4">
      <w:r>
        <w:t>RNA was extracted from a randomly selected subset of fecal (</w:t>
      </w:r>
      <w:r w:rsidR="001E4F21">
        <w:t>285</w:t>
      </w:r>
      <w:r>
        <w:t xml:space="preserve">), throat (143), and urine (196) swab samples in the Virology Unit at </w:t>
      </w:r>
      <w:proofErr w:type="spellStart"/>
      <w:r>
        <w:t>Institut</w:t>
      </w:r>
      <w:proofErr w:type="spellEnd"/>
      <w:r>
        <w:t xml:space="preserve"> Pasteur of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(ZYMO,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-80*C, then transported on dry ice to the Chan Zuckerberg Biohub (San Francisco, CA, USA) for library preparation and metagenomic Next Generation Sequencing (</w:t>
      </w:r>
      <w:proofErr w:type="spellStart"/>
      <w:r>
        <w:t>mNGS</w:t>
      </w:r>
      <w:proofErr w:type="spellEnd"/>
      <w:r>
        <w:t>).</w:t>
      </w:r>
    </w:p>
    <w:p w14:paraId="54DD99DF" w14:textId="77777777" w:rsidR="00127389" w:rsidRDefault="00127389" w:rsidP="00A60EE4"/>
    <w:p w14:paraId="47689D9C" w14:textId="32471521" w:rsidR="00127389" w:rsidRPr="00EA26B1" w:rsidRDefault="00127389" w:rsidP="00A60EE4">
      <w:commentRangeStart w:id="0"/>
      <w:r>
        <w:rPr>
          <w:i/>
          <w:iCs/>
        </w:rPr>
        <w:t xml:space="preserve">Library Preparation and </w:t>
      </w:r>
      <w:proofErr w:type="spellStart"/>
      <w:r>
        <w:rPr>
          <w:i/>
          <w:iCs/>
        </w:rPr>
        <w:t>mNGS</w:t>
      </w:r>
      <w:commentRangeEnd w:id="0"/>
      <w:proofErr w:type="spellEnd"/>
      <w:r w:rsidRPr="00772AA7">
        <w:rPr>
          <w:rStyle w:val="CommentReference"/>
        </w:rPr>
        <w:commentReference w:id="0"/>
      </w:r>
    </w:p>
    <w:p w14:paraId="1373349A" w14:textId="77777777" w:rsidR="00127389" w:rsidRPr="00EA26B1" w:rsidRDefault="00127389" w:rsidP="003747CC">
      <w:pPr>
        <w:rPr>
          <w:rFonts w:ascii="Cambria" w:hAnsi="Cambria" w:cs="Noto Serif"/>
          <w:color w:val="212121"/>
          <w:shd w:val="clear" w:color="auto" w:fill="FFFFFF"/>
        </w:rPr>
      </w:pPr>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204660">
        <w:t>om</w:t>
      </w:r>
      <w:r w:rsidRPr="00772AA7">
        <w:t xml:space="preserve"> each of three bat species was selected for additional quantification using an </w:t>
      </w:r>
      <w:r w:rsidRPr="00EA26B1">
        <w:rPr>
          <w:color w:val="212121"/>
          <w:shd w:val="clear" w:color="auto" w:fill="FFFFFF"/>
        </w:rPr>
        <w:t>Invitrogen Qubit 3.0 Fluorometer and the Qubit RNA HS Assay Kit (</w:t>
      </w:r>
      <w:proofErr w:type="spellStart"/>
      <w:r w:rsidRPr="00EA26B1">
        <w:rPr>
          <w:color w:val="212121"/>
          <w:shd w:val="clear" w:color="auto" w:fill="FFFFFF"/>
        </w:rPr>
        <w:t>ThermoFisher</w:t>
      </w:r>
      <w:proofErr w:type="spellEnd"/>
      <w:r w:rsidRPr="00EA26B1">
        <w:rPr>
          <w:color w:val="212121"/>
          <w:shd w:val="clear" w:color="auto" w:fill="FFFFFF"/>
        </w:rPr>
        <w:t xml:space="preserve"> Scientific, Carlsbad, CA, USA). After quantification, </w:t>
      </w:r>
      <w:r w:rsidRPr="00772AA7">
        <w:t xml:space="preserve">5ul of </w:t>
      </w:r>
      <w:proofErr w:type="spellStart"/>
      <w:r w:rsidRPr="00772AA7">
        <w:t>of</w:t>
      </w:r>
      <w:proofErr w:type="spellEnd"/>
      <w:r w:rsidRPr="00772AA7">
        <w:t xml:space="preserve"> e</w:t>
      </w:r>
      <w:r w:rsidRPr="00584C2F">
        <w:t>a</w:t>
      </w:r>
      <w:r w:rsidRPr="0046763C">
        <w:t>c</w:t>
      </w:r>
      <w:r w:rsidRPr="00D10725">
        <w:t>h R</w:t>
      </w:r>
      <w:r w:rsidRPr="002F6772">
        <w:t>NA s</w:t>
      </w:r>
      <w:r w:rsidRPr="00C10014">
        <w:t>ample</w:t>
      </w:r>
      <w:r>
        <w:t xml:space="preserve">, plus water control, </w:t>
      </w:r>
      <w:r w:rsidRPr="00772AA7">
        <w:t xml:space="preserve">was diluted 5X and </w:t>
      </w:r>
      <w:r w:rsidRPr="00584C2F">
        <w:t>a</w:t>
      </w:r>
      <w:r w:rsidRPr="0046763C">
        <w:t>rr</w:t>
      </w:r>
      <w:r w:rsidRPr="00D10725">
        <w:t>ay</w:t>
      </w:r>
      <w:r w:rsidRPr="002F6772">
        <w:t>ed in</w:t>
      </w:r>
      <w:r w:rsidRPr="00C10014">
        <w:t xml:space="preserve"> 96-</w:t>
      </w:r>
      <w:r w:rsidRPr="00F767CD">
        <w:t>to</w:t>
      </w:r>
      <w:r w:rsidRPr="00673AB4">
        <w:t>-384</w:t>
      </w:r>
      <w:r w:rsidRPr="009376AC">
        <w:t xml:space="preserve"> well </w:t>
      </w:r>
      <w:r w:rsidRPr="00F8790D">
        <w:t>p</w:t>
      </w:r>
      <w:r w:rsidRPr="00AB0B4C">
        <w:t>la</w:t>
      </w:r>
      <w:r w:rsidRPr="00BA14F4">
        <w:t>te</w:t>
      </w:r>
      <w:r w:rsidRPr="0017196E">
        <w:t xml:space="preserve"> forma</w:t>
      </w:r>
      <w:r w:rsidRPr="004231BE">
        <w:t>t</w:t>
      </w:r>
      <w:r w:rsidRPr="00204660">
        <w:t xml:space="preserve"> </w:t>
      </w:r>
      <w:r w:rsidRPr="00772AA7">
        <w:t xml:space="preserve">using a BRAVO Automated Liquid-Handling Platform and unique </w:t>
      </w:r>
      <w:proofErr w:type="spellStart"/>
      <w:r w:rsidRPr="00EA26B1">
        <w:rPr>
          <w:color w:val="212121"/>
          <w:shd w:val="clear" w:color="auto" w:fill="FFFFFF"/>
        </w:rPr>
        <w:t>TruSeq</w:t>
      </w:r>
      <w:proofErr w:type="spellEnd"/>
      <w:r w:rsidRPr="00EA26B1">
        <w:rPr>
          <w:color w:val="212121"/>
          <w:shd w:val="clear" w:color="auto" w:fill="FFFFFF"/>
        </w:rPr>
        <w:t xml:space="preserve"> Index PCR Primer barcodes (Illumina, San Diego, CA, USA). Samples were subsequently prepped into libraries using the </w:t>
      </w:r>
      <w:proofErr w:type="spellStart"/>
      <w:r w:rsidRPr="00EA26B1">
        <w:rPr>
          <w:color w:val="212121"/>
          <w:shd w:val="clear" w:color="auto" w:fill="FFFFFF"/>
        </w:rPr>
        <w:t>NEBNext</w:t>
      </w:r>
      <w:proofErr w:type="spellEnd"/>
      <w:r w:rsidRPr="00EA26B1">
        <w:rPr>
          <w:color w:val="212121"/>
          <w:shd w:val="clear" w:color="auto" w:fill="FFFFFF"/>
        </w:rPr>
        <w:t xml:space="preserve"> Directional RNA Library Prep Kit (Purified mRNA or rRNA Depleted RNA protocol; New England </w:t>
      </w:r>
      <w:proofErr w:type="spellStart"/>
      <w:r w:rsidRPr="00EA26B1">
        <w:rPr>
          <w:color w:val="212121"/>
          <w:shd w:val="clear" w:color="auto" w:fill="FFFFFF"/>
        </w:rPr>
        <w:t>BioLabs</w:t>
      </w:r>
      <w:proofErr w:type="spellEnd"/>
      <w:r w:rsidRPr="00EA26B1">
        <w:rPr>
          <w:color w:val="212121"/>
          <w:shd w:val="clear" w:color="auto" w:fill="FFFFFF"/>
        </w:rPr>
        <w:t>, Beverly, MA, USA), following the manufacturer’s instructions and according to previously published modifications (</w:t>
      </w:r>
      <w:r w:rsidRPr="00F8790D">
        <w:rPr>
          <w:color w:val="FF0000"/>
          <w:shd w:val="clear" w:color="auto" w:fill="FFFFFF"/>
        </w:rPr>
        <w:t>XXX</w:t>
      </w:r>
      <w:r w:rsidRPr="00EA26B1">
        <w:rPr>
          <w:color w:val="212121"/>
          <w:shd w:val="clear" w:color="auto" w:fill="FFFFFF"/>
        </w:rPr>
        <w:t xml:space="preserve">). </w:t>
      </w:r>
      <w:commentRangeStart w:id="1"/>
      <w:r w:rsidRPr="00EA26B1">
        <w:rPr>
          <w:color w:val="212121"/>
          <w:shd w:val="clear" w:color="auto" w:fill="FFFFFF"/>
        </w:rPr>
        <w:t xml:space="preserve">Quality and quantity of resulting individual and pooled </w:t>
      </w:r>
      <w:proofErr w:type="spellStart"/>
      <w:r w:rsidRPr="00EA26B1">
        <w:rPr>
          <w:color w:val="212121"/>
          <w:shd w:val="clear" w:color="auto" w:fill="FFFFFF"/>
        </w:rPr>
        <w:t>mNGS</w:t>
      </w:r>
      <w:proofErr w:type="spellEnd"/>
      <w:r w:rsidRPr="00EA26B1">
        <w:rPr>
          <w:color w:val="212121"/>
          <w:shd w:val="clear" w:color="auto" w:fill="FFFFFF"/>
        </w:rPr>
        <w:t xml:space="preserve"> libraries were assessed via electrophoresis with the High Sensitivity NGS Fragment Analysis Kit on a Fragment Analyzer (Advanced Analytical Technologies, Inc), the High-Sensitivity DNA Kit on the Agilent Bioanalyzer (Agilent Technologies, Santa Clara, CA, USA), and via real-time quantitative polymerase chain reaction (qPCR) with the KAPA Library Quantification Kit (Kapa Biosystems, Wilmington, MA, USA). Final library pools were spiked with a non-indexed </w:t>
      </w:r>
      <w:proofErr w:type="spellStart"/>
      <w:r w:rsidRPr="00EA26B1">
        <w:rPr>
          <w:color w:val="212121"/>
          <w:shd w:val="clear" w:color="auto" w:fill="FFFFFF"/>
        </w:rPr>
        <w:t>PhiX</w:t>
      </w:r>
      <w:proofErr w:type="spellEnd"/>
      <w:r w:rsidRPr="00EA26B1">
        <w:rPr>
          <w:color w:val="212121"/>
          <w:shd w:val="clear" w:color="auto" w:fill="FFFFFF"/>
        </w:rPr>
        <w:t xml:space="preserve"> control library (Illumina, San Diego, CA, USA). Pair-end sequencing (2 × 150 bp) was performed using an Illumina </w:t>
      </w:r>
      <w:proofErr w:type="spellStart"/>
      <w:r w:rsidRPr="00EA26B1">
        <w:rPr>
          <w:color w:val="212121"/>
          <w:shd w:val="clear" w:color="auto" w:fill="FFFFFF"/>
        </w:rPr>
        <w:t>NovaSeq</w:t>
      </w:r>
      <w:proofErr w:type="spellEnd"/>
      <w:r w:rsidRPr="00EA26B1">
        <w:rPr>
          <w:color w:val="212121"/>
          <w:shd w:val="clear" w:color="auto" w:fill="FFFFFF"/>
        </w:rPr>
        <w:t xml:space="preserve"> sequencing system (Illumina, San Diego, CA, USA). The pipeline used to separate the sequencing output into 150-base-pair pair-end read FASTQ files by library and to load files onto an Amazon Web Service (AWS) S3 bucket is available on GitHub at </w:t>
      </w:r>
      <w:hyperlink r:id="rId10" w:history="1">
        <w:r w:rsidRPr="00EA26B1">
          <w:rPr>
            <w:color w:val="212121"/>
            <w:u w:val="single"/>
            <w:shd w:val="clear" w:color="auto" w:fill="FFFFFF"/>
          </w:rPr>
          <w:t>https://github.com/czbiohub/utilities</w:t>
        </w:r>
      </w:hyperlink>
      <w:r w:rsidRPr="003747CC">
        <w:rPr>
          <w:rFonts w:ascii="Noto Serif" w:hAnsi="Noto Serif" w:cs="Noto Serif"/>
          <w:color w:val="212121"/>
          <w:shd w:val="clear" w:color="auto" w:fill="FFFFFF"/>
        </w:rPr>
        <w:t>.</w:t>
      </w:r>
      <w:commentRangeEnd w:id="1"/>
      <w:r>
        <w:rPr>
          <w:rStyle w:val="CommentReference"/>
          <w:rFonts w:cs="Mangal"/>
          <w:lang w:bidi="hi-IN"/>
        </w:rPr>
        <w:commentReference w:id="1"/>
      </w:r>
    </w:p>
    <w:p w14:paraId="45B5C3FF" w14:textId="77777777" w:rsidR="00127389" w:rsidRDefault="00127389" w:rsidP="00A60EE4">
      <w:pPr>
        <w:rPr>
          <w:rFonts w:ascii="Cambria" w:hAnsi="Cambria" w:cs="Noto Serif"/>
          <w:color w:val="212121"/>
          <w:shd w:val="clear" w:color="auto" w:fill="FFFFFF"/>
        </w:rPr>
      </w:pPr>
    </w:p>
    <w:p w14:paraId="692CF57C" w14:textId="77777777" w:rsidR="00127389" w:rsidRDefault="00127389" w:rsidP="00A60EE4">
      <w:pPr>
        <w:rPr>
          <w:rFonts w:ascii="Cambria" w:hAnsi="Cambria" w:cs="Noto Serif"/>
          <w:color w:val="212121"/>
          <w:shd w:val="clear" w:color="auto" w:fill="FFFFFF"/>
        </w:rPr>
      </w:pPr>
    </w:p>
    <w:p w14:paraId="7CD28CCE" w14:textId="77777777" w:rsidR="00127389" w:rsidRDefault="00127389" w:rsidP="00A60EE4">
      <w:pPr>
        <w:rPr>
          <w:i/>
          <w:iCs/>
        </w:rPr>
      </w:pPr>
      <w:proofErr w:type="spellStart"/>
      <w:r>
        <w:rPr>
          <w:i/>
          <w:iCs/>
        </w:rPr>
        <w:t>IDSeq</w:t>
      </w:r>
      <w:proofErr w:type="spellEnd"/>
    </w:p>
    <w:p w14:paraId="3470B738" w14:textId="1F4B7E22" w:rsidR="00127389" w:rsidRDefault="00127389" w:rsidP="00772AA7">
      <w:r>
        <w:lastRenderedPageBreak/>
        <w:t xml:space="preserve">Raw reads from Illumina sequencing were host-filtered, quality-filtered, and assembled on the </w:t>
      </w:r>
      <w:proofErr w:type="spellStart"/>
      <w:r>
        <w:t>IDseq</w:t>
      </w:r>
      <w:proofErr w:type="spellEnd"/>
      <w:r>
        <w:t xml:space="preserve"> (v3.2)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nRydWUsIm1hbnVhbE92ZXJyaWRlVGV4dCI6Iig3MykifX0="/>
          <w:id w:val="2038779061"/>
          <w:placeholder>
            <w:docPart w:val="DefaultPlaceholder_-1854013440"/>
          </w:placeholder>
        </w:sdtPr>
        <w:sdtEndPr/>
        <w:sdtContent>
          <w:r w:rsidR="00B17D67" w:rsidRPr="00B17D67">
            <w:rPr>
              <w:color w:val="000000"/>
            </w:rPr>
            <w:t>(73)</w:t>
          </w:r>
        </w:sdtContent>
      </w:sdt>
      <w:r>
        <w:t xml:space="preserve">, using a host background model compiled from </w:t>
      </w:r>
      <w:r w:rsidR="00A35859">
        <w:t xml:space="preserve">publicly available </w:t>
      </w:r>
      <w:r>
        <w:t xml:space="preserve">full-length genomes </w:t>
      </w:r>
      <w:r w:rsidR="00A35859">
        <w:t xml:space="preserve">for all three </w:t>
      </w:r>
      <w:commentRangeStart w:id="2"/>
      <w:r w:rsidR="00A35859">
        <w:t>bat species</w:t>
      </w:r>
      <w:commentRangeEnd w:id="2"/>
      <w:r w:rsidR="00556B79">
        <w:rPr>
          <w:rStyle w:val="CommentReference"/>
          <w:rFonts w:cs="Mangal"/>
          <w:lang w:bidi="hi-IN"/>
        </w:rPr>
        <w:commentReference w:id="2"/>
      </w:r>
      <w:r w:rsidR="006727EA">
        <w:t xml:space="preserve">. </w:t>
      </w:r>
      <w:r>
        <w:t xml:space="preserve">Samples were deemed “positive” for coronavirus infection if </w:t>
      </w:r>
      <w:proofErr w:type="spellStart"/>
      <w:r>
        <w:t>IDseq</w:t>
      </w:r>
      <w:proofErr w:type="spellEnd"/>
      <w:r>
        <w:t xml:space="preserve"> successfully assembled at least two nucleotide or protein-BLAST derived contigs with an average read depth &gt;2 reads/nucleotide, mapping to any </w:t>
      </w:r>
      <w:proofErr w:type="spellStart"/>
      <w:r>
        <w:t>CoV</w:t>
      </w:r>
      <w:proofErr w:type="spellEnd"/>
      <w:r>
        <w:t xml:space="preserve"> reference accession number. To clarify that no positives were missed from </w:t>
      </w:r>
      <w:proofErr w:type="spellStart"/>
      <w:r>
        <w:t>IDseq</w:t>
      </w:r>
      <w:proofErr w:type="spellEnd"/>
      <w:r>
        <w:t xml:space="preserve">, all non-host contigs assembled in </w:t>
      </w:r>
      <w:proofErr w:type="spellStart"/>
      <w:r>
        <w:t>IDseq</w:t>
      </w:r>
      <w:proofErr w:type="spellEnd"/>
      <w:r>
        <w:t xml:space="preserve"> underwent 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
          <w:id w:val="-1919171506"/>
          <w:placeholder>
            <w:docPart w:val="05CA42EE179DD04984109F0C0ADD0C92"/>
          </w:placeholder>
        </w:sdtPr>
        <w:sdtEndPr/>
        <w:sdtContent>
          <w:r w:rsidR="00CF7D95" w:rsidRPr="00B17D67">
            <w:rPr>
              <w:color w:val="000000"/>
            </w:rPr>
            <w:t>(74)</w:t>
          </w:r>
        </w:sdtContent>
      </w:sdt>
      <w:r>
        <w:t xml:space="preserve"> against a reference database constructed from all full-length reference sequences </w:t>
      </w:r>
      <w:r w:rsidR="00CF7D95">
        <w:t xml:space="preserve">and protein reference sequences </w:t>
      </w:r>
      <w:r>
        <w:t xml:space="preserve">for </w:t>
      </w:r>
      <w:r w:rsidRPr="00EA26B1">
        <w:rPr>
          <w:i/>
          <w:iCs/>
        </w:rPr>
        <w:t>Alpha-</w:t>
      </w:r>
      <w:r>
        <w:t xml:space="preserve"> and </w:t>
      </w:r>
      <w:proofErr w:type="spellStart"/>
      <w:r w:rsidRPr="00EA26B1">
        <w:rPr>
          <w:i/>
          <w:iCs/>
        </w:rPr>
        <w:t>Betacoronavirus</w:t>
      </w:r>
      <w:proofErr w:type="spellEnd"/>
      <w:r>
        <w:t xml:space="preserve"> available in </w:t>
      </w:r>
      <w:r w:rsidR="007817BB">
        <w:t>NCBI Virus</w:t>
      </w:r>
      <w:r>
        <w:t xml:space="preserve">. Step-by-step instructions for our offline BLAST protocol can be accessed in our </w:t>
      </w:r>
      <w:proofErr w:type="spellStart"/>
      <w:r>
        <w:t>publically</w:t>
      </w:r>
      <w:proofErr w:type="spellEnd"/>
      <w:r>
        <w:t xml:space="preserve"> available GitHub repository at: </w:t>
      </w:r>
      <w:r w:rsidRPr="00584C2F">
        <w:t>https://github.com/brooklabteam/Mada-Bat-CoV/</w:t>
      </w:r>
      <w:r>
        <w:t>.</w:t>
      </w:r>
    </w:p>
    <w:p w14:paraId="6331A6E6" w14:textId="77777777" w:rsidR="00127389" w:rsidRDefault="00127389" w:rsidP="00A60EE4">
      <w:pPr>
        <w:rPr>
          <w:i/>
          <w:iCs/>
        </w:rPr>
      </w:pPr>
    </w:p>
    <w:p w14:paraId="02DCB14E" w14:textId="77777777" w:rsidR="00127389" w:rsidRDefault="00127389" w:rsidP="00A60EE4">
      <w:pPr>
        <w:rPr>
          <w:i/>
          <w:iCs/>
        </w:rPr>
      </w:pPr>
      <w:r>
        <w:rPr>
          <w:i/>
          <w:iCs/>
        </w:rPr>
        <w:t>Genome Annotation and BLAST</w:t>
      </w:r>
    </w:p>
    <w:p w14:paraId="678AB874" w14:textId="2C6CB66B" w:rsidR="00127389" w:rsidRPr="00EA26B1" w:rsidRDefault="00127389" w:rsidP="00A60EE4">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
          <w:id w:val="-535581455"/>
          <w:placeholder>
            <w:docPart w:val="DefaultPlaceholder_-1854013440"/>
          </w:placeholder>
        </w:sdtPr>
        <w:sdtEndPr/>
        <w:sdtContent>
          <w:r w:rsidR="00B17D67" w:rsidRPr="00B17D67">
            <w:rPr>
              <w:color w:val="000000"/>
            </w:rPr>
            <w:t>(74)</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 xml:space="preserve">(HKU9), </w:t>
      </w:r>
      <w:r w:rsidR="00873DC3">
        <w:t xml:space="preserve">NC_030886 </w:t>
      </w:r>
      <w:r>
        <w:t xml:space="preserve">(GCCDC1),  </w:t>
      </w:r>
      <w:r w:rsidR="00873DC3">
        <w:t xml:space="preserve">MK211379 </w:t>
      </w:r>
      <w:r>
        <w:t xml:space="preserve">(GX2018), and </w:t>
      </w:r>
      <w:r w:rsidR="00873DC3">
        <w:t xml:space="preserve">NC_048212 </w:t>
      </w:r>
      <w:r>
        <w:t>(</w:t>
      </w:r>
      <w:r>
        <w:rPr>
          <w:i/>
          <w:iCs/>
        </w:rPr>
        <w:t xml:space="preserve">Eidolon </w:t>
      </w:r>
      <w:proofErr w:type="spellStart"/>
      <w:r>
        <w:rPr>
          <w:i/>
          <w:iCs/>
        </w:rPr>
        <w:t>helvum</w:t>
      </w:r>
      <w:proofErr w:type="spellEnd"/>
      <w:r>
        <w:rPr>
          <w:i/>
          <w:iCs/>
        </w:rPr>
        <w:t xml:space="preserve"> </w:t>
      </w:r>
      <w:r>
        <w:t>sequences), as well as to the top BLAST hit overall. In instance</w:t>
      </w:r>
      <w:r w:rsidR="000444DD">
        <w:t>s</w:t>
      </w:r>
      <w:r>
        <w:t xml:space="preserve"> where a putative gene recovered no hits to homologs via </w:t>
      </w:r>
      <w:proofErr w:type="spellStart"/>
      <w:r>
        <w:t>BLASTx</w:t>
      </w:r>
      <w:proofErr w:type="spellEnd"/>
      <w:r>
        <w:t xml:space="preserve">, we instead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dHJ1ZSwibWFudWFsT3ZlcnJpZGVUZXh0IjoiKDc1KSJ9fQ=="/>
          <w:id w:val="1678075057"/>
          <w:placeholder>
            <w:docPart w:val="DefaultPlaceholder_-1854013440"/>
          </w:placeholder>
        </w:sdtPr>
        <w:sdtEndPr/>
        <w:sdtContent>
          <w:r w:rsidR="00B17D67" w:rsidRPr="00B17D67">
            <w:rPr>
              <w:color w:val="000000"/>
            </w:rPr>
            <w:t>(75)</w:t>
          </w:r>
        </w:sdtContent>
      </w:sdt>
      <w:r>
        <w:t>.</w:t>
      </w:r>
    </w:p>
    <w:p w14:paraId="4FD3200B" w14:textId="77777777" w:rsidR="00127389" w:rsidRDefault="00127389" w:rsidP="00A60EE4">
      <w:pPr>
        <w:rPr>
          <w:i/>
          <w:iCs/>
        </w:rPr>
      </w:pPr>
    </w:p>
    <w:p w14:paraId="71813809" w14:textId="77777777" w:rsidR="00127389" w:rsidRDefault="00127389" w:rsidP="00A60EE4">
      <w:pPr>
        <w:rPr>
          <w:i/>
          <w:iCs/>
        </w:rPr>
      </w:pPr>
      <w:r>
        <w:rPr>
          <w:i/>
          <w:iCs/>
        </w:rPr>
        <w:t>Phylogenetic Analysis</w:t>
      </w:r>
    </w:p>
    <w:p w14:paraId="054F9CA5" w14:textId="6505BC64" w:rsidR="00127389" w:rsidRPr="002F6772" w:rsidRDefault="00127389" w:rsidP="00FC67D6">
      <w:r>
        <w:t xml:space="preserve">Contigs returned from </w:t>
      </w:r>
      <w:proofErr w:type="spellStart"/>
      <w:r>
        <w:t>IDseq</w:t>
      </w:r>
      <w:proofErr w:type="spellEnd"/>
      <w:r>
        <w:t xml:space="preserve"> were next combined with publicly available coronavirus sequences in</w:t>
      </w:r>
      <w:r w:rsidR="007817BB">
        <w:t xml:space="preserve"> NCBI</w:t>
      </w:r>
      <w:r>
        <w:t xml:space="preserve"> to </w:t>
      </w:r>
      <w:r w:rsidRPr="00BF30D2">
        <w:t>u</w:t>
      </w:r>
      <w:r w:rsidRPr="00A75EBF">
        <w:t>nd</w:t>
      </w:r>
      <w:r w:rsidRPr="002F6772">
        <w:t>ertake 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proofErr w:type="spellStart"/>
      <w:r w:rsidRPr="00EA26B1">
        <w:rPr>
          <w:i/>
          <w:iCs/>
        </w:rPr>
        <w:t>Betacoronvirus</w:t>
      </w:r>
      <w:proofErr w:type="spellEnd"/>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of a subset of full length genomes. Detailed methods for the construction of each phylogeny are available at </w:t>
      </w:r>
      <w:hyperlink r:id="rId12" w:history="1">
        <w:r w:rsidRPr="00A75EBF">
          <w:rPr>
            <w:rStyle w:val="Hyperlink"/>
          </w:rPr>
          <w:t>https://github.com/brooklabteam/Mada-Bat-CoV/</w:t>
        </w:r>
      </w:hyperlink>
      <w:r w:rsidRPr="00BF30D2">
        <w:t>.</w:t>
      </w:r>
      <w:r w:rsidRPr="00A75EBF">
        <w:t xml:space="preserve"> </w:t>
      </w:r>
    </w:p>
    <w:p w14:paraId="5A3924A8" w14:textId="77777777" w:rsidR="00127389" w:rsidRPr="002F6772" w:rsidRDefault="00127389" w:rsidP="00FC67D6"/>
    <w:p w14:paraId="5D401C25" w14:textId="052B2E09" w:rsidR="00127389" w:rsidRPr="00BF30D2" w:rsidRDefault="00127389" w:rsidP="00A60EE4">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ids, </w:t>
      </w:r>
      <w:proofErr w:type="spellStart"/>
      <w:r w:rsidRPr="00BF30D2">
        <w:rPr>
          <w:i/>
          <w:iCs/>
        </w:rPr>
        <w:t>Betacoronavirus</w:t>
      </w:r>
      <w:proofErr w:type="spellEnd"/>
      <w:r w:rsidRPr="00BF30D2">
        <w:rPr>
          <w:i/>
          <w:iCs/>
        </w:rPr>
        <w:t xml:space="preserve"> </w:t>
      </w:r>
      <w:r w:rsidRPr="00BF30D2">
        <w:t>(</w:t>
      </w:r>
      <w:r w:rsidRPr="00EA26B1">
        <w:rPr>
          <w:color w:val="24292F"/>
          <w:shd w:val="clear" w:color="auto" w:fill="FFFFFF"/>
        </w:rPr>
        <w:t xml:space="preserve">694002), unclassified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(696098</w:t>
      </w:r>
      <w:r w:rsidRPr="00BF30D2">
        <w:t>)</w:t>
      </w:r>
      <w:r w:rsidRPr="00A75EBF">
        <w:t>,</w:t>
      </w:r>
      <w:r w:rsidRPr="002F6772">
        <w:t xml:space="preserve">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sp. (1928434), unclassified </w:t>
      </w:r>
      <w:proofErr w:type="spellStart"/>
      <w:r w:rsidRPr="00EA26B1">
        <w:rPr>
          <w:color w:val="24292F"/>
          <w:shd w:val="clear" w:color="auto" w:fill="FFFFFF"/>
        </w:rPr>
        <w:t>Coronaviridae</w:t>
      </w:r>
      <w:proofErr w:type="spellEnd"/>
      <w:r w:rsidRPr="00EA26B1">
        <w:rPr>
          <w:color w:val="24292F"/>
          <w:shd w:val="clear" w:color="auto" w:fill="FFFFFF"/>
        </w:rPr>
        <w:t xml:space="preserve"> (1986197), or unclassified </w:t>
      </w:r>
      <w:proofErr w:type="spellStart"/>
      <w:r w:rsidRPr="00EA26B1">
        <w:rPr>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all full genome </w:t>
      </w:r>
      <w:proofErr w:type="spellStart"/>
      <w:r w:rsidRPr="00BF30D2">
        <w:rPr>
          <w:i/>
          <w:iCs/>
        </w:rPr>
        <w:t>B</w:t>
      </w:r>
      <w:r w:rsidRPr="00A75EBF">
        <w:rPr>
          <w:i/>
          <w:iCs/>
        </w:rPr>
        <w:t>e</w:t>
      </w:r>
      <w:r w:rsidRPr="002F6772">
        <w:rPr>
          <w:i/>
          <w:iCs/>
        </w:rPr>
        <w:t>tacoronavi</w:t>
      </w:r>
      <w:r w:rsidRPr="00C10014">
        <w:rPr>
          <w:i/>
          <w:iCs/>
        </w:rPr>
        <w:t>rus</w:t>
      </w:r>
      <w:proofErr w:type="spellEnd"/>
      <w:r w:rsidRPr="00C10014">
        <w:rPr>
          <w:i/>
          <w:iCs/>
        </w:rPr>
        <w:t xml:space="preserve">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proofErr w:type="spellStart"/>
      <w:r w:rsidRPr="00EA26B1">
        <w:rPr>
          <w:i/>
          <w:iCs/>
          <w:color w:val="24292F"/>
          <w:shd w:val="clear" w:color="auto" w:fill="FFFFFF"/>
        </w:rPr>
        <w:t>Gammacoronavirus</w:t>
      </w:r>
      <w:proofErr w:type="spellEnd"/>
      <w:r w:rsidRPr="00EA26B1">
        <w:rPr>
          <w:i/>
          <w:iCs/>
          <w:color w:val="24292F"/>
          <w:shd w:val="clear" w:color="auto" w:fill="FFFFFF"/>
        </w:rPr>
        <w:t xml:space="preserve">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BF30D2">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 which are described in this paper for the first time.</w:t>
      </w:r>
    </w:p>
    <w:p w14:paraId="7F848C7B" w14:textId="77777777" w:rsidR="00127389" w:rsidRPr="00BF30D2" w:rsidRDefault="00127389" w:rsidP="00A60EE4"/>
    <w:p w14:paraId="1B0E511C" w14:textId="30EDAFA0" w:rsidR="00127389" w:rsidRPr="00BF30D2" w:rsidRDefault="00127389" w:rsidP="00E43076">
      <w:r w:rsidRPr="00BF30D2">
        <w:lastRenderedPageBreak/>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proofErr w:type="spellStart"/>
      <w:r w:rsidRPr="00BF30D2">
        <w:t>RdRp</w:t>
      </w:r>
      <w:proofErr w:type="spellEnd"/>
      <w:r w:rsidRPr="00BF30D2">
        <w:t xml:space="preserve"> fragment derived from </w:t>
      </w:r>
      <w:proofErr w:type="spellStart"/>
      <w:r w:rsidRPr="00BF30D2">
        <w:rPr>
          <w:i/>
          <w:iCs/>
        </w:rPr>
        <w:t>Betacoronviruses</w:t>
      </w:r>
      <w:proofErr w:type="spellEnd"/>
      <w:r w:rsidRPr="00BF30D2">
        <w:rPr>
          <w:i/>
          <w:iCs/>
        </w:rPr>
        <w:t xml:space="preserve">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1NSkifX0="/>
          <w:id w:val="1318388036"/>
          <w:placeholder>
            <w:docPart w:val="DefaultPlaceholder_-1854013440"/>
          </w:placeholder>
        </w:sdtPr>
        <w:sdtEndPr/>
        <w:sdtContent>
          <w:r w:rsidR="00B17D67" w:rsidRPr="00B17D67">
            <w:rPr>
              <w:color w:val="000000"/>
            </w:rPr>
            <w:t>(55)</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 xml:space="preserve">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7817BB">
        <w:rPr>
          <w:i/>
          <w:iCs/>
          <w:color w:val="24292F"/>
          <w:shd w:val="clear" w:color="auto" w:fill="FFFFFF"/>
        </w:rPr>
        <w:t>Nobecovirus</w:t>
      </w:r>
      <w:proofErr w:type="spellEnd"/>
      <w:r w:rsidRPr="00EA26B1">
        <w:rPr>
          <w:color w:val="24292F"/>
          <w:shd w:val="clear" w:color="auto" w:fill="FFFFFF"/>
        </w:rPr>
        <w:t xml:space="preserve"> fragments, and 17 full length reference sequences for other </w:t>
      </w:r>
      <w:proofErr w:type="spellStart"/>
      <w:r w:rsidRPr="00EA26B1">
        <w:rPr>
          <w:i/>
          <w:iCs/>
          <w:color w:val="24292F"/>
          <w:shd w:val="clear" w:color="auto" w:fill="FFFFFF"/>
        </w:rPr>
        <w:t>Betacoronavirus</w:t>
      </w:r>
      <w:proofErr w:type="spellEnd"/>
      <w:r w:rsidRPr="00EA26B1">
        <w:rPr>
          <w:i/>
          <w:iCs/>
          <w:color w:val="24292F"/>
          <w:shd w:val="clear" w:color="auto" w:fill="FFFFFF"/>
        </w:rPr>
        <w:t xml:space="preserve">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proofErr w:type="spellStart"/>
      <w:r w:rsidRPr="00C10014">
        <w:t>Nob</w:t>
      </w:r>
      <w:r w:rsidRPr="00F767CD">
        <w:t>ecovir</w:t>
      </w:r>
      <w:r w:rsidRPr="00673AB4">
        <w:t>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w:t>
      </w:r>
      <w:proofErr w:type="spellStart"/>
      <w:r w:rsidRPr="00BF30D2">
        <w:rPr>
          <w:i/>
          <w:iCs/>
        </w:rPr>
        <w:t>madagascariensis</w:t>
      </w:r>
      <w:proofErr w:type="spellEnd"/>
      <w:r w:rsidRPr="00BF30D2">
        <w:rPr>
          <w:i/>
          <w:iCs/>
        </w:rPr>
        <w:t xml:space="preserve">,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proofErr w:type="spellStart"/>
      <w:r w:rsidRPr="00EA26B1">
        <w:rPr>
          <w:i/>
          <w:iCs/>
        </w:rPr>
        <w:t>Gammacoronviru</w:t>
      </w:r>
      <w:r w:rsidRPr="00BF30D2">
        <w:t>s</w:t>
      </w:r>
      <w:proofErr w:type="spellEnd"/>
      <w:r w:rsidRPr="00BF30D2">
        <w:t xml:space="preserve"> outgroup.</w:t>
      </w:r>
    </w:p>
    <w:p w14:paraId="0F4A4D8E" w14:textId="77777777" w:rsidR="00127389" w:rsidRPr="00BF30D2" w:rsidRDefault="00127389" w:rsidP="00E43076"/>
    <w:p w14:paraId="308E04C6" w14:textId="7DE024D4" w:rsidR="00127389" w:rsidRDefault="00127389" w:rsidP="00E43076">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proofErr w:type="spellStart"/>
      <w:r>
        <w:rPr>
          <w:i/>
        </w:rPr>
        <w:t>Betacoronavirus</w:t>
      </w:r>
      <w:proofErr w:type="spellEnd"/>
      <w:r>
        <w:rPr>
          <w:i/>
        </w:rPr>
        <w:t xml:space="preserve"> </w:t>
      </w:r>
      <w:r>
        <w:t xml:space="preserve">reference sequences, 17 near full-length </w:t>
      </w:r>
      <w:proofErr w:type="spellStart"/>
      <w:r w:rsidRPr="007817BB">
        <w:rPr>
          <w:i/>
          <w:iCs/>
        </w:rPr>
        <w:t>Nobecovirus</w:t>
      </w:r>
      <w:proofErr w:type="spellEnd"/>
      <w:r>
        <w:t xml:space="preserve"> sequences, and the one </w:t>
      </w:r>
      <w:proofErr w:type="spellStart"/>
      <w:r>
        <w:rPr>
          <w:i/>
          <w:iCs/>
        </w:rPr>
        <w:t>Gammacoronavirus</w:t>
      </w:r>
      <w:proofErr w:type="spellEnd"/>
      <w:r>
        <w:rPr>
          <w:i/>
          <w:iCs/>
        </w:rPr>
        <w:t xml:space="preserve"> </w:t>
      </w:r>
      <w:r>
        <w:t xml:space="preserve">outgroup, in addition to our three full genome Madagascar sequences derived from </w:t>
      </w:r>
      <w:r>
        <w:rPr>
          <w:i/>
          <w:iCs/>
        </w:rPr>
        <w:t xml:space="preserve">R. </w:t>
      </w:r>
      <w:proofErr w:type="spellStart"/>
      <w:r>
        <w:rPr>
          <w:i/>
          <w:iCs/>
        </w:rPr>
        <w:t>madagascariensis</w:t>
      </w:r>
      <w:proofErr w:type="spellEnd"/>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proofErr w:type="spellStart"/>
      <w:r w:rsidRPr="00BF30D2">
        <w:t>Geneious</w:t>
      </w:r>
      <w:proofErr w:type="spellEnd"/>
      <w:r w:rsidRPr="00BF30D2">
        <w:t xml:space="preserve"> Prime </w:t>
      </w:r>
      <w:r>
        <w:t>based on alignment to homologs. After nucleotide extraction, genes were translated prior to alignment.</w:t>
      </w:r>
    </w:p>
    <w:p w14:paraId="5359DEA5" w14:textId="77777777" w:rsidR="00127389" w:rsidRDefault="00127389" w:rsidP="00E43076"/>
    <w:p w14:paraId="39BF3B0E" w14:textId="289F8E20" w:rsidR="00127389" w:rsidRDefault="00127389" w:rsidP="00E43076">
      <w:r>
        <w:t xml:space="preserve">After compiling sequences for each disparate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
          <w:id w:val="355476932"/>
          <w:placeholder>
            <w:docPart w:val="DefaultPlaceholder_-1854013440"/>
          </w:placeholder>
        </w:sdtPr>
        <w:sdtEndPr/>
        <w:sdtContent>
          <w:r w:rsidR="00B17D67" w:rsidRPr="00B17D67">
            <w:rPr>
              <w:color w:val="000000"/>
            </w:rPr>
            <w:t>(76,77)</w:t>
          </w:r>
        </w:sdtContent>
      </w:sdt>
      <w:r>
        <w:t xml:space="preserve"> using default parameter values. Alignments were checked manually for quality in </w:t>
      </w:r>
      <w:proofErr w:type="spellStart"/>
      <w:r>
        <w:t>Geneious</w:t>
      </w:r>
      <w:proofErr w:type="spellEnd"/>
      <w:r>
        <w:t xml:space="preserve"> Prime, and the </w:t>
      </w:r>
      <w:proofErr w:type="spellStart"/>
      <w:r>
        <w:t>RdRp</w:t>
      </w:r>
      <w:proofErr w:type="spellEnd"/>
      <w:r>
        <w:t xml:space="preserve"> </w:t>
      </w:r>
      <w:proofErr w:type="spellStart"/>
      <w:r>
        <w:t>aligment</w:t>
      </w:r>
      <w:proofErr w:type="spellEnd"/>
      <w:r>
        <w:t xml:space="preserve"> was trimmed to a 259 bp fragment conserved across all sequences in the subset. All sequence subsets and alignment files are available for public access in our </w:t>
      </w:r>
      <w:proofErr w:type="spellStart"/>
      <w:r>
        <w:t>Github</w:t>
      </w:r>
      <w:proofErr w:type="spellEnd"/>
      <w:r>
        <w:t xml:space="preserve"> repository: </w:t>
      </w:r>
      <w:hyperlink r:id="rId13" w:history="1">
        <w:r w:rsidRPr="00A75EBF">
          <w:rPr>
            <w:rStyle w:val="Hyperlink"/>
          </w:rPr>
          <w:t>https://github.com/brooklabteam/Mada-Bat-CoV/</w:t>
        </w:r>
      </w:hyperlink>
      <w:r w:rsidRPr="00BF30D2">
        <w:t>.</w:t>
      </w:r>
    </w:p>
    <w:p w14:paraId="78495D20" w14:textId="77777777" w:rsidR="00127389" w:rsidRDefault="00127389" w:rsidP="00E43076"/>
    <w:p w14:paraId="31869B0C" w14:textId="130C96FA" w:rsidR="00127389" w:rsidRDefault="00127389" w:rsidP="00673AB4">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nRydWUsIm1hbnVhbE92ZXJyaWRlVGV4dCI6Iig3OCkifX0="/>
          <w:id w:val="1956823543"/>
          <w:placeholder>
            <w:docPart w:val="DefaultPlaceholder_-1854013440"/>
          </w:placeholder>
        </w:sdtPr>
        <w:sdtEndPr/>
        <w:sdtContent>
          <w:r w:rsidR="00B17D67" w:rsidRPr="00B17D67">
            <w:rPr>
              <w:color w:val="000000"/>
            </w:rPr>
            <w:t>(78)</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dHJ1ZSwibWFudWFsT3ZlcnJpZGVUZXh0IjoiKDc5KSJ9fQ=="/>
          <w:id w:val="-1125229224"/>
          <w:placeholder>
            <w:docPart w:val="DefaultPlaceholder_-1854013440"/>
          </w:placeholder>
        </w:sdtPr>
        <w:sdtEndPr/>
        <w:sdtContent>
          <w:r w:rsidR="00B17D67" w:rsidRPr="00B17D67">
            <w:rPr>
              <w:color w:val="000000"/>
            </w:rPr>
            <w:t>(79)</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
          <w:id w:val="764430006"/>
          <w:placeholder>
            <w:docPart w:val="DefaultPlaceholder_-1854013440"/>
          </w:placeholder>
        </w:sdtPr>
        <w:sdtEndPr/>
        <w:sdtContent>
          <w:r w:rsidR="00B17D67" w:rsidRPr="00B17D67">
            <w:rPr>
              <w:color w:val="000000"/>
            </w:rPr>
            <w:t>(80)</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nRydWUsIm1hbnVhbE92ZXJyaWRlVGV4dCI6Iig4MSkifX0="/>
          <w:id w:val="170229614"/>
          <w:placeholder>
            <w:docPart w:val="DefaultPlaceholder_-1854013440"/>
          </w:placeholder>
        </w:sdtPr>
        <w:sdtEndPr/>
        <w:sdtContent>
          <w:r w:rsidR="00B17D67" w:rsidRPr="00B17D67">
            <w:rPr>
              <w:color w:val="000000"/>
            </w:rPr>
            <w:t>(81)</w:t>
          </w:r>
        </w:sdtContent>
      </w:sdt>
      <w:r>
        <w:t xml:space="preserve">. Bootstrapping was terminated once diagnostic statistics dropped below the threshold value and support values were drawn on the best-scoring tree. Resulting phylogenies were visualized in R v.4.0.3 for MacIntosh, using the package </w:t>
      </w:r>
      <w:r w:rsidR="007817BB">
        <w:t>‘</w:t>
      </w:r>
      <w:proofErr w:type="spellStart"/>
      <w:r w:rsidR="007817BB">
        <w:t>g</w:t>
      </w:r>
      <w:r>
        <w:t>gtree</w:t>
      </w:r>
      <w:proofErr w:type="spellEnd"/>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nRydWUsIm1hbnVhbE92ZXJyaWRlVGV4dCI6Iig4MikifX0="/>
          <w:id w:val="-1798058347"/>
          <w:placeholder>
            <w:docPart w:val="DefaultPlaceholder_-1854013440"/>
          </w:placeholder>
        </w:sdtPr>
        <w:sdtEndPr/>
        <w:sdtContent>
          <w:r w:rsidR="00B17D67" w:rsidRPr="00B17D67">
            <w:rPr>
              <w:color w:val="000000"/>
            </w:rPr>
            <w:t>(82)</w:t>
          </w:r>
        </w:sdtContent>
      </w:sdt>
      <w:r>
        <w:t>.</w:t>
      </w:r>
    </w:p>
    <w:p w14:paraId="13F6F01B" w14:textId="77777777" w:rsidR="00127389" w:rsidRDefault="00127389" w:rsidP="00673AB4">
      <w:pPr>
        <w:rPr>
          <w:i/>
          <w:iCs/>
        </w:rPr>
      </w:pPr>
    </w:p>
    <w:p w14:paraId="0365FFFF" w14:textId="77777777" w:rsidR="00127389" w:rsidRDefault="00127389" w:rsidP="00A60EE4">
      <w:pPr>
        <w:rPr>
          <w:i/>
          <w:iCs/>
        </w:rPr>
      </w:pPr>
      <w:r>
        <w:rPr>
          <w:i/>
          <w:iCs/>
        </w:rPr>
        <w:t>Recombination Analysis</w:t>
      </w:r>
    </w:p>
    <w:p w14:paraId="7B1A9859" w14:textId="5CC68FE8" w:rsidR="00127389" w:rsidRDefault="00127389" w:rsidP="0017196E">
      <w:pPr>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7817BB">
        <w:rPr>
          <w:iCs/>
        </w:rPr>
        <w:t xml:space="preserve">All three full length Madagascar </w:t>
      </w:r>
      <w:proofErr w:type="spellStart"/>
      <w:r w:rsidR="007817BB">
        <w:rPr>
          <w:i/>
        </w:rPr>
        <w:t>Nobecovirus</w:t>
      </w:r>
      <w:proofErr w:type="spellEnd"/>
      <w:r w:rsidR="007817BB">
        <w:rPr>
          <w:i/>
        </w:rPr>
        <w:t xml:space="preserve"> </w:t>
      </w:r>
      <w:r w:rsidR="007817BB">
        <w:rPr>
          <w:iCs/>
        </w:rPr>
        <w:t xml:space="preserve">genomes </w:t>
      </w:r>
      <w:r>
        <w:rPr>
          <w:iCs/>
        </w:rPr>
        <w:t xml:space="preserve">were aligned with full genome sequences corresponding to two disparate </w:t>
      </w:r>
      <w:proofErr w:type="spellStart"/>
      <w:r>
        <w:rPr>
          <w:i/>
        </w:rPr>
        <w:t>Nobecovirus</w:t>
      </w:r>
      <w:proofErr w:type="spellEnd"/>
      <w:r>
        <w:rPr>
          <w:i/>
        </w:rPr>
        <w:t xml:space="preserve"> </w:t>
      </w:r>
      <w:r w:rsidR="007817BB">
        <w:rPr>
          <w:iCs/>
        </w:rPr>
        <w:t>lineages:</w:t>
      </w:r>
      <w:r>
        <w:rPr>
          <w:iCs/>
        </w:rPr>
        <w:t xml:space="preserve"> the HKU9 </w:t>
      </w:r>
      <w:r w:rsidR="007817BB">
        <w:rPr>
          <w:iCs/>
        </w:rPr>
        <w:t xml:space="preserve">lineage </w:t>
      </w:r>
      <w:r>
        <w:rPr>
          <w:iCs/>
        </w:rPr>
        <w:t>(</w:t>
      </w:r>
      <w:r w:rsidRPr="00BA14F4">
        <w:rPr>
          <w:iCs/>
        </w:rPr>
        <w:t>EF065514</w:t>
      </w:r>
      <w:r>
        <w:rPr>
          <w:iCs/>
        </w:rPr>
        <w:t>-</w:t>
      </w:r>
      <w:r w:rsidRPr="00BA14F4">
        <w:rPr>
          <w:iCs/>
        </w:rPr>
        <w:t>EF06551</w:t>
      </w:r>
      <w:r>
        <w:rPr>
          <w:iCs/>
        </w:rPr>
        <w:t xml:space="preserve">6, </w:t>
      </w:r>
      <w:r w:rsidRPr="00BA14F4">
        <w:rPr>
          <w:iCs/>
        </w:rPr>
        <w:t>HM21109</w:t>
      </w:r>
      <w:r>
        <w:rPr>
          <w:iCs/>
        </w:rPr>
        <w:t>8-</w:t>
      </w:r>
      <w:r w:rsidRPr="00BA14F4">
        <w:rPr>
          <w:iCs/>
        </w:rPr>
        <w:t>HM211</w:t>
      </w:r>
      <w:r>
        <w:rPr>
          <w:iCs/>
        </w:rPr>
        <w:t xml:space="preserve">100, </w:t>
      </w:r>
      <w:r w:rsidRPr="00BA14F4">
        <w:rPr>
          <w:iCs/>
        </w:rPr>
        <w:t>MG693170</w:t>
      </w:r>
      <w:r>
        <w:rPr>
          <w:iCs/>
        </w:rPr>
        <w:t xml:space="preserve">, </w:t>
      </w:r>
      <w:r w:rsidRPr="00BA14F4">
        <w:rPr>
          <w:iCs/>
        </w:rPr>
        <w:t>NC_009021</w:t>
      </w:r>
      <w:r>
        <w:rPr>
          <w:iCs/>
        </w:rPr>
        <w:t xml:space="preserve">, </w:t>
      </w:r>
      <w:r w:rsidRPr="00BA14F4">
        <w:rPr>
          <w:iCs/>
        </w:rPr>
        <w:t>MG762674</w:t>
      </w:r>
      <w:r>
        <w:rPr>
          <w:iCs/>
        </w:rPr>
        <w:t xml:space="preserve">) and the </w:t>
      </w:r>
      <w:r>
        <w:rPr>
          <w:i/>
        </w:rPr>
        <w:t xml:space="preserve">Eidolon </w:t>
      </w:r>
      <w:proofErr w:type="spellStart"/>
      <w:r>
        <w:rPr>
          <w:i/>
        </w:rPr>
        <w:t>helvum</w:t>
      </w:r>
      <w:proofErr w:type="spellEnd"/>
      <w:r>
        <w:rPr>
          <w:i/>
        </w:rPr>
        <w:t xml:space="preserve"> </w:t>
      </w:r>
      <w:r w:rsidR="007817BB">
        <w:rPr>
          <w:iCs/>
        </w:rPr>
        <w:t>Africa lineage</w:t>
      </w:r>
      <w:r>
        <w:rPr>
          <w:iCs/>
        </w:rPr>
        <w:t xml:space="preserve"> (</w:t>
      </w:r>
      <w:r w:rsidRPr="00BA14F4">
        <w:rPr>
          <w:iCs/>
        </w:rPr>
        <w:t>MG693169</w:t>
      </w:r>
      <w:r>
        <w:rPr>
          <w:iCs/>
        </w:rPr>
        <w:t xml:space="preserve">, </w:t>
      </w:r>
      <w:r w:rsidRPr="00BA14F4">
        <w:rPr>
          <w:iCs/>
        </w:rPr>
        <w:t>MG69317</w:t>
      </w:r>
      <w:r>
        <w:rPr>
          <w:iCs/>
        </w:rPr>
        <w:t>1-</w:t>
      </w:r>
      <w:r w:rsidRPr="00BA14F4">
        <w:rPr>
          <w:iCs/>
        </w:rPr>
        <w:t>MG693172</w:t>
      </w:r>
      <w:r>
        <w:rPr>
          <w:iCs/>
        </w:rPr>
        <w:t xml:space="preserve">, </w:t>
      </w:r>
      <w:r w:rsidRPr="00BA14F4">
        <w:rPr>
          <w:iCs/>
        </w:rPr>
        <w:t>NC_048212</w:t>
      </w:r>
      <w:r>
        <w:rPr>
          <w:iCs/>
        </w:rPr>
        <w:t>)</w:t>
      </w:r>
      <w:r w:rsidR="007817BB">
        <w:rPr>
          <w:iCs/>
        </w:rPr>
        <w:t xml:space="preserve">. Alignment was conducted </w:t>
      </w:r>
      <w:r w:rsidR="007817BB">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
          <w:id w:val="-1140339497"/>
          <w:placeholder>
            <w:docPart w:val="421EE2F72BF65D4680DE8949D0EE71F1"/>
          </w:placeholder>
        </w:sdtPr>
        <w:sdtEndPr/>
        <w:sdtContent>
          <w:r w:rsidR="007817BB" w:rsidRPr="00B17D67">
            <w:rPr>
              <w:color w:val="000000"/>
            </w:rPr>
            <w:t>(76,77)</w:t>
          </w:r>
        </w:sdtContent>
      </w:sdt>
      <w:r w:rsidR="007817BB">
        <w:t xml:space="preserve"> using default parameter values</w:t>
      </w:r>
      <w:r>
        <w:rPr>
          <w:iCs/>
        </w:rPr>
        <w:t xml:space="preserve">. </w:t>
      </w:r>
      <w:proofErr w:type="spellStart"/>
      <w:r>
        <w:rPr>
          <w:i/>
        </w:rPr>
        <w:t>Nobecovirus</w:t>
      </w:r>
      <w:proofErr w:type="spellEnd"/>
      <w:r>
        <w:rPr>
          <w:i/>
        </w:rPr>
        <w:t xml:space="preserve"> </w:t>
      </w:r>
      <w:r>
        <w:rPr>
          <w:iCs/>
        </w:rPr>
        <w:t xml:space="preserve">sequences corresponding to the GCCDC1 </w:t>
      </w:r>
      <w:sdt>
        <w:sdtPr>
          <w:rPr>
            <w:iCs/>
            <w:color w:val="000000"/>
          </w:rPr>
          <w:tag w:val="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jApIiwiaXNNYW51YWxseU92ZXJyaWRkZW4iOnRydWUsIm1hbnVhbE92ZXJyaWRlVGV4dCI6IigyMSw2MCkifX0="/>
          <w:id w:val="-234550018"/>
          <w:placeholder>
            <w:docPart w:val="DefaultPlaceholder_-1854013440"/>
          </w:placeholder>
        </w:sdtPr>
        <w:sdtEndPr>
          <w:rPr>
            <w:iCs w:val="0"/>
          </w:rPr>
        </w:sdtEndPr>
        <w:sdtContent>
          <w:r w:rsidR="00B17D67" w:rsidRPr="00B17D67">
            <w:rPr>
              <w:color w:val="000000"/>
            </w:rPr>
            <w:t>(21,60)</w:t>
          </w:r>
        </w:sdtContent>
      </w:sdt>
      <w:r>
        <w:rPr>
          <w:iCs/>
        </w:rPr>
        <w:t xml:space="preserve"> and GX2018/BatCoV92 </w:t>
      </w:r>
      <w:sdt>
        <w:sdtPr>
          <w:rPr>
            <w:iCs/>
            <w:color w:val="000000"/>
          </w:rPr>
          <w:tag w:val="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gsODMpIiwiaXNNYW51YWxseU92ZXJyaWRkZW4iOnRydWUsIm1hbnVhbE92ZXJyaWRlVGV4dCI6IigxMDMsMTMyKSJ9fQ=="/>
          <w:id w:val="-1558005962"/>
          <w:placeholder>
            <w:docPart w:val="DefaultPlaceholder_-1854013440"/>
          </w:placeholder>
        </w:sdtPr>
        <w:sdtEndPr>
          <w:rPr>
            <w:iCs w:val="0"/>
          </w:rPr>
        </w:sdtEndPr>
        <w:sdtContent>
          <w:r w:rsidR="00B17D67" w:rsidRPr="00B17D67">
            <w:rPr>
              <w:color w:val="000000"/>
            </w:rPr>
            <w:t>(103,132)</w:t>
          </w:r>
        </w:sdtContent>
      </w:sdt>
      <w:r>
        <w:rPr>
          <w:iCs/>
        </w:rPr>
        <w:t xml:space="preserve"> genotypes were </w:t>
      </w:r>
      <w:r w:rsidR="00556B79">
        <w:rPr>
          <w:iCs/>
        </w:rPr>
        <w:t xml:space="preserve">omitted from </w:t>
      </w:r>
      <w:r>
        <w:rPr>
          <w:iCs/>
        </w:rPr>
        <w:t>recombination analyses</w:t>
      </w:r>
      <w:r w:rsidR="007817BB">
        <w:rPr>
          <w:iCs/>
        </w:rPr>
        <w:t xml:space="preserve"> because </w:t>
      </w:r>
      <w:r>
        <w:rPr>
          <w:iCs/>
        </w:rPr>
        <w:t xml:space="preserve">inserted genes and/or genetic material upstream from </w:t>
      </w:r>
      <w:r w:rsidR="007817BB">
        <w:rPr>
          <w:iCs/>
        </w:rPr>
        <w:t xml:space="preserve">the nucleocapsid </w:t>
      </w:r>
      <w:r>
        <w:rPr>
          <w:iCs/>
        </w:rPr>
        <w:t>in the corresponding genomes</w:t>
      </w:r>
      <w:r w:rsidR="00556B79">
        <w:rPr>
          <w:iCs/>
        </w:rPr>
        <w:t xml:space="preserve"> </w:t>
      </w:r>
      <w:r>
        <w:rPr>
          <w:iCs/>
        </w:rPr>
        <w:t xml:space="preserve">interfered with the alignment. </w:t>
      </w:r>
    </w:p>
    <w:p w14:paraId="46538FCF" w14:textId="77777777" w:rsidR="00127389" w:rsidRDefault="00127389" w:rsidP="0017196E">
      <w:pPr>
        <w:rPr>
          <w:iCs/>
        </w:rPr>
      </w:pPr>
    </w:p>
    <w:p w14:paraId="0EC0CD3F" w14:textId="3BDA1869" w:rsidR="00127389" w:rsidRDefault="00127389" w:rsidP="0017196E">
      <w:pPr>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Similarity plots, which compute identity across all genomic positions in an alignment,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Similarity and </w:t>
      </w:r>
      <w:proofErr w:type="spellStart"/>
      <w:r>
        <w:rPr>
          <w:iCs/>
        </w:rPr>
        <w:t>Bootscan</w:t>
      </w:r>
      <w:proofErr w:type="spellEnd"/>
      <w:r>
        <w:rPr>
          <w:iCs/>
        </w:rPr>
        <w:t xml:space="preserve"> analyses were carried out using a window size of 200bp and a step size of 20bp.</w:t>
      </w:r>
    </w:p>
    <w:p w14:paraId="158EA396" w14:textId="77777777" w:rsidR="00127389" w:rsidRPr="00094278" w:rsidRDefault="00127389" w:rsidP="00A60EE4">
      <w:pPr>
        <w:rPr>
          <w:i/>
          <w:iCs/>
        </w:rPr>
      </w:pPr>
    </w:p>
    <w:p w14:paraId="1C265FBA" w14:textId="77777777" w:rsidR="00127389" w:rsidRDefault="00127389" w:rsidP="00A60EE4">
      <w:pPr>
        <w:rPr>
          <w:i/>
          <w:iCs/>
        </w:rPr>
      </w:pPr>
      <w:r w:rsidRPr="00F8790D">
        <w:rPr>
          <w:i/>
          <w:iCs/>
        </w:rPr>
        <w:t>Nucleotide Sequence Accession Numbers</w:t>
      </w:r>
    </w:p>
    <w:p w14:paraId="073318D2" w14:textId="2A84D392" w:rsidR="00127389" w:rsidRPr="00F8790D" w:rsidRDefault="00127389" w:rsidP="00A60EE4">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 </w:t>
      </w:r>
      <w:r w:rsidRPr="00F8790D">
        <w:rPr>
          <w:color w:val="FF0000"/>
        </w:rPr>
        <w:t xml:space="preserve">XXXXX-XXXX </w:t>
      </w:r>
      <w:r>
        <w:t>(pending).</w:t>
      </w:r>
    </w:p>
    <w:p w14:paraId="4E4BF73F" w14:textId="77777777" w:rsidR="00127389" w:rsidRPr="009B67EB" w:rsidRDefault="00127389" w:rsidP="00A60EE4">
      <w:pPr>
        <w:rPr>
          <w:b/>
          <w:bCs/>
        </w:rPr>
      </w:pPr>
    </w:p>
    <w:p w14:paraId="53590640" w14:textId="77777777" w:rsidR="00127389" w:rsidRDefault="00127389" w:rsidP="00A60EE4">
      <w:pPr>
        <w:rPr>
          <w:b/>
          <w:bCs/>
        </w:rPr>
      </w:pPr>
      <w:r w:rsidRPr="009B67EB">
        <w:rPr>
          <w:b/>
          <w:bCs/>
        </w:rPr>
        <w:t>Results</w:t>
      </w:r>
    </w:p>
    <w:p w14:paraId="1951A157" w14:textId="77777777" w:rsidR="00127389" w:rsidRDefault="00127389" w:rsidP="004231BE">
      <w:pPr>
        <w:rPr>
          <w:i/>
          <w:iCs/>
        </w:rPr>
      </w:pPr>
    </w:p>
    <w:p w14:paraId="6BA74325" w14:textId="77777777" w:rsidR="00127389" w:rsidRPr="009B67EB" w:rsidRDefault="00127389" w:rsidP="004231BE">
      <w:pPr>
        <w:rPr>
          <w:i/>
          <w:iCs/>
        </w:rPr>
      </w:pPr>
      <w:r>
        <w:rPr>
          <w:i/>
          <w:iCs/>
        </w:rPr>
        <w:t>Coronavirus Prevalence in Field Samples</w:t>
      </w:r>
    </w:p>
    <w:p w14:paraId="0AC7D9A8" w14:textId="77777777" w:rsidR="00127389" w:rsidRDefault="00127389" w:rsidP="004231BE">
      <w:proofErr w:type="spellStart"/>
      <w:r>
        <w:t>IDseq</w:t>
      </w:r>
      <w:proofErr w:type="spellEnd"/>
      <w:r>
        <w:t xml:space="preserve"> assembly generated at least two nucleotide or protein-BLAST derived contigs with an average read depth &gt; 2 reads/nucleotide, mapping to any </w:t>
      </w:r>
      <w:proofErr w:type="spellStart"/>
      <w:r>
        <w:t>CoV</w:t>
      </w:r>
      <w:proofErr w:type="spellEnd"/>
      <w:r>
        <w:t xml:space="preserve"> reference accession number, in 28/285 (9.82%) of fecal samples and in 2/196 (1.00%) of urine samples. Given low prevalence, the latter urine positives likely signified field contamination with fecal excrement upon urine swab collection, as bats often excrete both substances simultaneously under manual restraint. None of the 143 throat swabs assayed demonstrated evidence of </w:t>
      </w:r>
      <w:proofErr w:type="spellStart"/>
      <w:r>
        <w:t>CoV</w:t>
      </w:r>
      <w:proofErr w:type="spellEnd"/>
      <w:r>
        <w:t xml:space="preserve"> infection. </w:t>
      </w:r>
    </w:p>
    <w:p w14:paraId="2FF5B535" w14:textId="77777777" w:rsidR="00127389" w:rsidRDefault="00127389" w:rsidP="004231BE"/>
    <w:p w14:paraId="00358E6C" w14:textId="5CC86226" w:rsidR="00127389" w:rsidRPr="007B63F0" w:rsidRDefault="00127389" w:rsidP="004231BE">
      <w:pPr>
        <w:rPr>
          <w:i/>
          <w:iCs/>
        </w:rPr>
      </w:pPr>
      <w:r>
        <w:t xml:space="preserve">Prevalence in feces varied slightly across species, </w:t>
      </w:r>
      <w:r w:rsidR="00556B79">
        <w:t>with</w:t>
      </w:r>
      <w:r>
        <w:t xml:space="preserve"> 4/44 (9.09%) </w:t>
      </w:r>
      <w:r w:rsidR="00556B79">
        <w:t xml:space="preserve">of </w:t>
      </w:r>
      <w:r>
        <w:rPr>
          <w:i/>
          <w:iCs/>
        </w:rPr>
        <w:t xml:space="preserve">P. rufus </w:t>
      </w:r>
      <w:r>
        <w:t>samples</w:t>
      </w:r>
      <w:r>
        <w:rPr>
          <w:i/>
          <w:iCs/>
        </w:rPr>
        <w:t>,</w:t>
      </w:r>
      <w:r>
        <w:t xml:space="preserve"> 16/145 (11.03%) </w:t>
      </w:r>
      <w:r w:rsidR="00556B79">
        <w:t xml:space="preserve">of </w:t>
      </w:r>
      <w:r>
        <w:rPr>
          <w:i/>
          <w:iCs/>
        </w:rPr>
        <w:t xml:space="preserve">E. </w:t>
      </w:r>
      <w:proofErr w:type="spellStart"/>
      <w:r>
        <w:rPr>
          <w:i/>
          <w:iCs/>
        </w:rPr>
        <w:t>dupreanum</w:t>
      </w:r>
      <w:proofErr w:type="spellEnd"/>
      <w:r>
        <w:rPr>
          <w:i/>
          <w:iCs/>
        </w:rPr>
        <w:t xml:space="preserve"> </w:t>
      </w:r>
      <w:r>
        <w:t xml:space="preserve">samples, and 8/96 (8.33%) </w:t>
      </w:r>
      <w:r w:rsidR="00556B79">
        <w:t xml:space="preserve">of </w:t>
      </w:r>
      <w:r>
        <w:rPr>
          <w:i/>
          <w:iCs/>
        </w:rPr>
        <w:t xml:space="preserve">R. </w:t>
      </w:r>
      <w:proofErr w:type="spellStart"/>
      <w:r>
        <w:rPr>
          <w:i/>
          <w:iCs/>
        </w:rPr>
        <w:t>madagascariensis</w:t>
      </w:r>
      <w:proofErr w:type="spellEnd"/>
      <w:r>
        <w:rPr>
          <w:i/>
          <w:iCs/>
        </w:rPr>
        <w:t xml:space="preserve"> </w:t>
      </w:r>
      <w:r>
        <w:t xml:space="preserve">samples testing positive for </w:t>
      </w:r>
      <w:proofErr w:type="spellStart"/>
      <w:r>
        <w:t>CoV</w:t>
      </w:r>
      <w:proofErr w:type="spellEnd"/>
      <w:r>
        <w:t xml:space="preserve"> infection.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 xml:space="preserve">R. </w:t>
      </w:r>
      <w:proofErr w:type="spellStart"/>
      <w:r>
        <w:rPr>
          <w:i/>
          <w:iCs/>
        </w:rPr>
        <w:t>madagascariensis</w:t>
      </w:r>
      <w:proofErr w:type="spellEnd"/>
      <w:r>
        <w:t xml:space="preserve">. Juvenile vs. adult prevalence was 3/15 (20%) vs. 1/29 (3.45%) for </w:t>
      </w:r>
      <w:r>
        <w:rPr>
          <w:i/>
          <w:iCs/>
        </w:rPr>
        <w:t xml:space="preserve">P. rufus, </w:t>
      </w:r>
      <w:r>
        <w:t xml:space="preserve"> 5/13 (38.46%) vs. 11/132 (8.33%) for </w:t>
      </w:r>
      <w:r>
        <w:rPr>
          <w:i/>
          <w:iCs/>
        </w:rPr>
        <w:t xml:space="preserve">E. </w:t>
      </w:r>
      <w:proofErr w:type="spellStart"/>
      <w:r>
        <w:rPr>
          <w:i/>
          <w:iCs/>
        </w:rPr>
        <w:t>dupreanum</w:t>
      </w:r>
      <w:proofErr w:type="spellEnd"/>
      <w:r>
        <w:t xml:space="preserve">, and 0/13 (0%) vs. 8/83 (9.64%) for </w:t>
      </w:r>
      <w:r>
        <w:rPr>
          <w:i/>
          <w:iCs/>
        </w:rPr>
        <w:t xml:space="preserve">R. </w:t>
      </w:r>
      <w:proofErr w:type="spellStart"/>
      <w:r>
        <w:rPr>
          <w:i/>
          <w:iCs/>
        </w:rPr>
        <w:t>madagascaiensis</w:t>
      </w:r>
      <w:proofErr w:type="spellEnd"/>
      <w:r>
        <w:rPr>
          <w:i/>
          <w:iCs/>
        </w:rPr>
        <w:t xml:space="preserve"> </w:t>
      </w:r>
      <w:r>
        <w:t>(</w:t>
      </w:r>
      <w:r w:rsidRPr="005B3F8C">
        <w:rPr>
          <w:b/>
          <w:bCs/>
        </w:rPr>
        <w:t>Figure 1</w:t>
      </w:r>
      <w:r>
        <w:t>)</w:t>
      </w:r>
      <w:r>
        <w:rPr>
          <w:i/>
          <w:iCs/>
        </w:rPr>
        <w:t>.</w:t>
      </w:r>
    </w:p>
    <w:p w14:paraId="21A56262" w14:textId="77777777" w:rsidR="00127389" w:rsidRDefault="00127389" w:rsidP="004231BE"/>
    <w:p w14:paraId="60BC1654" w14:textId="77777777" w:rsidR="00127389" w:rsidRDefault="00127389" w:rsidP="004231BE">
      <w:pPr>
        <w:rPr>
          <w:i/>
          <w:iCs/>
        </w:rPr>
      </w:pPr>
      <w:r>
        <w:rPr>
          <w:i/>
          <w:iCs/>
        </w:rPr>
        <w:t>Genome Annotation and BLAST</w:t>
      </w:r>
    </w:p>
    <w:p w14:paraId="2AB17CBE" w14:textId="779A0B64" w:rsidR="00127389" w:rsidRDefault="00127389" w:rsidP="004231BE">
      <w:r>
        <w:t xml:space="preserve">Three full genome or near-full 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bps in length) and </w:t>
      </w:r>
      <w:r>
        <w:rPr>
          <w:i/>
          <w:iCs/>
        </w:rPr>
        <w:t xml:space="preserve">P. rufus </w:t>
      </w:r>
      <w:r>
        <w:t xml:space="preserve">(one genome: 29,122 bps in length). In all three genomes, we successfully annotated ORF1ab (including </w:t>
      </w:r>
      <w:proofErr w:type="spellStart"/>
      <w:r>
        <w:t>RdRp</w:t>
      </w:r>
      <w:proofErr w:type="spellEnd"/>
      <w:r>
        <w:t>) and structural proteins S (spike), E (envelope), M (matrix), and N (nucleocapsid), in addition to accessory genes NS3, NS7a, and NS7b (</w:t>
      </w:r>
      <w:r w:rsidRPr="005B3F8C">
        <w:rPr>
          <w:b/>
          <w:bCs/>
        </w:rPr>
        <w:t>Figure 2</w:t>
      </w:r>
      <w:r>
        <w:t xml:space="preserve">). Genomes derived from </w:t>
      </w:r>
      <w:r>
        <w:rPr>
          <w:i/>
          <w:iCs/>
        </w:rPr>
        <w:t xml:space="preserve">R. </w:t>
      </w:r>
      <w:proofErr w:type="spellStart"/>
      <w:r>
        <w:rPr>
          <w:i/>
          <w:iCs/>
        </w:rPr>
        <w:t>madagascariensis</w:t>
      </w:r>
      <w:proofErr w:type="spellEnd"/>
      <w:r>
        <w:rPr>
          <w:i/>
          <w:iCs/>
        </w:rPr>
        <w:t xml:space="preserve"> </w:t>
      </w:r>
      <w:r>
        <w:t xml:space="preserve">appeared slightly more complex than those derived from </w:t>
      </w:r>
      <w:r>
        <w:rPr>
          <w:i/>
          <w:iCs/>
        </w:rPr>
        <w:t xml:space="preserve">P. rufus, </w:t>
      </w:r>
      <w:r>
        <w:t xml:space="preserve">allowing for annotation of one additional accessory gene, NS7c, which has been described previously in recombinant </w:t>
      </w:r>
      <w:proofErr w:type="spellStart"/>
      <w:r>
        <w:rPr>
          <w:i/>
          <w:iCs/>
        </w:rPr>
        <w:t>Nobecovirus</w:t>
      </w:r>
      <w:proofErr w:type="spellEnd"/>
      <w:r>
        <w:rPr>
          <w:i/>
          <w:iCs/>
        </w:rPr>
        <w:t xml:space="preserve"> </w:t>
      </w:r>
      <w:r>
        <w:t xml:space="preserve">sequences of the GCCDC1 lineage </w:t>
      </w:r>
      <w:sdt>
        <w:sdtPr>
          <w:rPr>
            <w:color w:val="000000"/>
          </w:rPr>
          <w:tag w:val="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jApIiwiaXNNYW51YWxseU92ZXJyaWRkZW4iOnRydWUsIm1hbnVhbE92ZXJyaWRlVGV4dCI6IigzNywxMDUpIn19"/>
          <w:id w:val="620421749"/>
          <w:placeholder>
            <w:docPart w:val="DefaultPlaceholder_-1854013440"/>
          </w:placeholder>
        </w:sdtPr>
        <w:sdtEndPr/>
        <w:sdtContent>
          <w:r w:rsidR="00B17D67" w:rsidRPr="00B17D67">
            <w:rPr>
              <w:color w:val="000000"/>
            </w:rPr>
            <w:t>(37,105)</w:t>
          </w:r>
        </w:sdtContent>
      </w:sdt>
      <w:r>
        <w:t xml:space="preserve">. </w:t>
      </w:r>
    </w:p>
    <w:p w14:paraId="760B51E6" w14:textId="77777777" w:rsidR="00127389" w:rsidRDefault="00127389" w:rsidP="004231BE"/>
    <w:p w14:paraId="2B51CC55" w14:textId="518ED4C7" w:rsidR="00127389" w:rsidRDefault="00127389" w:rsidP="004231BE">
      <w:r>
        <w:t xml:space="preserve">In addition to major proteins, we successfully identified several 6 bp motifs corresponding to the 5’-ACGAAC-3’ core Transcription Regulatory Sequence (TRS) common to many </w:t>
      </w:r>
      <w:proofErr w:type="spellStart"/>
      <w:r>
        <w:rPr>
          <w:i/>
          <w:iCs/>
        </w:rPr>
        <w:t>Betacoronaviruses</w:t>
      </w:r>
      <w:proofErr w:type="spellEnd"/>
      <w:r>
        <w:rPr>
          <w:i/>
          <w:iCs/>
        </w:rPr>
        <w:t xml:space="preserve">, </w:t>
      </w:r>
      <w:r>
        <w:t>including SARS-</w:t>
      </w:r>
      <w:proofErr w:type="spellStart"/>
      <w:r>
        <w:t>CoV</w:t>
      </w:r>
      <w:proofErr w:type="spellEnd"/>
      <w:r>
        <w:t xml:space="preserve"> and previously described in </w:t>
      </w:r>
      <w:proofErr w:type="spellStart"/>
      <w:r>
        <w:rPr>
          <w:i/>
          <w:iCs/>
        </w:rPr>
        <w:t>Nobecoviruses</w:t>
      </w:r>
      <w:proofErr w:type="spellEnd"/>
      <w:r>
        <w:rPr>
          <w:i/>
          <w:iCs/>
        </w:rPr>
        <w:t xml:space="preserve"> </w:t>
      </w:r>
      <w:r>
        <w:t xml:space="preserve">of the GCCDC1 and GX2018/BatCoV92 lineages </w:t>
      </w:r>
      <w:sdt>
        <w:sdtPr>
          <w:rPr>
            <w:color w:val="000000"/>
          </w:rPr>
          <w:tag w:val="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gz4oCTODUpIiwiaXNNYW51YWxseU92ZXJyaWRkZW4iOnRydWUsIm1hbnVhbE92ZXJyaWRlVGV4dCI6IigxMzLigJMxMzQpIn19"/>
          <w:id w:val="1506863487"/>
          <w:placeholder>
            <w:docPart w:val="DefaultPlaceholder_-1854013440"/>
          </w:placeholder>
        </w:sdtPr>
        <w:sdtEndPr/>
        <w:sdtContent>
          <w:r w:rsidR="00B17D67" w:rsidRPr="00B17D67">
            <w:rPr>
              <w:color w:val="000000"/>
            </w:rPr>
            <w:t>(132–134)</w:t>
          </w:r>
        </w:sdtContent>
      </w:sdt>
      <w:r>
        <w:t xml:space="preserve">. For most genes, these TRS elements </w:t>
      </w:r>
      <w:r>
        <w:lastRenderedPageBreak/>
        <w:t>were located a short distance upstream from the corresponding gene (</w:t>
      </w:r>
      <w:r w:rsidRPr="00556B79">
        <w:rPr>
          <w:b/>
          <w:bCs/>
        </w:rPr>
        <w:t>Table 1</w:t>
      </w:r>
      <w:r>
        <w:t xml:space="preserve">). Elements identified in the two </w:t>
      </w:r>
      <w:r>
        <w:rPr>
          <w:i/>
          <w:iCs/>
        </w:rPr>
        <w:t xml:space="preserve">R. </w:t>
      </w:r>
      <w:proofErr w:type="spellStart"/>
      <w:r>
        <w:rPr>
          <w:i/>
          <w:iCs/>
        </w:rPr>
        <w:t>madagascariensis</w:t>
      </w:r>
      <w:proofErr w:type="spellEnd"/>
      <w:r>
        <w:rPr>
          <w:i/>
          <w:iCs/>
        </w:rPr>
        <w:t xml:space="preserve"> </w:t>
      </w:r>
      <w:r>
        <w:t xml:space="preserve">genomes were largely </w:t>
      </w:r>
      <w:r w:rsidRPr="00556B79">
        <w:t>comparable</w:t>
      </w:r>
      <w:r w:rsidR="008A26A7">
        <w:t xml:space="preserve">, </w:t>
      </w:r>
      <w:r>
        <w:t xml:space="preserve">suggesting that these two sequences could represent slight variations in the same virus lineage—though the intergenic region for one putative </w:t>
      </w:r>
      <w:r>
        <w:rPr>
          <w:i/>
          <w:iCs/>
        </w:rPr>
        <w:t xml:space="preserve">R. </w:t>
      </w:r>
      <w:proofErr w:type="spellStart"/>
      <w:r>
        <w:rPr>
          <w:i/>
          <w:iCs/>
        </w:rPr>
        <w:t>madagascariensis</w:t>
      </w:r>
      <w:proofErr w:type="spellEnd"/>
      <w:r>
        <w:rPr>
          <w:i/>
          <w:iCs/>
        </w:rPr>
        <w:t xml:space="preserve"> </w:t>
      </w:r>
      <w:r>
        <w:t xml:space="preserve">TRS located upstream from the N gene </w:t>
      </w:r>
      <w:r w:rsidRPr="005B3F8C">
        <w:t xml:space="preserve">was </w:t>
      </w:r>
      <w:r>
        <w:t xml:space="preserve">substantially longer than the other, </w:t>
      </w:r>
      <w:r w:rsidR="00556B79">
        <w:t xml:space="preserve">thus </w:t>
      </w:r>
      <w:r>
        <w:t xml:space="preserve">highlighting the dynamic nature of the </w:t>
      </w:r>
      <w:proofErr w:type="spellStart"/>
      <w:r>
        <w:t>CoV</w:t>
      </w:r>
      <w:proofErr w:type="spellEnd"/>
      <w:r>
        <w:t xml:space="preserve"> genome in this region</w:t>
      </w:r>
      <w:r w:rsidR="00556B79">
        <w:t xml:space="preserve">. This region corresponds to </w:t>
      </w:r>
      <w:r>
        <w:t xml:space="preserve">the site of </w:t>
      </w:r>
      <w:r w:rsidR="00556B79">
        <w:t xml:space="preserve">the </w:t>
      </w:r>
      <w:r>
        <w:t xml:space="preserve">previously described </w:t>
      </w:r>
      <w:proofErr w:type="spellStart"/>
      <w:r>
        <w:t>orthoreovirus</w:t>
      </w:r>
      <w:proofErr w:type="spellEnd"/>
      <w:r>
        <w:t xml:space="preserve"> </w:t>
      </w:r>
      <w:r w:rsidR="00556B79">
        <w:t>gene insertion</w:t>
      </w:r>
      <w:r>
        <w:t xml:space="preserve"> in </w:t>
      </w:r>
      <w:proofErr w:type="spellStart"/>
      <w:r w:rsidR="00556B79">
        <w:rPr>
          <w:i/>
          <w:iCs/>
        </w:rPr>
        <w:t>Nobecovirus</w:t>
      </w:r>
      <w:proofErr w:type="spellEnd"/>
      <w:r w:rsidR="00556B79">
        <w:rPr>
          <w:i/>
          <w:iCs/>
        </w:rPr>
        <w:t xml:space="preserve"> </w:t>
      </w:r>
      <w:r>
        <w:t xml:space="preserve">genotype GCCDC1 </w:t>
      </w:r>
      <w:sdt>
        <w:sdtPr>
          <w:rPr>
            <w:color w:val="000000"/>
          </w:rPr>
          <w:tag w:val="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QpIiwiaXNNYW51YWxseU92ZXJyaWRkZW4iOnRydWUsIm1hbnVhbE92ZXJyaWRlVGV4dCI6IigxMzMpIn19"/>
          <w:id w:val="-1534568522"/>
          <w:placeholder>
            <w:docPart w:val="DefaultPlaceholder_-1854013440"/>
          </w:placeholder>
        </w:sdtPr>
        <w:sdtEndPr/>
        <w:sdtContent>
          <w:r w:rsidR="00B17D67" w:rsidRPr="00B17D67">
            <w:rPr>
              <w:color w:val="000000"/>
            </w:rPr>
            <w:t>(133)</w:t>
          </w:r>
        </w:sdtContent>
      </w:sdt>
      <w:r>
        <w:t xml:space="preserve">. Some putative TRS elements showed variation from the 5’-ACGAAC-3’ core motif (including some which recapitulated 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YpIiwiaXNNYW51YWxseU92ZXJyaWRkZW4iOnRydWUsIm1hbnVhbE92ZXJyaWRlVGV4dCI6IigxMzUpIn19"/>
          <w:id w:val="629832610"/>
          <w:placeholder>
            <w:docPart w:val="DefaultPlaceholder_-1854013440"/>
          </w:placeholder>
        </w:sdtPr>
        <w:sdtEndPr/>
        <w:sdtContent>
          <w:r w:rsidR="00B17D67" w:rsidRPr="00B17D67">
            <w:rPr>
              <w:color w:val="000000"/>
            </w:rPr>
            <w:t>(135)</w:t>
          </w:r>
        </w:sdtContent>
      </w:sdt>
      <w:r>
        <w:t>)</w:t>
      </w:r>
      <w:r w:rsidR="00556B79">
        <w:t xml:space="preserve">. TRS variations may </w:t>
      </w:r>
      <w:r>
        <w:t>be indicative of variation in gene expression across individual bats and/or species.</w:t>
      </w:r>
    </w:p>
    <w:p w14:paraId="7C18A261" w14:textId="77777777" w:rsidR="00127389" w:rsidRDefault="00127389" w:rsidP="004231BE">
      <w:r>
        <w:t xml:space="preserve"> </w:t>
      </w:r>
    </w:p>
    <w:p w14:paraId="087C8B2F" w14:textId="23EFDE7D" w:rsidR="00127389" w:rsidRDefault="00556B79" w:rsidP="004231BE">
      <w:r>
        <w:t>BLAST analysis</w:t>
      </w:r>
      <w:r w:rsidR="002548B2">
        <w:t xml:space="preserve"> of the full genome</w:t>
      </w:r>
      <w:r>
        <w:t xml:space="preserve"> indicated that</w:t>
      </w:r>
      <w:r w:rsidR="002548B2">
        <w:t xml:space="preserve"> the</w:t>
      </w:r>
      <w:r w:rsidR="00127389">
        <w:t xml:space="preserve"> </w:t>
      </w:r>
      <w:proofErr w:type="spellStart"/>
      <w:r w:rsidR="002548B2">
        <w:rPr>
          <w:i/>
          <w:iCs/>
        </w:rPr>
        <w:t>P.rufus</w:t>
      </w:r>
      <w:proofErr w:type="spellEnd"/>
      <w:r w:rsidR="00127389">
        <w:t xml:space="preserve"> </w:t>
      </w:r>
      <w:proofErr w:type="spellStart"/>
      <w:r w:rsidR="00127389">
        <w:rPr>
          <w:i/>
          <w:iCs/>
        </w:rPr>
        <w:t>Nobecovirus</w:t>
      </w:r>
      <w:proofErr w:type="spellEnd"/>
      <w:r w:rsidR="00127389">
        <w:rPr>
          <w:i/>
          <w:iCs/>
        </w:rPr>
        <w:t xml:space="preserve"> </w:t>
      </w:r>
      <w:r w:rsidR="00127389">
        <w:t>sequence</w:t>
      </w:r>
      <w:r w:rsidR="002548B2">
        <w:t xml:space="preserve"> is</w:t>
      </w:r>
      <w:r w:rsidR="00127389">
        <w:t xml:space="preserve"> highly divergent, demonstrating </w:t>
      </w:r>
      <w:r w:rsidR="002548B2">
        <w:t xml:space="preserve">72-73% </w:t>
      </w:r>
      <w:r w:rsidR="00127389">
        <w:t xml:space="preserve">identity </w:t>
      </w:r>
      <w:r w:rsidR="002548B2">
        <w:t xml:space="preserve">to all </w:t>
      </w:r>
      <w:r w:rsidR="00127389">
        <w:t xml:space="preserve">previously described </w:t>
      </w:r>
      <w:proofErr w:type="spellStart"/>
      <w:r w:rsidR="00127389">
        <w:rPr>
          <w:i/>
          <w:iCs/>
        </w:rPr>
        <w:t>Nobecovirus</w:t>
      </w:r>
      <w:proofErr w:type="spellEnd"/>
      <w:r w:rsidR="00127389">
        <w:rPr>
          <w:i/>
          <w:iCs/>
        </w:rPr>
        <w:t xml:space="preserve"> </w:t>
      </w:r>
      <w:r w:rsidR="002548B2">
        <w:t xml:space="preserve">clades, with the top blast association to HKU9 </w:t>
      </w:r>
      <w:r w:rsidR="002548B2">
        <w:t>(</w:t>
      </w:r>
      <w:r w:rsidR="002548B2" w:rsidRPr="00317419">
        <w:rPr>
          <w:b/>
          <w:bCs/>
        </w:rPr>
        <w:t>Table S1</w:t>
      </w:r>
      <w:r w:rsidR="002548B2" w:rsidRPr="002548B2">
        <w:t>)</w:t>
      </w:r>
      <w:r w:rsidR="002548B2">
        <w:t xml:space="preserve">. By contrast, </w:t>
      </w:r>
      <w:proofErr w:type="spellStart"/>
      <w:r w:rsidR="002548B2">
        <w:rPr>
          <w:i/>
          <w:iCs/>
        </w:rPr>
        <w:t>Nobecovirus</w:t>
      </w:r>
      <w:proofErr w:type="spellEnd"/>
      <w:r w:rsidR="002548B2">
        <w:rPr>
          <w:i/>
          <w:iCs/>
        </w:rPr>
        <w:t xml:space="preserve"> </w:t>
      </w:r>
      <w:r w:rsidR="002548B2">
        <w:t xml:space="preserve">genomes derived from </w:t>
      </w:r>
      <w:r w:rsidR="00127389">
        <w:rPr>
          <w:i/>
          <w:iCs/>
        </w:rPr>
        <w:t xml:space="preserve">R. </w:t>
      </w:r>
      <w:proofErr w:type="spellStart"/>
      <w:r w:rsidR="00127389">
        <w:rPr>
          <w:i/>
          <w:iCs/>
        </w:rPr>
        <w:t>madagascariensis</w:t>
      </w:r>
      <w:proofErr w:type="spellEnd"/>
      <w:r w:rsidR="00127389">
        <w:rPr>
          <w:i/>
          <w:iCs/>
        </w:rPr>
        <w:t xml:space="preserve"> </w:t>
      </w:r>
      <w:r w:rsidR="00127389">
        <w:t>demonstrat</w:t>
      </w:r>
      <w:r w:rsidR="002548B2">
        <w:t>ed</w:t>
      </w:r>
      <w:r w:rsidR="00127389">
        <w:t xml:space="preserve"> high identity </w:t>
      </w:r>
      <w:r w:rsidR="002548B2">
        <w:t xml:space="preserve">(~95%) </w:t>
      </w:r>
      <w:r w:rsidR="00127389">
        <w:t xml:space="preserve">to </w:t>
      </w:r>
      <w:r w:rsidR="00127389">
        <w:rPr>
          <w:i/>
          <w:iCs/>
        </w:rPr>
        <w:t xml:space="preserve">Eidolon </w:t>
      </w:r>
      <w:proofErr w:type="spellStart"/>
      <w:r w:rsidR="00127389">
        <w:rPr>
          <w:i/>
          <w:iCs/>
        </w:rPr>
        <w:t>helvum</w:t>
      </w:r>
      <w:proofErr w:type="spellEnd"/>
      <w:r w:rsidR="00127389">
        <w:rPr>
          <w:i/>
          <w:iCs/>
        </w:rPr>
        <w:t xml:space="preserve"> </w:t>
      </w:r>
      <w:proofErr w:type="spellStart"/>
      <w:r w:rsidR="00127389">
        <w:rPr>
          <w:i/>
          <w:iCs/>
        </w:rPr>
        <w:t>Nobecovirus</w:t>
      </w:r>
      <w:proofErr w:type="spellEnd"/>
      <w:r w:rsidR="00127389">
        <w:rPr>
          <w:i/>
          <w:iCs/>
        </w:rPr>
        <w:t xml:space="preserve"> </w:t>
      </w:r>
      <w:r w:rsidR="00127389">
        <w:t xml:space="preserve">lineages circulating in Africa. </w:t>
      </w:r>
      <w:proofErr w:type="spellStart"/>
      <w:r w:rsidR="00127389">
        <w:t>BLASTx</w:t>
      </w:r>
      <w:proofErr w:type="spellEnd"/>
      <w:r w:rsidR="00127389">
        <w:t xml:space="preserve"> analysis of individual genes from viruses derived from both Madagascar species demonstrated the highest identity with previously described </w:t>
      </w:r>
      <w:proofErr w:type="spellStart"/>
      <w:r w:rsidR="00127389">
        <w:rPr>
          <w:i/>
          <w:iCs/>
        </w:rPr>
        <w:t>Nobebecovirus</w:t>
      </w:r>
      <w:proofErr w:type="spellEnd"/>
      <w:r w:rsidR="00127389">
        <w:rPr>
          <w:i/>
          <w:iCs/>
        </w:rPr>
        <w:t xml:space="preserve"> </w:t>
      </w:r>
      <w:r w:rsidR="00127389">
        <w:t>sequences in the Orf1b region</w:t>
      </w:r>
      <w:r w:rsidR="002548B2">
        <w:t xml:space="preserve"> (</w:t>
      </w:r>
      <w:r w:rsidR="002548B2">
        <w:t xml:space="preserve">which includes </w:t>
      </w:r>
      <w:proofErr w:type="spellStart"/>
      <w:r w:rsidR="002548B2">
        <w:t>RdRp</w:t>
      </w:r>
      <w:proofErr w:type="spellEnd"/>
      <w:r w:rsidR="002548B2">
        <w:t xml:space="preserve">) for both </w:t>
      </w:r>
      <w:r w:rsidR="002548B2">
        <w:rPr>
          <w:i/>
          <w:iCs/>
        </w:rPr>
        <w:t xml:space="preserve">P. rufus </w:t>
      </w:r>
      <w:r w:rsidR="002548B2">
        <w:t xml:space="preserve">and </w:t>
      </w:r>
      <w:r w:rsidR="002548B2">
        <w:rPr>
          <w:i/>
          <w:iCs/>
        </w:rPr>
        <w:t xml:space="preserve">R. </w:t>
      </w:r>
      <w:proofErr w:type="spellStart"/>
      <w:r w:rsidR="002548B2">
        <w:rPr>
          <w:i/>
          <w:iCs/>
        </w:rPr>
        <w:t>madagascariensis</w:t>
      </w:r>
      <w:proofErr w:type="spellEnd"/>
      <w:r w:rsidR="002548B2">
        <w:rPr>
          <w:i/>
          <w:iCs/>
        </w:rPr>
        <w:t xml:space="preserve"> </w:t>
      </w:r>
      <w:r w:rsidR="002548B2">
        <w:t xml:space="preserve">viruses </w:t>
      </w:r>
      <w:r w:rsidR="00127389">
        <w:t>(</w:t>
      </w:r>
      <w:r w:rsidR="00A45D7B">
        <w:t>70.08</w:t>
      </w:r>
      <w:r w:rsidR="00127389">
        <w:t xml:space="preserve">% identity for </w:t>
      </w:r>
      <w:r w:rsidR="00127389">
        <w:rPr>
          <w:i/>
          <w:iCs/>
        </w:rPr>
        <w:t xml:space="preserve">P. rufus </w:t>
      </w:r>
      <w:r w:rsidR="00127389">
        <w:t>to HKU9</w:t>
      </w:r>
      <w:r w:rsidR="00127389">
        <w:rPr>
          <w:i/>
          <w:iCs/>
        </w:rPr>
        <w:t xml:space="preserve"> </w:t>
      </w:r>
      <w:r w:rsidR="00127389">
        <w:t xml:space="preserve">and </w:t>
      </w:r>
      <w:r w:rsidR="00A45D7B">
        <w:t>99</w:t>
      </w:r>
      <w:r w:rsidR="00127389">
        <w:t xml:space="preserve">% identity for </w:t>
      </w:r>
      <w:r w:rsidR="00127389">
        <w:rPr>
          <w:i/>
          <w:iCs/>
        </w:rPr>
        <w:t xml:space="preserve">R. </w:t>
      </w:r>
      <w:proofErr w:type="spellStart"/>
      <w:r w:rsidR="00127389">
        <w:rPr>
          <w:i/>
          <w:iCs/>
        </w:rPr>
        <w:t>madagascariensis</w:t>
      </w:r>
      <w:proofErr w:type="spellEnd"/>
      <w:r w:rsidR="00127389">
        <w:rPr>
          <w:i/>
          <w:iCs/>
        </w:rPr>
        <w:t xml:space="preserve"> </w:t>
      </w:r>
      <w:r w:rsidR="00127389">
        <w:t xml:space="preserve">to </w:t>
      </w:r>
      <w:r w:rsidR="00127389">
        <w:rPr>
          <w:i/>
          <w:iCs/>
        </w:rPr>
        <w:t xml:space="preserve">E. </w:t>
      </w:r>
      <w:proofErr w:type="spellStart"/>
      <w:r w:rsidR="00127389">
        <w:rPr>
          <w:i/>
          <w:iCs/>
        </w:rPr>
        <w:t>helvum</w:t>
      </w:r>
      <w:proofErr w:type="spellEnd"/>
      <w:r w:rsidR="00127389">
        <w:t xml:space="preserve">). By contrast, both </w:t>
      </w:r>
      <w:r w:rsidR="00127389">
        <w:rPr>
          <w:i/>
          <w:iCs/>
        </w:rPr>
        <w:t xml:space="preserve">P. rufus </w:t>
      </w:r>
      <w:r w:rsidR="00127389">
        <w:t xml:space="preserve">and </w:t>
      </w:r>
      <w:r w:rsidR="00127389">
        <w:rPr>
          <w:i/>
          <w:iCs/>
        </w:rPr>
        <w:t xml:space="preserve">R. </w:t>
      </w:r>
      <w:proofErr w:type="spellStart"/>
      <w:r w:rsidR="00127389">
        <w:rPr>
          <w:i/>
          <w:iCs/>
        </w:rPr>
        <w:t>madagascariensis</w:t>
      </w:r>
      <w:proofErr w:type="spellEnd"/>
      <w:r w:rsidR="00127389">
        <w:rPr>
          <w:i/>
          <w:iCs/>
        </w:rPr>
        <w:t xml:space="preserve"> </w:t>
      </w:r>
      <w:r w:rsidR="00127389">
        <w:t xml:space="preserve">genomes demonstrated substantial divergence from all known homologs in the S and NS7 regions of their genomes, showing only </w:t>
      </w:r>
      <w:r w:rsidR="00C5173B">
        <w:t>45.59</w:t>
      </w:r>
      <w:r w:rsidR="00127389">
        <w:t>-</w:t>
      </w:r>
      <w:r w:rsidR="00A86D57">
        <w:t>63.64</w:t>
      </w:r>
      <w:r w:rsidR="00127389">
        <w:t>% identity to the closest hits across these regions.</w:t>
      </w:r>
      <w:r w:rsidR="00A86D57">
        <w:t xml:space="preserve"> The </w:t>
      </w:r>
      <w:r w:rsidR="00A86D57">
        <w:rPr>
          <w:i/>
          <w:iCs/>
        </w:rPr>
        <w:t xml:space="preserve">P. rufus </w:t>
      </w:r>
      <w:proofErr w:type="spellStart"/>
      <w:r w:rsidR="00A86D57">
        <w:rPr>
          <w:i/>
          <w:iCs/>
        </w:rPr>
        <w:t>Nobecovirus</w:t>
      </w:r>
      <w:proofErr w:type="spellEnd"/>
      <w:r w:rsidR="00A86D57">
        <w:rPr>
          <w:i/>
          <w:iCs/>
        </w:rPr>
        <w:t xml:space="preserve"> </w:t>
      </w:r>
      <w:r w:rsidR="00A86D57">
        <w:t xml:space="preserve">was similarly divergent in the N gene, though </w:t>
      </w:r>
      <w:r w:rsidR="00A86D57">
        <w:rPr>
          <w:i/>
          <w:iCs/>
        </w:rPr>
        <w:t xml:space="preserve">R. </w:t>
      </w:r>
      <w:proofErr w:type="spellStart"/>
      <w:r w:rsidR="00A86D57">
        <w:rPr>
          <w:i/>
          <w:iCs/>
        </w:rPr>
        <w:t>madagascariensis</w:t>
      </w:r>
      <w:proofErr w:type="spellEnd"/>
      <w:r w:rsidR="00A86D57">
        <w:rPr>
          <w:i/>
          <w:iCs/>
        </w:rPr>
        <w:t xml:space="preserve"> </w:t>
      </w:r>
      <w:proofErr w:type="spellStart"/>
      <w:r w:rsidR="00A86D57">
        <w:rPr>
          <w:i/>
          <w:iCs/>
        </w:rPr>
        <w:t>Nobecoviruses</w:t>
      </w:r>
      <w:proofErr w:type="spellEnd"/>
      <w:r w:rsidR="00A86D57">
        <w:rPr>
          <w:i/>
          <w:iCs/>
        </w:rPr>
        <w:t xml:space="preserve"> </w:t>
      </w:r>
      <w:r w:rsidR="00A86D57">
        <w:t xml:space="preserve">demonstrated high (86-87%) identity to </w:t>
      </w:r>
      <w:r w:rsidR="00A86D57" w:rsidRPr="00A86D57">
        <w:rPr>
          <w:i/>
          <w:iCs/>
        </w:rPr>
        <w:t xml:space="preserve">E. </w:t>
      </w:r>
      <w:proofErr w:type="spellStart"/>
      <w:r w:rsidR="00A86D57" w:rsidRPr="00A86D57">
        <w:rPr>
          <w:i/>
          <w:iCs/>
        </w:rPr>
        <w:t>helvum</w:t>
      </w:r>
      <w:proofErr w:type="spellEnd"/>
      <w:r w:rsidR="00A86D57">
        <w:t xml:space="preserve"> genotypes in this region. </w:t>
      </w:r>
    </w:p>
    <w:p w14:paraId="1E1A4612" w14:textId="77777777" w:rsidR="00A86D57" w:rsidRPr="00A86D57" w:rsidRDefault="00A86D57" w:rsidP="004231BE"/>
    <w:p w14:paraId="2CF42CFE" w14:textId="77777777" w:rsidR="00127389" w:rsidRDefault="00127389" w:rsidP="004231BE">
      <w:pPr>
        <w:rPr>
          <w:i/>
          <w:iCs/>
        </w:rPr>
      </w:pPr>
      <w:r>
        <w:rPr>
          <w:i/>
          <w:iCs/>
        </w:rPr>
        <w:t>Phylogenetic Analysis</w:t>
      </w:r>
    </w:p>
    <w:p w14:paraId="2E6ED87A" w14:textId="3B4CB4F2" w:rsidR="00127389" w:rsidRDefault="00127389" w:rsidP="004231BE">
      <w:r>
        <w:t xml:space="preserve">Phylogenetic analysis of full length </w:t>
      </w:r>
      <w:proofErr w:type="spellStart"/>
      <w:r>
        <w:rPr>
          <w:i/>
          <w:iCs/>
        </w:rPr>
        <w:t>Betacoronavirus</w:t>
      </w:r>
      <w:proofErr w:type="spellEnd"/>
      <w:r>
        <w:rPr>
          <w:i/>
          <w:iCs/>
        </w:rPr>
        <w:t xml:space="preserve"> </w:t>
      </w:r>
      <w:r>
        <w:t xml:space="preserve">genomes confirmed that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w:t>
      </w:r>
      <w:proofErr w:type="spellStart"/>
      <w:r>
        <w:rPr>
          <w:i/>
          <w:iCs/>
        </w:rPr>
        <w:t>madagascariensis</w:t>
      </w:r>
      <w:proofErr w:type="spellEnd"/>
      <w:r>
        <w:rPr>
          <w:i/>
          <w:iCs/>
        </w:rPr>
        <w:t xml:space="preserve"> </w:t>
      </w:r>
      <w:r>
        <w:t xml:space="preserve">genomes grouping with the previously described </w:t>
      </w:r>
      <w:r>
        <w:rPr>
          <w:i/>
          <w:iCs/>
        </w:rPr>
        <w:t xml:space="preserve">Eidolon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cpIiwiaXNNYW51YWxseU92ZXJyaWRkZW4iOnRydWUsIm1hbnVhbE92ZXJyaWRlVGV4dCI6IigxMDIpIn19"/>
          <w:id w:val="-441758535"/>
          <w:placeholder>
            <w:docPart w:val="DefaultPlaceholder_-1854013440"/>
          </w:placeholder>
        </w:sdtPr>
        <w:sdtEndPr/>
        <w:sdtContent>
          <w:r w:rsidR="00B17D67" w:rsidRPr="00B17D67">
            <w:rPr>
              <w:color w:val="000000"/>
            </w:rPr>
            <w:t>(102)</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Pr>
          <w:i/>
          <w:iCs/>
        </w:rPr>
        <w:t xml:space="preserve"> </w:t>
      </w:r>
      <w:r>
        <w:t xml:space="preserve">genomes), (c) the </w:t>
      </w:r>
      <w:proofErr w:type="spellStart"/>
      <w:r>
        <w:t>orthereovirus</w:t>
      </w:r>
      <w:proofErr w:type="spellEnd"/>
      <w:r>
        <w:t xml:space="preserve"> recombinant GCCDC1 genomes, (d) the GX2018/BatCoV92 genomes described from China and Singapore, and (e) the divergent </w:t>
      </w:r>
      <w:r>
        <w:rPr>
          <w:i/>
          <w:iCs/>
        </w:rPr>
        <w:t xml:space="preserve">P. rufus </w:t>
      </w:r>
      <w:r>
        <w:t xml:space="preserve">genome contributed here from Madagascar. </w:t>
      </w:r>
      <w:commentRangeStart w:id="3"/>
      <w:r>
        <w:t xml:space="preserve">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lineage, with the Asian genotypes forming three distinct (and more recent) clades corresponding to genotypes HKU9, GCCDC1, and Gx2018/BatCoV92</w:t>
      </w:r>
      <w:commentRangeEnd w:id="3"/>
      <w:r>
        <w:rPr>
          <w:rStyle w:val="CommentReference"/>
          <w:rFonts w:cs="Mangal"/>
          <w:lang w:bidi="hi-IN"/>
        </w:rPr>
        <w:commentReference w:id="3"/>
      </w:r>
      <w:r>
        <w:t>.</w:t>
      </w:r>
      <w:r>
        <w:rPr>
          <w:i/>
          <w:iCs/>
        </w:rPr>
        <w:t xml:space="preserve"> </w:t>
      </w:r>
      <w:r>
        <w:t xml:space="preserve">Further phylogenetic analysis of a 259bp fragment of the </w:t>
      </w:r>
      <w:proofErr w:type="spellStart"/>
      <w:r>
        <w:t>RdRp</w:t>
      </w:r>
      <w:proofErr w:type="spellEnd"/>
      <w:r>
        <w:t xml:space="preserve"> gene 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 xml:space="preserve">Eidolon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xMDApIn19"/>
          <w:id w:val="-842777475"/>
          <w:placeholder>
            <w:docPart w:val="DefaultPlaceholder_-1854013440"/>
          </w:placeholder>
        </w:sdtPr>
        <w:sdtEndPr/>
        <w:sdtContent>
          <w:r w:rsidR="00B17D67" w:rsidRPr="00B17D67">
            <w:rPr>
              <w:color w:val="000000"/>
            </w:rPr>
            <w:t>(100)</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w:t>
      </w:r>
      <w:proofErr w:type="spellStart"/>
      <w:r>
        <w:rPr>
          <w:i/>
          <w:iCs/>
        </w:rPr>
        <w:t>madagascariensis</w:t>
      </w:r>
      <w:proofErr w:type="spellEnd"/>
      <w:r>
        <w:rPr>
          <w:i/>
          <w:iCs/>
        </w:rPr>
        <w:t xml:space="preserve">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w:t>
      </w:r>
      <w:r>
        <w:lastRenderedPageBreak/>
        <w:t xml:space="preserve">also grouped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clade</w:t>
      </w:r>
      <w:r>
        <w:t>, confirming the distribution of this genotype across West and East Africa and into the Indian Ocean</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6D738FBE" w14:textId="77777777" w:rsidR="00127389" w:rsidRDefault="00127389" w:rsidP="004231BE"/>
    <w:p w14:paraId="055E5A8C" w14:textId="7F73D780" w:rsidR="00127389" w:rsidRPr="00E84487" w:rsidRDefault="00127389" w:rsidP="004231BE">
      <w:r>
        <w:t xml:space="preserve">Amino acid phylogenies computed from translated protein alignments of the S, E, M, and N </w:t>
      </w:r>
      <w:proofErr w:type="spellStart"/>
      <w:r>
        <w:rPr>
          <w:i/>
          <w:iCs/>
        </w:rPr>
        <w:t>Bet</w:t>
      </w:r>
      <w:r w:rsidR="007E3B99">
        <w:rPr>
          <w:i/>
          <w:iCs/>
        </w:rPr>
        <w:t>a</w:t>
      </w:r>
      <w:r>
        <w:rPr>
          <w:i/>
          <w:iCs/>
        </w:rPr>
        <w:t>coronavirus</w:t>
      </w:r>
      <w:proofErr w:type="spellEnd"/>
      <w:r>
        <w:rPr>
          <w:i/>
          <w:iCs/>
        </w:rPr>
        <w:t xml:space="preserve"> </w:t>
      </w:r>
      <w:r>
        <w:t>structural genes (</w:t>
      </w:r>
      <w:r w:rsidRPr="00844559">
        <w:rPr>
          <w:b/>
          <w:bCs/>
        </w:rPr>
        <w:t>Figure 4 A-D</w:t>
      </w:r>
      <w:r>
        <w:t xml:space="preserve">, respectively) further confirmed evolutionary relationships suggested in Figure 3. S, M, and N gene phylogenies demonstrated distinct 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t xml:space="preserv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68EA95E6"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&lt;50% identity to HKU9, </w:t>
      </w:r>
      <w:r>
        <w:rPr>
          <w:i/>
          <w:iCs/>
        </w:rPr>
        <w:t xml:space="preserve">E. </w:t>
      </w:r>
      <w:proofErr w:type="spellStart"/>
      <w:r>
        <w:rPr>
          <w:i/>
          <w:iCs/>
        </w:rPr>
        <w:t>helvum</w:t>
      </w:r>
      <w:proofErr w:type="spellEnd"/>
      <w:r>
        <w:rPr>
          <w:i/>
          <w:iCs/>
        </w:rPr>
        <w:t xml:space="preserve">, </w:t>
      </w:r>
      <w:r>
        <w:t xml:space="preserve">and </w:t>
      </w:r>
      <w:r>
        <w:rPr>
          <w:i/>
          <w:iCs/>
        </w:rPr>
        <w:t xml:space="preserve">R. </w:t>
      </w:r>
      <w:proofErr w:type="spellStart"/>
      <w:r>
        <w:rPr>
          <w:i/>
          <w:iCs/>
        </w:rPr>
        <w:t>madagascariensis</w:t>
      </w:r>
      <w:proofErr w:type="spellEnd"/>
      <w:r>
        <w:rPr>
          <w:i/>
          <w:iCs/>
        </w:rPr>
        <w:t xml:space="preserve"> </w:t>
      </w:r>
      <w:r>
        <w:t xml:space="preserve">genotypes across the majority of its genome length </w:t>
      </w:r>
      <w:r w:rsidRPr="00D40F9A">
        <w:t>(</w:t>
      </w:r>
      <w:r w:rsidRPr="00D40F9A">
        <w:rPr>
          <w:b/>
          <w:bCs/>
        </w:rPr>
        <w:t>Figure 5A</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by contrast, showed &gt;90%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w:t>
      </w:r>
      <w:proofErr w:type="spellStart"/>
      <w:r>
        <w:rPr>
          <w:i/>
          <w:iCs/>
        </w:rPr>
        <w:t>madagascariensis</w:t>
      </w:r>
      <w:proofErr w:type="spellEnd"/>
      <w:r>
        <w:rPr>
          <w:i/>
          <w:iCs/>
        </w:rPr>
        <w:t xml:space="preserve">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ykiLCJpc01hbnVhbGx5T3ZlcnJpZGRlbiI6dHJ1ZSwibWFudWFsT3ZlcnJpZGVUZXh0IjoiKDEzNikifX0="/>
          <w:id w:val="135846649"/>
          <w:placeholder>
            <w:docPart w:val="DefaultPlaceholder_-1854013440"/>
          </w:placeholder>
        </w:sdtPr>
        <w:sdtEndPr/>
        <w:sdtContent>
          <w:r w:rsidR="00B17D67" w:rsidRPr="00B17D67">
            <w:rPr>
              <w:color w:val="000000"/>
            </w:rPr>
            <w:t>(136)</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Pr>
          <w:i/>
          <w:iCs/>
        </w:rPr>
        <w:t xml:space="preserve">/R. </w:t>
      </w:r>
      <w:proofErr w:type="spellStart"/>
      <w:r>
        <w:rPr>
          <w:i/>
          <w:iCs/>
        </w:rPr>
        <w:t>madagascariensis</w:t>
      </w:r>
      <w:proofErr w:type="spellEnd"/>
      <w:r>
        <w:rPr>
          <w:i/>
          <w:iCs/>
        </w:rPr>
        <w:t xml:space="preserve"> </w:t>
      </w:r>
      <w:r>
        <w:t>African lineages in the S (particularly S1), N, and NS7 genes (</w:t>
      </w:r>
      <w:r w:rsidRPr="006551B0">
        <w:rPr>
          <w:b/>
          <w:bCs/>
        </w:rPr>
        <w:t>Figure 5B</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5B</w:t>
      </w:r>
      <w:r>
        <w:t xml:space="preserve">), thus highlighting the dynamic nature of these regions of the </w:t>
      </w:r>
      <w:proofErr w:type="spellStart"/>
      <w:r>
        <w:t>Nobecovirus</w:t>
      </w:r>
      <w:proofErr w:type="spellEnd"/>
      <w:r>
        <w:t xml:space="preserve"> genome.</w:t>
      </w:r>
    </w:p>
    <w:p w14:paraId="7B3BC53E" w14:textId="77777777" w:rsidR="00127389" w:rsidRPr="00D40F9A" w:rsidRDefault="00127389" w:rsidP="00A60EE4"/>
    <w:p w14:paraId="3F0AC805" w14:textId="4B80C465" w:rsidR="00127389" w:rsidRDefault="00127389" w:rsidP="00A60EE4">
      <w:pPr>
        <w:rPr>
          <w:b/>
          <w:bCs/>
        </w:rPr>
      </w:pPr>
      <w:r w:rsidRPr="00D40F9A">
        <w:rPr>
          <w:b/>
          <w:bCs/>
        </w:rPr>
        <w:t>Discussion</w:t>
      </w:r>
      <w:r w:rsidR="00143B3A">
        <w:rPr>
          <w:b/>
          <w:bCs/>
        </w:rPr>
        <w:t xml:space="preserve"> (IN PROGRESS)</w:t>
      </w:r>
    </w:p>
    <w:p w14:paraId="1BA84242" w14:textId="77777777" w:rsidR="00127389" w:rsidRDefault="00127389" w:rsidP="00A60EE4">
      <w:pPr>
        <w:rPr>
          <w:b/>
          <w:bCs/>
        </w:rPr>
      </w:pPr>
    </w:p>
    <w:p w14:paraId="21029AAC" w14:textId="77777777" w:rsidR="00127389" w:rsidRDefault="00127389" w:rsidP="00A60EE4">
      <w:pPr>
        <w:pStyle w:val="ListParagraph"/>
        <w:numPr>
          <w:ilvl w:val="0"/>
          <w:numId w:val="5"/>
        </w:numPr>
      </w:pPr>
      <w:r>
        <w:t xml:space="preserve">We define </w:t>
      </w:r>
      <w:proofErr w:type="spellStart"/>
      <w:r>
        <w:t>Nobecov</w:t>
      </w:r>
      <w:proofErr w:type="spellEnd"/>
      <w:r>
        <w:t xml:space="preserve"> clades!</w:t>
      </w:r>
    </w:p>
    <w:p w14:paraId="7BF470E7" w14:textId="77777777" w:rsidR="00127389" w:rsidRDefault="00127389" w:rsidP="00A60EE4">
      <w:pPr>
        <w:pStyle w:val="ListParagraph"/>
        <w:numPr>
          <w:ilvl w:val="0"/>
          <w:numId w:val="5"/>
        </w:numPr>
      </w:pPr>
      <w:proofErr w:type="spellStart"/>
      <w:r>
        <w:t>CoV</w:t>
      </w:r>
      <w:proofErr w:type="spellEnd"/>
      <w:r>
        <w:t xml:space="preserve"> tropism appears largely gastrointestinal in bats, as compared with respiratory in humans</w:t>
      </w:r>
    </w:p>
    <w:p w14:paraId="6B9C4580" w14:textId="77777777" w:rsidR="00127389" w:rsidRDefault="00127389" w:rsidP="00A60EE4">
      <w:pPr>
        <w:pStyle w:val="ListParagraph"/>
        <w:numPr>
          <w:ilvl w:val="0"/>
          <w:numId w:val="5"/>
        </w:numPr>
      </w:pPr>
      <w:r>
        <w:t xml:space="preserve">staggered seasonality, with Rousettus birthing latest… Rousettus juveniles not infected… is this because they were sampled too early when still maternally immune and later-stage juveniles are missed because they resemble adults? (most </w:t>
      </w:r>
      <w:proofErr w:type="spellStart"/>
      <w:r>
        <w:t>R.mad</w:t>
      </w:r>
      <w:proofErr w:type="spellEnd"/>
      <w:r>
        <w:t xml:space="preserve"> juveniles were sampled in Feb, at only ~1 month old)</w:t>
      </w:r>
    </w:p>
    <w:p w14:paraId="65233BCE" w14:textId="77777777" w:rsidR="00127389" w:rsidRDefault="00127389" w:rsidP="00A60EE4">
      <w:pPr>
        <w:pStyle w:val="ListParagraph"/>
        <w:numPr>
          <w:ilvl w:val="0"/>
          <w:numId w:val="5"/>
        </w:numPr>
      </w:pPr>
      <w:r>
        <w:t xml:space="preserve">sampling </w:t>
      </w:r>
      <w:proofErr w:type="spellStart"/>
      <w:r>
        <w:t>CoVs</w:t>
      </w:r>
      <w:proofErr w:type="spellEnd"/>
      <w:r>
        <w:t xml:space="preserve"> in Australia (other </w:t>
      </w:r>
      <w:proofErr w:type="spellStart"/>
      <w:r>
        <w:t>pteropus</w:t>
      </w:r>
      <w:proofErr w:type="spellEnd"/>
      <w:r>
        <w:t xml:space="preserve"> bats) would be helpful to describe the geographic breadth of </w:t>
      </w:r>
      <w:proofErr w:type="spellStart"/>
      <w:r>
        <w:t>NobeCovs</w:t>
      </w:r>
      <w:proofErr w:type="spellEnd"/>
    </w:p>
    <w:p w14:paraId="13BA34DE" w14:textId="77777777" w:rsidR="00127389" w:rsidRDefault="00127389" w:rsidP="00A60EE4">
      <w:pPr>
        <w:pStyle w:val="ListParagraph"/>
        <w:numPr>
          <w:ilvl w:val="0"/>
          <w:numId w:val="5"/>
        </w:numPr>
      </w:pPr>
      <w:r>
        <w:t>S1 subunit divergence in spike is notable</w:t>
      </w:r>
    </w:p>
    <w:p w14:paraId="698AD2C2" w14:textId="77777777" w:rsidR="00127389" w:rsidRDefault="00127389" w:rsidP="00A60EE4">
      <w:pPr>
        <w:pStyle w:val="ListParagraph"/>
        <w:numPr>
          <w:ilvl w:val="0"/>
          <w:numId w:val="5"/>
        </w:numPr>
      </w:pPr>
      <w:r>
        <w:lastRenderedPageBreak/>
        <w:t>Also notable that there is a signature of recombination in NS7…what is its function? Immune evasion?</w:t>
      </w:r>
    </w:p>
    <w:p w14:paraId="0DC43977" w14:textId="77777777" w:rsidR="00127389" w:rsidRPr="008A0D11" w:rsidRDefault="00127389" w:rsidP="00A60EE4">
      <w:pPr>
        <w:pStyle w:val="ListParagraph"/>
        <w:numPr>
          <w:ilvl w:val="0"/>
          <w:numId w:val="5"/>
        </w:numPr>
        <w:rPr>
          <w:ins w:id="4" w:author="Cara Brook" w:date="2021-08-29T18:44:00Z"/>
        </w:rPr>
      </w:pPr>
      <w:r>
        <w:t xml:space="preserve">Also notable that </w:t>
      </w:r>
      <w:proofErr w:type="spellStart"/>
      <w:r>
        <w:t>R.mad</w:t>
      </w:r>
      <w:proofErr w:type="spellEnd"/>
      <w:r>
        <w:t xml:space="preserve"> and P. </w:t>
      </w:r>
      <w:proofErr w:type="spellStart"/>
      <w:r>
        <w:t>ruf</w:t>
      </w:r>
      <w:proofErr w:type="spellEnd"/>
      <w:r>
        <w:t xml:space="preserve"> show recombination in the same regions of the genome. These are dynamic regions</w:t>
      </w:r>
    </w:p>
    <w:p w14:paraId="3BDD4DAB" w14:textId="77777777" w:rsidR="00127389" w:rsidRPr="008D0F13" w:rsidRDefault="00127389" w:rsidP="00A60EE4">
      <w:pPr>
        <w:rPr>
          <w:ins w:id="5" w:author="Cara Brook" w:date="2021-08-29T18:44:00Z"/>
          <w:rPrChange w:id="6" w:author="Cara Brook" w:date="2021-08-29T18:44:00Z">
            <w:rPr>
              <w:ins w:id="7" w:author="Cara Brook" w:date="2021-08-29T18:44:00Z"/>
              <w:b/>
              <w:bCs/>
            </w:rPr>
          </w:rPrChange>
        </w:rPr>
      </w:pPr>
      <w:ins w:id="8" w:author="Cara Brook" w:date="2021-08-29T18:44:00Z">
        <w:r w:rsidRPr="008D0F13">
          <w:rPr>
            <w:rPrChange w:id="9" w:author="Cara Brook" w:date="2021-08-29T18:44:00Z">
              <w:rPr>
                <w:b/>
                <w:bCs/>
              </w:rPr>
            </w:rPrChange>
          </w:rPr>
          <w:t>Organize as:</w:t>
        </w:r>
      </w:ins>
    </w:p>
    <w:p w14:paraId="33F95EE1" w14:textId="77777777" w:rsidR="00127389" w:rsidRDefault="00127389" w:rsidP="008D0F13">
      <w:pPr>
        <w:pStyle w:val="ListParagraph"/>
        <w:numPr>
          <w:ilvl w:val="0"/>
          <w:numId w:val="3"/>
        </w:numPr>
        <w:rPr>
          <w:ins w:id="10" w:author="Cara Brook" w:date="2021-08-29T18:45:00Z"/>
        </w:rPr>
      </w:pPr>
      <w:ins w:id="11" w:author="Cara Brook" w:date="2021-08-29T18:44:00Z">
        <w:r>
          <w:t xml:space="preserve">Two novel </w:t>
        </w:r>
        <w:proofErr w:type="spellStart"/>
        <w:r>
          <w:t>Nobecos</w:t>
        </w:r>
        <w:proofErr w:type="spellEnd"/>
        <w:r>
          <w:t>, cluster with Asian clades (</w:t>
        </w:r>
        <w:proofErr w:type="spellStart"/>
        <w:r>
          <w:t>P</w:t>
        </w:r>
      </w:ins>
      <w:ins w:id="12" w:author="Cara Brook" w:date="2021-08-29T18:45:00Z">
        <w:r>
          <w:t>t</w:t>
        </w:r>
      </w:ins>
      <w:ins w:id="13" w:author="Cara Brook" w:date="2021-08-29T18:44:00Z">
        <w:r>
          <w:t>eropus</w:t>
        </w:r>
      </w:ins>
      <w:proofErr w:type="spellEnd"/>
      <w:ins w:id="14" w:author="Cara Brook" w:date="2021-08-29T18:45:00Z">
        <w:r>
          <w:t>) and African (Rousettus) but evidence of recombination in S, N, NS7 genes</w:t>
        </w:r>
      </w:ins>
    </w:p>
    <w:p w14:paraId="00B9BBB4" w14:textId="77777777" w:rsidR="00127389" w:rsidRDefault="00127389" w:rsidP="008D0F13">
      <w:pPr>
        <w:pStyle w:val="ListParagraph"/>
        <w:numPr>
          <w:ilvl w:val="0"/>
          <w:numId w:val="3"/>
        </w:numPr>
        <w:rPr>
          <w:ins w:id="15" w:author="Cara Brook" w:date="2021-08-29T18:49:00Z"/>
        </w:rPr>
      </w:pPr>
      <w:ins w:id="16" w:author="Cara Brook" w:date="2021-08-29T18:45:00Z">
        <w:r>
          <w:t xml:space="preserve">No evidence of </w:t>
        </w:r>
        <w:proofErr w:type="spellStart"/>
        <w:r>
          <w:t>orthereovirus</w:t>
        </w:r>
        <w:proofErr w:type="spellEnd"/>
        <w:r>
          <w:t xml:space="preserve"> insertion, suggests this strain may be limited to Asia</w:t>
        </w:r>
      </w:ins>
      <w:ins w:id="17" w:author="Cara Brook" w:date="2021-08-29T18:46:00Z">
        <w:r>
          <w:t xml:space="preserve">. </w:t>
        </w:r>
      </w:ins>
      <w:ins w:id="18" w:author="Cara Brook" w:date="2021-08-29T18:48:00Z">
        <w:r>
          <w:t xml:space="preserve">In fact, we can define four clades of </w:t>
        </w:r>
        <w:proofErr w:type="spellStart"/>
        <w:r>
          <w:t>Nobecoviruses</w:t>
        </w:r>
        <w:proofErr w:type="spellEnd"/>
        <w:r>
          <w:t xml:space="preserve"> broadly: HKU9, Eidolon </w:t>
        </w:r>
        <w:proofErr w:type="spellStart"/>
        <w:r>
          <w:t>helvum</w:t>
        </w:r>
        <w:proofErr w:type="spellEnd"/>
        <w:r>
          <w:t>, GCCD1</w:t>
        </w:r>
      </w:ins>
      <w:ins w:id="19" w:author="Cara Brook" w:date="2021-08-29T18:49:00Z">
        <w:r>
          <w:t>, and BatCoV92/GX2018.</w:t>
        </w:r>
      </w:ins>
    </w:p>
    <w:p w14:paraId="70629352" w14:textId="77777777" w:rsidR="00127389" w:rsidRDefault="00127389" w:rsidP="008D0F13">
      <w:pPr>
        <w:pStyle w:val="ListParagraph"/>
        <w:numPr>
          <w:ilvl w:val="0"/>
          <w:numId w:val="3"/>
        </w:numPr>
        <w:rPr>
          <w:ins w:id="20" w:author="Cara Brook" w:date="2021-08-29T18:46:00Z"/>
        </w:rPr>
      </w:pPr>
      <w:ins w:id="21" w:author="Cara Brook" w:date="2021-08-29T18:49:00Z">
        <w:r>
          <w:t>Following on above</w:t>
        </w:r>
      </w:ins>
      <w:ins w:id="22" w:author="Cara Brook" w:date="2021-08-29T18:46:00Z">
        <w:r>
          <w:t xml:space="preserve">, P. rufus does have extra genetic material between M and N, </w:t>
        </w:r>
      </w:ins>
      <w:ins w:id="23" w:author="Cara Brook" w:date="2021-08-29T18:49:00Z">
        <w:r>
          <w:t xml:space="preserve">as does BatCoV92/GX2018, </w:t>
        </w:r>
      </w:ins>
      <w:ins w:id="24" w:author="Cara Brook" w:date="2021-08-29T18:46:00Z">
        <w:r>
          <w:t xml:space="preserve">suggesting a dynamic region of the genome that could be a site for future recombination or </w:t>
        </w:r>
        <w:proofErr w:type="spellStart"/>
        <w:r>
          <w:t>acqusistion</w:t>
        </w:r>
        <w:proofErr w:type="spellEnd"/>
        <w:r>
          <w:t xml:space="preserve"> of new genes</w:t>
        </w:r>
      </w:ins>
    </w:p>
    <w:p w14:paraId="10BAB411" w14:textId="77777777" w:rsidR="00127389" w:rsidRDefault="00127389" w:rsidP="008D0F13">
      <w:pPr>
        <w:pStyle w:val="ListParagraph"/>
        <w:numPr>
          <w:ilvl w:val="0"/>
          <w:numId w:val="3"/>
        </w:numPr>
        <w:rPr>
          <w:ins w:id="25" w:author="Cara Brook" w:date="2021-08-29T18:49:00Z"/>
        </w:rPr>
      </w:pPr>
      <w:ins w:id="26" w:author="Cara Brook" w:date="2021-08-29T18:46:00Z">
        <w:r>
          <w:t>Serious concern would be acquisition of S</w:t>
        </w:r>
      </w:ins>
      <w:ins w:id="27" w:author="Cara Brook" w:date="2021-08-29T18:47:00Z">
        <w:r>
          <w:t xml:space="preserve"> sequences enabling human cell entry. No known </w:t>
        </w:r>
        <w:proofErr w:type="spellStart"/>
        <w:r>
          <w:t>Sarbecoviruses</w:t>
        </w:r>
        <w:proofErr w:type="spellEnd"/>
        <w:r>
          <w:t xml:space="preserve"> on the island that could enable this but there a</w:t>
        </w:r>
      </w:ins>
      <w:ins w:id="28" w:author="Cara Brook" w:date="2021-08-29T18:48:00Z">
        <w:r>
          <w:t>r</w:t>
        </w:r>
      </w:ins>
      <w:ins w:id="29" w:author="Cara Brook" w:date="2021-08-29T18:47:00Z">
        <w:r>
          <w:t xml:space="preserve">e </w:t>
        </w:r>
        <w:proofErr w:type="spellStart"/>
        <w:r>
          <w:t>Merbecobivurses</w:t>
        </w:r>
        <w:proofErr w:type="spellEnd"/>
        <w:r>
          <w:t xml:space="preserve"> </w:t>
        </w:r>
      </w:ins>
      <w:ins w:id="30" w:author="Cara Brook" w:date="2021-08-29T18:48:00Z">
        <w:r>
          <w:t xml:space="preserve">and M. </w:t>
        </w:r>
        <w:proofErr w:type="spellStart"/>
        <w:r>
          <w:t>jugalaris</w:t>
        </w:r>
        <w:proofErr w:type="spellEnd"/>
        <w:r>
          <w:t xml:space="preserve"> </w:t>
        </w:r>
        <w:proofErr w:type="spellStart"/>
        <w:r>
          <w:t>coroosts</w:t>
        </w:r>
        <w:proofErr w:type="spellEnd"/>
        <w:r>
          <w:t xml:space="preserve"> with Rousettus</w:t>
        </w:r>
      </w:ins>
    </w:p>
    <w:p w14:paraId="659AB82E" w14:textId="77777777" w:rsidR="00127389" w:rsidRDefault="00127389" w:rsidP="008D0F13">
      <w:pPr>
        <w:pStyle w:val="ListParagraph"/>
        <w:numPr>
          <w:ilvl w:val="0"/>
          <w:numId w:val="3"/>
        </w:numPr>
        <w:rPr>
          <w:ins w:id="31" w:author="Cara Brook" w:date="2021-08-29T18:50:00Z"/>
        </w:rPr>
      </w:pPr>
      <w:ins w:id="32" w:author="Cara Brook" w:date="2021-08-29T18:49:00Z">
        <w:r>
          <w:t xml:space="preserve">Probably bigger concern is spillback and additional genetic material for SARS-CoV-2 which is widespread in </w:t>
        </w:r>
      </w:ins>
      <w:proofErr w:type="spellStart"/>
      <w:ins w:id="33" w:author="Cara Brook" w:date="2021-08-29T18:50:00Z">
        <w:r>
          <w:t>Mada</w:t>
        </w:r>
        <w:proofErr w:type="spellEnd"/>
      </w:ins>
    </w:p>
    <w:p w14:paraId="7B98ABE7" w14:textId="77777777" w:rsidR="00127389" w:rsidRDefault="00127389" w:rsidP="008D0F13">
      <w:pPr>
        <w:pStyle w:val="ListParagraph"/>
        <w:numPr>
          <w:ilvl w:val="0"/>
          <w:numId w:val="3"/>
        </w:numPr>
        <w:rPr>
          <w:ins w:id="34" w:author="Cara Brook" w:date="2021-08-29T18:50:00Z"/>
        </w:rPr>
      </w:pPr>
      <w:ins w:id="35" w:author="Cara Brook" w:date="2021-08-29T18:50:00Z">
        <w:r>
          <w:t>All the seasonality stuff and importance of longitudinal studies</w:t>
        </w:r>
      </w:ins>
    </w:p>
    <w:p w14:paraId="2B07AC0A" w14:textId="77777777" w:rsidR="00127389" w:rsidRPr="008D0F13" w:rsidRDefault="00127389">
      <w:pPr>
        <w:pStyle w:val="ListParagraph"/>
        <w:numPr>
          <w:ilvl w:val="0"/>
          <w:numId w:val="3"/>
        </w:numPr>
        <w:rPr>
          <w:rPrChange w:id="36" w:author="Cara Brook" w:date="2021-08-29T18:44:00Z">
            <w:rPr>
              <w:rFonts w:ascii="Arial" w:hAnsi="Arial" w:cs="Arial"/>
              <w:b/>
              <w:bCs/>
            </w:rPr>
          </w:rPrChange>
        </w:rPr>
        <w:pPrChange w:id="37" w:author="Cara Brook" w:date="2021-08-29T18:44:00Z">
          <w:pPr/>
        </w:pPrChange>
      </w:pPr>
      <w:ins w:id="38" w:author="Cara Brook" w:date="2021-08-29T18:50:00Z">
        <w:r>
          <w:t xml:space="preserve">A plug for the importance of full genomes – only a handful of </w:t>
        </w:r>
        <w:proofErr w:type="spellStart"/>
        <w:r>
          <w:t>Nobeco</w:t>
        </w:r>
        <w:proofErr w:type="spellEnd"/>
        <w:r>
          <w:t xml:space="preserve"> genomes out there</w:t>
        </w:r>
      </w:ins>
    </w:p>
    <w:p w14:paraId="605FBD7E" w14:textId="77777777" w:rsidR="00127389" w:rsidRDefault="00127389" w:rsidP="00A60EE4"/>
    <w:p w14:paraId="53F57E03" w14:textId="5B89F338" w:rsidR="00127389" w:rsidRPr="00A369A6" w:rsidRDefault="00127389">
      <w:pPr>
        <w:pPrChange w:id="39" w:author="Kettenburg, Gwenddolen" w:date="2021-08-30T04:02:00Z">
          <w:pPr>
            <w:pStyle w:val="ListParagraph"/>
            <w:numPr>
              <w:numId w:val="3"/>
            </w:numPr>
            <w:ind w:hanging="360"/>
          </w:pPr>
        </w:pPrChange>
      </w:pPr>
      <w:r w:rsidRPr="006B3F44">
        <w:rPr>
          <w:lang w:bidi="hi-IN"/>
          <w:rPrChange w:id="40" w:author="Cara Brook" w:date="2021-08-29T14:07:00Z">
            <w:rPr>
              <w:rFonts w:ascii="Arial" w:hAnsi="Arial" w:cs="Arial"/>
            </w:rPr>
          </w:rPrChange>
        </w:rPr>
        <w:t xml:space="preserve">We have described three novel </w:t>
      </w:r>
      <w:proofErr w:type="spellStart"/>
      <w:r w:rsidRPr="00DF2AFF">
        <w:rPr>
          <w:i/>
          <w:iCs/>
          <w:lang w:bidi="hi-IN"/>
          <w:rPrChange w:id="41" w:author="Kettenburg, Gwenddolen" w:date="2021-08-30T04:02:00Z">
            <w:rPr>
              <w:rFonts w:ascii="Arial" w:hAnsi="Arial" w:cs="Arial"/>
            </w:rPr>
          </w:rPrChange>
        </w:rPr>
        <w:t>nobecovirus</w:t>
      </w:r>
      <w:proofErr w:type="spellEnd"/>
      <w:r w:rsidRPr="006B3F44">
        <w:rPr>
          <w:lang w:bidi="hi-IN"/>
          <w:rPrChange w:id="42" w:author="Cara Brook" w:date="2021-08-29T14:07:00Z">
            <w:rPr>
              <w:rFonts w:ascii="Arial" w:hAnsi="Arial" w:cs="Arial"/>
            </w:rPr>
          </w:rPrChange>
        </w:rPr>
        <w:t xml:space="preserve"> sequences, most notably from </w:t>
      </w:r>
      <w:r w:rsidRPr="00DF2AFF">
        <w:rPr>
          <w:i/>
          <w:iCs/>
          <w:lang w:bidi="hi-IN"/>
          <w:rPrChange w:id="43" w:author="Kettenburg, Gwenddolen" w:date="2021-08-30T04:02:00Z">
            <w:rPr>
              <w:rFonts w:ascii="Arial" w:hAnsi="Arial" w:cs="Arial"/>
            </w:rPr>
          </w:rPrChange>
        </w:rPr>
        <w:t xml:space="preserve">R. </w:t>
      </w:r>
      <w:proofErr w:type="spellStart"/>
      <w:r w:rsidRPr="00DF2AFF">
        <w:rPr>
          <w:i/>
          <w:iCs/>
          <w:lang w:bidi="hi-IN"/>
          <w:rPrChange w:id="44" w:author="Kettenburg, Gwenddolen" w:date="2021-08-30T04:02:00Z">
            <w:rPr>
              <w:rFonts w:ascii="Arial" w:hAnsi="Arial" w:cs="Arial"/>
            </w:rPr>
          </w:rPrChange>
        </w:rPr>
        <w:t>madagascariensis</w:t>
      </w:r>
      <w:proofErr w:type="spellEnd"/>
      <w:r w:rsidRPr="006B3F44">
        <w:rPr>
          <w:lang w:bidi="hi-IN"/>
          <w:rPrChange w:id="45" w:author="Cara Brook" w:date="2021-08-29T14:07:00Z">
            <w:rPr>
              <w:rFonts w:ascii="Arial" w:hAnsi="Arial" w:cs="Arial"/>
            </w:rPr>
          </w:rPrChange>
        </w:rPr>
        <w:t>. The average prevalence of 10% is comparable to sample efforts in other countries, indicating that there is an endemic level of coronaviruses circulating throughout Madagascar</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gsODkpIiwibWFudWFsT3ZlcnJpZGVUZXh0IjoiKDczLDc0KSJ9fQ=="/>
          <w:id w:val="-2032948936"/>
          <w:placeholder>
            <w:docPart w:val="E143F2CE16E0AA46B95F567087CE9B70"/>
          </w:placeholder>
        </w:sdtPr>
        <w:sdtEndPr/>
        <w:sdtContent>
          <w:r w:rsidR="00B17D67" w:rsidRPr="00B17D67">
            <w:rPr>
              <w:color w:val="000000"/>
            </w:rPr>
            <w:t>(73,74)</w:t>
          </w:r>
        </w:sdtContent>
      </w:sdt>
      <w:r w:rsidRPr="006B3F44">
        <w:rPr>
          <w:lang w:bidi="hi-IN"/>
          <w:rPrChange w:id="46" w:author="Cara Brook" w:date="2021-08-29T14:07:00Z">
            <w:rPr>
              <w:rFonts w:ascii="Arial" w:hAnsi="Arial" w:cs="Arial"/>
            </w:rPr>
          </w:rPrChange>
        </w:rPr>
        <w:t>.</w:t>
      </w:r>
      <w:r>
        <w:t xml:space="preserve"> </w:t>
      </w:r>
      <w:r w:rsidRPr="006B3F44">
        <w:rPr>
          <w:lang w:bidi="hi-IN"/>
          <w:rPrChange w:id="47" w:author="Cara Brook" w:date="2021-08-29T14:07:00Z">
            <w:rPr>
              <w:rFonts w:ascii="Arial" w:hAnsi="Arial" w:cs="Arial"/>
            </w:rPr>
          </w:rPrChange>
        </w:rPr>
        <w:t xml:space="preserve"> A previous coronavirus sampling study of Madagascar fruit bats found viruses in </w:t>
      </w:r>
      <w:r w:rsidRPr="00DF2AFF">
        <w:rPr>
          <w:i/>
          <w:iCs/>
          <w:lang w:bidi="hi-IN"/>
          <w:rPrChange w:id="48" w:author="Kettenburg, Gwenddolen" w:date="2021-08-30T04:02:00Z">
            <w:rPr>
              <w:rFonts w:ascii="Arial" w:hAnsi="Arial" w:cs="Arial"/>
              <w:i/>
              <w:iCs/>
            </w:rPr>
          </w:rPrChange>
        </w:rPr>
        <w:t>P. rufus</w:t>
      </w:r>
      <w:r w:rsidRPr="006B3F44">
        <w:rPr>
          <w:lang w:bidi="hi-IN"/>
          <w:rPrChange w:id="49" w:author="Cara Brook" w:date="2021-08-29T14:07:00Z">
            <w:rPr>
              <w:rFonts w:ascii="Arial" w:hAnsi="Arial" w:cs="Arial"/>
            </w:rPr>
          </w:rPrChange>
        </w:rPr>
        <w:t xml:space="preserve"> and </w:t>
      </w:r>
      <w:r w:rsidRPr="00DF2AFF">
        <w:rPr>
          <w:i/>
          <w:iCs/>
          <w:lang w:bidi="hi-IN"/>
          <w:rPrChange w:id="50" w:author="Kettenburg, Gwenddolen" w:date="2021-08-30T04:02:00Z">
            <w:rPr>
              <w:rFonts w:ascii="Arial" w:hAnsi="Arial" w:cs="Arial"/>
              <w:i/>
              <w:iCs/>
            </w:rPr>
          </w:rPrChange>
        </w:rPr>
        <w:t xml:space="preserve">E. </w:t>
      </w:r>
      <w:proofErr w:type="spellStart"/>
      <w:r w:rsidRPr="00DF2AFF">
        <w:rPr>
          <w:i/>
          <w:iCs/>
          <w:lang w:bidi="hi-IN"/>
          <w:rPrChange w:id="51" w:author="Kettenburg, Gwenddolen" w:date="2021-08-30T04:02:00Z">
            <w:rPr>
              <w:rFonts w:ascii="Arial" w:hAnsi="Arial" w:cs="Arial"/>
              <w:i/>
              <w:iCs/>
            </w:rPr>
          </w:rPrChange>
        </w:rPr>
        <w:t>dupreanum</w:t>
      </w:r>
      <w:proofErr w:type="spellEnd"/>
      <w:r w:rsidRPr="006B3F44">
        <w:rPr>
          <w:lang w:bidi="hi-IN"/>
          <w:rPrChange w:id="52" w:author="Cara Brook" w:date="2021-08-29T14:07:00Z">
            <w:rPr>
              <w:rFonts w:ascii="Arial" w:hAnsi="Arial" w:cs="Arial"/>
            </w:rPr>
          </w:rPrChange>
        </w:rPr>
        <w:t xml:space="preserve">, but not </w:t>
      </w:r>
      <w:r w:rsidRPr="00DF2AFF">
        <w:rPr>
          <w:i/>
          <w:iCs/>
          <w:lang w:bidi="hi-IN"/>
          <w:rPrChange w:id="53" w:author="Kettenburg, Gwenddolen" w:date="2021-08-30T04:02:00Z">
            <w:rPr>
              <w:rFonts w:ascii="Arial" w:hAnsi="Arial" w:cs="Arial"/>
              <w:i/>
              <w:iCs/>
            </w:rPr>
          </w:rPrChange>
        </w:rPr>
        <w:t xml:space="preserve">R. </w:t>
      </w:r>
      <w:proofErr w:type="spellStart"/>
      <w:r w:rsidRPr="00DF2AFF">
        <w:rPr>
          <w:i/>
          <w:iCs/>
          <w:lang w:bidi="hi-IN"/>
          <w:rPrChange w:id="54" w:author="Kettenburg, Gwenddolen" w:date="2021-08-30T04:02:00Z">
            <w:rPr>
              <w:rFonts w:ascii="Arial" w:hAnsi="Arial" w:cs="Arial"/>
              <w:i/>
              <w:iCs/>
            </w:rPr>
          </w:rPrChange>
        </w:rPr>
        <w:t>madagascariensis</w:t>
      </w:r>
      <w:proofErr w:type="spellEnd"/>
      <w:r w:rsidRPr="006B3F44">
        <w:rPr>
          <w:lang w:bidi="hi-IN"/>
          <w:rPrChange w:id="55" w:author="Cara Brook" w:date="2021-08-29T14:07:00Z">
            <w:rPr>
              <w:rFonts w:ascii="Arial" w:hAnsi="Arial" w:cs="Arial"/>
            </w:rPr>
          </w:rPrChange>
        </w:rPr>
        <w:t xml:space="preserve">, although they only detected one virus in </w:t>
      </w:r>
      <w:r w:rsidRPr="00DF2AFF">
        <w:rPr>
          <w:i/>
          <w:iCs/>
          <w:lang w:bidi="hi-IN"/>
          <w:rPrChange w:id="56" w:author="Kettenburg, Gwenddolen" w:date="2021-08-30T04:02:00Z">
            <w:rPr>
              <w:rFonts w:ascii="Arial" w:hAnsi="Arial" w:cs="Arial"/>
              <w:i/>
              <w:iCs/>
            </w:rPr>
          </w:rPrChange>
        </w:rPr>
        <w:t xml:space="preserve">E. </w:t>
      </w:r>
      <w:proofErr w:type="spellStart"/>
      <w:r w:rsidRPr="00DF2AFF">
        <w:rPr>
          <w:i/>
          <w:iCs/>
          <w:lang w:bidi="hi-IN"/>
          <w:rPrChange w:id="57" w:author="Kettenburg, Gwenddolen" w:date="2021-08-30T04:02:00Z">
            <w:rPr>
              <w:rFonts w:ascii="Arial" w:hAnsi="Arial" w:cs="Arial"/>
              <w:i/>
              <w:iCs/>
            </w:rPr>
          </w:rPrChange>
        </w:rPr>
        <w:t>dupreanum</w:t>
      </w:r>
      <w:proofErr w:type="spellEnd"/>
      <w:sdt>
        <w:sdtPr>
          <w:rPr>
            <w:color w:val="000000"/>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
          <w:id w:val="-1561401947"/>
          <w:placeholder>
            <w:docPart w:val="95ED3D31AE8B35489B01687EEAEA3AD9"/>
          </w:placeholder>
        </w:sdtPr>
        <w:sdtEndPr/>
        <w:sdtContent>
          <w:r w:rsidR="00B17D67" w:rsidRPr="00B17D67">
            <w:rPr>
              <w:color w:val="000000"/>
            </w:rPr>
            <w:t>(74)</w:t>
          </w:r>
        </w:sdtContent>
      </w:sdt>
      <w:r w:rsidRPr="006B3F44">
        <w:rPr>
          <w:lang w:bidi="hi-IN"/>
          <w:rPrChange w:id="58" w:author="Cara Brook" w:date="2021-08-29T14:07:00Z">
            <w:rPr>
              <w:rFonts w:ascii="Arial" w:hAnsi="Arial" w:cs="Arial"/>
            </w:rPr>
          </w:rPrChange>
        </w:rPr>
        <w:t>. Most of their sampling was also within a one year span, and mostly restricted to one region, which could explain the skewing of positive samples toward one bat species, but still resulted in an overall prevalence of 4.5%</w:t>
      </w:r>
      <w:sdt>
        <w:sdtPr>
          <w:rPr>
            <w:color w:val="000000"/>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
          <w:id w:val="1458604524"/>
          <w:placeholder>
            <w:docPart w:val="95ED3D31AE8B35489B01687EEAEA3AD9"/>
          </w:placeholder>
        </w:sdtPr>
        <w:sdtEndPr/>
        <w:sdtContent>
          <w:r w:rsidR="00B17D67" w:rsidRPr="00B17D67">
            <w:rPr>
              <w:color w:val="000000"/>
            </w:rPr>
            <w:t>(74)</w:t>
          </w:r>
        </w:sdtContent>
      </w:sdt>
      <w:r w:rsidRPr="006B3F44">
        <w:rPr>
          <w:lang w:bidi="hi-IN"/>
          <w:rPrChange w:id="59" w:author="Cara Brook" w:date="2021-08-29T14:07:00Z">
            <w:rPr>
              <w:rFonts w:ascii="Arial" w:hAnsi="Arial" w:cs="Arial"/>
            </w:rPr>
          </w:rPrChange>
        </w:rPr>
        <w:t>. Another study of coronavirus sampling in the West Indian Ocean provided more information about prevalence in Madagascar (around 5%) with a larger sample set that is more ubiquitously spread about the island, but also showed that the islands sampled have similar coronavirus prevalence to that of Africa</w:t>
      </w:r>
      <w:sdt>
        <w:sdtPr>
          <w:rPr>
            <w:color w:val="000000"/>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pIiwibWFudWFsT3ZlcnJpZGVUZXh0IjoiMjgifX0="/>
          <w:id w:val="1838802031"/>
          <w:placeholder>
            <w:docPart w:val="95ED3D31AE8B35489B01687EEAEA3AD9"/>
          </w:placeholder>
        </w:sdtPr>
        <w:sdtEndPr/>
        <w:sdtContent>
          <w:r w:rsidR="00B17D67" w:rsidRPr="00B17D67">
            <w:rPr>
              <w:color w:val="000000"/>
            </w:rPr>
            <w:t>28</w:t>
          </w:r>
        </w:sdtContent>
      </w:sdt>
      <w:r w:rsidRPr="00DF2AFF">
        <w:rPr>
          <w:color w:val="000000"/>
        </w:rPr>
        <w:t xml:space="preserve">. </w:t>
      </w:r>
      <w:r>
        <w:t xml:space="preserve">Based on full genome phylogeny our novel viruses cluster closely with Asian </w:t>
      </w:r>
      <w:r w:rsidRPr="00DF2AFF">
        <w:rPr>
          <w:i/>
          <w:iCs/>
        </w:rPr>
        <w:t>Rousettus</w:t>
      </w:r>
      <w:r>
        <w:t xml:space="preserve"> clades in general, both </w:t>
      </w:r>
      <w:r w:rsidRPr="00DF2AFF">
        <w:rPr>
          <w:i/>
          <w:iCs/>
        </w:rPr>
        <w:t xml:space="preserve">R. </w:t>
      </w:r>
      <w:proofErr w:type="spellStart"/>
      <w:r w:rsidRPr="00DF2AFF">
        <w:rPr>
          <w:i/>
          <w:iCs/>
        </w:rPr>
        <w:t>madagascariensis</w:t>
      </w:r>
      <w:proofErr w:type="spellEnd"/>
      <w:r>
        <w:t xml:space="preserve"> genomes clustered most closely to an </w:t>
      </w:r>
      <w:r w:rsidRPr="00DF2AFF">
        <w:rPr>
          <w:i/>
          <w:iCs/>
        </w:rPr>
        <w:t xml:space="preserve">E. </w:t>
      </w:r>
      <w:proofErr w:type="spellStart"/>
      <w:r w:rsidRPr="00DF2AFF">
        <w:rPr>
          <w:i/>
          <w:iCs/>
        </w:rPr>
        <w:t>helvum</w:t>
      </w:r>
      <w:proofErr w:type="spellEnd"/>
      <w:r>
        <w:t xml:space="preserve"> genome from Cameroon (Figure 3). Similar results were found looking at phylogeny of only the </w:t>
      </w:r>
      <w:proofErr w:type="spellStart"/>
      <w:r>
        <w:t>RdRp</w:t>
      </w:r>
      <w:proofErr w:type="spellEnd"/>
      <w:r>
        <w:t xml:space="preserve">, further providing evidence that </w:t>
      </w:r>
      <w:r w:rsidRPr="00DF2AFF">
        <w:rPr>
          <w:i/>
          <w:iCs/>
        </w:rPr>
        <w:t xml:space="preserve">R. </w:t>
      </w:r>
      <w:proofErr w:type="spellStart"/>
      <w:r w:rsidRPr="00DF2AFF">
        <w:rPr>
          <w:i/>
          <w:iCs/>
        </w:rPr>
        <w:t>madagascariensis</w:t>
      </w:r>
      <w:proofErr w:type="spellEnd"/>
      <w:r>
        <w:t xml:space="preserve"> isolated are closely related to </w:t>
      </w:r>
      <w:r w:rsidRPr="00DF2AFF">
        <w:rPr>
          <w:i/>
          <w:iCs/>
        </w:rPr>
        <w:t>Eidolon</w:t>
      </w:r>
      <w:r>
        <w:t xml:space="preserve"> viruses (Figure 3). This provides support for the evolutionary path these viruses followed, and most likely resulted from recombination events as demonstrated by evidence for this in the S, N, and NS7 genes, whereas nonstructural regions such as ORF1ab remained similar (Figure 4). </w:t>
      </w:r>
    </w:p>
    <w:p w14:paraId="0BF020DE" w14:textId="77777777" w:rsidR="00127389" w:rsidRDefault="00127389">
      <w:pPr>
        <w:pPrChange w:id="60" w:author="Kettenburg, Gwenddolen" w:date="2021-08-30T04:02:00Z">
          <w:pPr>
            <w:pStyle w:val="ListParagraph"/>
            <w:numPr>
              <w:numId w:val="3"/>
            </w:numPr>
            <w:ind w:hanging="360"/>
          </w:pPr>
        </w:pPrChange>
      </w:pPr>
    </w:p>
    <w:p w14:paraId="1629AE15" w14:textId="7B15580F" w:rsidR="00127389" w:rsidRDefault="00127389">
      <w:pPr>
        <w:pPrChange w:id="61" w:author="Kettenburg, Gwenddolen" w:date="2021-08-30T04:02:00Z">
          <w:pPr>
            <w:pStyle w:val="ListParagraph"/>
            <w:numPr>
              <w:numId w:val="3"/>
            </w:numPr>
            <w:ind w:hanging="360"/>
          </w:pPr>
        </w:pPrChange>
      </w:pPr>
      <w:r>
        <w:t>It has been hypothesized that some of the waves of the SARS-CoV-2 pandemic may have in part arisen through recombination events of North American and European strains</w:t>
      </w:r>
      <w:sdt>
        <w:sdtPr>
          <w:rPr>
            <w:color w:val="000000"/>
          </w:rPr>
          <w:tag w:val="MENDELEY_CITATION_v3_eyJjaXRhdGlvbklEIjoiTUVOREVMRVlfQ0lUQVRJT05fNWI3NDQ4ZjQtNzM2Ni00MjcxLTkwNzUtOTBhNDBmNGEyNGVl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1dLCJwcm9wZXJ0aWVzIjp7Im5vdGVJbmRleCI6MH0sImlzRWRpdGVkIjpmYWxzZSwibWFudWFsT3ZlcnJpZGUiOnsiaXNNYW51YWxseU92ZXJyaWRkZW4iOnRydWUsImNpdGVwcm9jVGV4dCI6Iig5MCkiLCJtYW51YWxPdmVycmlkZVRleHQiOiIoNDkpIn19"/>
          <w:id w:val="1535148518"/>
          <w:placeholder>
            <w:docPart w:val="03FE4DB6CB51C44D9528480D269DF00B"/>
          </w:placeholder>
        </w:sdtPr>
        <w:sdtEndPr/>
        <w:sdtContent>
          <w:r w:rsidR="00B17D67" w:rsidRPr="00B17D67">
            <w:rPr>
              <w:color w:val="000000"/>
            </w:rPr>
            <w:t>(49)</w:t>
          </w:r>
        </w:sdtContent>
      </w:sdt>
      <w:r>
        <w:t>.</w:t>
      </w:r>
    </w:p>
    <w:p w14:paraId="58080F67" w14:textId="49C9772E" w:rsidR="00127389" w:rsidRPr="007D34D4" w:rsidRDefault="00127389">
      <w:pPr>
        <w:pPrChange w:id="62" w:author="Kettenburg, Gwenddolen" w:date="2021-08-30T04:02:00Z">
          <w:pPr>
            <w:pStyle w:val="ListParagraph"/>
            <w:numPr>
              <w:numId w:val="3"/>
            </w:numPr>
            <w:ind w:hanging="360"/>
          </w:pPr>
        </w:pPrChange>
      </w:pPr>
      <w:r>
        <w:t>Recombination among coronaviruses is documented in bats and is being observed more frequently, recombination events could be source of SARS-CoV-2, whereas SARS and MERS-</w:t>
      </w:r>
      <w:proofErr w:type="spellStart"/>
      <w:r>
        <w:lastRenderedPageBreak/>
        <w:t>CoV</w:t>
      </w:r>
      <w:proofErr w:type="spellEnd"/>
      <w:r>
        <w:t xml:space="preserve"> were thought to have infected humans through a direct zoonotic or through an intermediate zoonotic host</w:t>
      </w:r>
      <w:sdt>
        <w:sdtPr>
          <w:rPr>
            <w:color w:val="000000"/>
          </w:rPr>
          <w:tag w:val="MENDELEY_CITATION_v3_eyJjaXRhdGlvbklEIjoiTUVOREVMRVlfQ0lUQVRJT05fMjZjNjEzYTgtN2Q3My00N2QxLWIwZDUtYWNhZTFkZGYxMzRh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z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"/>
          <w:id w:val="-249278877"/>
          <w:placeholder>
            <w:docPart w:val="03FE4DB6CB51C44D9528480D269DF00B"/>
          </w:placeholder>
        </w:sdtPr>
        <w:sdtEndPr/>
        <w:sdtContent>
          <w:r w:rsidR="00B17D67" w:rsidRPr="00B17D67">
            <w:rPr>
              <w:color w:val="000000"/>
            </w:rPr>
            <w:t>(57–62)</w:t>
          </w:r>
        </w:sdtContent>
      </w:sdt>
      <w:r w:rsidRPr="00DF2AFF">
        <w:rPr>
          <w:color w:val="000000"/>
        </w:rPr>
        <w:t>.</w:t>
      </w:r>
      <w:r w:rsidRPr="00052AF3">
        <w:rPr>
          <w:color w:val="000000"/>
        </w:rPr>
        <w:t xml:space="preserve"> Roosting bat species are an obvious source of recombination between coronaviruses of one species but also co-roosting populations as well; in one mine shaft in China t</w:t>
      </w:r>
      <w:r w:rsidRPr="00FC2189">
        <w:rPr>
          <w:color w:val="000000"/>
        </w:rPr>
        <w:t xml:space="preserve">hat hosted multiple species of bats displayed evidence of coinfection with coronaviruses along with novel </w:t>
      </w:r>
      <w:proofErr w:type="spellStart"/>
      <w:r w:rsidRPr="00FC2189">
        <w:rPr>
          <w:i/>
          <w:iCs/>
          <w:color w:val="000000"/>
        </w:rPr>
        <w:t>Betacoronaviruses</w:t>
      </w:r>
      <w:proofErr w:type="spellEnd"/>
      <w:r w:rsidRPr="00FC2189">
        <w:rPr>
          <w:color w:val="000000"/>
        </w:rPr>
        <w:t xml:space="preserve"> and a new </w:t>
      </w:r>
      <w:proofErr w:type="spellStart"/>
      <w:r w:rsidRPr="00FC2189">
        <w:rPr>
          <w:i/>
          <w:iCs/>
          <w:color w:val="000000"/>
        </w:rPr>
        <w:t>sarbecovirus</w:t>
      </w:r>
      <w:proofErr w:type="spellEnd"/>
      <w:r w:rsidRPr="00FC2189">
        <w:rPr>
          <w:color w:val="000000"/>
        </w:rPr>
        <w:t xml:space="preserve"> </w:t>
      </w:r>
      <w:sdt>
        <w:sdtPr>
          <w:rPr>
            <w:color w:val="000000"/>
          </w:rPr>
          <w:tag w:val="MENDELEY_CITATION_v3_eyJjaXRhdGlvbklEIjoiTUVOREVMRVlfQ0lUQVRJT05fYWRmODA3YzctY2MxZi00NzcxLWEzNWYtOTVhZmI3YzU2MGU2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ig5NykiLCJtYW51YWxPdmVycmlkZVRleHQiOiIoNjMpIn19"/>
          <w:id w:val="1590652949"/>
          <w:placeholder>
            <w:docPart w:val="03FE4DB6CB51C44D9528480D269DF00B"/>
          </w:placeholder>
        </w:sdtPr>
        <w:sdtEndPr/>
        <w:sdtContent>
          <w:r w:rsidR="00B17D67" w:rsidRPr="00B17D67">
            <w:rPr>
              <w:color w:val="000000"/>
            </w:rPr>
            <w:t>(63)</w:t>
          </w:r>
        </w:sdtContent>
      </w:sdt>
      <w:r w:rsidRPr="00DF2AFF">
        <w:rPr>
          <w:color w:val="000000"/>
        </w:rPr>
        <w:t>.</w:t>
      </w:r>
      <w:r w:rsidRPr="00052AF3">
        <w:rPr>
          <w:color w:val="000000"/>
        </w:rPr>
        <w:t xml:space="preserve"> </w:t>
      </w:r>
      <w:r>
        <w:t>Madagascar</w:t>
      </w:r>
      <w:r w:rsidRPr="00DF2AFF">
        <w:t xml:space="preserve"> endemic species of bats can co-roost in the same habitats; </w:t>
      </w:r>
      <w:r w:rsidRPr="00052AF3">
        <w:rPr>
          <w:i/>
          <w:iCs/>
        </w:rPr>
        <w:t xml:space="preserve">R. </w:t>
      </w:r>
      <w:proofErr w:type="spellStart"/>
      <w:r w:rsidRPr="00052AF3">
        <w:rPr>
          <w:i/>
          <w:iCs/>
        </w:rPr>
        <w:t>madagascariensis</w:t>
      </w:r>
      <w:proofErr w:type="spellEnd"/>
      <w:r w:rsidRPr="00052AF3">
        <w:rPr>
          <w:i/>
          <w:iCs/>
        </w:rPr>
        <w:t xml:space="preserve"> </w:t>
      </w:r>
      <w:r w:rsidRPr="00052AF3">
        <w:t xml:space="preserve">and </w:t>
      </w:r>
      <w:r w:rsidRPr="00052AF3">
        <w:rPr>
          <w:i/>
          <w:iCs/>
        </w:rPr>
        <w:t xml:space="preserve">E. </w:t>
      </w:r>
      <w:proofErr w:type="spellStart"/>
      <w:r w:rsidRPr="00052AF3">
        <w:rPr>
          <w:i/>
          <w:iCs/>
        </w:rPr>
        <w:t>dupreanum</w:t>
      </w:r>
      <w:proofErr w:type="spellEnd"/>
      <w:r w:rsidRPr="00052AF3">
        <w:t xml:space="preserve"> roost in caves, whereas P. rufus roosts in trees</w:t>
      </w:r>
      <w:sdt>
        <w:sdtPr>
          <w:rPr>
            <w:color w:val="000000"/>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
          <w:id w:val="-2023997432"/>
          <w:placeholder>
            <w:docPart w:val="B464944F0B72A6459999EF96D679CFED"/>
          </w:placeholder>
        </w:sdtPr>
        <w:sdtEndPr/>
        <w:sdtContent>
          <w:r w:rsidR="00B17D67" w:rsidRPr="00B17D67">
            <w:rPr>
              <w:color w:val="000000"/>
            </w:rPr>
            <w:t>(83)</w:t>
          </w:r>
        </w:sdtContent>
      </w:sdt>
      <w:r w:rsidRPr="00DF2AFF">
        <w:rPr>
          <w:color w:val="000000"/>
        </w:rPr>
        <w:t>.</w:t>
      </w:r>
      <w:r w:rsidRPr="00052AF3">
        <w:rPr>
          <w:color w:val="000000"/>
        </w:rPr>
        <w:t xml:space="preserve"> Recombination also has recently been show to occur with a p10 gene of bat </w:t>
      </w:r>
      <w:proofErr w:type="spellStart"/>
      <w:r w:rsidRPr="00052AF3">
        <w:rPr>
          <w:color w:val="000000"/>
        </w:rPr>
        <w:t>orthoreovirus</w:t>
      </w:r>
      <w:proofErr w:type="spellEnd"/>
      <w:r w:rsidRPr="00052AF3">
        <w:rPr>
          <w:color w:val="000000"/>
        </w:rPr>
        <w:t xml:space="preserve"> of </w:t>
      </w:r>
      <w:proofErr w:type="spellStart"/>
      <w:r w:rsidRPr="00052AF3">
        <w:rPr>
          <w:i/>
          <w:iCs/>
          <w:color w:val="000000"/>
        </w:rPr>
        <w:t>Pteropus</w:t>
      </w:r>
      <w:proofErr w:type="spellEnd"/>
      <w:r w:rsidRPr="00052AF3">
        <w:rPr>
          <w:color w:val="000000"/>
        </w:rPr>
        <w:t xml:space="preserve"> origin into a </w:t>
      </w:r>
      <w:proofErr w:type="spellStart"/>
      <w:r w:rsidRPr="00052AF3">
        <w:rPr>
          <w:i/>
          <w:iCs/>
          <w:color w:val="000000"/>
        </w:rPr>
        <w:t>Betacoronavirus</w:t>
      </w:r>
      <w:proofErr w:type="spellEnd"/>
      <w:r w:rsidRPr="00052AF3">
        <w:rPr>
          <w:color w:val="000000"/>
        </w:rPr>
        <w:t xml:space="preserve"> of the GCCDC1 lineage between N and NS7, showing similarity to Rousettus bat coronavirus HKU9</w:t>
      </w:r>
      <w:sdt>
        <w:sdtPr>
          <w:rPr>
            <w:color w:val="000000"/>
          </w:rPr>
          <w:tag w:val="MENDELEY_CITATION_v3_eyJjaXRhdGlvbklEIjoiTUVOREVMRVlfQ0lUQVRJT05fZDIyNzNjNGUtZGFkNi00YmMwLWFhYWUtNDNiZDkwZjcyNDE4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OSkiLCJtYW51YWxPdmVycmlkZVRleHQiOiIoNjQpIn19"/>
          <w:id w:val="-1599249594"/>
          <w:placeholder>
            <w:docPart w:val="03FE4DB6CB51C44D9528480D269DF00B"/>
          </w:placeholder>
        </w:sdtPr>
        <w:sdtEndPr/>
        <w:sdtContent>
          <w:r w:rsidR="00B17D67" w:rsidRPr="00B17D67">
            <w:rPr>
              <w:color w:val="000000"/>
            </w:rPr>
            <w:t>(64)</w:t>
          </w:r>
        </w:sdtContent>
      </w:sdt>
      <w:r w:rsidRPr="00DF2AFF">
        <w:rPr>
          <w:color w:val="000000"/>
        </w:rPr>
        <w:t>.</w:t>
      </w:r>
      <w:r w:rsidRPr="00052AF3">
        <w:rPr>
          <w:color w:val="000000"/>
        </w:rPr>
        <w:t xml:space="preserve"> In previous Madagascar bat sampling and within our sample set, this </w:t>
      </w:r>
      <w:proofErr w:type="spellStart"/>
      <w:r w:rsidRPr="00052AF3">
        <w:rPr>
          <w:color w:val="000000"/>
        </w:rPr>
        <w:t>orthoreovirus</w:t>
      </w:r>
      <w:proofErr w:type="spellEnd"/>
      <w:r w:rsidRPr="00052AF3">
        <w:rPr>
          <w:color w:val="000000"/>
        </w:rPr>
        <w:t xml:space="preserve"> insertion was not detected, indicating that while belonging to the Asian lineage of coronaviruses may also be restricted geographically to Asia itself</w:t>
      </w:r>
      <w:sdt>
        <w:sdtPr>
          <w:rPr>
            <w:color w:val="000000"/>
          </w:rPr>
          <w:tag w:val="MENDELEY_CITATION_v3_eyJjaXRhdGlvbklEIjoiTUVOREVMRVlfQ0lUQVRJT05fNjUwODkzZmYtMGExZS00NDIxLWEyZTMtMmFmNTQ5OGVlY2Fi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sMTAwKSIsIm1hbnVhbE92ZXJyaWRlVGV4dCI6IigxNywzNSkifX0="/>
          <w:id w:val="1023054223"/>
          <w:placeholder>
            <w:docPart w:val="03FE4DB6CB51C44D9528480D269DF00B"/>
          </w:placeholder>
        </w:sdtPr>
        <w:sdtEndPr/>
        <w:sdtContent>
          <w:r w:rsidR="00B17D67" w:rsidRPr="00B17D67">
            <w:rPr>
              <w:color w:val="000000"/>
            </w:rPr>
            <w:t>(17,35)</w:t>
          </w:r>
        </w:sdtContent>
      </w:sdt>
      <w:r w:rsidRPr="00DF2AFF">
        <w:rPr>
          <w:color w:val="000000"/>
        </w:rPr>
        <w:t>.</w:t>
      </w:r>
      <w:r w:rsidRPr="00052AF3">
        <w:rPr>
          <w:color w:val="000000"/>
        </w:rPr>
        <w:t xml:space="preserve"> However, there has been one report of an </w:t>
      </w:r>
      <w:proofErr w:type="spellStart"/>
      <w:r w:rsidRPr="00052AF3">
        <w:rPr>
          <w:color w:val="000000"/>
        </w:rPr>
        <w:t>orthoreovirus</w:t>
      </w:r>
      <w:proofErr w:type="spellEnd"/>
      <w:r w:rsidRPr="00052AF3">
        <w:rPr>
          <w:color w:val="000000"/>
        </w:rPr>
        <w:t xml:space="preserve"> </w:t>
      </w:r>
      <w:proofErr w:type="spellStart"/>
      <w:r w:rsidRPr="00052AF3">
        <w:rPr>
          <w:color w:val="000000"/>
        </w:rPr>
        <w:t>inserstion</w:t>
      </w:r>
      <w:proofErr w:type="spellEnd"/>
      <w:r w:rsidRPr="00052AF3">
        <w:rPr>
          <w:color w:val="000000"/>
        </w:rPr>
        <w:t xml:space="preserve"> in the same parent virus in the same location of the p10 </w:t>
      </w:r>
      <w:proofErr w:type="spellStart"/>
      <w:r w:rsidRPr="00052AF3">
        <w:rPr>
          <w:color w:val="000000"/>
        </w:rPr>
        <w:t>orthoreovirus</w:t>
      </w:r>
      <w:proofErr w:type="spellEnd"/>
      <w:r w:rsidRPr="00052AF3">
        <w:rPr>
          <w:color w:val="000000"/>
        </w:rPr>
        <w:t xml:space="preserve"> segment outside of mainland China, in captive Singapore </w:t>
      </w:r>
      <w:proofErr w:type="spellStart"/>
      <w:r w:rsidRPr="00052AF3">
        <w:rPr>
          <w:i/>
          <w:iCs/>
          <w:color w:val="000000"/>
        </w:rPr>
        <w:t>Eonycteris</w:t>
      </w:r>
      <w:proofErr w:type="spellEnd"/>
      <w:r w:rsidRPr="00052AF3">
        <w:rPr>
          <w:color w:val="000000"/>
        </w:rPr>
        <w:t xml:space="preserve"> bats</w:t>
      </w:r>
      <w:sdt>
        <w:sdtPr>
          <w:rPr>
            <w:color w:val="000000"/>
          </w:rPr>
          <w:tag w:val="MENDELEY_CITATION_v3_eyJjaXRhdGlvbklEIjoiTUVOREVMRVlfQ0lUQVRJT05fNTVhNTg1YjctZmRiYy00MDY4LThjNDgtYTc1NTFjMDUzZjNjIiwiY2l0YXRpb25JdGVtcyI6W3siaWQiOiI3ZmIwOWI1OC1kZjZhLTNiYjEtOTY3ZS05NWQ2N2FmYjllYzAiLCJpdGVtRGF0YSI6eyJ0eXBlIjoiYXJ0aWNsZS1qb3VybmFsIiwiaWQiOiI3ZmIwOWI1OC1kZjZhLTNiYjEtOTY3ZS05NWQ2N2FmYjllYzAiLCJ0aXRsZSI6IkRldGVjdGlvbiBvZiBSZWNvbWJpbmFudCBSb3VzZXR0dXMgQmF0IENvcm9uYXZpcnVzIEdDQ0RDMSBpbiBMZXNzZXIgRGF3biBC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V0sInByb3BlcnRpZXMiOnsibm90ZUluZGV4IjowfSwiaXNFZGl0ZWQiOmZhbHNlLCJtYW51YWxPdmVycmlkZSI6eyJpc01hbnVhbGx5T3ZlcnJpZGRlbiI6dHJ1ZSwiY2l0ZXByb2NUZXh0IjoiKDEwMSkiLCJtYW51YWxPdmVycmlkZVRleHQiOiIoNjUpIn19"/>
          <w:id w:val="1474872602"/>
          <w:placeholder>
            <w:docPart w:val="03FE4DB6CB51C44D9528480D269DF00B"/>
          </w:placeholder>
        </w:sdtPr>
        <w:sdtEndPr/>
        <w:sdtContent>
          <w:r w:rsidR="00B17D67" w:rsidRPr="00B17D67">
            <w:rPr>
              <w:color w:val="000000"/>
            </w:rPr>
            <w:t>(65)</w:t>
          </w:r>
        </w:sdtContent>
      </w:sdt>
      <w:r w:rsidRPr="00DF2AFF">
        <w:rPr>
          <w:color w:val="000000"/>
        </w:rPr>
        <w:t>.</w:t>
      </w:r>
      <w:r w:rsidRPr="00052AF3">
        <w:rPr>
          <w:color w:val="000000"/>
        </w:rPr>
        <w:t xml:space="preserve"> There are four known clades of </w:t>
      </w:r>
      <w:proofErr w:type="spellStart"/>
      <w:r w:rsidRPr="00052AF3">
        <w:rPr>
          <w:i/>
          <w:iCs/>
          <w:color w:val="000000"/>
        </w:rPr>
        <w:t>Nobecovirus</w:t>
      </w:r>
      <w:proofErr w:type="spellEnd"/>
      <w:r w:rsidRPr="00052AF3">
        <w:rPr>
          <w:color w:val="000000"/>
        </w:rPr>
        <w:t xml:space="preserve"> based on our phylogeny: </w:t>
      </w:r>
      <w:r w:rsidRPr="00052AF3">
        <w:rPr>
          <w:i/>
          <w:iCs/>
          <w:color w:val="000000"/>
        </w:rPr>
        <w:t>Rousettus</w:t>
      </w:r>
      <w:r w:rsidRPr="00052AF3">
        <w:rPr>
          <w:color w:val="000000"/>
        </w:rPr>
        <w:t xml:space="preserve"> bat coronavirus HKU9, </w:t>
      </w:r>
      <w:r w:rsidRPr="00052AF3">
        <w:rPr>
          <w:i/>
          <w:iCs/>
          <w:color w:val="000000"/>
        </w:rPr>
        <w:t xml:space="preserve">Eidolon </w:t>
      </w:r>
      <w:proofErr w:type="spellStart"/>
      <w:r w:rsidRPr="00052AF3">
        <w:rPr>
          <w:i/>
          <w:iCs/>
          <w:color w:val="000000"/>
        </w:rPr>
        <w:t>helvum</w:t>
      </w:r>
      <w:proofErr w:type="spellEnd"/>
      <w:r w:rsidRPr="00052AF3">
        <w:rPr>
          <w:color w:val="000000"/>
        </w:rPr>
        <w:t xml:space="preserve"> clade, </w:t>
      </w:r>
      <w:r w:rsidRPr="00052AF3">
        <w:rPr>
          <w:i/>
          <w:iCs/>
          <w:color w:val="000000"/>
        </w:rPr>
        <w:t>Rousettus</w:t>
      </w:r>
      <w:r w:rsidRPr="00052AF3">
        <w:rPr>
          <w:color w:val="000000"/>
        </w:rPr>
        <w:t xml:space="preserve"> bat coronavirus GCCDC1, and BatCoV92/GX2018.</w:t>
      </w:r>
    </w:p>
    <w:p w14:paraId="4843CFF7" w14:textId="77777777" w:rsidR="00127389" w:rsidRDefault="00127389">
      <w:pPr>
        <w:pPrChange w:id="63" w:author="Kettenburg, Gwenddolen" w:date="2021-08-30T04:02:00Z">
          <w:pPr>
            <w:pStyle w:val="ListParagraph"/>
            <w:numPr>
              <w:numId w:val="3"/>
            </w:numPr>
            <w:ind w:hanging="360"/>
          </w:pPr>
        </w:pPrChange>
      </w:pPr>
    </w:p>
    <w:p w14:paraId="6C8DFFA2" w14:textId="001F38DB" w:rsidR="00127389" w:rsidRPr="0079157A" w:rsidRDefault="00127389">
      <w:pPr>
        <w:pPrChange w:id="64" w:author="Kettenburg, Gwenddolen" w:date="2021-08-30T04:02:00Z">
          <w:pPr>
            <w:pStyle w:val="ListParagraph"/>
            <w:numPr>
              <w:numId w:val="3"/>
            </w:numPr>
            <w:ind w:hanging="360"/>
          </w:pPr>
        </w:pPrChange>
      </w:pPr>
      <w:r>
        <w:t xml:space="preserve">Genetically, </w:t>
      </w:r>
      <w:proofErr w:type="spellStart"/>
      <w:r w:rsidRPr="00DF2AFF">
        <w:rPr>
          <w:i/>
          <w:iCs/>
        </w:rPr>
        <w:t>N</w:t>
      </w:r>
      <w:r w:rsidRPr="00052AF3">
        <w:rPr>
          <w:i/>
          <w:iCs/>
        </w:rPr>
        <w:t>obecovirus</w:t>
      </w:r>
      <w:proofErr w:type="spellEnd"/>
      <w:r>
        <w:t xml:space="preserve"> clade BatCoV92/GX2018 has extra genetic elements between the M and N genes, as also seen in our </w:t>
      </w:r>
      <w:r w:rsidRPr="00DF2AFF">
        <w:rPr>
          <w:i/>
          <w:iCs/>
        </w:rPr>
        <w:t>P</w:t>
      </w:r>
      <w:r w:rsidRPr="00052AF3">
        <w:rPr>
          <w:i/>
          <w:iCs/>
        </w:rPr>
        <w:t>. rufus</w:t>
      </w:r>
      <w:r>
        <w:t xml:space="preserve"> genome</w:t>
      </w:r>
      <w:sdt>
        <w:sdtPr>
          <w:rPr>
            <w:color w:val="000000"/>
          </w:rPr>
          <w:tag w:val="MENDELEY_CITATION_v3_eyJjaXRhdGlvbklEIjoiTUVOREVMRVlfQ0lUQVRJT05fNTFlOTkzMDctNTMxYi00ODgxLTk0MmQtZmU2ZGNkNmUxZDhmIiwiY2l0YXRpb25JdGVtcyI6W3siaWQiOiIyMDljOTc5Ni0zMWRjLTMxZDAtOTEzNy02MzMyN2UzMzVlMmUiLCJpdGVtRGF0YSI6eyJ0eXBlIjoiYXJ0aWNsZS1qb3VybmFsIiwiaWQiOiIyMDljOTc5Ni0zMWRjLTMxZDAtOTEzNy02MzMyN2UzMzVlMmU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XSwicHJvcGVydGllcyI6eyJub3RlSW5kZXgiOjB9LCJpc0VkaXRlZCI6ZmFsc2UsIm1hbnVhbE92ZXJyaWRlIjp7ImlzTWFudWFsbHlPdmVycmlkZGVuIjp0cnVlLCJjaXRlcHJvY1RleHQiOiIoMTAyKSIsIm1hbnVhbE92ZXJyaWRlVGV4dCI6Iig2NikifX0="/>
          <w:id w:val="-792822704"/>
          <w:placeholder>
            <w:docPart w:val="03FE4DB6CB51C44D9528480D269DF00B"/>
          </w:placeholder>
        </w:sdtPr>
        <w:sdtEndPr/>
        <w:sdtContent>
          <w:r w:rsidR="00B17D67" w:rsidRPr="00B17D67">
            <w:rPr>
              <w:color w:val="000000"/>
            </w:rPr>
            <w:t>(66)</w:t>
          </w:r>
        </w:sdtContent>
      </w:sdt>
      <w:r>
        <w:t xml:space="preserve">. In fact, there is a transcription regulatory sequence (TRS), a start codon, and a stop codon. The TRS plays a role in the replication of the coronavirus genome, indicating where </w:t>
      </w:r>
      <w:proofErr w:type="spellStart"/>
      <w:r>
        <w:t>RdRp</w:t>
      </w:r>
      <w:proofErr w:type="spellEnd"/>
      <w:r>
        <w:t xml:space="preserve"> should switch templates, lending to the idea that TRS are a potential site of recombination in coronaviruses as once the template is switched, it could link to another genome</w:t>
      </w:r>
      <w:sdt>
        <w:sdtPr>
          <w:rPr>
            <w:color w:val="000000"/>
          </w:rPr>
          <w:tag w:val="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"/>
          <w:id w:val="1363007808"/>
          <w:placeholder>
            <w:docPart w:val="03FE4DB6CB51C44D9528480D269DF00B"/>
          </w:placeholder>
        </w:sdtPr>
        <w:sdtEndPr/>
        <w:sdtContent>
          <w:r w:rsidR="00B17D67" w:rsidRPr="00B17D67">
            <w:rPr>
              <w:color w:val="000000"/>
            </w:rPr>
            <w:t>(67–70)</w:t>
          </w:r>
        </w:sdtContent>
      </w:sdt>
      <w:r>
        <w:t xml:space="preserve">. The TRS motif is also well conserved in </w:t>
      </w:r>
      <w:proofErr w:type="spellStart"/>
      <w:r w:rsidRPr="00DF2AFF">
        <w:rPr>
          <w:i/>
          <w:iCs/>
        </w:rPr>
        <w:t>B</w:t>
      </w:r>
      <w:r w:rsidRPr="00052AF3">
        <w:rPr>
          <w:i/>
          <w:iCs/>
        </w:rPr>
        <w:t>etacoronaviruses</w:t>
      </w:r>
      <w:proofErr w:type="spellEnd"/>
      <w:r>
        <w:t xml:space="preserve"> 5’-ACGAAC-3’, which we found in the majority of our TRS locations, with  other </w:t>
      </w:r>
      <w:proofErr w:type="spellStart"/>
      <w:r w:rsidRPr="00DF2AFF">
        <w:rPr>
          <w:i/>
          <w:iCs/>
        </w:rPr>
        <w:t>B</w:t>
      </w:r>
      <w:r w:rsidRPr="00052AF3">
        <w:rPr>
          <w:i/>
          <w:iCs/>
        </w:rPr>
        <w:t>etacoronavirus</w:t>
      </w:r>
      <w:proofErr w:type="spellEnd"/>
      <w:r>
        <w:t xml:space="preserve"> TRS motifs found in some of the accessory proteins, such as NS7b and NS7c, as indicated in table 1. This </w:t>
      </w:r>
      <w:proofErr w:type="spellStart"/>
      <w:r>
        <w:t>ORFx</w:t>
      </w:r>
      <w:proofErr w:type="spellEnd"/>
      <w:r>
        <w:t xml:space="preserve"> region between M and N in our </w:t>
      </w:r>
      <w:r w:rsidRPr="00DF2AFF">
        <w:rPr>
          <w:i/>
          <w:iCs/>
        </w:rPr>
        <w:t>P.</w:t>
      </w:r>
      <w:r w:rsidRPr="00052AF3">
        <w:rPr>
          <w:i/>
          <w:iCs/>
        </w:rPr>
        <w:t xml:space="preserve"> rufus</w:t>
      </w:r>
      <w:r>
        <w:t xml:space="preserve"> genome may be susceptible to recombination, as it has a TRS region, and through BLAST results does not indicate a protein that is known to be part of the normal coronavirus genome. While not in the same location as the p10 </w:t>
      </w:r>
      <w:proofErr w:type="spellStart"/>
      <w:r>
        <w:t>orthoreovirus</w:t>
      </w:r>
      <w:proofErr w:type="spellEnd"/>
      <w:r>
        <w:t xml:space="preserve"> insertion, this </w:t>
      </w:r>
      <w:proofErr w:type="spellStart"/>
      <w:r>
        <w:t>ORFx</w:t>
      </w:r>
      <w:proofErr w:type="spellEnd"/>
      <w:r>
        <w:t xml:space="preserve"> region is close in genome location, and could serve as a potential site. </w:t>
      </w:r>
      <w:r w:rsidRPr="00DF2AFF">
        <w:rPr>
          <w:i/>
          <w:iCs/>
        </w:rPr>
        <w:t>Pt</w:t>
      </w:r>
      <w:r w:rsidRPr="00052AF3">
        <w:rPr>
          <w:i/>
          <w:iCs/>
        </w:rPr>
        <w:t xml:space="preserve">eropine </w:t>
      </w:r>
      <w:proofErr w:type="spellStart"/>
      <w:r>
        <w:t>orthoreovirus</w:t>
      </w:r>
      <w:proofErr w:type="spellEnd"/>
      <w:r>
        <w:t xml:space="preserve"> is found in Madagascar fruit bats (unpublished </w:t>
      </w:r>
      <w:commentRangeStart w:id="65"/>
      <w:r>
        <w:t>data</w:t>
      </w:r>
      <w:commentRangeEnd w:id="65"/>
      <w:r>
        <w:rPr>
          <w:rStyle w:val="CommentReference"/>
          <w:rFonts w:cs="Mangal"/>
        </w:rPr>
        <w:commentReference w:id="65"/>
      </w:r>
      <w:r>
        <w:t xml:space="preserve">). Other RNA viruses circulate in Madagascar as well as these </w:t>
      </w:r>
      <w:proofErr w:type="spellStart"/>
      <w:r w:rsidRPr="00DF2AFF">
        <w:rPr>
          <w:i/>
          <w:iCs/>
        </w:rPr>
        <w:t>No</w:t>
      </w:r>
      <w:r w:rsidRPr="00052AF3">
        <w:rPr>
          <w:i/>
          <w:iCs/>
        </w:rPr>
        <w:t>becoviruses</w:t>
      </w:r>
      <w:proofErr w:type="spellEnd"/>
      <w:r>
        <w:t>, such as Henipaviruses and paramyxoviruses, and paramyxoviruses in particular are susceptible to recombination</w:t>
      </w:r>
      <w:sdt>
        <w:sdtPr>
          <w:rPr>
            <w:color w:val="000000"/>
          </w:rPr>
          <w:tag w:val="MENDELEY_CITATION_v3_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pc01hbnVhbGx5T3ZlcnJpZGRlbiI6dHJ1ZSwiY2l0ZXByb2NUZXh0IjoiKDk4LDEwN+KAkzEwOSkiLCJtYW51YWxPdmVycmlkZVRleHQiOiIoNTMsNzHigJM3MykifX0="/>
          <w:id w:val="-977612956"/>
          <w:placeholder>
            <w:docPart w:val="03FE4DB6CB51C44D9528480D269DF00B"/>
          </w:placeholder>
        </w:sdtPr>
        <w:sdtEndPr/>
        <w:sdtContent>
          <w:r w:rsidR="00B17D67" w:rsidRPr="00B17D67">
            <w:rPr>
              <w:color w:val="000000"/>
            </w:rPr>
            <w:t>(53,71–73)</w:t>
          </w:r>
        </w:sdtContent>
      </w:sdt>
      <w:r w:rsidRPr="00DF2AFF">
        <w:rPr>
          <w:color w:val="000000"/>
        </w:rPr>
        <w:t>.</w:t>
      </w:r>
    </w:p>
    <w:p w14:paraId="1E94DFF1" w14:textId="77777777" w:rsidR="00127389" w:rsidRDefault="00127389">
      <w:pPr>
        <w:pPrChange w:id="66" w:author="Kettenburg, Gwenddolen" w:date="2021-08-30T04:02:00Z">
          <w:pPr>
            <w:pStyle w:val="ListParagraph"/>
            <w:numPr>
              <w:numId w:val="3"/>
            </w:numPr>
            <w:ind w:hanging="360"/>
          </w:pPr>
        </w:pPrChange>
      </w:pPr>
    </w:p>
    <w:p w14:paraId="505FDE37" w14:textId="3DAF1103" w:rsidR="00127389" w:rsidRPr="00DF2AFF" w:rsidRDefault="00127389">
      <w:pPr>
        <w:rPr>
          <w:iCs/>
        </w:rPr>
        <w:pPrChange w:id="67" w:author="Kettenburg, Gwenddolen" w:date="2021-08-30T04:02:00Z">
          <w:pPr>
            <w:pStyle w:val="ListParagraph"/>
            <w:numPr>
              <w:numId w:val="3"/>
            </w:numPr>
            <w:ind w:hanging="360"/>
          </w:pPr>
        </w:pPrChange>
      </w:pPr>
      <w:r>
        <w:t>An important recombination event would be one that gave a bat coronavirus a S sequence that would allow for human cell entry, as is predicted to have happened in the emergence of SARS-CoV-2</w:t>
      </w:r>
      <w:sdt>
        <w:sdtPr>
          <w:rPr>
            <w:color w:val="000000"/>
          </w:rPr>
          <w:tag w:val="MENDELEY_CITATION_v3_eyJjaXRhdGlvbklEIjoiTUVOREVMRVlfQ0lUQVRJT05fNGM2ZGU2NDItMDQ1NS00MzllLTg0YjctMjcyMWEwMGJmYTUx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"/>
          <w:id w:val="-999421186"/>
          <w:placeholder>
            <w:docPart w:val="03FE4DB6CB51C44D9528480D269DF00B"/>
          </w:placeholder>
        </w:sdtPr>
        <w:sdtEndPr/>
        <w:sdtContent>
          <w:r w:rsidR="00B17D67" w:rsidRPr="00B17D67">
            <w:rPr>
              <w:color w:val="000000"/>
            </w:rPr>
            <w:t>(25,57,59,74)</w:t>
          </w:r>
        </w:sdtContent>
      </w:sdt>
      <w:r>
        <w:t xml:space="preserve">. </w:t>
      </w:r>
      <w:r w:rsidRPr="00143B3A">
        <w:rPr>
          <w:lang w:bidi="hi-IN"/>
        </w:rPr>
        <w:t>One study found a coronaviruses in Africa that appears to be an intermediate step between SARS-CoV-1 and SARS-CoV-2 in terms of similarity in the receptor binding domain, but without the ability to bind ACE2</w:t>
      </w:r>
      <w:sdt>
        <w:sdtPr>
          <w:rPr>
            <w:color w:val="000000"/>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ExMCkiLCJtYW51YWxPdmVycmlkZVRleHQiOiIoOTkpIn19"/>
          <w:id w:val="-740643187"/>
          <w:placeholder>
            <w:docPart w:val="ECF77F6F8306CA499B530F90E4A3E206"/>
          </w:placeholder>
        </w:sdtPr>
        <w:sdtEndPr/>
        <w:sdtContent>
          <w:r w:rsidR="00B17D67" w:rsidRPr="00B17D67">
            <w:rPr>
              <w:color w:val="000000"/>
            </w:rPr>
            <w:t>(99)</w:t>
          </w:r>
        </w:sdtContent>
      </w:sdt>
      <w:r w:rsidRPr="00143B3A">
        <w:rPr>
          <w:lang w:bidi="hi-IN"/>
        </w:rPr>
        <w:t>. ACE2 usage is well described in many coronaviruses from Asia, but more focus should be on bridging the gap in this knowledge from other countries</w:t>
      </w:r>
      <w:sdt>
        <w:sdtPr>
          <w:rPr>
            <w:color w:val="000000"/>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yLDExMCkiLCJtYW51YWxPdmVycmlkZVRleHQiOiIoNzgsOTkpIn19"/>
          <w:id w:val="-1338075568"/>
          <w:placeholder>
            <w:docPart w:val="ECF77F6F8306CA499B530F90E4A3E206"/>
          </w:placeholder>
        </w:sdtPr>
        <w:sdtEndPr/>
        <w:sdtContent>
          <w:r w:rsidR="00B17D67" w:rsidRPr="00B17D67">
            <w:rPr>
              <w:color w:val="000000"/>
            </w:rPr>
            <w:t>(78,99)</w:t>
          </w:r>
        </w:sdtContent>
      </w:sdt>
      <w:r w:rsidRPr="00143B3A">
        <w:rPr>
          <w:lang w:bidi="hi-IN"/>
        </w:rPr>
        <w:t>.</w:t>
      </w:r>
      <w:r>
        <w:t xml:space="preserve"> As of now there are no known circulating </w:t>
      </w:r>
      <w:proofErr w:type="spellStart"/>
      <w:r w:rsidRPr="00DF2AFF">
        <w:rPr>
          <w:i/>
          <w:iCs/>
        </w:rPr>
        <w:t>Sarbe</w:t>
      </w:r>
      <w:r w:rsidRPr="00052AF3">
        <w:rPr>
          <w:i/>
          <w:iCs/>
        </w:rPr>
        <w:t>coviruses</w:t>
      </w:r>
      <w:proofErr w:type="spellEnd"/>
      <w:r>
        <w:t xml:space="preserve"> in Madagascar fruit bats, which would be the greatest concern, but there are circulating </w:t>
      </w:r>
      <w:proofErr w:type="spellStart"/>
      <w:r w:rsidRPr="00DF2AFF">
        <w:rPr>
          <w:i/>
          <w:iCs/>
        </w:rPr>
        <w:t>Hibecov</w:t>
      </w:r>
      <w:r w:rsidRPr="00052AF3">
        <w:rPr>
          <w:i/>
          <w:iCs/>
        </w:rPr>
        <w:t>iruses</w:t>
      </w:r>
      <w:proofErr w:type="spellEnd"/>
      <w:r>
        <w:t xml:space="preserve"> in </w:t>
      </w:r>
      <w:proofErr w:type="spellStart"/>
      <w:r w:rsidRPr="00DF2AFF">
        <w:rPr>
          <w:i/>
          <w:iCs/>
        </w:rPr>
        <w:t>Hipposideridae</w:t>
      </w:r>
      <w:proofErr w:type="spellEnd"/>
      <w:r>
        <w:t xml:space="preserve"> and </w:t>
      </w:r>
      <w:proofErr w:type="spellStart"/>
      <w:r w:rsidRPr="00DF2AFF">
        <w:rPr>
          <w:i/>
          <w:iCs/>
        </w:rPr>
        <w:t>Merbeco</w:t>
      </w:r>
      <w:r w:rsidRPr="00052AF3">
        <w:rPr>
          <w:i/>
          <w:iCs/>
        </w:rPr>
        <w:t>viruses</w:t>
      </w:r>
      <w:proofErr w:type="spellEnd"/>
      <w:r w:rsidRPr="00415630">
        <w:t xml:space="preserve"> in</w:t>
      </w:r>
      <w:r>
        <w:t xml:space="preserve"> </w:t>
      </w:r>
      <w:proofErr w:type="spellStart"/>
      <w:r w:rsidRPr="00DF2AFF">
        <w:rPr>
          <w:i/>
          <w:iCs/>
        </w:rPr>
        <w:t>Vespert</w:t>
      </w:r>
      <w:r w:rsidRPr="00052AF3">
        <w:rPr>
          <w:i/>
          <w:iCs/>
        </w:rPr>
        <w:t>ilionidae</w:t>
      </w:r>
      <w:proofErr w:type="spellEnd"/>
      <w:r w:rsidRPr="00052AF3">
        <w:rPr>
          <w:i/>
          <w:iCs/>
        </w:rPr>
        <w:t xml:space="preserve"> </w:t>
      </w:r>
      <w:r w:rsidRPr="00434B1E">
        <w:t>which may</w:t>
      </w:r>
      <w:r w:rsidRPr="00DF2AFF">
        <w:rPr>
          <w:iCs/>
          <w:color w:val="000000"/>
        </w:rPr>
        <w:t xml:space="preserve"> co-roo</w:t>
      </w:r>
      <w:r w:rsidRPr="00052AF3">
        <w:rPr>
          <w:iCs/>
          <w:color w:val="000000"/>
        </w:rPr>
        <w:t xml:space="preserve">st with </w:t>
      </w:r>
      <w:proofErr w:type="spellStart"/>
      <w:r w:rsidRPr="00052AF3">
        <w:rPr>
          <w:i/>
          <w:color w:val="000000"/>
        </w:rPr>
        <w:t>Nobecovirus</w:t>
      </w:r>
      <w:proofErr w:type="spellEnd"/>
      <w:r w:rsidRPr="00052AF3">
        <w:rPr>
          <w:iCs/>
          <w:color w:val="000000"/>
        </w:rPr>
        <w:t xml:space="preserve"> associated species</w:t>
      </w:r>
      <w:sdt>
        <w:sdtPr>
          <w:rPr>
            <w:iCs/>
            <w:color w:val="000000"/>
          </w:rPr>
          <w:tag w:val="MENDELEY_CITATION_v3_eyJjaXRhdGlvbklEIjoiTUVOREVMRVlfQ0lUQVRJT05fMzVhNjBlZjgtNzM4Mi00YjFkLWExODMtMmEzOTZjNTU2Zjk1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k3KSJ9fQ=="/>
          <w:id w:val="-187142712"/>
          <w:placeholder>
            <w:docPart w:val="03FE4DB6CB51C44D9528480D269DF00B"/>
          </w:placeholder>
        </w:sdtPr>
        <w:sdtEndPr/>
        <w:sdtContent>
          <w:r w:rsidR="00B17D67" w:rsidRPr="00B17D67">
            <w:rPr>
              <w:iCs/>
              <w:color w:val="000000"/>
            </w:rPr>
            <w:t>(97)</w:t>
          </w:r>
        </w:sdtContent>
      </w:sdt>
      <w:r w:rsidRPr="00DF2AFF">
        <w:rPr>
          <w:iCs/>
          <w:color w:val="000000"/>
        </w:rPr>
        <w:t xml:space="preserve">. The </w:t>
      </w:r>
      <w:r w:rsidRPr="00052AF3">
        <w:rPr>
          <w:iCs/>
          <w:color w:val="000000"/>
        </w:rPr>
        <w:t xml:space="preserve">SARS-CoV-2 pandemic has taken hold in Madagascar, and while not in a surge at time of writing, remains a country with limited access to vaccination which allows the virus to continue spreading throughout a susceptible </w:t>
      </w:r>
      <w:r w:rsidRPr="00052AF3">
        <w:rPr>
          <w:iCs/>
          <w:color w:val="000000"/>
        </w:rPr>
        <w:lastRenderedPageBreak/>
        <w:t>population</w:t>
      </w:r>
      <w:sdt>
        <w:sdtPr>
          <w:rPr>
            <w:iCs/>
            <w:color w:val="000000"/>
          </w:rPr>
          <w:tag w:val="MENDELEY_CITATION_v3_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"/>
          <w:id w:val="1239521962"/>
          <w:placeholder>
            <w:docPart w:val="03FE4DB6CB51C44D9528480D269DF00B"/>
          </w:placeholder>
        </w:sdtPr>
        <w:sdtEndPr/>
        <w:sdtContent>
          <w:r w:rsidR="00B17D67" w:rsidRPr="00B17D67">
            <w:rPr>
              <w:iCs/>
              <w:color w:val="000000"/>
            </w:rPr>
            <w:t>(75)</w:t>
          </w:r>
        </w:sdtContent>
      </w:sdt>
      <w:r w:rsidRPr="00DF2AFF">
        <w:rPr>
          <w:iCs/>
          <w:color w:val="000000"/>
        </w:rPr>
        <w:t>. Whil</w:t>
      </w:r>
      <w:r w:rsidRPr="00052AF3">
        <w:rPr>
          <w:iCs/>
          <w:color w:val="000000"/>
        </w:rPr>
        <w:t xml:space="preserve">e </w:t>
      </w:r>
      <w:proofErr w:type="spellStart"/>
      <w:r w:rsidRPr="00052AF3">
        <w:rPr>
          <w:i/>
          <w:color w:val="000000"/>
        </w:rPr>
        <w:t>Sarbecoviruses</w:t>
      </w:r>
      <w:proofErr w:type="spellEnd"/>
      <w:r w:rsidRPr="00052AF3">
        <w:rPr>
          <w:iCs/>
          <w:color w:val="000000"/>
        </w:rPr>
        <w:t xml:space="preserve"> are not currently found in Madagascar bats, the possibility of reverse spillover from the human population into the bats should be considered in this isolated island population where there may be an evolutionary pressure to jump to an ubiquitous and potentially susceptible host. Analysis on reverse spillover has been done to assess the risk to North American bats, but not in oth</w:t>
      </w:r>
      <w:r w:rsidRPr="00FC2189">
        <w:rPr>
          <w:iCs/>
          <w:color w:val="000000"/>
        </w:rPr>
        <w:t>er at-risk countries that have more contact with bats in daily life such as Africa, Madagascar, and Asia</w:t>
      </w:r>
      <w:sdt>
        <w:sdtPr>
          <w:rPr>
            <w:iCs/>
            <w:color w:val="000000"/>
          </w:rPr>
          <w:tag w:val="MENDELEY_CITATION_v3_eyJjaXRhdGlvbklEIjoiTUVOREVMRVlfQ0lUQVRJT05fMGNkNjI0MWQtNzc1My00ZGVmLTlmOTEtMDg3OTEyY2U0NjUy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UwKSJ9fQ=="/>
          <w:id w:val="-1625766639"/>
          <w:placeholder>
            <w:docPart w:val="03FE4DB6CB51C44D9528480D269DF00B"/>
          </w:placeholder>
        </w:sdtPr>
        <w:sdtEndPr/>
        <w:sdtContent>
          <w:r w:rsidR="00B17D67" w:rsidRPr="00B17D67">
            <w:rPr>
              <w:iCs/>
              <w:color w:val="000000"/>
            </w:rPr>
            <w:t>(50)</w:t>
          </w:r>
        </w:sdtContent>
      </w:sdt>
      <w:r w:rsidRPr="00DF2AFF">
        <w:rPr>
          <w:iCs/>
          <w:color w:val="000000"/>
        </w:rPr>
        <w:t xml:space="preserve">. In </w:t>
      </w:r>
      <w:r w:rsidRPr="00052AF3">
        <w:rPr>
          <w:iCs/>
          <w:color w:val="000000"/>
        </w:rPr>
        <w:t>fact, mink-adapted SARS-CoV-2 in Finland already jumped back into farmers that were in close contact with the animals</w:t>
      </w:r>
      <w:sdt>
        <w:sdtPr>
          <w:rPr>
            <w:iCs/>
            <w:color w:val="000000"/>
          </w:rPr>
          <w:tag w:val="MENDELEY_CITATION_v3_eyJjaXRhdGlvbklEIjoiTUVOREVMRVlfQ0lUQVRJT05fZTI3MWQ3ZjktNmU0My00OWUzLTliZGEtZTYxYzc1ZTA5ZGNlIiwiY2l0YXRpb25JdGVtcyI6W3siaWQiOiJhYWEyODNlMC0wODI3LTM0MDgtODZkMC1mMzZlOTgyZWEzMTMiLCJpdGVtRGF0YSI6eyJ0eXBlIjoiYXJ0aWNsZS1qb3VybmFsIiwiaWQiOiJhYWEyODNlMC0wODI3LTM0MDgtODZkMC1mMzZlOTgyZWEzMT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oMTE0KSIsIm1hbnVhbE92ZXJyaWRlVGV4dCI6Iig3NikifX0="/>
          <w:id w:val="-1157681043"/>
          <w:placeholder>
            <w:docPart w:val="03FE4DB6CB51C44D9528480D269DF00B"/>
          </w:placeholder>
        </w:sdtPr>
        <w:sdtEndPr/>
        <w:sdtContent>
          <w:r w:rsidR="00B17D67" w:rsidRPr="00B17D67">
            <w:rPr>
              <w:iCs/>
              <w:color w:val="000000"/>
            </w:rPr>
            <w:t>(76)</w:t>
          </w:r>
        </w:sdtContent>
      </w:sdt>
      <w:r w:rsidRPr="00DF2AFF">
        <w:rPr>
          <w:iCs/>
          <w:color w:val="000000"/>
        </w:rPr>
        <w:t>.</w:t>
      </w:r>
    </w:p>
    <w:p w14:paraId="08DCD0A1" w14:textId="77777777" w:rsidR="00127389" w:rsidRDefault="00127389">
      <w:pPr>
        <w:pPrChange w:id="68" w:author="Kettenburg, Gwenddolen" w:date="2021-08-30T04:02:00Z">
          <w:pPr>
            <w:pStyle w:val="ListParagraph"/>
            <w:numPr>
              <w:numId w:val="3"/>
            </w:numPr>
            <w:ind w:hanging="360"/>
          </w:pPr>
        </w:pPrChange>
      </w:pPr>
    </w:p>
    <w:p w14:paraId="1C017351" w14:textId="2744F9AB" w:rsidR="00127389" w:rsidRPr="00143B3A" w:rsidRDefault="00127389" w:rsidP="00204660">
      <w:r w:rsidRPr="00597259">
        <w:t>Seasonality modeling of coronavirus prevalence revealed little data to correlate infection data to bat breeding seasons and annual birth pulses, so more data is needed to correlate the time of year the sample was collected to food availability, depending on the species’ diet</w:t>
      </w:r>
      <w:r>
        <w:t>.</w:t>
      </w:r>
      <w:r w:rsidRPr="00597259">
        <w:t xml:space="preserve"> </w:t>
      </w:r>
      <w:r w:rsidRPr="00143B3A">
        <w:t>Pathogen spillover from bats is also dictated by ecological factors such as seasonality, waning immunity, and other stressors such as nutrition access and breeding seasons</w:t>
      </w:r>
      <w:sdt>
        <w:sdtPr>
          <w:rPr>
            <w:color w:val="000000"/>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KDk4LDExNSkiLCJtYW51YWxPdmVycmlkZVRleHQiOiIoNzMsMTAwKSJ9fQ=="/>
          <w:id w:val="703993827"/>
          <w:placeholder>
            <w:docPart w:val="A62356FD66296141AF16C8DA8AF2DDED"/>
          </w:placeholder>
        </w:sdtPr>
        <w:sdtEndPr/>
        <w:sdtContent>
          <w:r w:rsidR="00B17D67" w:rsidRPr="00B17D67">
            <w:rPr>
              <w:color w:val="000000"/>
            </w:rPr>
            <w:t>(73,100)</w:t>
          </w:r>
        </w:sdtContent>
      </w:sdt>
      <w:r w:rsidRPr="00143B3A">
        <w:t xml:space="preserve">. In our study, the highest prevalence of coronaviruses occurred between March-April, leading up to the breeding season for the three bat species. </w:t>
      </w:r>
      <w:r w:rsidRPr="00597259">
        <w:t>Stress in these bat species my also dictate coronavirus success in these hosts, as stress can dampen the immune response</w:t>
      </w:r>
      <w:sdt>
        <w:sdtPr>
          <w:rPr>
            <w:color w:val="000000"/>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NDYifX0="/>
          <w:id w:val="-865367271"/>
          <w:placeholder>
            <w:docPart w:val="0A015EC5F09F534CA8BA3F9378248B42"/>
          </w:placeholder>
        </w:sdtPr>
        <w:sdtEndPr/>
        <w:sdtContent>
          <w:r w:rsidR="00B17D67" w:rsidRPr="00B17D67">
            <w:rPr>
              <w:color w:val="000000"/>
            </w:rPr>
            <w:t>46</w:t>
          </w:r>
        </w:sdtContent>
      </w:sdt>
      <w:r w:rsidRPr="00597259">
        <w:t>. Multi-year longitudinal studies will be necessary to untangle these interactions.</w:t>
      </w:r>
      <w:r w:rsidRPr="00A369A6">
        <w:t xml:space="preserve"> </w:t>
      </w:r>
      <w:r w:rsidRPr="00143B3A">
        <w:t>Data on human risk from these coronaviruses is lacking. Bats come into contact with humans on Madagascar through habitat destruction along with through hunters, several bat species are consumed</w:t>
      </w:r>
      <w:sdt>
        <w:sdtPr>
          <w:rPr>
            <w:color w:val="000000"/>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oOTgsMTE24oCTMTE4KSIsIm1hbnVhbE92ZXJyaWRlVGV4dCI6Iig3MywxMDHigJMxMDMpIn19"/>
          <w:id w:val="1487053280"/>
          <w:placeholder>
            <w:docPart w:val="0DC5B73E15E9EA48B8C0B65807894C0F"/>
          </w:placeholder>
        </w:sdtPr>
        <w:sdtEndPr/>
        <w:sdtContent>
          <w:r w:rsidR="00B17D67" w:rsidRPr="00B17D67">
            <w:rPr>
              <w:color w:val="000000"/>
            </w:rPr>
            <w:t>(73,101–103)</w:t>
          </w:r>
        </w:sdtContent>
      </w:sdt>
      <w:r w:rsidRPr="00143B3A">
        <w:t>. Close contact with roosting habitats such as caves not only puts a human at risk of direct bat contact, but also with guano. In addition to longitudinal sampling of bats, it would be beneficial to supplement this data with antibody studies from local human populations such as hunters to assess zoonotic risk, with a particular focus on coronaviruses along with other pathogens of interest such as henipaviruses that are shown to replicate in these species discussed</w:t>
      </w:r>
      <w:sdt>
        <w:sdtPr>
          <w:rPr>
            <w:color w:val="000000"/>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
          <w:id w:val="1764720196"/>
          <w:placeholder>
            <w:docPart w:val="0DC5B73E15E9EA48B8C0B65807894C0F"/>
          </w:placeholder>
        </w:sdtPr>
        <w:sdtEndPr/>
        <w:sdtContent>
          <w:r w:rsidR="00B17D67" w:rsidRPr="00B17D67">
            <w:rPr>
              <w:color w:val="000000"/>
            </w:rPr>
            <w:t>(83)</w:t>
          </w:r>
        </w:sdtContent>
      </w:sdt>
      <w:r w:rsidRPr="00143B3A">
        <w:t xml:space="preserve">. With how ubiquitous bats are, it is important to recognize the risk while also understanding that they are important members of many ecosystems, and protection from habitat loss and encroachment would go a long way in preventing unnecessary human/bat interactions. </w:t>
      </w:r>
      <w:r>
        <w:t xml:space="preserve">With little information on </w:t>
      </w:r>
      <w:proofErr w:type="spellStart"/>
      <w:r w:rsidRPr="00DF2AFF">
        <w:rPr>
          <w:i/>
          <w:iCs/>
        </w:rPr>
        <w:t>Nobecoviruses</w:t>
      </w:r>
      <w:proofErr w:type="spellEnd"/>
      <w:r>
        <w:t xml:space="preserve"> and few full isolated genomes, surveillance work in susceptible hosts worldwide is important to try and predict the next potential spillover and understand ecological pathogen dynamics as they naturally exist. </w:t>
      </w:r>
    </w:p>
    <w:p w14:paraId="7EB1A398" w14:textId="77777777" w:rsidR="00127389" w:rsidRPr="00143B3A" w:rsidRDefault="00127389" w:rsidP="00204660"/>
    <w:p w14:paraId="7FDDEEC2" w14:textId="77777777" w:rsidR="00127389" w:rsidRPr="00143B3A" w:rsidRDefault="00127389" w:rsidP="00E847C0"/>
    <w:p w14:paraId="328DCCFC" w14:textId="77777777" w:rsidR="00127389" w:rsidRPr="00143B3A" w:rsidRDefault="00127389" w:rsidP="00E847C0"/>
    <w:p w14:paraId="04FDBD6D" w14:textId="607F1EAE" w:rsidR="00127389" w:rsidRPr="00143B3A" w:rsidRDefault="00127389" w:rsidP="00E847C0">
      <w:pPr>
        <w:rPr>
          <w:b/>
          <w:bCs/>
        </w:rPr>
      </w:pPr>
      <w:r w:rsidRPr="00143B3A">
        <w:rPr>
          <w:b/>
          <w:bCs/>
        </w:rPr>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7D81774" w14:textId="77777777" w:rsidR="00127389" w:rsidRPr="00A71C1B" w:rsidRDefault="00127389" w:rsidP="00E847C0">
      <w:pPr>
        <w:rPr>
          <w:b/>
          <w:bCs/>
        </w:rPr>
      </w:pPr>
    </w:p>
    <w:p w14:paraId="080860B3" w14:textId="77777777" w:rsidR="00127389" w:rsidRPr="00A71C1B" w:rsidRDefault="00127389" w:rsidP="00E847C0">
      <w:pPr>
        <w:rPr>
          <w:b/>
          <w:bCs/>
        </w:rPr>
      </w:pPr>
    </w:p>
    <w:p w14:paraId="44725A8D" w14:textId="6E59175F" w:rsidR="00127389" w:rsidRPr="00A71C1B" w:rsidRDefault="00127389" w:rsidP="00E847C0">
      <w:pPr>
        <w:rPr>
          <w:b/>
          <w:bCs/>
        </w:rPr>
      </w:pPr>
      <w:r w:rsidRPr="00A71C1B">
        <w:rPr>
          <w:b/>
          <w:bCs/>
        </w:rPr>
        <w:t>Author Contributions:</w:t>
      </w:r>
    </w:p>
    <w:p w14:paraId="7208B929" w14:textId="77777777" w:rsidR="00127389" w:rsidRPr="00A71C1B" w:rsidRDefault="00127389" w:rsidP="00E847C0">
      <w:pPr>
        <w:rPr>
          <w:b/>
          <w:bCs/>
        </w:rPr>
      </w:pPr>
    </w:p>
    <w:p w14:paraId="53B44BA3" w14:textId="77777777" w:rsidR="00127389" w:rsidRPr="00A71C1B" w:rsidRDefault="00127389" w:rsidP="00E847C0">
      <w:pPr>
        <w:rPr>
          <w:b/>
          <w:bCs/>
        </w:rPr>
      </w:pPr>
      <w:r w:rsidRPr="00A71C1B">
        <w:rPr>
          <w:b/>
          <w:bCs/>
        </w:rPr>
        <w:t xml:space="preserve">Funding: </w:t>
      </w:r>
    </w:p>
    <w:p w14:paraId="46C67BDD" w14:textId="77777777" w:rsidR="00127389" w:rsidRPr="00A71C1B" w:rsidRDefault="00127389" w:rsidP="00E847C0">
      <w:pPr>
        <w:rPr>
          <w:b/>
          <w:bCs/>
        </w:rPr>
      </w:pPr>
    </w:p>
    <w:p w14:paraId="478AAA59" w14:textId="77777777" w:rsidR="00127389" w:rsidRPr="006B3F44" w:rsidRDefault="00127389" w:rsidP="00CE7A74">
      <w:pPr>
        <w:rPr>
          <w:b/>
          <w:bCs/>
        </w:rPr>
      </w:pPr>
      <w:r w:rsidRPr="00A71C1B">
        <w:rPr>
          <w:b/>
          <w:bCs/>
        </w:rPr>
        <w:t xml:space="preserve">Acknowledgements: </w:t>
      </w:r>
    </w:p>
    <w:p w14:paraId="35C82E4C" w14:textId="77777777" w:rsidR="00127389" w:rsidRPr="00CE1DBA" w:rsidRDefault="00127389" w:rsidP="00CE7A74">
      <w:pPr>
        <w:rPr>
          <w:b/>
          <w:bCs/>
        </w:rPr>
      </w:pPr>
    </w:p>
    <w:p w14:paraId="62C8CCB0" w14:textId="6C14F420" w:rsidR="00127389" w:rsidRDefault="00127389" w:rsidP="00CE7A74">
      <w:pPr>
        <w:rPr>
          <w:b/>
          <w:bCs/>
        </w:rPr>
      </w:pPr>
      <w:r w:rsidRPr="00BF79B1">
        <w:rPr>
          <w:b/>
          <w:bCs/>
        </w:rPr>
        <w:t>Dat</w:t>
      </w:r>
      <w:r w:rsidRPr="006B3F44">
        <w:rPr>
          <w:b/>
          <w:bCs/>
        </w:rPr>
        <w:t>a Availability Statement:</w:t>
      </w:r>
    </w:p>
    <w:p w14:paraId="7AE64D95" w14:textId="77777777" w:rsidR="00143B3A" w:rsidRPr="00A71C1B" w:rsidRDefault="00143B3A" w:rsidP="00CE7A74">
      <w:pPr>
        <w:rPr>
          <w:b/>
          <w:bCs/>
        </w:rPr>
      </w:pPr>
    </w:p>
    <w:p w14:paraId="464DD2E1" w14:textId="0A5289B1" w:rsidR="00127389" w:rsidRPr="00A71C1B" w:rsidRDefault="00127389" w:rsidP="00A60EE4">
      <w:pPr>
        <w:rPr>
          <w:b/>
          <w:bCs/>
        </w:rPr>
      </w:pPr>
      <w:r w:rsidRPr="00A71C1B">
        <w:rPr>
          <w:b/>
          <w:bCs/>
        </w:rPr>
        <w:lastRenderedPageBreak/>
        <w:t>References</w:t>
      </w:r>
    </w:p>
    <w:sdt>
      <w:sdtPr>
        <w:rPr>
          <w:b/>
          <w:bCs/>
        </w:rPr>
        <w:tag w:val="MENDELEY_BIBLIOGRAPHY"/>
        <w:id w:val="-744494709"/>
        <w:placeholder>
          <w:docPart w:val="DF4075C9B252944FA4A525DF17B6A234"/>
        </w:placeholder>
      </w:sdtPr>
      <w:sdtEndPr/>
      <w:sdtContent>
        <w:p w14:paraId="72FF6D5C" w14:textId="77777777" w:rsidR="00B17D67" w:rsidRDefault="00B17D67">
          <w:pPr>
            <w:autoSpaceDE w:val="0"/>
            <w:autoSpaceDN w:val="0"/>
            <w:ind w:hanging="640"/>
            <w:divId w:val="365831874"/>
          </w:pPr>
          <w:r>
            <w:t xml:space="preserve">1.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2020;In Press. </w:t>
          </w:r>
        </w:p>
        <w:p w14:paraId="4C135C54" w14:textId="77777777" w:rsidR="00B17D67" w:rsidRDefault="00B17D67">
          <w:pPr>
            <w:autoSpaceDE w:val="0"/>
            <w:autoSpaceDN w:val="0"/>
            <w:ind w:hanging="640"/>
            <w:divId w:val="2147163620"/>
          </w:pPr>
          <w:r>
            <w:t xml:space="preserve">2.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1DC9F0BD" w14:textId="77777777" w:rsidR="00B17D67" w:rsidRDefault="00B17D67">
          <w:pPr>
            <w:autoSpaceDE w:val="0"/>
            <w:autoSpaceDN w:val="0"/>
            <w:ind w:hanging="640"/>
            <w:divId w:val="1149131240"/>
          </w:pPr>
          <w:r>
            <w:t xml:space="preserve">3. </w:t>
          </w:r>
          <w:r>
            <w:tab/>
            <w:t xml:space="preserve">Wu F, Zhao S, Yu B, Chen Y-M, Wang W, Song Z-G, et al. A new coronavirus associated with human respiratory disease in China. Nature. 2020; </w:t>
          </w:r>
        </w:p>
        <w:p w14:paraId="67253D8D" w14:textId="77777777" w:rsidR="00B17D67" w:rsidRDefault="00B17D67">
          <w:pPr>
            <w:autoSpaceDE w:val="0"/>
            <w:autoSpaceDN w:val="0"/>
            <w:ind w:hanging="640"/>
            <w:divId w:val="1319459679"/>
          </w:pPr>
          <w:r>
            <w:t xml:space="preserve">4. </w:t>
          </w:r>
          <w:r>
            <w:tab/>
            <w:t xml:space="preserve">Hu B, Ge X, Wang LF, Shi Z. Bat origin of human coronaviruses. Virology Journal. 2015;12(1):1–10. </w:t>
          </w:r>
        </w:p>
        <w:p w14:paraId="1AB74196" w14:textId="77777777" w:rsidR="00B17D67" w:rsidRDefault="00B17D67">
          <w:pPr>
            <w:autoSpaceDE w:val="0"/>
            <w:autoSpaceDN w:val="0"/>
            <w:ind w:hanging="640"/>
            <w:divId w:val="1966349252"/>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035BD889" w14:textId="77777777" w:rsidR="00B17D67" w:rsidRDefault="00B17D67">
          <w:pPr>
            <w:autoSpaceDE w:val="0"/>
            <w:autoSpaceDN w:val="0"/>
            <w:ind w:hanging="640"/>
            <w:divId w:val="1361396580"/>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758EA65B" w14:textId="77777777" w:rsidR="00B17D67" w:rsidRDefault="00B17D67">
          <w:pPr>
            <w:autoSpaceDE w:val="0"/>
            <w:autoSpaceDN w:val="0"/>
            <w:ind w:hanging="640"/>
            <w:divId w:val="2139645170"/>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2017 Nov 30;13(11):e1006698–e1006698. </w:t>
          </w:r>
        </w:p>
        <w:p w14:paraId="7C90DFCD" w14:textId="77777777" w:rsidR="00B17D67" w:rsidRDefault="00B17D67">
          <w:pPr>
            <w:autoSpaceDE w:val="0"/>
            <w:autoSpaceDN w:val="0"/>
            <w:ind w:hanging="640"/>
            <w:divId w:val="784929876"/>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5CE6A74B" w14:textId="77777777" w:rsidR="00B17D67" w:rsidRDefault="00B17D67">
          <w:pPr>
            <w:autoSpaceDE w:val="0"/>
            <w:autoSpaceDN w:val="0"/>
            <w:ind w:hanging="640"/>
            <w:divId w:val="1841500015"/>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17ACD0C6" w14:textId="77777777" w:rsidR="00B17D67" w:rsidRDefault="00B17D67">
          <w:pPr>
            <w:autoSpaceDE w:val="0"/>
            <w:autoSpaceDN w:val="0"/>
            <w:ind w:hanging="640"/>
            <w:divId w:val="391588683"/>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5BD1FE51" w14:textId="77777777" w:rsidR="00B17D67" w:rsidRDefault="00B17D67">
          <w:pPr>
            <w:autoSpaceDE w:val="0"/>
            <w:autoSpaceDN w:val="0"/>
            <w:ind w:hanging="640"/>
            <w:divId w:val="2035884521"/>
          </w:pPr>
          <w:r>
            <w:t xml:space="preserve">11.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2015;12(42). </w:t>
          </w:r>
        </w:p>
        <w:p w14:paraId="221640B8" w14:textId="77777777" w:rsidR="00B17D67" w:rsidRDefault="00B17D67">
          <w:pPr>
            <w:autoSpaceDE w:val="0"/>
            <w:autoSpaceDN w:val="0"/>
            <w:ind w:hanging="640"/>
            <w:divId w:val="69088151"/>
          </w:pPr>
          <w:r>
            <w:t xml:space="preserve">12. </w:t>
          </w:r>
          <w:r>
            <w:tab/>
            <w:t xml:space="preserve">P LSK, S PRW, L WBH, Ming W, Yi H, </w:t>
          </w:r>
          <w:proofErr w:type="spellStart"/>
          <w:r>
            <w:t>Huifang</w:t>
          </w:r>
          <w:proofErr w:type="spellEnd"/>
          <w:r>
            <w:t xml:space="preserve"> X, et al. Coexistence of different genotypes in the same bat and serological characterization of Rousettus bat coronavirus HKU9 belonging to a novel </w:t>
          </w:r>
          <w:proofErr w:type="spellStart"/>
          <w:r>
            <w:t>Betacoronavirus</w:t>
          </w:r>
          <w:proofErr w:type="spellEnd"/>
          <w:r>
            <w:t xml:space="preserve"> subgroup. Journal of Virology. 2010 Nov 1;84(21):11385–94. </w:t>
          </w:r>
        </w:p>
        <w:p w14:paraId="4ABD9DC6" w14:textId="77777777" w:rsidR="00B17D67" w:rsidRDefault="00B17D67">
          <w:pPr>
            <w:autoSpaceDE w:val="0"/>
            <w:autoSpaceDN w:val="0"/>
            <w:ind w:hanging="640"/>
            <w:divId w:val="901795196"/>
          </w:pPr>
          <w:r>
            <w:t xml:space="preserve">13.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675A80FB" w14:textId="77777777" w:rsidR="00B17D67" w:rsidRDefault="00B17D67">
          <w:pPr>
            <w:autoSpaceDE w:val="0"/>
            <w:autoSpaceDN w:val="0"/>
            <w:ind w:hanging="640"/>
            <w:divId w:val="1043215638"/>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16130509" w14:textId="77777777" w:rsidR="00B17D67" w:rsidRDefault="00B17D67">
          <w:pPr>
            <w:autoSpaceDE w:val="0"/>
            <w:autoSpaceDN w:val="0"/>
            <w:ind w:hanging="640"/>
            <w:divId w:val="534733529"/>
          </w:pPr>
          <w:r>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72B4FAAA" w14:textId="77777777" w:rsidR="00B17D67" w:rsidRDefault="00B17D67">
          <w:pPr>
            <w:autoSpaceDE w:val="0"/>
            <w:autoSpaceDN w:val="0"/>
            <w:ind w:hanging="640"/>
            <w:divId w:val="1283152320"/>
          </w:pPr>
          <w:r>
            <w:lastRenderedPageBreak/>
            <w:t xml:space="preserve">16.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24014824" w14:textId="77777777" w:rsidR="00B17D67" w:rsidRDefault="00B17D67">
          <w:pPr>
            <w:autoSpaceDE w:val="0"/>
            <w:autoSpaceDN w:val="0"/>
            <w:ind w:hanging="640"/>
            <w:divId w:val="779647798"/>
          </w:pPr>
          <w:r>
            <w:t xml:space="preserve">17.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603954A2" w14:textId="77777777" w:rsidR="00B17D67" w:rsidRDefault="00B17D67">
          <w:pPr>
            <w:autoSpaceDE w:val="0"/>
            <w:autoSpaceDN w:val="0"/>
            <w:ind w:hanging="640"/>
            <w:divId w:val="109518965"/>
          </w:pPr>
          <w:r>
            <w:t xml:space="preserve">18. </w:t>
          </w:r>
          <w:r>
            <w:tab/>
            <w:t xml:space="preserve">Li W, Shi Z, Yu M, Ren W, Smith C, Epstein JH, et al. Bats are natural reservoirs of SARS-like coronaviruses. Science. 2005 Oct 28;310(5748):676. </w:t>
          </w:r>
        </w:p>
        <w:p w14:paraId="1270B69A" w14:textId="77777777" w:rsidR="00B17D67" w:rsidRDefault="00B17D67">
          <w:pPr>
            <w:autoSpaceDE w:val="0"/>
            <w:autoSpaceDN w:val="0"/>
            <w:ind w:hanging="640"/>
            <w:divId w:val="712005441"/>
          </w:pPr>
          <w:r>
            <w:t xml:space="preserve">19. </w:t>
          </w:r>
          <w:r>
            <w:tab/>
            <w:t xml:space="preserve">Lam TT-Y, Jia N, Zhang Y-W, Shum MH-H, Jiang J-F, Zhu H-C, et al. Identifying SARS-CoV-2-related coronaviruses in Malayan pangolins. Nature. 2020;583(7815):282–5. </w:t>
          </w:r>
        </w:p>
        <w:p w14:paraId="0919ED11" w14:textId="77777777" w:rsidR="00B17D67" w:rsidRDefault="00B17D67">
          <w:pPr>
            <w:autoSpaceDE w:val="0"/>
            <w:autoSpaceDN w:val="0"/>
            <w:ind w:hanging="640"/>
            <w:divId w:val="2043434681"/>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42A864B7" w14:textId="77777777" w:rsidR="00B17D67" w:rsidRDefault="00B17D67">
          <w:pPr>
            <w:autoSpaceDE w:val="0"/>
            <w:autoSpaceDN w:val="0"/>
            <w:ind w:hanging="640"/>
            <w:divId w:val="184291779"/>
          </w:pPr>
          <w:r>
            <w:t xml:space="preserve">21.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xml:space="preserve">) in Singapore. Viruses. 2020 May 14;12(5):539. </w:t>
          </w:r>
        </w:p>
        <w:p w14:paraId="512C9B85" w14:textId="77777777" w:rsidR="00B17D67" w:rsidRDefault="00B17D67">
          <w:pPr>
            <w:autoSpaceDE w:val="0"/>
            <w:autoSpaceDN w:val="0"/>
            <w:ind w:hanging="640"/>
            <w:divId w:val="1933203785"/>
          </w:pPr>
          <w:r>
            <w:t xml:space="preserve">22.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37570B64" w14:textId="77777777" w:rsidR="00B17D67" w:rsidRDefault="00B17D67">
          <w:pPr>
            <w:autoSpaceDE w:val="0"/>
            <w:autoSpaceDN w:val="0"/>
            <w:ind w:hanging="640"/>
            <w:divId w:val="1451392757"/>
          </w:pPr>
          <w:r>
            <w:t xml:space="preserve">23.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215CDF82" w14:textId="77777777" w:rsidR="00B17D67" w:rsidRDefault="00B17D67">
          <w:pPr>
            <w:autoSpaceDE w:val="0"/>
            <w:autoSpaceDN w:val="0"/>
            <w:ind w:hanging="640"/>
            <w:divId w:val="633025644"/>
          </w:pPr>
          <w:r>
            <w:t xml:space="preserve">24.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02F75273" w14:textId="77777777" w:rsidR="00B17D67" w:rsidRDefault="00B17D67">
          <w:pPr>
            <w:autoSpaceDE w:val="0"/>
            <w:autoSpaceDN w:val="0"/>
            <w:ind w:hanging="640"/>
            <w:divId w:val="521821503"/>
          </w:pPr>
          <w:r>
            <w:t xml:space="preserve">25.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6522BF8C" w14:textId="77777777" w:rsidR="00B17D67" w:rsidRDefault="00B17D67">
          <w:pPr>
            <w:autoSpaceDE w:val="0"/>
            <w:autoSpaceDN w:val="0"/>
            <w:ind w:hanging="640"/>
            <w:divId w:val="1279021404"/>
          </w:pPr>
          <w:r>
            <w:t xml:space="preserve">26. </w:t>
          </w:r>
          <w:r>
            <w:tab/>
            <w:t xml:space="preserve">Ying T, </w:t>
          </w:r>
          <w:proofErr w:type="spellStart"/>
          <w:r>
            <w:t>Mang</w:t>
          </w:r>
          <w:proofErr w:type="spellEnd"/>
          <w:r>
            <w:t xml:space="preserve"> S, Christina C, Krista Q, Jing Z, Wanda M, et al. Surveillance of bat coronaviruses in Kenya identifies relatives of human coronaviruses NL63 and 229E and their recombination history. Journal of Virology. 2021 Aug 4;91(5):e01953-16. </w:t>
          </w:r>
        </w:p>
        <w:p w14:paraId="011B396E" w14:textId="77777777" w:rsidR="00B17D67" w:rsidRDefault="00B17D67">
          <w:pPr>
            <w:autoSpaceDE w:val="0"/>
            <w:autoSpaceDN w:val="0"/>
            <w:ind w:hanging="640"/>
            <w:divId w:val="1349286827"/>
          </w:pPr>
          <w:r>
            <w:t xml:space="preserve">27.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2020;2(1):2. </w:t>
          </w:r>
        </w:p>
        <w:p w14:paraId="0C76D3BB" w14:textId="77777777" w:rsidR="00B17D67" w:rsidRDefault="00B17D67">
          <w:pPr>
            <w:autoSpaceDE w:val="0"/>
            <w:autoSpaceDN w:val="0"/>
            <w:ind w:hanging="640"/>
            <w:divId w:val="1960531133"/>
          </w:pPr>
          <w:r>
            <w:t xml:space="preserve">28.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2009 Mar;15(3):482–5. </w:t>
          </w:r>
        </w:p>
        <w:p w14:paraId="45A56B33" w14:textId="77777777" w:rsidR="00B17D67" w:rsidRDefault="00B17D67">
          <w:pPr>
            <w:autoSpaceDE w:val="0"/>
            <w:autoSpaceDN w:val="0"/>
            <w:ind w:hanging="640"/>
            <w:divId w:val="130952341"/>
          </w:pPr>
          <w:r>
            <w:t xml:space="preserve">29.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760E66B1" w14:textId="77777777" w:rsidR="00B17D67" w:rsidRDefault="00B17D67">
          <w:pPr>
            <w:autoSpaceDE w:val="0"/>
            <w:autoSpaceDN w:val="0"/>
            <w:ind w:hanging="640"/>
            <w:divId w:val="1539050198"/>
          </w:pPr>
          <w:r>
            <w:t xml:space="preserve">30.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218690AF" w14:textId="77777777" w:rsidR="00B17D67" w:rsidRDefault="00B17D67">
          <w:pPr>
            <w:autoSpaceDE w:val="0"/>
            <w:autoSpaceDN w:val="0"/>
            <w:ind w:hanging="640"/>
            <w:divId w:val="1056077878"/>
          </w:pPr>
          <w:r>
            <w:lastRenderedPageBreak/>
            <w:t xml:space="preserve">31. </w:t>
          </w:r>
          <w:r>
            <w:tab/>
          </w:r>
          <w:proofErr w:type="spellStart"/>
          <w:r>
            <w:t>Su</w:t>
          </w:r>
          <w:proofErr w:type="spellEnd"/>
          <w:r>
            <w:t xml:space="preserve"> S, Wong G, Shi W, Liu J, Lai ACK, Zhou J, et al. Epidemiology, genetic recombination, and pathogenesis of coronaviruses. Trends in Microbiology. 2016;24(6):490–502. </w:t>
          </w:r>
        </w:p>
        <w:p w14:paraId="42695122" w14:textId="77777777" w:rsidR="00B17D67" w:rsidRDefault="00B17D67">
          <w:pPr>
            <w:autoSpaceDE w:val="0"/>
            <w:autoSpaceDN w:val="0"/>
            <w:ind w:hanging="640"/>
            <w:divId w:val="1645164022"/>
          </w:pPr>
          <w:r>
            <w:t xml:space="preserve">32.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5D5A4ABC" w14:textId="77777777" w:rsidR="00B17D67" w:rsidRDefault="00B17D67">
          <w:pPr>
            <w:autoSpaceDE w:val="0"/>
            <w:autoSpaceDN w:val="0"/>
            <w:ind w:hanging="640"/>
            <w:divId w:val="743259335"/>
          </w:pPr>
          <w:r>
            <w:t xml:space="preserve">33. </w:t>
          </w:r>
          <w:r>
            <w:tab/>
            <w:t xml:space="preserve">Zhou P, Yang X-L, Wang X-G, Hu B, Zhang L, Zhang W, et al. A pneumonia outbreak associated with a new coronavirus of probable bat origin. Nature. 2020; </w:t>
          </w:r>
        </w:p>
        <w:p w14:paraId="6BF1EFC7" w14:textId="77777777" w:rsidR="00B17D67" w:rsidRDefault="00B17D67">
          <w:pPr>
            <w:autoSpaceDE w:val="0"/>
            <w:autoSpaceDN w:val="0"/>
            <w:ind w:hanging="640"/>
            <w:divId w:val="724910204"/>
          </w:pPr>
          <w:r>
            <w:t xml:space="preserve">34.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3B888B32" w14:textId="77777777" w:rsidR="00B17D67" w:rsidRDefault="00B17D67">
          <w:pPr>
            <w:autoSpaceDE w:val="0"/>
            <w:autoSpaceDN w:val="0"/>
            <w:ind w:hanging="640"/>
            <w:divId w:val="1984921393"/>
          </w:pPr>
          <w:r>
            <w:t xml:space="preserve">35.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0050D835" w14:textId="77777777" w:rsidR="00B17D67" w:rsidRDefault="00B17D67">
          <w:pPr>
            <w:autoSpaceDE w:val="0"/>
            <w:autoSpaceDN w:val="0"/>
            <w:ind w:hanging="640"/>
            <w:divId w:val="380054959"/>
          </w:pPr>
          <w:r>
            <w:t xml:space="preserve">36. </w:t>
          </w:r>
          <w:r>
            <w:tab/>
            <w:t xml:space="preserve">Tao Y, Tong S. Complete genome sequence of a Severe Acute Respiratory Syndrome-related Coronavirus from Kenyan bats. Microbiology Resource Announcements. 2019;8(28):e00548-19. </w:t>
          </w:r>
        </w:p>
        <w:p w14:paraId="388310F7" w14:textId="77777777" w:rsidR="00B17D67" w:rsidRDefault="00B17D67">
          <w:pPr>
            <w:autoSpaceDE w:val="0"/>
            <w:autoSpaceDN w:val="0"/>
            <w:ind w:hanging="640"/>
            <w:divId w:val="543950838"/>
          </w:pPr>
          <w:r>
            <w:t xml:space="preserve">37.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xml:space="preserve">. Virus Evolution. 2021 Jan 20;7(1). </w:t>
          </w:r>
        </w:p>
        <w:p w14:paraId="172EB7EA" w14:textId="77777777" w:rsidR="00B17D67" w:rsidRDefault="00B17D67">
          <w:pPr>
            <w:autoSpaceDE w:val="0"/>
            <w:autoSpaceDN w:val="0"/>
            <w:ind w:hanging="640"/>
            <w:divId w:val="2054767590"/>
          </w:pPr>
          <w:r>
            <w:t xml:space="preserve">38. </w:t>
          </w:r>
          <w:r>
            <w:tab/>
            <w:t xml:space="preserve">Lau SKP, Feng Y, Chen H, </w:t>
          </w:r>
          <w:proofErr w:type="spellStart"/>
          <w:r>
            <w:t>Luk</w:t>
          </w:r>
          <w:proofErr w:type="spellEnd"/>
          <w:r>
            <w:t xml:space="preserve"> HKH, Yang W-H, Li KSM, et al. Severe Acute Respiratory Syndrome (SARS) coronavirus ORF8 protein is acquired from SARS-related coronavirus from greater horseshoe bats through recombination. Journal of Virology. 2015;89(20):10532–47. </w:t>
          </w:r>
        </w:p>
        <w:p w14:paraId="7652483F" w14:textId="77777777" w:rsidR="00B17D67" w:rsidRDefault="00B17D67">
          <w:pPr>
            <w:autoSpaceDE w:val="0"/>
            <w:autoSpaceDN w:val="0"/>
            <w:ind w:hanging="640"/>
            <w:divId w:val="1860266825"/>
          </w:pPr>
          <w:r>
            <w:t xml:space="preserve">39. </w:t>
          </w:r>
          <w:r>
            <w:tab/>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Complete genomic sequence of human coronavirus OC43: Molecular clock analysis suggests a relatively recent zoonotic coronavirus transmission event. Journal of Virology. 2005;79(3):1595–604. </w:t>
          </w:r>
        </w:p>
        <w:p w14:paraId="4DAA9A96" w14:textId="77777777" w:rsidR="00B17D67" w:rsidRDefault="00B17D67">
          <w:pPr>
            <w:autoSpaceDE w:val="0"/>
            <w:autoSpaceDN w:val="0"/>
            <w:ind w:hanging="640"/>
            <w:divId w:val="1766800968"/>
          </w:pPr>
          <w:r>
            <w:t xml:space="preserve">40. </w:t>
          </w:r>
          <w:r>
            <w:tab/>
            <w:t xml:space="preserve">Corman VM, </w:t>
          </w:r>
          <w:proofErr w:type="spellStart"/>
          <w:r>
            <w:t>Eckerle</w:t>
          </w:r>
          <w:proofErr w:type="spellEnd"/>
          <w:r>
            <w:t xml:space="preserve"> I, </w:t>
          </w:r>
          <w:proofErr w:type="spellStart"/>
          <w:r>
            <w:t>Memish</w:t>
          </w:r>
          <w:proofErr w:type="spellEnd"/>
          <w:r>
            <w:t xml:space="preserve"> ZA, </w:t>
          </w:r>
          <w:proofErr w:type="spellStart"/>
          <w:r>
            <w:t>Liljander</w:t>
          </w:r>
          <w:proofErr w:type="spellEnd"/>
          <w:r>
            <w:t xml:space="preserve"> AM, </w:t>
          </w:r>
          <w:proofErr w:type="spellStart"/>
          <w:r>
            <w:t>Dijkman</w:t>
          </w:r>
          <w:proofErr w:type="spellEnd"/>
          <w:r>
            <w:t xml:space="preserve"> R, </w:t>
          </w:r>
          <w:proofErr w:type="spellStart"/>
          <w:r>
            <w:t>Jonsdottir</w:t>
          </w:r>
          <w:proofErr w:type="spellEnd"/>
          <w:r>
            <w:t xml:space="preserve"> H, et al. Link of a ubiquitous human coronavirus to dromedary camels. Proceedings of the National Academy of Sciences. 2016;201604472. </w:t>
          </w:r>
        </w:p>
        <w:p w14:paraId="24F95685" w14:textId="77777777" w:rsidR="00B17D67" w:rsidRDefault="00B17D67">
          <w:pPr>
            <w:autoSpaceDE w:val="0"/>
            <w:autoSpaceDN w:val="0"/>
            <w:ind w:hanging="640"/>
            <w:divId w:val="1689939591"/>
          </w:pPr>
          <w:r>
            <w:t xml:space="preserve">41. </w:t>
          </w:r>
          <w:r>
            <w:tab/>
            <w:t xml:space="preserve">Corman VM, Baldwin HJ, Tateno AF, </w:t>
          </w:r>
          <w:proofErr w:type="spellStart"/>
          <w:r>
            <w:t>Zerbinati</w:t>
          </w:r>
          <w:proofErr w:type="spellEnd"/>
          <w:r>
            <w:t xml:space="preserve"> RM, Annan A, Owusu M, et al. Evidence for an ancestral association of human coronavirus 229E with bats. Journal of Virology. 2015;89(23):11858–70. </w:t>
          </w:r>
        </w:p>
        <w:p w14:paraId="0C78E09F" w14:textId="77777777" w:rsidR="00B17D67" w:rsidRDefault="00B17D67">
          <w:pPr>
            <w:autoSpaceDE w:val="0"/>
            <w:autoSpaceDN w:val="0"/>
            <w:ind w:hanging="640"/>
            <w:divId w:val="1423720145"/>
          </w:pPr>
          <w:r>
            <w:t xml:space="preserve">42. </w:t>
          </w:r>
          <w:r>
            <w:tab/>
            <w:t xml:space="preserve">Graham RL, Baric RS. Recombination, reservoirs, and the modular spike: mechanisms of coronavirus cross-species transmission. Journal of virology. 2009/11/11. 2010 Apr;84(7):3134–46. </w:t>
          </w:r>
        </w:p>
        <w:p w14:paraId="144DDF00" w14:textId="77777777" w:rsidR="00B17D67" w:rsidRDefault="00B17D67">
          <w:pPr>
            <w:autoSpaceDE w:val="0"/>
            <w:autoSpaceDN w:val="0"/>
            <w:ind w:hanging="640"/>
            <w:divId w:val="1968663752"/>
          </w:pPr>
          <w:r>
            <w:t xml:space="preserve">43.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0A70AF10" w14:textId="77777777" w:rsidR="00B17D67" w:rsidRDefault="00B17D67">
          <w:pPr>
            <w:autoSpaceDE w:val="0"/>
            <w:autoSpaceDN w:val="0"/>
            <w:ind w:hanging="640"/>
            <w:divId w:val="1537160111"/>
          </w:pPr>
          <w:r>
            <w:t xml:space="preserve">44.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1FF8A4CC" w14:textId="77777777" w:rsidR="00B17D67" w:rsidRDefault="00B17D67">
          <w:pPr>
            <w:autoSpaceDE w:val="0"/>
            <w:autoSpaceDN w:val="0"/>
            <w:ind w:hanging="640"/>
            <w:divId w:val="1314335477"/>
          </w:pPr>
          <w:r>
            <w:t xml:space="preserve">45.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20D6F17D" w14:textId="77777777" w:rsidR="00B17D67" w:rsidRDefault="00B17D67">
          <w:pPr>
            <w:autoSpaceDE w:val="0"/>
            <w:autoSpaceDN w:val="0"/>
            <w:ind w:hanging="640"/>
            <w:divId w:val="2113744424"/>
          </w:pPr>
          <w:r>
            <w:t xml:space="preserve">46.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70FB17E8" w14:textId="77777777" w:rsidR="00B17D67" w:rsidRDefault="00B17D67">
          <w:pPr>
            <w:autoSpaceDE w:val="0"/>
            <w:autoSpaceDN w:val="0"/>
            <w:ind w:hanging="640"/>
            <w:divId w:val="1011569471"/>
          </w:pPr>
          <w:r>
            <w:lastRenderedPageBreak/>
            <w:t xml:space="preserve">47.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6BD114C4" w14:textId="77777777" w:rsidR="00B17D67" w:rsidRDefault="00B17D67">
          <w:pPr>
            <w:autoSpaceDE w:val="0"/>
            <w:autoSpaceDN w:val="0"/>
            <w:ind w:hanging="640"/>
            <w:divId w:val="671421052"/>
          </w:pPr>
          <w:r>
            <w:t xml:space="preserve">48. </w:t>
          </w:r>
          <w:r>
            <w:tab/>
            <w:t xml:space="preserve">Lai MMC. RNA recombination in animal and plant viruses. Microbiological Reviews. 1992;56(1):61–79. </w:t>
          </w:r>
        </w:p>
        <w:p w14:paraId="4F169C36" w14:textId="77777777" w:rsidR="00B17D67" w:rsidRDefault="00B17D67">
          <w:pPr>
            <w:autoSpaceDE w:val="0"/>
            <w:autoSpaceDN w:val="0"/>
            <w:ind w:hanging="640"/>
            <w:divId w:val="734936875"/>
          </w:pPr>
          <w:r>
            <w:t xml:space="preserve">49.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3173AAF2" w14:textId="77777777" w:rsidR="00B17D67" w:rsidRDefault="00B17D67">
          <w:pPr>
            <w:autoSpaceDE w:val="0"/>
            <w:autoSpaceDN w:val="0"/>
            <w:ind w:hanging="640"/>
            <w:divId w:val="1910455959"/>
          </w:pPr>
          <w:r>
            <w:t xml:space="preserve">50. </w:t>
          </w:r>
          <w:r>
            <w:tab/>
            <w:t xml:space="preserve">Species IUCN Red List Threat. IUCN 2018. Version 2018-2. </w:t>
          </w:r>
        </w:p>
        <w:p w14:paraId="3D71CBE6" w14:textId="77777777" w:rsidR="00B17D67" w:rsidRDefault="00B17D67">
          <w:pPr>
            <w:autoSpaceDE w:val="0"/>
            <w:autoSpaceDN w:val="0"/>
            <w:ind w:hanging="640"/>
            <w:divId w:val="1375425833"/>
          </w:pPr>
          <w:r>
            <w:t xml:space="preserve">51.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51A8030E" w14:textId="77777777" w:rsidR="00B17D67" w:rsidRDefault="00B17D67">
          <w:pPr>
            <w:autoSpaceDE w:val="0"/>
            <w:autoSpaceDN w:val="0"/>
            <w:ind w:hanging="640"/>
            <w:divId w:val="543642064"/>
          </w:pPr>
          <w:r>
            <w:t xml:space="preserve">52.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358A1B62" w14:textId="77777777" w:rsidR="00B17D67" w:rsidRDefault="00B17D67">
          <w:pPr>
            <w:autoSpaceDE w:val="0"/>
            <w:autoSpaceDN w:val="0"/>
            <w:ind w:hanging="640"/>
            <w:divId w:val="1191603804"/>
          </w:pPr>
          <w:r>
            <w:t xml:space="preserve">53.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0E495CA4" w14:textId="77777777" w:rsidR="00B17D67" w:rsidRDefault="00B17D67">
          <w:pPr>
            <w:autoSpaceDE w:val="0"/>
            <w:autoSpaceDN w:val="0"/>
            <w:ind w:hanging="640"/>
            <w:divId w:val="1586457037"/>
          </w:pPr>
          <w:r>
            <w:t xml:space="preserve">54.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xml:space="preserve">- and filovirus transmission in Madagascar fruit bats. Journal of Animal Ecology. 2019 Jul 1;88(7):1001–16. </w:t>
          </w:r>
        </w:p>
        <w:p w14:paraId="2F73B17B" w14:textId="77777777" w:rsidR="00B17D67" w:rsidRDefault="00B17D67">
          <w:pPr>
            <w:autoSpaceDE w:val="0"/>
            <w:autoSpaceDN w:val="0"/>
            <w:ind w:hanging="640"/>
            <w:divId w:val="1910381781"/>
          </w:pPr>
          <w:r>
            <w:t xml:space="preserve">55.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2015;12(1):42. </w:t>
          </w:r>
        </w:p>
        <w:p w14:paraId="046C947A" w14:textId="77777777" w:rsidR="00B17D67" w:rsidRDefault="00B17D67">
          <w:pPr>
            <w:autoSpaceDE w:val="0"/>
            <w:autoSpaceDN w:val="0"/>
            <w:ind w:hanging="640"/>
            <w:divId w:val="793519710"/>
          </w:pPr>
          <w:r>
            <w:t xml:space="preserve">56.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5488C929" w14:textId="77777777" w:rsidR="00B17D67" w:rsidRDefault="00B17D67">
          <w:pPr>
            <w:autoSpaceDE w:val="0"/>
            <w:autoSpaceDN w:val="0"/>
            <w:ind w:hanging="640"/>
            <w:divId w:val="2088577473"/>
          </w:pPr>
          <w:r>
            <w:t xml:space="preserve">57.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1E9A169E" w14:textId="77777777" w:rsidR="00B17D67" w:rsidRDefault="00B17D67">
          <w:pPr>
            <w:autoSpaceDE w:val="0"/>
            <w:autoSpaceDN w:val="0"/>
            <w:ind w:hanging="640"/>
            <w:divId w:val="1812163304"/>
          </w:pPr>
          <w:r>
            <w:t xml:space="preserve">58. </w:t>
          </w:r>
          <w:r>
            <w:tab/>
            <w:t xml:space="preserve">Lim XF, Lee CB, Pascoe SM, How CB, Chan S, Tan JH, et al. Detection and characterization of a novel bat-borne coronavirus in Singapore using multiple molecular approaches. Journal of General Virology. 2019;100(10):1363–74. </w:t>
          </w:r>
        </w:p>
        <w:p w14:paraId="18627462" w14:textId="77777777" w:rsidR="00B17D67" w:rsidRDefault="00B17D67">
          <w:pPr>
            <w:autoSpaceDE w:val="0"/>
            <w:autoSpaceDN w:val="0"/>
            <w:ind w:hanging="640"/>
            <w:divId w:val="1602373178"/>
          </w:pPr>
          <w:r>
            <w:t xml:space="preserve">59.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2019;10(AUG). </w:t>
          </w:r>
        </w:p>
        <w:p w14:paraId="141783EF" w14:textId="77777777" w:rsidR="00B17D67" w:rsidRDefault="00B17D67">
          <w:pPr>
            <w:autoSpaceDE w:val="0"/>
            <w:autoSpaceDN w:val="0"/>
            <w:ind w:hanging="640"/>
            <w:divId w:val="737437284"/>
          </w:pPr>
          <w:r>
            <w:t xml:space="preserve">60. </w:t>
          </w:r>
          <w:r>
            <w:tab/>
            <w:t xml:space="preserve">Huang C, Liu WJ, Xu W, </w:t>
          </w:r>
          <w:proofErr w:type="spellStart"/>
          <w:r>
            <w:t>Jin</w:t>
          </w:r>
          <w:proofErr w:type="spellEnd"/>
          <w:r>
            <w:t xml:space="preserve"> T, Zhao Y, Song J, et al. A bat-derived putative cross-family recombinant coronavirus with a reovirus gene. </w:t>
          </w:r>
          <w:proofErr w:type="spellStart"/>
          <w:r>
            <w:t>PLoS</w:t>
          </w:r>
          <w:proofErr w:type="spellEnd"/>
          <w:r>
            <w:t xml:space="preserve"> Pathogens. 2016;12(9):1–25. </w:t>
          </w:r>
        </w:p>
        <w:p w14:paraId="652D215E" w14:textId="77777777" w:rsidR="00B17D67" w:rsidRDefault="00B17D67">
          <w:pPr>
            <w:autoSpaceDE w:val="0"/>
            <w:autoSpaceDN w:val="0"/>
            <w:ind w:hanging="640"/>
            <w:divId w:val="1062556759"/>
          </w:pPr>
          <w:r>
            <w:t xml:space="preserve">61.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0F66002C" w14:textId="77777777" w:rsidR="00B17D67" w:rsidRDefault="00B17D67">
          <w:pPr>
            <w:autoSpaceDE w:val="0"/>
            <w:autoSpaceDN w:val="0"/>
            <w:ind w:hanging="640"/>
            <w:divId w:val="573852567"/>
          </w:pPr>
          <w:r>
            <w:t xml:space="preserve">62.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57215679" w14:textId="77777777" w:rsidR="00B17D67" w:rsidRDefault="00B17D67">
          <w:pPr>
            <w:autoSpaceDE w:val="0"/>
            <w:autoSpaceDN w:val="0"/>
            <w:ind w:hanging="640"/>
            <w:divId w:val="2099325344"/>
          </w:pPr>
          <w:r>
            <w:t xml:space="preserve">63. </w:t>
          </w:r>
          <w:r>
            <w:tab/>
            <w:t xml:space="preserve">Jenkins RKB, </w:t>
          </w:r>
          <w:proofErr w:type="spellStart"/>
          <w:r>
            <w:t>Racey</w:t>
          </w:r>
          <w:proofErr w:type="spellEnd"/>
          <w:r>
            <w:t xml:space="preserve"> PA. Bats as bushmeat in Madagascar. Madagascar Conservation and Development. 2008;3(1):22–30. </w:t>
          </w:r>
        </w:p>
        <w:p w14:paraId="34FF4C87" w14:textId="77777777" w:rsidR="00B17D67" w:rsidRDefault="00B17D67">
          <w:pPr>
            <w:autoSpaceDE w:val="0"/>
            <w:autoSpaceDN w:val="0"/>
            <w:ind w:hanging="640"/>
            <w:divId w:val="1776633109"/>
          </w:pPr>
          <w:r>
            <w:lastRenderedPageBreak/>
            <w:t xml:space="preserve">64.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4127B873" w14:textId="77777777" w:rsidR="00B17D67" w:rsidRDefault="00B17D67">
          <w:pPr>
            <w:autoSpaceDE w:val="0"/>
            <w:autoSpaceDN w:val="0"/>
            <w:ind w:hanging="640"/>
            <w:divId w:val="1517693024"/>
          </w:pPr>
          <w:r>
            <w:t xml:space="preserve">65.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2BDBF2B7" w14:textId="77777777" w:rsidR="00B17D67" w:rsidRDefault="00B17D67">
          <w:pPr>
            <w:autoSpaceDE w:val="0"/>
            <w:autoSpaceDN w:val="0"/>
            <w:ind w:hanging="640"/>
            <w:divId w:val="1812599821"/>
          </w:pPr>
          <w:r>
            <w:t xml:space="preserve">66. </w:t>
          </w:r>
          <w:r>
            <w:tab/>
            <w:t xml:space="preserve">Cardiff SG, </w:t>
          </w:r>
          <w:proofErr w:type="spellStart"/>
          <w:r>
            <w:t>Ratrimomanarivo</w:t>
          </w:r>
          <w:proofErr w:type="spellEnd"/>
          <w:r>
            <w:t xml:space="preserve"> FH, Goodman SM. The Effect of Tourist Visits on the Behavior of </w:t>
          </w:r>
          <w:r>
            <w:rPr>
              <w:i/>
              <w:iCs/>
            </w:rPr>
            <w:t xml:space="preserve">Rousettus </w:t>
          </w:r>
          <w:proofErr w:type="spellStart"/>
          <w:r>
            <w:rPr>
              <w:i/>
              <w:iCs/>
            </w:rP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2FFB0F47" w14:textId="77777777" w:rsidR="00B17D67" w:rsidRDefault="00B17D67">
          <w:pPr>
            <w:autoSpaceDE w:val="0"/>
            <w:autoSpaceDN w:val="0"/>
            <w:ind w:hanging="640"/>
            <w:divId w:val="1064838845"/>
          </w:pPr>
          <w:r>
            <w:t xml:space="preserve">67.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4D85E47E" w14:textId="77777777" w:rsidR="00B17D67" w:rsidRDefault="00B17D67">
          <w:pPr>
            <w:autoSpaceDE w:val="0"/>
            <w:autoSpaceDN w:val="0"/>
            <w:ind w:hanging="640"/>
            <w:divId w:val="743144512"/>
          </w:pPr>
          <w:r>
            <w:t xml:space="preserve">68.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249B9D7A" w14:textId="77777777" w:rsidR="00B17D67" w:rsidRDefault="00B17D67">
          <w:pPr>
            <w:autoSpaceDE w:val="0"/>
            <w:autoSpaceDN w:val="0"/>
            <w:ind w:hanging="640"/>
            <w:divId w:val="1089472390"/>
          </w:pPr>
          <w:r>
            <w:t xml:space="preserve">69.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00F513C9" w14:textId="77777777" w:rsidR="00B17D67" w:rsidRDefault="00B17D67">
          <w:pPr>
            <w:autoSpaceDE w:val="0"/>
            <w:autoSpaceDN w:val="0"/>
            <w:ind w:hanging="640"/>
            <w:divId w:val="772285899"/>
          </w:pPr>
          <w:r>
            <w:t xml:space="preserve">70.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2020 Sep 3;16(9):e1008758-. </w:t>
          </w:r>
        </w:p>
        <w:p w14:paraId="5504BDEA" w14:textId="77777777" w:rsidR="00B17D67" w:rsidRDefault="00B17D67">
          <w:pPr>
            <w:autoSpaceDE w:val="0"/>
            <w:autoSpaceDN w:val="0"/>
            <w:ind w:hanging="640"/>
            <w:divId w:val="1962413154"/>
          </w:pPr>
          <w:r>
            <w:t xml:space="preserve">71.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31F6A72E" w14:textId="77777777" w:rsidR="00B17D67" w:rsidRDefault="00B17D67">
          <w:pPr>
            <w:autoSpaceDE w:val="0"/>
            <w:autoSpaceDN w:val="0"/>
            <w:ind w:hanging="640"/>
            <w:divId w:val="663318318"/>
          </w:pPr>
          <w:r>
            <w:t xml:space="preserve">72. </w:t>
          </w:r>
          <w:r>
            <w:tab/>
            <w:t xml:space="preserve">Brook CE, Bai Y, Dobson AP, </w:t>
          </w:r>
          <w:proofErr w:type="spellStart"/>
          <w:r>
            <w:t>Osikowicz</w:t>
          </w:r>
          <w:proofErr w:type="spellEnd"/>
          <w:r>
            <w:t xml:space="preserve"> LM, </w:t>
          </w:r>
          <w:proofErr w:type="spellStart"/>
          <w:r>
            <w:t>Ranaivoson</w:t>
          </w:r>
          <w:proofErr w:type="spellEnd"/>
          <w:r>
            <w:t xml:space="preserve"> HC, Zhu Q, et al. Bartonella spp. in Fruit Bats and Blood-Feeding Ectoparasites in Madagascar. PLOS Neglected Tropical Diseases. 2015 Feb 23;9(2):e0003532-. </w:t>
          </w:r>
        </w:p>
        <w:p w14:paraId="5E78679A" w14:textId="77777777" w:rsidR="00B17D67" w:rsidRDefault="00B17D67">
          <w:pPr>
            <w:autoSpaceDE w:val="0"/>
            <w:autoSpaceDN w:val="0"/>
            <w:ind w:hanging="640"/>
            <w:divId w:val="1412313292"/>
          </w:pPr>
          <w:r>
            <w:t xml:space="preserve">73.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4C2B5B42" w14:textId="77777777" w:rsidR="00B17D67" w:rsidRDefault="00B17D67">
          <w:pPr>
            <w:autoSpaceDE w:val="0"/>
            <w:autoSpaceDN w:val="0"/>
            <w:ind w:hanging="640"/>
            <w:divId w:val="360975344"/>
          </w:pPr>
          <w:r>
            <w:t xml:space="preserve">74. </w:t>
          </w:r>
          <w:r>
            <w:tab/>
          </w:r>
          <w:proofErr w:type="spellStart"/>
          <w:r>
            <w:t>Altschul</w:t>
          </w:r>
          <w:proofErr w:type="spellEnd"/>
          <w:r>
            <w:t xml:space="preserve"> SF, Gish W, Miller W, Myers EW, Lipman DJ. Basic local alignment search tool. Journal of Molecular Biology. 1990;215(3):403–10. </w:t>
          </w:r>
        </w:p>
        <w:p w14:paraId="3658C46D" w14:textId="77777777" w:rsidR="00B17D67" w:rsidRDefault="00B17D67">
          <w:pPr>
            <w:autoSpaceDE w:val="0"/>
            <w:autoSpaceDN w:val="0"/>
            <w:ind w:hanging="640"/>
            <w:divId w:val="227301823"/>
          </w:pPr>
          <w:r>
            <w:t xml:space="preserve">75.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06744E16" w14:textId="77777777" w:rsidR="00B17D67" w:rsidRDefault="00B17D67">
          <w:pPr>
            <w:autoSpaceDE w:val="0"/>
            <w:autoSpaceDN w:val="0"/>
            <w:ind w:hanging="640"/>
            <w:divId w:val="140510067"/>
          </w:pPr>
          <w:r>
            <w:t xml:space="preserve">76.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36E45638" w14:textId="77777777" w:rsidR="00B17D67" w:rsidRDefault="00B17D67">
          <w:pPr>
            <w:autoSpaceDE w:val="0"/>
            <w:autoSpaceDN w:val="0"/>
            <w:ind w:hanging="640"/>
            <w:divId w:val="1365790829"/>
          </w:pPr>
          <w:r>
            <w:t xml:space="preserve">77.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70CC6CF8" w14:textId="77777777" w:rsidR="00B17D67" w:rsidRDefault="00B17D67">
          <w:pPr>
            <w:autoSpaceDE w:val="0"/>
            <w:autoSpaceDN w:val="0"/>
            <w:ind w:hanging="640"/>
            <w:divId w:val="2031906003"/>
          </w:pPr>
          <w:r>
            <w:t xml:space="preserve">78.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6D7D62FF" w14:textId="77777777" w:rsidR="00B17D67" w:rsidRDefault="00B17D67">
          <w:pPr>
            <w:autoSpaceDE w:val="0"/>
            <w:autoSpaceDN w:val="0"/>
            <w:ind w:hanging="640"/>
            <w:divId w:val="304819903"/>
          </w:pPr>
          <w:r>
            <w:lastRenderedPageBreak/>
            <w:t xml:space="preserve">79.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7E4BC90B" w14:textId="77777777" w:rsidR="00B17D67" w:rsidRDefault="00B17D67">
          <w:pPr>
            <w:autoSpaceDE w:val="0"/>
            <w:autoSpaceDN w:val="0"/>
            <w:ind w:hanging="640"/>
            <w:divId w:val="1694719618"/>
          </w:pPr>
          <w:r>
            <w:t xml:space="preserve">80. </w:t>
          </w:r>
          <w:r>
            <w:tab/>
          </w:r>
          <w:proofErr w:type="spellStart"/>
          <w:r>
            <w:t>Felsenstein</w:t>
          </w:r>
          <w:proofErr w:type="spellEnd"/>
          <w:r>
            <w:t xml:space="preserve"> J. Confidence limits on phylogenies: An approach using the bootstrap. Evolution. 1985;39(4):783–91. </w:t>
          </w:r>
        </w:p>
        <w:p w14:paraId="3C6CA74D" w14:textId="77777777" w:rsidR="00B17D67" w:rsidRDefault="00B17D67">
          <w:pPr>
            <w:autoSpaceDE w:val="0"/>
            <w:autoSpaceDN w:val="0"/>
            <w:ind w:hanging="640"/>
            <w:divId w:val="1244799323"/>
          </w:pPr>
          <w:r>
            <w:t xml:space="preserve">81.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2F5B1C00" w14:textId="77777777" w:rsidR="00B17D67" w:rsidRDefault="00B17D67">
          <w:pPr>
            <w:autoSpaceDE w:val="0"/>
            <w:autoSpaceDN w:val="0"/>
            <w:ind w:hanging="640"/>
            <w:divId w:val="702444909"/>
          </w:pPr>
          <w:r>
            <w:t xml:space="preserve">82.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554DFC79" w14:textId="77777777" w:rsidR="00B17D67" w:rsidRDefault="00B17D67">
          <w:pPr>
            <w:autoSpaceDE w:val="0"/>
            <w:autoSpaceDN w:val="0"/>
            <w:ind w:hanging="640"/>
            <w:divId w:val="1963881522"/>
          </w:pPr>
          <w:r>
            <w:t xml:space="preserve">83.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2019;10:1900. </w:t>
          </w:r>
        </w:p>
        <w:p w14:paraId="2BDB8AF2" w14:textId="77777777" w:rsidR="00B17D67" w:rsidRDefault="00B17D67">
          <w:pPr>
            <w:autoSpaceDE w:val="0"/>
            <w:autoSpaceDN w:val="0"/>
            <w:ind w:hanging="640"/>
            <w:divId w:val="1402094661"/>
          </w:pPr>
          <w:r>
            <w:t xml:space="preserve">84. </w:t>
          </w:r>
          <w:r>
            <w:tab/>
            <w:t xml:space="preserve">Huang C, Liu WJ, Xu W, </w:t>
          </w:r>
          <w:proofErr w:type="spellStart"/>
          <w:r>
            <w:t>Jin</w:t>
          </w:r>
          <w:proofErr w:type="spellEnd"/>
          <w:r>
            <w:t xml:space="preserve"> T, Zhao Y, Song J, et al. A bat-derived putative cross-family recombinant coronavirus with a reovirus gene. PLOS Pathogens. 2016 Sep 27;12(9):e1005883-. </w:t>
          </w:r>
        </w:p>
        <w:p w14:paraId="206E295A" w14:textId="77777777" w:rsidR="00B17D67" w:rsidRDefault="00B17D67">
          <w:pPr>
            <w:autoSpaceDE w:val="0"/>
            <w:autoSpaceDN w:val="0"/>
            <w:ind w:hanging="640"/>
            <w:divId w:val="478109727"/>
          </w:pPr>
          <w:r>
            <w:t xml:space="preserve">85. </w:t>
          </w:r>
          <w:r>
            <w:tab/>
            <w:t>Xu J, Hu J, Wang J, Han Y, Hu Y, Wen J, et al. Genome organization of the SARS-</w:t>
          </w:r>
          <w:proofErr w:type="spellStart"/>
          <w:r>
            <w:t>CoV</w:t>
          </w:r>
          <w:proofErr w:type="spellEnd"/>
          <w:r>
            <w:t xml:space="preserve">. Genomics, Proteomics &amp; Bioinformatics. 2003;1(3):226–35. </w:t>
          </w:r>
        </w:p>
        <w:p w14:paraId="3D352774" w14:textId="77777777" w:rsidR="00B17D67" w:rsidRDefault="00B17D67">
          <w:pPr>
            <w:autoSpaceDE w:val="0"/>
            <w:autoSpaceDN w:val="0"/>
            <w:ind w:hanging="640"/>
            <w:divId w:val="929778280"/>
          </w:pPr>
          <w:r>
            <w:t xml:space="preserve">86. </w:t>
          </w:r>
          <w:r>
            <w:tab/>
            <w:t xml:space="preserve">Kim D, Lee JY, Yang JS, Kim JW, Kim VN, Chang H. The architecture of SARS-CoV-2 transcriptome. Cell. 2020;181(4):914-921.e10. </w:t>
          </w:r>
        </w:p>
        <w:p w14:paraId="3B376B1A" w14:textId="77777777" w:rsidR="00B17D67" w:rsidRDefault="00B17D67">
          <w:pPr>
            <w:autoSpaceDE w:val="0"/>
            <w:autoSpaceDN w:val="0"/>
            <w:ind w:hanging="640"/>
            <w:divId w:val="167408365"/>
          </w:pPr>
          <w:r>
            <w:t xml:space="preserve">87. </w:t>
          </w:r>
          <w:r>
            <w:tab/>
            <w:t xml:space="preserve">Li F. Receptor recognition and cross-species infections of SARS coronavirus. Antiviral Research. 2013;100(1):246–54. </w:t>
          </w:r>
        </w:p>
        <w:p w14:paraId="581495BE" w14:textId="77777777" w:rsidR="00B17D67" w:rsidRDefault="00B17D67">
          <w:pPr>
            <w:autoSpaceDE w:val="0"/>
            <w:autoSpaceDN w:val="0"/>
            <w:ind w:hanging="640"/>
            <w:divId w:val="351104038"/>
          </w:pPr>
          <w:r>
            <w:t xml:space="preserve">88.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28C176F0" w14:textId="77777777" w:rsidR="00B17D67" w:rsidRDefault="00B17D67">
          <w:pPr>
            <w:autoSpaceDE w:val="0"/>
            <w:autoSpaceDN w:val="0"/>
            <w:ind w:hanging="640"/>
            <w:divId w:val="281809596"/>
          </w:pPr>
          <w:r>
            <w:t xml:space="preserve">89.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20FC91A8" w14:textId="77777777" w:rsidR="00B17D67" w:rsidRDefault="00B17D67">
          <w:pPr>
            <w:autoSpaceDE w:val="0"/>
            <w:autoSpaceDN w:val="0"/>
            <w:ind w:hanging="640"/>
            <w:divId w:val="926765521"/>
          </w:pPr>
          <w:r>
            <w:t xml:space="preserve">90. </w:t>
          </w:r>
          <w:r>
            <w:tab/>
            <w:t xml:space="preserve">Haddad D, John SE, Mohammad A, Hammad MM, </w:t>
          </w:r>
          <w:proofErr w:type="spellStart"/>
          <w:r>
            <w:t>Hebbar</w:t>
          </w:r>
          <w:proofErr w:type="spellEnd"/>
          <w:r>
            <w:t xml:space="preserve"> P, </w:t>
          </w:r>
          <w:proofErr w:type="spellStart"/>
          <w:r>
            <w:t>Channanath</w:t>
          </w:r>
          <w:proofErr w:type="spellEnd"/>
          <w:r>
            <w:t xml:space="preserve"> A, et al. SARS-CoV-2: Possible recombination and emergence of potentially more virulent strains. PLOS ONE [Internet]. 2021 May 25;16(5):e0251368-. Available from: https://doi.org/10.1371/journal.pone.0251368</w:t>
          </w:r>
        </w:p>
        <w:p w14:paraId="146CA3EA" w14:textId="77777777" w:rsidR="00B17D67" w:rsidRDefault="00B17D67">
          <w:pPr>
            <w:autoSpaceDE w:val="0"/>
            <w:autoSpaceDN w:val="0"/>
            <w:ind w:hanging="640"/>
            <w:divId w:val="1656568005"/>
          </w:pPr>
          <w:r>
            <w:t xml:space="preserve">91. </w:t>
          </w:r>
          <w:r>
            <w:tab/>
            <w:t>Wang H, Pipes L, Nielsen R. Synonymous mutations and the molecular evolution of SARS-CoV-2 origins. Virus Evolution [Internet]. 2021 Jan 20;7(1). Available from: https://doi.org/10.1093/ve/veaa098</w:t>
          </w:r>
        </w:p>
        <w:p w14:paraId="26D8FF3B" w14:textId="77777777" w:rsidR="00B17D67" w:rsidRDefault="00B17D67">
          <w:pPr>
            <w:autoSpaceDE w:val="0"/>
            <w:autoSpaceDN w:val="0"/>
            <w:ind w:hanging="640"/>
            <w:divId w:val="1941983317"/>
          </w:pPr>
          <w:r>
            <w:t xml:space="preserve">92.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[Internet]. 2020 Jan 1;2020.03.02.974139. Available from: http://biorxiv.org/content/early/2020/03/11/2020.03.02.974139.abstract</w:t>
          </w:r>
        </w:p>
        <w:p w14:paraId="6DC44F40" w14:textId="77777777" w:rsidR="00B17D67" w:rsidRDefault="00B17D67">
          <w:pPr>
            <w:autoSpaceDE w:val="0"/>
            <w:autoSpaceDN w:val="0"/>
            <w:ind w:hanging="640"/>
            <w:divId w:val="1746491626"/>
          </w:pPr>
          <w:r>
            <w:t xml:space="preserve">93. </w:t>
          </w:r>
          <w:r>
            <w:tab/>
            <w:t xml:space="preserve">Li X, Giorgi EE, </w:t>
          </w:r>
          <w:proofErr w:type="spellStart"/>
          <w:r>
            <w:t>Marichannegowda</w:t>
          </w:r>
          <w:proofErr w:type="spellEnd"/>
          <w:r>
            <w:t xml:space="preserve"> MH, Foley B, Xiao C, Kong X-P, et al. Emergence of SARS-CoV-2 through recombination and strong purifying selection. Science Advances [Internet]. 2020 Jul 1;6(27):eabb9153. Available from: http://advances.sciencemag.org/content/6/27/eabb9153.abstract</w:t>
          </w:r>
        </w:p>
        <w:p w14:paraId="1F213BC5" w14:textId="77777777" w:rsidR="00B17D67" w:rsidRDefault="00B17D67">
          <w:pPr>
            <w:autoSpaceDE w:val="0"/>
            <w:autoSpaceDN w:val="0"/>
            <w:ind w:hanging="640"/>
            <w:divId w:val="721056578"/>
          </w:pPr>
          <w:r>
            <w:lastRenderedPageBreak/>
            <w:t xml:space="preserve">94. </w:t>
          </w:r>
          <w:r>
            <w:tab/>
          </w:r>
          <w:proofErr w:type="spellStart"/>
          <w:r>
            <w:t>Boni</w:t>
          </w:r>
          <w:proofErr w:type="spellEnd"/>
          <w:r>
            <w:t xml:space="preserve"> MF, </w:t>
          </w:r>
          <w:proofErr w:type="spellStart"/>
          <w:r>
            <w:t>Lemey</w:t>
          </w:r>
          <w:proofErr w:type="spellEnd"/>
          <w:r>
            <w:t xml:space="preserve"> P, Jiang X, Lam TT-Y, Perry BW, </w:t>
          </w:r>
          <w:proofErr w:type="spellStart"/>
          <w:r>
            <w:t>Castoe</w:t>
          </w:r>
          <w:proofErr w:type="spellEnd"/>
          <w:r>
            <w:t xml:space="preserve"> TA, et al. Evolutionary origins of the SARS-CoV-2 </w:t>
          </w:r>
          <w:proofErr w:type="spellStart"/>
          <w:r>
            <w:t>sarbecovirus</w:t>
          </w:r>
          <w:proofErr w:type="spellEnd"/>
          <w:r>
            <w:t xml:space="preserve"> lineage responsible for the COVID-19 pandemic. Nature Microbiology [Internet]. 2020;5(11):1408–17. Available from: https://doi.org/10.1038/s41564-020-0771-4</w:t>
          </w:r>
        </w:p>
        <w:p w14:paraId="58FEAF3C" w14:textId="77777777" w:rsidR="00B17D67" w:rsidRDefault="00B17D67">
          <w:pPr>
            <w:autoSpaceDE w:val="0"/>
            <w:autoSpaceDN w:val="0"/>
            <w:ind w:hanging="640"/>
            <w:divId w:val="1472822779"/>
          </w:pPr>
          <w:r>
            <w:t xml:space="preserve">95. </w:t>
          </w:r>
          <w:r>
            <w:tab/>
            <w:t>Zhu Z, Meng K, Meng G. Genomic recombination events may reveal the evolution of coronavirus and the origin of SARS-CoV-2. Scientific Reports [Internet]. 2020;10(1):21617. Available from: https://doi.org/10.1038/s41598-020-78703-6</w:t>
          </w:r>
        </w:p>
        <w:p w14:paraId="3D957341" w14:textId="77777777" w:rsidR="00B17D67" w:rsidRDefault="00B17D67">
          <w:pPr>
            <w:autoSpaceDE w:val="0"/>
            <w:autoSpaceDN w:val="0"/>
            <w:ind w:hanging="640"/>
            <w:divId w:val="652687170"/>
          </w:pPr>
          <w:r>
            <w:t xml:space="preserve">96. </w:t>
          </w:r>
          <w:r>
            <w:tab/>
            <w:t>Graham RL, Baric RS. Recombination, reservoirs, and the modular spike: mechanisms of coronavirus cross-species transmission. Journal of virology [Internet]. 2009/11/11. 2010 Apr;84(7):3134–46. Available from: https://pubmed.ncbi.nlm.nih.gov/19906932</w:t>
          </w:r>
        </w:p>
        <w:p w14:paraId="29735204" w14:textId="77777777" w:rsidR="00B17D67" w:rsidRDefault="00B17D67">
          <w:pPr>
            <w:autoSpaceDE w:val="0"/>
            <w:autoSpaceDN w:val="0"/>
            <w:ind w:hanging="640"/>
            <w:divId w:val="1980375170"/>
          </w:pPr>
          <w:r>
            <w:t xml:space="preserve">97. </w:t>
          </w:r>
          <w:r>
            <w:tab/>
            <w:t xml:space="preserve">Ge X-Y, Wang N, Zhang W, Hu B, Li B, Zhang Y-Z, et al. Coexistence of multiple coronaviruses in several bat colonies in an abandoned mineshaft. </w:t>
          </w:r>
          <w:proofErr w:type="spellStart"/>
          <w:r>
            <w:t>Virologica</w:t>
          </w:r>
          <w:proofErr w:type="spellEnd"/>
          <w:r>
            <w:t xml:space="preserve"> </w:t>
          </w:r>
          <w:proofErr w:type="spellStart"/>
          <w:r>
            <w:t>Sinica</w:t>
          </w:r>
          <w:proofErr w:type="spellEnd"/>
          <w:r>
            <w:t xml:space="preserve"> [Internet]. 2016/02/18. 2016 Feb;31(1):31–40. Available from: https://pubmed.ncbi.nlm.nih.gov/26920708</w:t>
          </w:r>
        </w:p>
        <w:p w14:paraId="481E2F48" w14:textId="77777777" w:rsidR="00B17D67" w:rsidRDefault="00B17D67">
          <w:pPr>
            <w:autoSpaceDE w:val="0"/>
            <w:autoSpaceDN w:val="0"/>
            <w:ind w:hanging="640"/>
            <w:divId w:val="709450794"/>
          </w:pPr>
          <w:r>
            <w:t xml:space="preserve">98.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4908B01A" w14:textId="77777777" w:rsidR="00B17D67" w:rsidRDefault="00B17D67">
          <w:pPr>
            <w:autoSpaceDE w:val="0"/>
            <w:autoSpaceDN w:val="0"/>
            <w:ind w:hanging="640"/>
            <w:divId w:val="1388530166"/>
          </w:pPr>
          <w:r>
            <w:t xml:space="preserve">99.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6D58B234" w14:textId="77777777" w:rsidR="00B17D67" w:rsidRDefault="00B17D67">
          <w:pPr>
            <w:autoSpaceDE w:val="0"/>
            <w:autoSpaceDN w:val="0"/>
            <w:ind w:hanging="640"/>
            <w:divId w:val="223493679"/>
          </w:pPr>
          <w:r>
            <w:t xml:space="preserve">100.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7EB97025" w14:textId="77777777" w:rsidR="00B17D67" w:rsidRDefault="00B17D67">
          <w:pPr>
            <w:autoSpaceDE w:val="0"/>
            <w:autoSpaceDN w:val="0"/>
            <w:ind w:hanging="640"/>
            <w:divId w:val="985282156"/>
          </w:pPr>
          <w:r>
            <w:t xml:space="preserve">101.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https://pubmed.ncbi.nlm.nih.gov/32422932</w:t>
          </w:r>
        </w:p>
        <w:p w14:paraId="2B103401" w14:textId="77777777" w:rsidR="00B17D67" w:rsidRDefault="00B17D67">
          <w:pPr>
            <w:autoSpaceDE w:val="0"/>
            <w:autoSpaceDN w:val="0"/>
            <w:ind w:hanging="640"/>
            <w:divId w:val="1403211163"/>
          </w:pPr>
          <w:r>
            <w:t xml:space="preserve">102.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27A7C7E2" w14:textId="77777777" w:rsidR="00B17D67" w:rsidRDefault="00B17D67">
          <w:pPr>
            <w:autoSpaceDE w:val="0"/>
            <w:autoSpaceDN w:val="0"/>
            <w:ind w:hanging="640"/>
            <w:divId w:val="1384795263"/>
          </w:pPr>
          <w:r>
            <w:t xml:space="preserve">103. </w:t>
          </w:r>
          <w:r>
            <w:tab/>
            <w:t>Yang Y, Yan W, Hall AB, Jiang X. Characterizing transcriptional regulatory sequences in coronaviruses and their role in recombination. Molecular Biology and Evolution [Internet]. 2021 Apr 1;38(4):1241–8. Available from: https://doi.org/10.1093/molbev/msaa281</w:t>
          </w:r>
        </w:p>
        <w:p w14:paraId="6AABE172" w14:textId="77777777" w:rsidR="00B17D67" w:rsidRDefault="00B17D67">
          <w:pPr>
            <w:autoSpaceDE w:val="0"/>
            <w:autoSpaceDN w:val="0"/>
            <w:ind w:hanging="640"/>
            <w:divId w:val="1201241125"/>
          </w:pPr>
          <w:r>
            <w:t xml:space="preserve">104. </w:t>
          </w:r>
          <w:r>
            <w:tab/>
            <w:t>Li X, Cheng Z, Wang F, Chang J, Zhao Q, Zhou H, et al. A negative feedback model to explain regulation of SARS-CoV-2 replication and transcription. Frontiers in Genetics [Internet]. 2021;12:202. Available from: https://www.frontiersin.org/article/10.3389/fgene.2021.641445</w:t>
          </w:r>
        </w:p>
        <w:p w14:paraId="5EF4C308" w14:textId="77777777" w:rsidR="00B17D67" w:rsidRDefault="00B17D67">
          <w:pPr>
            <w:autoSpaceDE w:val="0"/>
            <w:autoSpaceDN w:val="0"/>
            <w:ind w:hanging="640"/>
            <w:divId w:val="1151019761"/>
          </w:pPr>
          <w:r>
            <w:t xml:space="preserve">105. </w:t>
          </w:r>
          <w:r>
            <w:tab/>
          </w:r>
          <w:proofErr w:type="spellStart"/>
          <w:r>
            <w:t>Pyrc</w:t>
          </w:r>
          <w:proofErr w:type="spellEnd"/>
          <w:r>
            <w:t xml:space="preserve"> K, </w:t>
          </w:r>
          <w:proofErr w:type="spellStart"/>
          <w:r>
            <w:t>Jebbink</w:t>
          </w:r>
          <w:proofErr w:type="spellEnd"/>
          <w:r>
            <w:t xml:space="preserve"> MF, </w:t>
          </w:r>
          <w:proofErr w:type="spellStart"/>
          <w:r>
            <w:t>Berkhout</w:t>
          </w:r>
          <w:proofErr w:type="spellEnd"/>
          <w:r>
            <w:t xml:space="preserve"> B, van der Hoek L. Genome structure and transcriptional regulation of human coronavirus NL63. Virology Journal [Internet]. 2004;1(1):7. Available from: https://doi.org/10.1186/1743-422X-1-7</w:t>
          </w:r>
        </w:p>
        <w:p w14:paraId="6EEAE3F8" w14:textId="77777777" w:rsidR="00B17D67" w:rsidRDefault="00B17D67">
          <w:pPr>
            <w:autoSpaceDE w:val="0"/>
            <w:autoSpaceDN w:val="0"/>
            <w:ind w:hanging="640"/>
            <w:divId w:val="13658910"/>
          </w:pPr>
          <w:r>
            <w:lastRenderedPageBreak/>
            <w:t xml:space="preserve">106. </w:t>
          </w:r>
          <w:r>
            <w:tab/>
            <w:t>Woo PCY, Huang Y, Lau SKP, Yuen K-Y. Coronavirus genomics and bioinformatics analysis. Viruses [Internet]. 2010/08/24. 2010 Aug;2(8):1804–20. Available from: https://pubmed.ncbi.nlm.nih.gov/21994708</w:t>
          </w:r>
        </w:p>
        <w:p w14:paraId="443887AC" w14:textId="77777777" w:rsidR="00B17D67" w:rsidRDefault="00B17D67">
          <w:pPr>
            <w:autoSpaceDE w:val="0"/>
            <w:autoSpaceDN w:val="0"/>
            <w:ind w:hanging="640"/>
            <w:divId w:val="50929112"/>
          </w:pPr>
          <w:r>
            <w:t xml:space="preserve">107. </w:t>
          </w:r>
          <w:r>
            <w:tab/>
          </w:r>
          <w:proofErr w:type="spellStart"/>
          <w:r>
            <w:t>Mélade</w:t>
          </w:r>
          <w:proofErr w:type="spellEnd"/>
          <w:r>
            <w:t xml:space="preserve"> J, </w:t>
          </w:r>
          <w:proofErr w:type="spellStart"/>
          <w:r>
            <w:t>Wieseke</w:t>
          </w:r>
          <w:proofErr w:type="spellEnd"/>
          <w:r>
            <w:t xml:space="preserve"> N, </w:t>
          </w:r>
          <w:proofErr w:type="spellStart"/>
          <w:r>
            <w:t>Ramasindrazana</w:t>
          </w:r>
          <w:proofErr w:type="spellEnd"/>
          <w:r>
            <w:t xml:space="preserve"> B, Flores O, </w:t>
          </w:r>
          <w:proofErr w:type="spellStart"/>
          <w:r>
            <w:t>Lagadec</w:t>
          </w:r>
          <w:proofErr w:type="spellEnd"/>
          <w:r>
            <w:t xml:space="preserve"> E, </w:t>
          </w:r>
          <w:proofErr w:type="spellStart"/>
          <w:r>
            <w:t>Gomard</w:t>
          </w:r>
          <w:proofErr w:type="spellEnd"/>
          <w:r>
            <w:t xml:space="preserve"> Y, et al. An eco-epidemiological study of Morbilli-related paramyxovirus infection in Madagascar bats reveals host-switching as the dominant macro-evolutionary mechanism. Scientific Reports [Internet]. 2016;6(1):23752. Available from: https://doi.org/10.1038/srep23752</w:t>
          </w:r>
        </w:p>
        <w:p w14:paraId="47B99E96" w14:textId="77777777" w:rsidR="00B17D67" w:rsidRDefault="00B17D67">
          <w:pPr>
            <w:autoSpaceDE w:val="0"/>
            <w:autoSpaceDN w:val="0"/>
            <w:ind w:hanging="640"/>
            <w:divId w:val="1983540505"/>
          </w:pPr>
          <w:r>
            <w:t xml:space="preserve">108. </w:t>
          </w:r>
          <w:r>
            <w:tab/>
          </w:r>
          <w:proofErr w:type="spellStart"/>
          <w:r>
            <w:t>Lebarbenchon</w:t>
          </w:r>
          <w:proofErr w:type="spellEnd"/>
          <w:r>
            <w:t xml:space="preserve"> C, </w:t>
          </w:r>
          <w:proofErr w:type="spellStart"/>
          <w:r>
            <w:t>Ramasindrazana</w:t>
          </w:r>
          <w:proofErr w:type="spellEnd"/>
          <w:r>
            <w:t xml:space="preserve"> B, </w:t>
          </w:r>
          <w:proofErr w:type="spellStart"/>
          <w:r>
            <w:t>Joffrin</w:t>
          </w:r>
          <w:proofErr w:type="spellEnd"/>
          <w:r>
            <w:t xml:space="preserve"> L, Bos S, </w:t>
          </w:r>
          <w:proofErr w:type="spellStart"/>
          <w:r>
            <w:t>Lagadec</w:t>
          </w:r>
          <w:proofErr w:type="spellEnd"/>
          <w:r>
            <w:t xml:space="preserve"> E, le Minter G, et al. Astroviruses in bats, Madagascar. Emerging microbes &amp; infections [Internet]. 2017 Jun 21;6(6):e58–e58. Available from: https://pubmed.ncbi.nlm.nih.gov/28634357</w:t>
          </w:r>
        </w:p>
        <w:p w14:paraId="3705B6CF" w14:textId="77777777" w:rsidR="00B17D67" w:rsidRDefault="00B17D67">
          <w:pPr>
            <w:autoSpaceDE w:val="0"/>
            <w:autoSpaceDN w:val="0"/>
            <w:ind w:hanging="640"/>
            <w:divId w:val="2106344968"/>
          </w:pPr>
          <w:r>
            <w:t xml:space="preserve">109. </w:t>
          </w:r>
          <w:r>
            <w:tab/>
            <w:t xml:space="preserve">A WD, Julien M, Muriel D, </w:t>
          </w:r>
          <w:proofErr w:type="spellStart"/>
          <w:r>
            <w:t>Beza</w:t>
          </w:r>
          <w:proofErr w:type="spellEnd"/>
          <w:r>
            <w:t xml:space="preserve"> R, </w:t>
          </w:r>
          <w:proofErr w:type="spellStart"/>
          <w:r>
            <w:t>Voahangy</w:t>
          </w:r>
          <w:proofErr w:type="spellEnd"/>
          <w:r>
            <w:t xml:space="preserve"> S, </w:t>
          </w:r>
          <w:proofErr w:type="spellStart"/>
          <w:r>
            <w:t>Erwan</w:t>
          </w:r>
          <w:proofErr w:type="spellEnd"/>
          <w:r>
            <w:t xml:space="preserve"> L, et al. Highly diverse morbillivirus-related paramyxoviruses in wild fauna of the southwestern Indian Ocean Islands: Evidence of exchange between introduced and endemic small mammals. Journal of Virology [Internet]. 2014 Aug 1;88(15):8268–77. Available from: https://doi.org/10.1128/JVI.01211-14</w:t>
          </w:r>
        </w:p>
        <w:p w14:paraId="714306A0" w14:textId="77777777" w:rsidR="00B17D67" w:rsidRDefault="00B17D67">
          <w:pPr>
            <w:autoSpaceDE w:val="0"/>
            <w:autoSpaceDN w:val="0"/>
            <w:ind w:hanging="640"/>
            <w:divId w:val="1269654042"/>
          </w:pPr>
          <w:r>
            <w:t xml:space="preserve">110.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336229C1" w14:textId="77777777" w:rsidR="00B17D67" w:rsidRDefault="00B17D67">
          <w:pPr>
            <w:autoSpaceDE w:val="0"/>
            <w:autoSpaceDN w:val="0"/>
            <w:ind w:hanging="640"/>
            <w:divId w:val="755830754"/>
          </w:pPr>
          <w:r>
            <w:t xml:space="preserve">111. </w:t>
          </w:r>
          <w:r>
            <w:tab/>
            <w:t>Lam TT-Y, Jia N, Zhang Y-W, Shum MH-H, Jiang J-F, Zhu H-C, et al. Identifying SARS-CoV-2-related coronaviruses in Malayan pangolins. Nature [Internet]. 2020;583(7815):282–5. Available from: https://doi.org/10.1038/s41586-020-2169-0</w:t>
          </w:r>
        </w:p>
        <w:p w14:paraId="57E88DE1" w14:textId="77777777" w:rsidR="00B17D67" w:rsidRDefault="00B17D67">
          <w:pPr>
            <w:autoSpaceDE w:val="0"/>
            <w:autoSpaceDN w:val="0"/>
            <w:ind w:hanging="640"/>
            <w:divId w:val="1515606881"/>
          </w:pPr>
          <w:r>
            <w:t xml:space="preserve">112.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0F97D67F" w14:textId="77777777" w:rsidR="00B17D67" w:rsidRDefault="00B17D67">
          <w:pPr>
            <w:autoSpaceDE w:val="0"/>
            <w:autoSpaceDN w:val="0"/>
            <w:ind w:hanging="640"/>
            <w:divId w:val="1455514901"/>
          </w:pPr>
          <w:r>
            <w:t xml:space="preserve">113. </w:t>
          </w:r>
          <w:r>
            <w:tab/>
            <w:t xml:space="preserve">World Health Organization. Coronavirus in Madagascar . World Health Organization. 2021. </w:t>
          </w:r>
        </w:p>
        <w:p w14:paraId="4F0C6CE0" w14:textId="77777777" w:rsidR="00B17D67" w:rsidRDefault="00B17D67">
          <w:pPr>
            <w:autoSpaceDE w:val="0"/>
            <w:autoSpaceDN w:val="0"/>
            <w:ind w:hanging="640"/>
            <w:divId w:val="1991209499"/>
          </w:pPr>
          <w:r>
            <w:t xml:space="preserve">114.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2AB9A3B2" w14:textId="77777777" w:rsidR="00B17D67" w:rsidRDefault="00B17D67">
          <w:pPr>
            <w:autoSpaceDE w:val="0"/>
            <w:autoSpaceDN w:val="0"/>
            <w:ind w:hanging="640"/>
            <w:divId w:val="448092350"/>
          </w:pPr>
          <w:r>
            <w:t xml:space="preserve">115. </w:t>
          </w:r>
          <w:r>
            <w:tab/>
            <w:t xml:space="preserve">Plowright RK, Peel AJ, </w:t>
          </w:r>
          <w:proofErr w:type="spellStart"/>
          <w:r>
            <w:t>Streicker</w:t>
          </w:r>
          <w:proofErr w:type="spellEnd"/>
          <w:r>
            <w:t xml:space="preserve"> DG, Gilbert AT, McCallum H, Wood J, et al. Transmission or within-host dynamics driving pulses of zoonotic viruses in reservoir–host populations. PLOS Neglected Tropical Diseases [Internet]. 2016 Aug 4;10(8):e0004796-. Available from: https://doi.org/10.1371/journal.pntd.0004796</w:t>
          </w:r>
        </w:p>
        <w:p w14:paraId="2EC9A0BB" w14:textId="77777777" w:rsidR="00B17D67" w:rsidRDefault="00B17D67">
          <w:pPr>
            <w:autoSpaceDE w:val="0"/>
            <w:autoSpaceDN w:val="0"/>
            <w:ind w:hanging="640"/>
            <w:divId w:val="461383884"/>
          </w:pPr>
          <w:r>
            <w:t xml:space="preserve">116. </w:t>
          </w:r>
          <w:r>
            <w:tab/>
            <w:t>Rocha R, Aziz SA, Brook CE, Carvalho WD, Cooper-Bohannon R, Frick WF, et al. Bat conservation and zoonotic disease risk: a research agenda to prevent misguided persecution in the aftermath of COVID-19. Animal Conservation [Internet]. 2021 Jun 1;24(3):303–7. Available from: https://doi.org/10.1111/acv.12636</w:t>
          </w:r>
        </w:p>
        <w:p w14:paraId="08280133" w14:textId="77777777" w:rsidR="00B17D67" w:rsidRDefault="00B17D67">
          <w:pPr>
            <w:autoSpaceDE w:val="0"/>
            <w:autoSpaceDN w:val="0"/>
            <w:ind w:hanging="640"/>
            <w:divId w:val="924924978"/>
          </w:pPr>
          <w:r>
            <w:t xml:space="preserve">117. </w:t>
          </w:r>
          <w:r>
            <w:tab/>
          </w:r>
          <w:proofErr w:type="spellStart"/>
          <w:r>
            <w:t>Kofoky</w:t>
          </w:r>
          <w:proofErr w:type="spellEnd"/>
          <w:r>
            <w:t xml:space="preserve"> A, </w:t>
          </w:r>
          <w:proofErr w:type="spellStart"/>
          <w:r>
            <w:t>Andriafidison</w:t>
          </w:r>
          <w:proofErr w:type="spellEnd"/>
          <w:r>
            <w:t xml:space="preserve"> D, </w:t>
          </w:r>
          <w:proofErr w:type="spellStart"/>
          <w:r>
            <w:t>Ratrimomanarivo</w:t>
          </w:r>
          <w:proofErr w:type="spellEnd"/>
          <w:r>
            <w:t xml:space="preserve"> F, </w:t>
          </w:r>
          <w:proofErr w:type="spellStart"/>
          <w:r>
            <w:t>Razafimanahaka</w:t>
          </w:r>
          <w:proofErr w:type="spellEnd"/>
          <w:r>
            <w:t xml:space="preserve"> HJ, </w:t>
          </w:r>
          <w:proofErr w:type="spellStart"/>
          <w:r>
            <w:t>Rakotondravony</w:t>
          </w:r>
          <w:proofErr w:type="spellEnd"/>
          <w:r>
            <w:t xml:space="preserve"> D, </w:t>
          </w:r>
          <w:proofErr w:type="spellStart"/>
          <w:r>
            <w:t>Racey</w:t>
          </w:r>
          <w:proofErr w:type="spellEnd"/>
          <w:r>
            <w:t xml:space="preserve"> PA, et al. Habitat use, roost selection and conservation of bats in </w:t>
          </w:r>
          <w:proofErr w:type="spellStart"/>
          <w:r>
            <w:t>Tsingy</w:t>
          </w:r>
          <w:proofErr w:type="spellEnd"/>
          <w:r>
            <w:t xml:space="preserve"> De Bemaraha National Park, Madagascar. Biodiversity and Conservation [Internet]. 2007;16(4):1039–53. Available from: https://doi.org/10.1007/s10531-006-9059-0</w:t>
          </w:r>
        </w:p>
        <w:p w14:paraId="01C2BE26" w14:textId="77777777" w:rsidR="00B17D67" w:rsidRDefault="00B17D67">
          <w:pPr>
            <w:autoSpaceDE w:val="0"/>
            <w:autoSpaceDN w:val="0"/>
            <w:ind w:hanging="640"/>
            <w:divId w:val="1852260880"/>
          </w:pPr>
          <w:r>
            <w:t xml:space="preserve">118. </w:t>
          </w:r>
          <w:r>
            <w:tab/>
            <w:t xml:space="preserve">B Jenkins RK, </w:t>
          </w:r>
          <w:proofErr w:type="spellStart"/>
          <w:r>
            <w:t>Racey</w:t>
          </w:r>
          <w:proofErr w:type="spellEnd"/>
          <w:r>
            <w:t xml:space="preserve"> PA. Bats as bushmeat in Madagascar [Internet]. Available from: http://www.mwc-info.net/en/services/journal.htm</w:t>
          </w:r>
        </w:p>
        <w:p w14:paraId="214008EE" w14:textId="62CAE771" w:rsidR="00127389" w:rsidRDefault="00B17D67" w:rsidP="00A60EE4">
          <w:pPr>
            <w:rPr>
              <w:b/>
              <w:bCs/>
            </w:rPr>
          </w:pPr>
          <w:r>
            <w:t> </w:t>
          </w:r>
        </w:p>
      </w:sdtContent>
    </w:sdt>
    <w:p w14:paraId="0DA5FC1E" w14:textId="77777777" w:rsidR="008A26A7" w:rsidRPr="00143B3A" w:rsidRDefault="008A26A7" w:rsidP="008A26A7">
      <w:pPr>
        <w:rPr>
          <w:b/>
          <w:bCs/>
        </w:rPr>
      </w:pPr>
      <w:r w:rsidRPr="00143B3A">
        <w:rPr>
          <w:b/>
          <w:bCs/>
        </w:rPr>
        <w:lastRenderedPageBreak/>
        <w:t xml:space="preserve">Figure Legends </w:t>
      </w:r>
    </w:p>
    <w:p w14:paraId="33C5BE9A" w14:textId="77777777" w:rsidR="008A26A7" w:rsidRPr="00143B3A" w:rsidRDefault="008A26A7" w:rsidP="008A26A7"/>
    <w:p w14:paraId="65B5B59D" w14:textId="3782D9C8"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 xml:space="preserve">E. </w:t>
      </w:r>
      <w:proofErr w:type="spellStart"/>
      <w:r w:rsidRPr="00431F22">
        <w:rPr>
          <w:i/>
          <w:iCs/>
        </w:rPr>
        <w:t>dupreanum</w:t>
      </w:r>
      <w:proofErr w:type="spellEnd"/>
      <w:r w:rsidRPr="00143B3A">
        <w:t xml:space="preserve">, and </w:t>
      </w:r>
      <w:r w:rsidRPr="00431F22">
        <w:rPr>
          <w:i/>
          <w:iCs/>
        </w:rPr>
        <w:t xml:space="preserve">R. </w:t>
      </w:r>
      <w:proofErr w:type="spellStart"/>
      <w:r w:rsidRPr="00431F22">
        <w:rPr>
          <w:i/>
          <w:iCs/>
        </w:rPr>
        <w:t>madagascariensis</w:t>
      </w:r>
      <w:proofErr w:type="spellEnd"/>
      <w:r w:rsidR="00431F22">
        <w:t xml:space="preserve"> in the </w:t>
      </w:r>
      <w:r w:rsidR="00431F22">
        <w:t xml:space="preserve">Districts of </w:t>
      </w:r>
      <w:proofErr w:type="spellStart"/>
      <w:r w:rsidR="00431F22">
        <w:t>Moramanga</w:t>
      </w:r>
      <w:proofErr w:type="spellEnd"/>
      <w:r w:rsidR="00431F22">
        <w:t xml:space="preserve"> and </w:t>
      </w:r>
      <w:proofErr w:type="spellStart"/>
      <w:r w:rsidR="00431F22">
        <w:t>Manjakandriana</w:t>
      </w:r>
      <w:proofErr w:type="spellEnd"/>
      <w:r w:rsidR="00431F22">
        <w:t>, Madagascar.</w:t>
      </w:r>
      <w:r w:rsidR="00431F22">
        <w:t xml:space="preserve"> Pie charts correspond to coronavirus prevalence in juveniles vs. adults across all three species: </w:t>
      </w:r>
      <w:r w:rsidR="00431F22">
        <w:t xml:space="preserve">3/15 (20%) vs. 1/29 (3.45%) for </w:t>
      </w:r>
      <w:r w:rsidR="00431F22">
        <w:rPr>
          <w:i/>
          <w:iCs/>
        </w:rPr>
        <w:t xml:space="preserve">P. rufus, </w:t>
      </w:r>
      <w:r w:rsidR="00431F22">
        <w:t xml:space="preserve"> 5/13 (38.46%) vs. 11/132 (8.33%) for </w:t>
      </w:r>
      <w:r w:rsidR="00431F22">
        <w:rPr>
          <w:i/>
          <w:iCs/>
        </w:rPr>
        <w:t xml:space="preserve">E. </w:t>
      </w:r>
      <w:proofErr w:type="spellStart"/>
      <w:r w:rsidR="00431F22">
        <w:rPr>
          <w:i/>
          <w:iCs/>
        </w:rPr>
        <w:t>dupreanum</w:t>
      </w:r>
      <w:proofErr w:type="spellEnd"/>
      <w:r w:rsidR="00431F22">
        <w:t xml:space="preserve">, and 0/13 (0%) vs. 8/83 (9.64%) for </w:t>
      </w:r>
      <w:r w:rsidR="00431F22">
        <w:rPr>
          <w:i/>
          <w:iCs/>
        </w:rPr>
        <w:t xml:space="preserve">R. </w:t>
      </w:r>
      <w:proofErr w:type="spellStart"/>
      <w:r w:rsidR="00431F22">
        <w:rPr>
          <w:i/>
          <w:iCs/>
        </w:rPr>
        <w:t>madagascaiensis</w:t>
      </w:r>
      <w:proofErr w:type="spellEnd"/>
      <w:r w:rsidR="00431F22">
        <w:t>. Pie c</w:t>
      </w:r>
      <w:r w:rsidRPr="00143B3A">
        <w:t>ircle</w:t>
      </w:r>
      <w:r w:rsidR="00431F22">
        <w:t xml:space="preserve"> size corresponds to sample size on a </w:t>
      </w:r>
      <w:r w:rsidRPr="00143B3A">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 xml:space="preserve">Seasonal variation in adult vs. juvenile </w:t>
      </w:r>
      <w:proofErr w:type="spellStart"/>
      <w:r w:rsidR="00431F22">
        <w:t>CoV</w:t>
      </w:r>
      <w:proofErr w:type="spellEnd"/>
      <w:r w:rsidR="00431F22">
        <w:t xml:space="preserve"> prevalence by species, from sites depicted in (A).</w:t>
      </w:r>
    </w:p>
    <w:p w14:paraId="31E99D4E" w14:textId="0AE9AE85" w:rsidR="00431F22" w:rsidRDefault="00431F22" w:rsidP="008A26A7"/>
    <w:p w14:paraId="48D1E984" w14:textId="77777777" w:rsidR="00444526" w:rsidRDefault="00431F22" w:rsidP="008A26A7">
      <w:r>
        <w:rPr>
          <w:b/>
          <w:bCs/>
        </w:rPr>
        <w:t xml:space="preserve">Figure 2. </w:t>
      </w:r>
      <w:r>
        <w:t xml:space="preserve">Genome structure of novel </w:t>
      </w:r>
      <w:proofErr w:type="spellStart"/>
      <w:r>
        <w:rPr>
          <w:i/>
          <w:iCs/>
        </w:rPr>
        <w:t>Nobecoviruses</w:t>
      </w:r>
      <w:proofErr w:type="spellEnd"/>
      <w:r>
        <w:rPr>
          <w:i/>
          <w:iCs/>
        </w:rPr>
        <w:t xml:space="preserve"> </w:t>
      </w:r>
      <w:r>
        <w:t xml:space="preserve">derived from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w:t>
      </w:r>
      <w:proofErr w:type="spellStart"/>
      <w:r w:rsidR="00444526">
        <w:rPr>
          <w:i/>
          <w:iCs/>
        </w:rPr>
        <w:t>madagascariensis</w:t>
      </w:r>
      <w:proofErr w:type="spellEnd"/>
      <w:r w:rsidR="00444526">
        <w:rPr>
          <w:i/>
          <w:iCs/>
        </w:rPr>
        <w:t xml:space="preserve"> </w:t>
      </w:r>
      <w:r w:rsidR="00444526">
        <w:t>genomes only) are depicted in powder blue.</w:t>
      </w:r>
    </w:p>
    <w:p w14:paraId="35504F86" w14:textId="77777777" w:rsidR="00444526" w:rsidRDefault="00444526" w:rsidP="008A26A7"/>
    <w:p w14:paraId="41D8EB20" w14:textId="575E6815" w:rsidR="00431F22" w:rsidRPr="00945C03" w:rsidRDefault="00444526" w:rsidP="008A26A7">
      <w:r>
        <w:rPr>
          <w:b/>
          <w:bCs/>
        </w:rPr>
        <w:t>Figure 3. (A)</w:t>
      </w:r>
      <w:r>
        <w:t xml:space="preserve"> Maximum Likelihood phylogeny of full genome </w:t>
      </w:r>
      <w:proofErr w:type="spellStart"/>
      <w:r>
        <w:rPr>
          <w:i/>
          <w:iCs/>
        </w:rPr>
        <w:t>Betacoronavirus</w:t>
      </w:r>
      <w:proofErr w:type="spellEnd"/>
      <w:r>
        <w:rPr>
          <w:i/>
          <w:iCs/>
        </w:rPr>
        <w:t xml:space="preserve"> </w:t>
      </w:r>
      <w:r>
        <w:t>sequences, (</w:t>
      </w:r>
      <w:proofErr w:type="spellStart"/>
      <w:r>
        <w:t>RAxML</w:t>
      </w:r>
      <w:proofErr w:type="spellEnd"/>
      <w:r>
        <w:t xml:space="preserve">-NG, GTR+I+G4) </w:t>
      </w:r>
      <w:r w:rsidR="00945C03">
        <w:t xml:space="preserve">and </w:t>
      </w:r>
      <w:r w:rsidRPr="00444526">
        <w:rPr>
          <w:b/>
          <w:bCs/>
        </w:rPr>
        <w:t>(</w:t>
      </w:r>
      <w:r>
        <w:rPr>
          <w:b/>
          <w:bCs/>
        </w:rPr>
        <w:t>B</w:t>
      </w:r>
      <w:r w:rsidRPr="00444526">
        <w:rPr>
          <w:b/>
          <w:bCs/>
        </w:rPr>
        <w:t>)</w:t>
      </w:r>
      <w:r>
        <w:t xml:space="preserve"> </w:t>
      </w:r>
      <w:proofErr w:type="spellStart"/>
      <w:r>
        <w:t>RdRp</w:t>
      </w:r>
      <w:proofErr w:type="spellEnd"/>
      <w:r>
        <w:t xml:space="preserve"> phylogeny of a 259bp fragment of </w:t>
      </w:r>
      <w:proofErr w:type="spellStart"/>
      <w:r>
        <w:rPr>
          <w:i/>
          <w:iCs/>
        </w:rPr>
        <w:t>Betacoronavirus</w:t>
      </w:r>
      <w:proofErr w:type="spellEnd"/>
      <w:r>
        <w:rPr>
          <w:i/>
          <w:iCs/>
        </w:rPr>
        <w:t xml:space="preserve"> </w:t>
      </w:r>
      <w:r>
        <w:t>Orf1b</w:t>
      </w:r>
      <w:r w:rsidR="00945C03">
        <w:t xml:space="preserve"> </w:t>
      </w:r>
      <w:r w:rsidR="00945C03">
        <w:t>(</w:t>
      </w:r>
      <w:proofErr w:type="spellStart"/>
      <w:r w:rsidR="00945C03">
        <w:t>RAxML</w:t>
      </w:r>
      <w:proofErr w:type="spellEnd"/>
      <w:r w:rsidR="00945C03">
        <w:t xml:space="preserve">-NG, </w:t>
      </w:r>
      <w:r w:rsidR="00945C03">
        <w:t>TVM</w:t>
      </w:r>
      <w:r w:rsidR="00945C03">
        <w:t>+I+G4</w:t>
      </w:r>
      <w:r w:rsidR="00945C03">
        <w:t>)</w:t>
      </w:r>
      <w:commentRangeStart w:id="69"/>
      <w:r w:rsidR="00945C03">
        <w:t>.</w:t>
      </w:r>
      <w:commentRangeEnd w:id="69"/>
      <w:r w:rsidR="00945C03">
        <w:rPr>
          <w:rStyle w:val="CommentReference"/>
          <w:rFonts w:cs="Mangal"/>
          <w:lang w:bidi="hi-IN"/>
        </w:rPr>
        <w:commentReference w:id="69"/>
      </w:r>
      <w:r>
        <w:t xml:space="preserve"> </w:t>
      </w:r>
      <w:r w:rsidR="00945C03">
        <w:t xml:space="preserve">Bootstrap support values computed </w:t>
      </w:r>
      <w:r w:rsidR="00945C03">
        <w:t xml:space="preserve">using </w:t>
      </w:r>
      <w:proofErr w:type="spellStart"/>
      <w:r w:rsidR="00945C03">
        <w:t>Felsenstein’s</w:t>
      </w:r>
      <w:proofErr w:type="spellEnd"/>
      <w:r w:rsidR="00945C03">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
          <w:id w:val="-1930268955"/>
          <w:placeholder>
            <w:docPart w:val="51A3EC6056A4AC47AB2E428295252207"/>
          </w:placeholder>
        </w:sdtPr>
        <w:sdtContent>
          <w:r w:rsidR="00945C03" w:rsidRPr="00B17D67">
            <w:rPr>
              <w:color w:val="000000"/>
            </w:rPr>
            <w:t>(80)</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proofErr w:type="spellStart"/>
      <w:r>
        <w:rPr>
          <w:i/>
          <w:iCs/>
        </w:rPr>
        <w:t>Betacoronavirus</w:t>
      </w:r>
      <w:proofErr w:type="spellEnd"/>
      <w:r>
        <w:rPr>
          <w:i/>
          <w:iCs/>
        </w:rPr>
        <w:t xml:space="preserve"> </w:t>
      </w:r>
      <w:r>
        <w:t>subgenus,</w:t>
      </w:r>
      <w:r w:rsidR="00945C03">
        <w:t xml:space="preserve"> corresponding to</w:t>
      </w:r>
      <w:r>
        <w:t xml:space="preserve"> the legend. Tip shape indicates whether the virus is derived from a bat (triangle) or non-bat (circle) host. </w:t>
      </w:r>
      <w:r w:rsidR="00945C03">
        <w:t xml:space="preserve">Both </w:t>
      </w:r>
      <w:r w:rsidR="00945C03">
        <w:t>trees</w:t>
      </w:r>
      <w:r w:rsidR="00945C03">
        <w:t xml:space="preserve"> are rooted in turkey </w:t>
      </w:r>
      <w:proofErr w:type="spellStart"/>
      <w:r w:rsidR="00945C03">
        <w:rPr>
          <w:i/>
          <w:iCs/>
        </w:rPr>
        <w:t>Gammacoronavirus</w:t>
      </w:r>
      <w:proofErr w:type="spellEnd"/>
      <w:r w:rsidR="00945C03">
        <w:rPr>
          <w:i/>
          <w:iCs/>
        </w:rPr>
        <w:t>,</w:t>
      </w:r>
      <w:r w:rsidR="00945C03">
        <w:rPr>
          <w:i/>
          <w:iCs/>
        </w:rPr>
        <w:t xml:space="preserve"> </w:t>
      </w:r>
      <w:r w:rsidR="00945C03">
        <w:t>accession number NC_010800.</w:t>
      </w:r>
    </w:p>
    <w:p w14:paraId="62B41DD5" w14:textId="60F711C0" w:rsidR="00431F22" w:rsidRDefault="00431F22" w:rsidP="008A26A7"/>
    <w:p w14:paraId="39846EB4" w14:textId="4E41A641" w:rsidR="00945C03" w:rsidRPr="00945C03" w:rsidRDefault="00945C03" w:rsidP="00945C03">
      <w:r>
        <w:rPr>
          <w:b/>
          <w:bCs/>
        </w:rPr>
        <w:t xml:space="preserve">Figure 4. </w:t>
      </w:r>
      <w:r>
        <w:t xml:space="preserve">Maximum Likelihood </w:t>
      </w:r>
      <w:r>
        <w:t xml:space="preserve">amino acid phylogenies corresponding to translated sequences of the </w:t>
      </w:r>
      <w:r>
        <w:rPr>
          <w:b/>
          <w:bCs/>
        </w:rPr>
        <w:t xml:space="preserve">(A) </w:t>
      </w:r>
      <w:r w:rsidRPr="00945C03">
        <w:t>spike</w:t>
      </w:r>
      <w:r>
        <w:t xml:space="preserve">, </w:t>
      </w:r>
      <w:r w:rsidRPr="00945C03">
        <w:rPr>
          <w:b/>
          <w:bCs/>
        </w:rPr>
        <w:t>(</w:t>
      </w:r>
      <w:r>
        <w:rPr>
          <w:b/>
          <w:bCs/>
        </w:rPr>
        <w:t>B</w:t>
      </w:r>
      <w:r w:rsidRPr="00945C03">
        <w:rPr>
          <w:b/>
          <w:bCs/>
        </w:rPr>
        <w:t>)</w:t>
      </w:r>
      <w:r>
        <w:rPr>
          <w:b/>
          <w:bCs/>
        </w:rPr>
        <w:t xml:space="preserve"> </w:t>
      </w:r>
      <w:r>
        <w:t xml:space="preserve">envelope, </w:t>
      </w:r>
      <w:r w:rsidRPr="00945C03">
        <w:rPr>
          <w:b/>
          <w:bCs/>
        </w:rPr>
        <w:t>(</w:t>
      </w:r>
      <w:r>
        <w:rPr>
          <w:b/>
          <w:bCs/>
        </w:rPr>
        <w:t>C</w:t>
      </w:r>
      <w:r w:rsidRPr="00945C03">
        <w:rPr>
          <w:b/>
          <w:bCs/>
        </w:rPr>
        <w:t>)</w:t>
      </w:r>
      <w:r>
        <w:rPr>
          <w:b/>
          <w:bCs/>
        </w:rPr>
        <w:t xml:space="preserve"> </w:t>
      </w:r>
      <w:r>
        <w:t xml:space="preserve">matrix, and </w:t>
      </w:r>
      <w:r w:rsidRPr="00945C03">
        <w:rPr>
          <w:b/>
          <w:bCs/>
        </w:rPr>
        <w:t>(</w:t>
      </w:r>
      <w:r>
        <w:rPr>
          <w:b/>
          <w:bCs/>
        </w:rPr>
        <w:t>D</w:t>
      </w:r>
      <w:r w:rsidRPr="00945C03">
        <w:rPr>
          <w:b/>
          <w:bCs/>
        </w:rPr>
        <w:t>)</w:t>
      </w:r>
      <w:r>
        <w:rPr>
          <w:b/>
          <w:bCs/>
        </w:rPr>
        <w:t xml:space="preserve"> </w:t>
      </w:r>
      <w:r>
        <w:t xml:space="preserve">nucleocapsid </w:t>
      </w:r>
      <w:proofErr w:type="spellStart"/>
      <w:r>
        <w:rPr>
          <w:i/>
          <w:iCs/>
        </w:rPr>
        <w:t>Betacoronavirus</w:t>
      </w:r>
      <w:proofErr w:type="spellEnd"/>
      <w:r>
        <w:rPr>
          <w:i/>
          <w:iCs/>
        </w:rPr>
        <w:t xml:space="preserve"> </w:t>
      </w:r>
      <w:r>
        <w:t xml:space="preserve">proteins. All phylogenies were computed in </w:t>
      </w:r>
      <w:proofErr w:type="spellStart"/>
      <w:r>
        <w:t>RAxML</w:t>
      </w:r>
      <w:proofErr w:type="spellEnd"/>
      <w:r>
        <w:t xml:space="preserve">-NG, </w:t>
      </w:r>
      <w:r>
        <w:t>using respective amino acid substitution models (A) WAG+I+G4+F, (B) LG+G4, (C) LG+I+G4, and (D) LG+I+G4+F</w:t>
      </w:r>
      <w:commentRangeStart w:id="70"/>
      <w:r>
        <w:t>.</w:t>
      </w:r>
      <w:commentRangeEnd w:id="70"/>
      <w:r>
        <w:rPr>
          <w:rStyle w:val="CommentReference"/>
          <w:rFonts w:cs="Mangal"/>
          <w:lang w:bidi="hi-IN"/>
        </w:rPr>
        <w:commentReference w:id="70"/>
      </w:r>
      <w:r>
        <w:t xml:space="preserve"> </w:t>
      </w:r>
      <w:r>
        <w:t xml:space="preserve">Bootstrap support values computed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
          <w:id w:val="2037851971"/>
          <w:placeholder>
            <w:docPart w:val="6379E248F4683C41B5E5222410FAB0B3"/>
          </w:placeholder>
        </w:sdtPr>
        <w:sdtContent>
          <w:r w:rsidRPr="00B17D67">
            <w:rPr>
              <w:color w:val="000000"/>
            </w:rPr>
            <w:t>(80)</w:t>
          </w:r>
        </w:sdtContent>
      </w:sdt>
      <w:r>
        <w:t xml:space="preserve"> are visualized on tree branches. In </w:t>
      </w:r>
      <w:r>
        <w:t>(A-D)</w:t>
      </w:r>
      <w:r>
        <w:t xml:space="preserve"> novel Madagascar sequences are highlighted in yellow, and tip points are colored by </w:t>
      </w:r>
      <w:proofErr w:type="spellStart"/>
      <w:r>
        <w:rPr>
          <w:i/>
          <w:iCs/>
        </w:rPr>
        <w:t>Betacoronavirus</w:t>
      </w:r>
      <w:proofErr w:type="spellEnd"/>
      <w:r>
        <w:rPr>
          <w:i/>
          <w:iCs/>
        </w:rPr>
        <w:t xml:space="preserve"> </w:t>
      </w:r>
      <w:r>
        <w:t xml:space="preserve">subgenus, corresponding to the legend. Tip shape indicates whether the virus is derived from a bat (triangle) or non-bat (circle) host. Both trees are rooted in turkey </w:t>
      </w:r>
      <w:proofErr w:type="spellStart"/>
      <w:r>
        <w:rPr>
          <w:i/>
          <w:iCs/>
        </w:rPr>
        <w:t>Gammacoronavirus</w:t>
      </w:r>
      <w:proofErr w:type="spellEnd"/>
      <w:r>
        <w:rPr>
          <w:i/>
          <w:iCs/>
        </w:rPr>
        <w:t xml:space="preserve">, </w:t>
      </w:r>
      <w:r>
        <w:t>accession number NC_010800.</w:t>
      </w:r>
    </w:p>
    <w:p w14:paraId="4A605E6B" w14:textId="4A8823D2" w:rsidR="00431F22" w:rsidRDefault="00431F22" w:rsidP="008A26A7"/>
    <w:p w14:paraId="2E1723EC" w14:textId="69FE83D5" w:rsidR="008A26A7" w:rsidRPr="00C732E8" w:rsidRDefault="00945C03" w:rsidP="008A26A7">
      <w:pPr>
        <w:rPr>
          <w:i/>
          <w:iCs/>
        </w:rPr>
      </w:pPr>
      <w:r>
        <w:rPr>
          <w:b/>
          <w:bCs/>
        </w:rPr>
        <w:t>Figure 5.</w:t>
      </w:r>
      <w:r w:rsidR="004E11E2">
        <w:rPr>
          <w:b/>
          <w:bCs/>
        </w:rPr>
        <w:t xml:space="preserve"> (A) </w:t>
      </w:r>
      <w:r w:rsidR="004E11E2">
        <w:t xml:space="preserve">Similarity and </w:t>
      </w:r>
      <w:r w:rsidR="004E11E2" w:rsidRPr="004E11E2">
        <w:rPr>
          <w:b/>
          <w:bCs/>
        </w:rPr>
        <w:t>(</w:t>
      </w:r>
      <w:r w:rsidR="004E11E2">
        <w:rPr>
          <w:b/>
          <w:bCs/>
        </w:rPr>
        <w:t>B</w:t>
      </w:r>
      <w:r w:rsidR="004E11E2" w:rsidRPr="004E11E2">
        <w:rPr>
          <w:b/>
          <w:bCs/>
        </w:rPr>
        <w:t>)</w:t>
      </w:r>
      <w:r w:rsidR="004E11E2">
        <w:rPr>
          <w:b/>
          <w:bCs/>
        </w:rPr>
        <w:t xml:space="preserve"> </w:t>
      </w:r>
      <w:proofErr w:type="spellStart"/>
      <w:r w:rsidR="004E11E2">
        <w:t>Bootscan</w:t>
      </w:r>
      <w:proofErr w:type="spellEnd"/>
      <w:r w:rsidR="004E11E2">
        <w:t xml:space="preserve"> plots computed in </w:t>
      </w:r>
      <w:proofErr w:type="spellStart"/>
      <w:r w:rsidR="004E11E2">
        <w:t>SimPlot</w:t>
      </w:r>
      <w:proofErr w:type="spellEnd"/>
      <w:r w:rsidR="004E11E2">
        <w:t xml:space="preserve"> (v.3.5.1), using a query sequence of </w:t>
      </w:r>
      <w:r w:rsidR="004E11E2">
        <w:rPr>
          <w:i/>
          <w:iCs/>
        </w:rPr>
        <w:t xml:space="preserve">P. rufus </w:t>
      </w:r>
      <w:r w:rsidR="004E11E2">
        <w:t xml:space="preserve">(top panels) and </w:t>
      </w:r>
      <w:r w:rsidR="004E11E2">
        <w:rPr>
          <w:i/>
          <w:iCs/>
        </w:rPr>
        <w:t xml:space="preserve">R. </w:t>
      </w:r>
      <w:proofErr w:type="spellStart"/>
      <w:r w:rsidR="004E11E2">
        <w:rPr>
          <w:i/>
          <w:iCs/>
        </w:rPr>
        <w:t>madagascariensis</w:t>
      </w:r>
      <w:proofErr w:type="spellEnd"/>
      <w:r w:rsidR="004E11E2">
        <w:rPr>
          <w:i/>
          <w:iCs/>
        </w:rPr>
        <w:t xml:space="preserve"> </w:t>
      </w:r>
      <w:r w:rsidR="004E11E2">
        <w:t>(bottom panels)</w:t>
      </w:r>
      <w:r w:rsidR="004E11E2">
        <w:rPr>
          <w:i/>
          <w:iCs/>
        </w:rPr>
        <w:t>-</w:t>
      </w:r>
      <w:r w:rsidR="004E11E2">
        <w:t xml:space="preserve">derived </w:t>
      </w:r>
      <w:proofErr w:type="spellStart"/>
      <w:r w:rsidR="004E11E2">
        <w:rPr>
          <w:i/>
          <w:iCs/>
        </w:rPr>
        <w:t>Nobecovirus</w:t>
      </w:r>
      <w:proofErr w:type="spellEnd"/>
      <w:r w:rsidR="004E11E2">
        <w:rPr>
          <w:i/>
          <w:iCs/>
        </w:rPr>
        <w:t xml:space="preserve"> </w:t>
      </w:r>
      <w:r w:rsidR="004E11E2">
        <w:t xml:space="preserve">sequences, with reference </w:t>
      </w:r>
      <w:r w:rsidR="009E58F7">
        <w:t xml:space="preserve">sequences </w:t>
      </w:r>
      <w:r w:rsidR="004E11E2">
        <w:t xml:space="preserve">corresponding to 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w:t>
      </w:r>
      <w:proofErr w:type="spellStart"/>
      <w:r w:rsidR="009E58F7">
        <w:rPr>
          <w:i/>
        </w:rPr>
        <w:t>helvum</w:t>
      </w:r>
      <w:proofErr w:type="spellEnd"/>
      <w:r w:rsidR="009E58F7">
        <w:rPr>
          <w:i/>
        </w:rPr>
        <w:t xml:space="preserve"> </w:t>
      </w:r>
      <w:r w:rsidR="009E58F7">
        <w:rPr>
          <w:iCs/>
        </w:rPr>
        <w:t>Africa</w:t>
      </w:r>
      <w:r w:rsidR="009E58F7">
        <w:rPr>
          <w:iCs/>
        </w:rPr>
        <w:t>-derived</w:t>
      </w:r>
      <w:r w:rsidR="009E58F7">
        <w:rPr>
          <w:iCs/>
        </w:rPr>
        <w:t xml:space="preserve">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proofErr w:type="spellStart"/>
      <w:r w:rsidR="004E11E2">
        <w:rPr>
          <w:i/>
          <w:iCs/>
        </w:rPr>
        <w:t>Nobecovirus</w:t>
      </w:r>
      <w:proofErr w:type="spellEnd"/>
      <w:r w:rsidR="004E11E2">
        <w:rPr>
          <w:i/>
          <w:iCs/>
        </w:rPr>
        <w:t xml:space="preserve"> </w:t>
      </w:r>
      <w:r w:rsidR="009E58F7">
        <w:t>lineages</w:t>
      </w:r>
      <w:r w:rsidR="004E11E2">
        <w:t>.</w:t>
      </w:r>
      <w:r w:rsidR="00C732E8">
        <w:t xml:space="preserve"> Line color indicates </w:t>
      </w:r>
      <w:proofErr w:type="spellStart"/>
      <w:r w:rsidR="00C732E8">
        <w:t>similary</w:t>
      </w:r>
      <w:proofErr w:type="spellEnd"/>
      <w:r w:rsidR="00C732E8">
        <w:t xml:space="preserve"> (A) and </w:t>
      </w:r>
      <w:proofErr w:type="spellStart"/>
      <w:r w:rsidR="009E58F7">
        <w:t>b</w:t>
      </w:r>
      <w:r w:rsidR="00C732E8">
        <w:t>ootscan</w:t>
      </w:r>
      <w:proofErr w:type="spellEnd"/>
      <w:r w:rsidR="00C732E8">
        <w:t xml:space="preserve"> grouping (B) of the query sequence with the corresponding </w:t>
      </w:r>
      <w:proofErr w:type="spellStart"/>
      <w:r w:rsidR="00C732E8" w:rsidRPr="00C732E8">
        <w:rPr>
          <w:i/>
          <w:iCs/>
        </w:rPr>
        <w:t>Nobecovirus</w:t>
      </w:r>
      <w:proofErr w:type="spellEnd"/>
      <w:r w:rsidR="00C732E8">
        <w:t xml:space="preserve"> genotype, along disparate regions of the </w:t>
      </w:r>
      <w:proofErr w:type="spellStart"/>
      <w:r w:rsidR="00C732E8">
        <w:t>CoV</w:t>
      </w:r>
      <w:proofErr w:type="spellEnd"/>
      <w:r w:rsidR="00C732E8">
        <w:t xml:space="preserve"> genome, as indicated by the colored bar at the bottom of each plot.</w:t>
      </w:r>
      <w:r w:rsidR="009E58F7">
        <w:t xml:space="preserve"> All </w:t>
      </w:r>
      <w:r w:rsidR="009E58F7">
        <w:rPr>
          <w:iCs/>
        </w:rPr>
        <w:t>analyses were carried out using a window size of 200bp and a step size of 20bp</w:t>
      </w:r>
      <w:r w:rsidR="009E58F7">
        <w:rPr>
          <w:iCs/>
        </w:rPr>
        <w:t>.</w:t>
      </w:r>
    </w:p>
    <w:p w14:paraId="6B0D8B4D" w14:textId="64CEF405" w:rsidR="008A26A7" w:rsidRPr="00143B3A" w:rsidRDefault="008A26A7" w:rsidP="008A26A7"/>
    <w:p w14:paraId="1D1DB850" w14:textId="6D0E6ADA" w:rsidR="008A26A7" w:rsidRDefault="008A26A7" w:rsidP="00A60EE4">
      <w:pPr>
        <w:rPr>
          <w:b/>
          <w:bCs/>
        </w:rPr>
      </w:pPr>
    </w:p>
    <w:p w14:paraId="5D2631AB" w14:textId="6220AF9B" w:rsidR="008A26A7" w:rsidRDefault="008A26A7" w:rsidP="00A60EE4">
      <w:pPr>
        <w:rPr>
          <w:b/>
          <w:bCs/>
        </w:rPr>
      </w:pPr>
    </w:p>
    <w:p w14:paraId="1AFDC4AC" w14:textId="77777777" w:rsidR="0089028D" w:rsidRDefault="0089028D" w:rsidP="00A60EE4">
      <w:pPr>
        <w:rPr>
          <w:b/>
          <w:bCs/>
        </w:rPr>
      </w:pPr>
    </w:p>
    <w:p w14:paraId="6B126008" w14:textId="44E4EDF6" w:rsidR="008A26A7" w:rsidRPr="001B7E35" w:rsidRDefault="008A26A7" w:rsidP="001B7E35">
      <w:pPr>
        <w:ind w:left="-360" w:right="-360"/>
        <w:rPr>
          <w:b/>
          <w:bCs/>
          <w:sz w:val="22"/>
          <w:szCs w:val="22"/>
        </w:rPr>
      </w:pPr>
      <w:r w:rsidRPr="001B7E35">
        <w:rPr>
          <w:b/>
          <w:bCs/>
          <w:sz w:val="22"/>
          <w:szCs w:val="22"/>
        </w:rPr>
        <w:t xml:space="preserve">Table 1. </w:t>
      </w:r>
      <w:r w:rsidR="001B7E35" w:rsidRPr="001B7E35">
        <w:rPr>
          <w:b/>
          <w:bCs/>
          <w:sz w:val="22"/>
          <w:szCs w:val="22"/>
        </w:rPr>
        <w:t xml:space="preserve">Putative Transcription Regulatory Sequences in novel </w:t>
      </w:r>
      <w:proofErr w:type="spellStart"/>
      <w:r w:rsidR="001B7E35" w:rsidRPr="001B7E35">
        <w:rPr>
          <w:b/>
          <w:bCs/>
          <w:i/>
          <w:iCs/>
          <w:sz w:val="22"/>
          <w:szCs w:val="22"/>
        </w:rPr>
        <w:t>Nobecoviruses</w:t>
      </w:r>
      <w:proofErr w:type="spellEnd"/>
      <w:r w:rsidR="001B7E35" w:rsidRPr="001B7E35">
        <w:rPr>
          <w:b/>
          <w:bCs/>
          <w:i/>
          <w:iCs/>
          <w:sz w:val="22"/>
          <w:szCs w:val="22"/>
        </w:rPr>
        <w:t xml:space="preserve"> </w:t>
      </w:r>
      <w:r w:rsidR="001B7E35" w:rsidRPr="001B7E35">
        <w:rPr>
          <w:b/>
          <w:bCs/>
          <w:sz w:val="22"/>
          <w:szCs w:val="22"/>
        </w:rPr>
        <w:t>from Madagascar fruit bats.</w:t>
      </w: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43"/>
        <w:gridCol w:w="1187"/>
        <w:gridCol w:w="1059"/>
        <w:gridCol w:w="1266"/>
        <w:gridCol w:w="2022"/>
      </w:tblGrid>
      <w:tr w:rsidR="008A26A7" w:rsidRPr="00B55644" w14:paraId="20DF66AF" w14:textId="77777777" w:rsidTr="00821965">
        <w:tc>
          <w:tcPr>
            <w:tcW w:w="2336" w:type="dxa"/>
            <w:tcBorders>
              <w:top w:val="single" w:sz="4" w:space="0" w:color="auto"/>
              <w:bottom w:val="single" w:sz="4" w:space="0" w:color="auto"/>
            </w:tcBorders>
          </w:tcPr>
          <w:p w14:paraId="34B43C1D"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Coronavirus</w:t>
            </w:r>
          </w:p>
        </w:tc>
        <w:tc>
          <w:tcPr>
            <w:tcW w:w="788" w:type="dxa"/>
            <w:tcBorders>
              <w:top w:val="single" w:sz="4" w:space="0" w:color="auto"/>
              <w:bottom w:val="single" w:sz="4" w:space="0" w:color="auto"/>
            </w:tcBorders>
          </w:tcPr>
          <w:p w14:paraId="0172FE6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ORF</w:t>
            </w:r>
          </w:p>
        </w:tc>
        <w:tc>
          <w:tcPr>
            <w:tcW w:w="1364" w:type="dxa"/>
            <w:tcBorders>
              <w:top w:val="single" w:sz="4" w:space="0" w:color="auto"/>
              <w:bottom w:val="single" w:sz="4" w:space="0" w:color="auto"/>
            </w:tcBorders>
          </w:tcPr>
          <w:p w14:paraId="33957A8C"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203" w:type="dxa"/>
            <w:tcBorders>
              <w:top w:val="single" w:sz="4" w:space="0" w:color="auto"/>
              <w:bottom w:val="single" w:sz="4" w:space="0" w:color="auto"/>
            </w:tcBorders>
          </w:tcPr>
          <w:p w14:paraId="088B264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61" w:type="dxa"/>
            <w:tcBorders>
              <w:top w:val="single" w:sz="4" w:space="0" w:color="auto"/>
              <w:bottom w:val="single" w:sz="4" w:space="0" w:color="auto"/>
            </w:tcBorders>
          </w:tcPr>
          <w:p w14:paraId="5D473EFA"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region</w:t>
            </w:r>
          </w:p>
        </w:tc>
        <w:tc>
          <w:tcPr>
            <w:tcW w:w="1261" w:type="dxa"/>
            <w:tcBorders>
              <w:top w:val="single" w:sz="4" w:space="0" w:color="auto"/>
              <w:bottom w:val="single" w:sz="4" w:space="0" w:color="auto"/>
            </w:tcBorders>
          </w:tcPr>
          <w:p w14:paraId="1147D739"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Intergenic TRS</w:t>
            </w:r>
          </w:p>
        </w:tc>
        <w:tc>
          <w:tcPr>
            <w:tcW w:w="2067" w:type="dxa"/>
            <w:tcBorders>
              <w:top w:val="single" w:sz="4" w:space="0" w:color="auto"/>
              <w:bottom w:val="single" w:sz="4" w:space="0" w:color="auto"/>
            </w:tcBorders>
          </w:tcPr>
          <w:p w14:paraId="0C187223"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8A26A7" w:rsidRPr="00B55644" w14:paraId="5F23C2EF" w14:textId="77777777" w:rsidTr="00821965">
        <w:tc>
          <w:tcPr>
            <w:tcW w:w="2336" w:type="dxa"/>
            <w:tcBorders>
              <w:top w:val="single" w:sz="4" w:space="0" w:color="auto"/>
            </w:tcBorders>
          </w:tcPr>
          <w:p w14:paraId="3573035E" w14:textId="77777777" w:rsidR="008A26A7" w:rsidRPr="00B55644" w:rsidRDefault="008A26A7" w:rsidP="00821965">
            <w:pPr>
              <w:jc w:val="center"/>
              <w:rPr>
                <w:rFonts w:ascii="Times" w:hAnsi="Times"/>
                <w:sz w:val="18"/>
                <w:szCs w:val="18"/>
              </w:rPr>
            </w:pPr>
            <w:r w:rsidRPr="00B55644">
              <w:rPr>
                <w:rFonts w:ascii="Times" w:hAnsi="Times"/>
                <w:sz w:val="18"/>
                <w:szCs w:val="18"/>
              </w:rPr>
              <w:t>P_rufus_AMB140</w:t>
            </w:r>
          </w:p>
        </w:tc>
        <w:tc>
          <w:tcPr>
            <w:tcW w:w="788" w:type="dxa"/>
            <w:tcBorders>
              <w:top w:val="single" w:sz="4" w:space="0" w:color="auto"/>
            </w:tcBorders>
          </w:tcPr>
          <w:p w14:paraId="1855050B"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0AF2CF3" w14:textId="77777777" w:rsidR="008A26A7" w:rsidRPr="00B55644" w:rsidRDefault="008A26A7" w:rsidP="00821965">
            <w:pPr>
              <w:jc w:val="center"/>
              <w:rPr>
                <w:rFonts w:ascii="Times" w:hAnsi="Times"/>
                <w:sz w:val="18"/>
                <w:szCs w:val="18"/>
              </w:rPr>
            </w:pPr>
            <w:r w:rsidRPr="00B55644">
              <w:rPr>
                <w:rFonts w:ascii="Times" w:hAnsi="Times"/>
                <w:sz w:val="18"/>
                <w:szCs w:val="18"/>
              </w:rPr>
              <w:t>65-70</w:t>
            </w:r>
          </w:p>
        </w:tc>
        <w:tc>
          <w:tcPr>
            <w:tcW w:w="1203" w:type="dxa"/>
            <w:tcBorders>
              <w:top w:val="single" w:sz="4" w:space="0" w:color="auto"/>
            </w:tcBorders>
            <w:vAlign w:val="bottom"/>
          </w:tcPr>
          <w:p w14:paraId="2B5C115D" w14:textId="77777777" w:rsidR="008A26A7" w:rsidRPr="00B55644" w:rsidRDefault="008A26A7" w:rsidP="00821965">
            <w:pPr>
              <w:jc w:val="center"/>
              <w:rPr>
                <w:rFonts w:ascii="Times" w:hAnsi="Times"/>
                <w:sz w:val="18"/>
                <w:szCs w:val="18"/>
              </w:rPr>
            </w:pPr>
            <w:r w:rsidRPr="00B55644">
              <w:rPr>
                <w:rFonts w:ascii="Times" w:hAnsi="Times" w:cs="Arial"/>
                <w:sz w:val="18"/>
                <w:szCs w:val="18"/>
              </w:rPr>
              <w:t>UGAA</w:t>
            </w:r>
          </w:p>
        </w:tc>
        <w:tc>
          <w:tcPr>
            <w:tcW w:w="1061" w:type="dxa"/>
            <w:tcBorders>
              <w:top w:val="single" w:sz="4" w:space="0" w:color="auto"/>
            </w:tcBorders>
            <w:vAlign w:val="bottom"/>
          </w:tcPr>
          <w:p w14:paraId="0612E14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1D58EEA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UUAAU</w:t>
            </w:r>
          </w:p>
        </w:tc>
        <w:tc>
          <w:tcPr>
            <w:tcW w:w="2067" w:type="dxa"/>
            <w:tcBorders>
              <w:top w:val="single" w:sz="4" w:space="0" w:color="auto"/>
            </w:tcBorders>
            <w:vAlign w:val="bottom"/>
          </w:tcPr>
          <w:p w14:paraId="77C86DA8" w14:textId="77777777" w:rsidR="008A26A7" w:rsidRPr="00B55644" w:rsidRDefault="008A26A7" w:rsidP="00821965">
            <w:pPr>
              <w:jc w:val="center"/>
              <w:rPr>
                <w:rFonts w:ascii="Times" w:hAnsi="Times"/>
                <w:sz w:val="18"/>
                <w:szCs w:val="18"/>
              </w:rPr>
            </w:pPr>
            <w:r w:rsidRPr="00B55644">
              <w:rPr>
                <w:rFonts w:ascii="Times" w:hAnsi="Times" w:cs="Arial"/>
                <w:sz w:val="18"/>
                <w:szCs w:val="18"/>
              </w:rPr>
              <w:t>21</w:t>
            </w:r>
          </w:p>
        </w:tc>
      </w:tr>
      <w:tr w:rsidR="008A26A7" w:rsidRPr="00B55644" w14:paraId="4D8DC3DD" w14:textId="77777777" w:rsidTr="00821965">
        <w:tc>
          <w:tcPr>
            <w:tcW w:w="2336" w:type="dxa"/>
          </w:tcPr>
          <w:p w14:paraId="79FA433B" w14:textId="77777777" w:rsidR="008A26A7" w:rsidRPr="00B55644" w:rsidRDefault="008A26A7" w:rsidP="00821965">
            <w:pPr>
              <w:jc w:val="center"/>
              <w:rPr>
                <w:rFonts w:ascii="Times" w:hAnsi="Times"/>
                <w:sz w:val="18"/>
                <w:szCs w:val="18"/>
              </w:rPr>
            </w:pPr>
          </w:p>
        </w:tc>
        <w:tc>
          <w:tcPr>
            <w:tcW w:w="788" w:type="dxa"/>
          </w:tcPr>
          <w:p w14:paraId="10F22AAB"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355B9BE4"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20667-20672</w:t>
            </w:r>
          </w:p>
        </w:tc>
        <w:tc>
          <w:tcPr>
            <w:tcW w:w="1203" w:type="dxa"/>
            <w:vAlign w:val="bottom"/>
          </w:tcPr>
          <w:p w14:paraId="16785565" w14:textId="77777777" w:rsidR="008A26A7" w:rsidRPr="00B55644" w:rsidRDefault="008A26A7" w:rsidP="00821965">
            <w:pPr>
              <w:jc w:val="center"/>
              <w:rPr>
                <w:rFonts w:ascii="Times" w:hAnsi="Times"/>
                <w:sz w:val="18"/>
                <w:szCs w:val="18"/>
              </w:rPr>
            </w:pPr>
            <w:r w:rsidRPr="00B55644">
              <w:rPr>
                <w:rFonts w:ascii="Times" w:hAnsi="Times" w:cs="Arial"/>
                <w:sz w:val="18"/>
                <w:szCs w:val="18"/>
              </w:rPr>
              <w:t>GUGA</w:t>
            </w:r>
          </w:p>
        </w:tc>
        <w:tc>
          <w:tcPr>
            <w:tcW w:w="1061" w:type="dxa"/>
            <w:vAlign w:val="bottom"/>
          </w:tcPr>
          <w:p w14:paraId="2170B5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BFC009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UUGUC</w:t>
            </w:r>
          </w:p>
        </w:tc>
        <w:tc>
          <w:tcPr>
            <w:tcW w:w="2067" w:type="dxa"/>
            <w:vAlign w:val="bottom"/>
          </w:tcPr>
          <w:p w14:paraId="0DB0AA9B" w14:textId="77777777" w:rsidR="008A26A7" w:rsidRPr="00B55644" w:rsidRDefault="008A26A7" w:rsidP="00821965">
            <w:pPr>
              <w:jc w:val="center"/>
              <w:rPr>
                <w:rFonts w:ascii="Times" w:hAnsi="Times"/>
                <w:sz w:val="18"/>
                <w:szCs w:val="18"/>
              </w:rPr>
            </w:pPr>
            <w:r w:rsidRPr="00B55644">
              <w:rPr>
                <w:rFonts w:ascii="Times" w:hAnsi="Times" w:cs="Arial"/>
                <w:sz w:val="18"/>
                <w:szCs w:val="18"/>
              </w:rPr>
              <w:t>69</w:t>
            </w:r>
          </w:p>
        </w:tc>
      </w:tr>
      <w:tr w:rsidR="008A26A7" w:rsidRPr="00B55644" w14:paraId="35997BA7" w14:textId="77777777" w:rsidTr="00821965">
        <w:tc>
          <w:tcPr>
            <w:tcW w:w="2336" w:type="dxa"/>
          </w:tcPr>
          <w:p w14:paraId="529FE108" w14:textId="77777777" w:rsidR="008A26A7" w:rsidRPr="00B55644" w:rsidRDefault="008A26A7" w:rsidP="00821965">
            <w:pPr>
              <w:jc w:val="center"/>
              <w:rPr>
                <w:rFonts w:ascii="Times" w:hAnsi="Times"/>
                <w:sz w:val="18"/>
                <w:szCs w:val="18"/>
              </w:rPr>
            </w:pPr>
          </w:p>
        </w:tc>
        <w:tc>
          <w:tcPr>
            <w:tcW w:w="788" w:type="dxa"/>
          </w:tcPr>
          <w:p w14:paraId="5A88D16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4DD5A8D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24593-24598</w:t>
            </w:r>
          </w:p>
        </w:tc>
        <w:tc>
          <w:tcPr>
            <w:tcW w:w="1203" w:type="dxa"/>
            <w:vAlign w:val="bottom"/>
          </w:tcPr>
          <w:p w14:paraId="18BC27B0" w14:textId="77777777" w:rsidR="008A26A7" w:rsidRPr="00B55644" w:rsidRDefault="008A26A7" w:rsidP="00821965">
            <w:pPr>
              <w:jc w:val="center"/>
              <w:rPr>
                <w:rFonts w:ascii="Times" w:hAnsi="Times"/>
                <w:sz w:val="18"/>
                <w:szCs w:val="18"/>
              </w:rPr>
            </w:pPr>
            <w:r w:rsidRPr="00B55644">
              <w:rPr>
                <w:rFonts w:ascii="Times" w:hAnsi="Times" w:cs="Arial"/>
                <w:sz w:val="18"/>
                <w:szCs w:val="18"/>
              </w:rPr>
              <w:t>AAAG</w:t>
            </w:r>
          </w:p>
        </w:tc>
        <w:tc>
          <w:tcPr>
            <w:tcW w:w="1061" w:type="dxa"/>
            <w:vAlign w:val="bottom"/>
          </w:tcPr>
          <w:p w14:paraId="054B5904"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ACGAGC</w:t>
            </w:r>
          </w:p>
        </w:tc>
        <w:tc>
          <w:tcPr>
            <w:tcW w:w="1261" w:type="dxa"/>
            <w:vAlign w:val="bottom"/>
          </w:tcPr>
          <w:p w14:paraId="36A2AC45" w14:textId="77777777" w:rsidR="008A26A7" w:rsidRPr="00B55644" w:rsidRDefault="008A26A7" w:rsidP="00821965">
            <w:pPr>
              <w:jc w:val="center"/>
              <w:rPr>
                <w:rFonts w:ascii="Times" w:hAnsi="Times"/>
                <w:sz w:val="18"/>
                <w:szCs w:val="18"/>
              </w:rPr>
            </w:pPr>
            <w:r w:rsidRPr="00B55644">
              <w:rPr>
                <w:rFonts w:ascii="Times" w:hAnsi="Times" w:cs="Arial"/>
                <w:sz w:val="18"/>
                <w:szCs w:val="18"/>
              </w:rPr>
              <w:t>UUA</w:t>
            </w:r>
            <w:r w:rsidRPr="00B55644">
              <w:rPr>
                <w:rFonts w:ascii="Times" w:hAnsi="Times" w:cs="Arial"/>
                <w:b/>
                <w:bCs/>
                <w:color w:val="FF0000"/>
                <w:sz w:val="18"/>
                <w:szCs w:val="18"/>
              </w:rPr>
              <w:t>AUG</w:t>
            </w:r>
          </w:p>
        </w:tc>
        <w:tc>
          <w:tcPr>
            <w:tcW w:w="2067" w:type="dxa"/>
            <w:vAlign w:val="bottom"/>
          </w:tcPr>
          <w:p w14:paraId="19B7A74A"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0E0A9A4E" w14:textId="77777777" w:rsidTr="00821965">
        <w:tc>
          <w:tcPr>
            <w:tcW w:w="2336" w:type="dxa"/>
          </w:tcPr>
          <w:p w14:paraId="5C29913B" w14:textId="77777777" w:rsidR="008A26A7" w:rsidRPr="00B55644" w:rsidRDefault="008A26A7" w:rsidP="00821965">
            <w:pPr>
              <w:jc w:val="center"/>
              <w:rPr>
                <w:rFonts w:ascii="Times" w:hAnsi="Times"/>
                <w:sz w:val="18"/>
                <w:szCs w:val="18"/>
              </w:rPr>
            </w:pPr>
          </w:p>
        </w:tc>
        <w:tc>
          <w:tcPr>
            <w:tcW w:w="788" w:type="dxa"/>
          </w:tcPr>
          <w:p w14:paraId="41B55CED"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5BAB7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25240-25245</w:t>
            </w:r>
          </w:p>
        </w:tc>
        <w:tc>
          <w:tcPr>
            <w:tcW w:w="1203" w:type="dxa"/>
            <w:vAlign w:val="bottom"/>
          </w:tcPr>
          <w:p w14:paraId="471BCDC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w:t>
            </w:r>
          </w:p>
        </w:tc>
        <w:tc>
          <w:tcPr>
            <w:tcW w:w="1061" w:type="dxa"/>
            <w:vAlign w:val="bottom"/>
          </w:tcPr>
          <w:p w14:paraId="10B31F5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2C54B3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w:t>
            </w:r>
            <w:r w:rsidRPr="00B55644">
              <w:rPr>
                <w:rFonts w:ascii="Times" w:hAnsi="Times" w:cs="Arial"/>
                <w:b/>
                <w:bCs/>
                <w:color w:val="FF0000"/>
                <w:sz w:val="18"/>
                <w:szCs w:val="18"/>
              </w:rPr>
              <w:t>AUG</w:t>
            </w:r>
          </w:p>
        </w:tc>
        <w:tc>
          <w:tcPr>
            <w:tcW w:w="2067" w:type="dxa"/>
            <w:vAlign w:val="bottom"/>
          </w:tcPr>
          <w:p w14:paraId="25E2EF7F"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1B33F5A0" w14:textId="77777777" w:rsidTr="00821965">
        <w:tc>
          <w:tcPr>
            <w:tcW w:w="2336" w:type="dxa"/>
          </w:tcPr>
          <w:p w14:paraId="47CE5A88" w14:textId="77777777" w:rsidR="008A26A7" w:rsidRPr="00B55644" w:rsidRDefault="008A26A7" w:rsidP="00821965">
            <w:pPr>
              <w:jc w:val="center"/>
              <w:rPr>
                <w:rFonts w:ascii="Times" w:hAnsi="Times"/>
                <w:sz w:val="18"/>
                <w:szCs w:val="18"/>
              </w:rPr>
            </w:pPr>
          </w:p>
        </w:tc>
        <w:tc>
          <w:tcPr>
            <w:tcW w:w="788" w:type="dxa"/>
          </w:tcPr>
          <w:p w14:paraId="5273F616"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45B48C4C"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25451-25456</w:t>
            </w:r>
          </w:p>
        </w:tc>
        <w:tc>
          <w:tcPr>
            <w:tcW w:w="1203" w:type="dxa"/>
            <w:vAlign w:val="bottom"/>
          </w:tcPr>
          <w:p w14:paraId="3A77257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7E40DC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2F09DA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3DDB349" w14:textId="77777777" w:rsidR="008A26A7" w:rsidRPr="00B55644" w:rsidRDefault="008A26A7" w:rsidP="00821965">
            <w:pPr>
              <w:jc w:val="center"/>
              <w:rPr>
                <w:rFonts w:ascii="Times" w:hAnsi="Times"/>
                <w:sz w:val="18"/>
                <w:szCs w:val="18"/>
              </w:rPr>
            </w:pPr>
            <w:r w:rsidRPr="00B55644">
              <w:rPr>
                <w:rFonts w:ascii="Times" w:hAnsi="Times" w:cs="Arial"/>
                <w:sz w:val="18"/>
                <w:szCs w:val="18"/>
              </w:rPr>
              <w:t>14</w:t>
            </w:r>
          </w:p>
        </w:tc>
      </w:tr>
      <w:tr w:rsidR="008A26A7" w:rsidRPr="00B55644" w14:paraId="109609E1" w14:textId="77777777" w:rsidTr="00821965">
        <w:tc>
          <w:tcPr>
            <w:tcW w:w="2336" w:type="dxa"/>
          </w:tcPr>
          <w:p w14:paraId="3362C993" w14:textId="77777777" w:rsidR="008A26A7" w:rsidRPr="00B55644" w:rsidRDefault="008A26A7" w:rsidP="00821965">
            <w:pPr>
              <w:jc w:val="center"/>
              <w:rPr>
                <w:rFonts w:ascii="Times" w:hAnsi="Times"/>
                <w:sz w:val="18"/>
                <w:szCs w:val="18"/>
              </w:rPr>
            </w:pPr>
          </w:p>
        </w:tc>
        <w:tc>
          <w:tcPr>
            <w:tcW w:w="788" w:type="dxa"/>
          </w:tcPr>
          <w:p w14:paraId="6FDBED0F"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63223E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26170-26175</w:t>
            </w:r>
          </w:p>
        </w:tc>
        <w:tc>
          <w:tcPr>
            <w:tcW w:w="1203" w:type="dxa"/>
            <w:vAlign w:val="bottom"/>
          </w:tcPr>
          <w:p w14:paraId="33C1BDA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2A968D2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ACGAAA</w:t>
            </w:r>
          </w:p>
        </w:tc>
        <w:tc>
          <w:tcPr>
            <w:tcW w:w="1261" w:type="dxa"/>
            <w:vAlign w:val="bottom"/>
          </w:tcPr>
          <w:p w14:paraId="6CB131C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UUAAA</w:t>
            </w:r>
          </w:p>
        </w:tc>
        <w:tc>
          <w:tcPr>
            <w:tcW w:w="2067" w:type="dxa"/>
            <w:vAlign w:val="bottom"/>
          </w:tcPr>
          <w:p w14:paraId="64CFBD17"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3C5E911" w14:textId="77777777" w:rsidTr="00821965">
        <w:tc>
          <w:tcPr>
            <w:tcW w:w="2336" w:type="dxa"/>
          </w:tcPr>
          <w:p w14:paraId="6705AD24" w14:textId="77777777" w:rsidR="008A26A7" w:rsidRPr="00B55644" w:rsidRDefault="008A26A7" w:rsidP="00821965">
            <w:pPr>
              <w:jc w:val="center"/>
              <w:rPr>
                <w:rFonts w:ascii="Times" w:hAnsi="Times"/>
                <w:sz w:val="18"/>
                <w:szCs w:val="18"/>
              </w:rPr>
            </w:pPr>
          </w:p>
        </w:tc>
        <w:tc>
          <w:tcPr>
            <w:tcW w:w="788" w:type="dxa"/>
          </w:tcPr>
          <w:p w14:paraId="5FD024F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4F268D8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27651-27656</w:t>
            </w:r>
          </w:p>
        </w:tc>
        <w:tc>
          <w:tcPr>
            <w:tcW w:w="1203" w:type="dxa"/>
            <w:vAlign w:val="bottom"/>
          </w:tcPr>
          <w:p w14:paraId="1510CC5D" w14:textId="77777777" w:rsidR="008A26A7" w:rsidRPr="00B55644" w:rsidRDefault="008A26A7" w:rsidP="00821965">
            <w:pPr>
              <w:jc w:val="center"/>
              <w:rPr>
                <w:rFonts w:ascii="Times" w:hAnsi="Times"/>
                <w:sz w:val="18"/>
                <w:szCs w:val="18"/>
              </w:rPr>
            </w:pPr>
            <w:r w:rsidRPr="00B55644">
              <w:rPr>
                <w:rFonts w:ascii="Times" w:hAnsi="Times" w:cs="Arial"/>
                <w:sz w:val="18"/>
                <w:szCs w:val="18"/>
              </w:rPr>
              <w:t>AAGC</w:t>
            </w:r>
          </w:p>
        </w:tc>
        <w:tc>
          <w:tcPr>
            <w:tcW w:w="1061" w:type="dxa"/>
            <w:vAlign w:val="bottom"/>
          </w:tcPr>
          <w:p w14:paraId="407CCE79" w14:textId="77777777" w:rsidR="008A26A7" w:rsidRPr="00B55644" w:rsidRDefault="008A26A7" w:rsidP="00821965">
            <w:pPr>
              <w:jc w:val="center"/>
              <w:rPr>
                <w:rFonts w:ascii="Times" w:hAnsi="Times"/>
                <w:sz w:val="18"/>
                <w:szCs w:val="18"/>
              </w:rPr>
            </w:pPr>
            <w:r w:rsidRPr="00B55644">
              <w:rPr>
                <w:rFonts w:ascii="Times" w:hAnsi="Times" w:cs="Arial"/>
                <w:sz w:val="18"/>
                <w:szCs w:val="18"/>
              </w:rPr>
              <w:t>AGCAAC</w:t>
            </w:r>
          </w:p>
        </w:tc>
        <w:tc>
          <w:tcPr>
            <w:tcW w:w="1261" w:type="dxa"/>
            <w:vAlign w:val="bottom"/>
          </w:tcPr>
          <w:p w14:paraId="0F09C4C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w:t>
            </w:r>
          </w:p>
        </w:tc>
        <w:tc>
          <w:tcPr>
            <w:tcW w:w="2067" w:type="dxa"/>
            <w:vAlign w:val="bottom"/>
          </w:tcPr>
          <w:p w14:paraId="04CE274A" w14:textId="77777777" w:rsidR="008A26A7" w:rsidRPr="00B55644" w:rsidRDefault="008A26A7" w:rsidP="00821965">
            <w:pPr>
              <w:jc w:val="center"/>
              <w:rPr>
                <w:rFonts w:ascii="Times" w:hAnsi="Times"/>
                <w:sz w:val="18"/>
                <w:szCs w:val="18"/>
              </w:rPr>
            </w:pPr>
            <w:r w:rsidRPr="00B55644">
              <w:rPr>
                <w:rFonts w:ascii="Times" w:hAnsi="Times" w:cs="Arial"/>
                <w:sz w:val="18"/>
                <w:szCs w:val="18"/>
              </w:rPr>
              <w:t>70</w:t>
            </w:r>
          </w:p>
        </w:tc>
      </w:tr>
      <w:tr w:rsidR="008A26A7" w:rsidRPr="00B55644" w14:paraId="1031FCC0" w14:textId="77777777" w:rsidTr="00821965">
        <w:tc>
          <w:tcPr>
            <w:tcW w:w="2336" w:type="dxa"/>
            <w:tcBorders>
              <w:bottom w:val="single" w:sz="4" w:space="0" w:color="auto"/>
            </w:tcBorders>
          </w:tcPr>
          <w:p w14:paraId="0A8B314F"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18EF4831"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Borders>
              <w:bottom w:val="single" w:sz="4" w:space="0" w:color="auto"/>
            </w:tcBorders>
          </w:tcPr>
          <w:p w14:paraId="2EB144E3"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28441-28446</w:t>
            </w:r>
          </w:p>
        </w:tc>
        <w:tc>
          <w:tcPr>
            <w:tcW w:w="1203" w:type="dxa"/>
            <w:tcBorders>
              <w:bottom w:val="single" w:sz="4" w:space="0" w:color="auto"/>
            </w:tcBorders>
            <w:vAlign w:val="bottom"/>
          </w:tcPr>
          <w:p w14:paraId="61AC7E12"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bottom w:val="single" w:sz="4" w:space="0" w:color="auto"/>
            </w:tcBorders>
            <w:vAlign w:val="bottom"/>
          </w:tcPr>
          <w:p w14:paraId="316D6EED"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ACGAAG</w:t>
            </w:r>
          </w:p>
        </w:tc>
        <w:tc>
          <w:tcPr>
            <w:tcW w:w="1261" w:type="dxa"/>
            <w:tcBorders>
              <w:bottom w:val="single" w:sz="4" w:space="0" w:color="auto"/>
            </w:tcBorders>
            <w:vAlign w:val="bottom"/>
          </w:tcPr>
          <w:p w14:paraId="4E4553A3"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tcBorders>
              <w:bottom w:val="single" w:sz="4" w:space="0" w:color="auto"/>
            </w:tcBorders>
            <w:vAlign w:val="bottom"/>
          </w:tcPr>
          <w:p w14:paraId="54A67060"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0F722441" w14:textId="77777777" w:rsidTr="00821965">
        <w:tc>
          <w:tcPr>
            <w:tcW w:w="2336" w:type="dxa"/>
            <w:tcBorders>
              <w:top w:val="single" w:sz="4" w:space="0" w:color="auto"/>
            </w:tcBorders>
          </w:tcPr>
          <w:p w14:paraId="68BA1E79"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R_madagascariensis_MIZ178</w:t>
            </w:r>
          </w:p>
        </w:tc>
        <w:tc>
          <w:tcPr>
            <w:tcW w:w="788" w:type="dxa"/>
            <w:tcBorders>
              <w:top w:val="single" w:sz="4" w:space="0" w:color="auto"/>
            </w:tcBorders>
          </w:tcPr>
          <w:p w14:paraId="47300829"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8B5DE92"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55-60</w:t>
            </w:r>
          </w:p>
        </w:tc>
        <w:tc>
          <w:tcPr>
            <w:tcW w:w="1203" w:type="dxa"/>
            <w:tcBorders>
              <w:top w:val="single" w:sz="4" w:space="0" w:color="auto"/>
            </w:tcBorders>
            <w:vAlign w:val="bottom"/>
          </w:tcPr>
          <w:p w14:paraId="14283A11" w14:textId="77777777" w:rsidR="008A26A7" w:rsidRPr="00B55644" w:rsidRDefault="008A26A7" w:rsidP="00821965">
            <w:pPr>
              <w:jc w:val="center"/>
              <w:rPr>
                <w:rFonts w:ascii="Times" w:hAnsi="Times"/>
                <w:sz w:val="18"/>
                <w:szCs w:val="18"/>
              </w:rPr>
            </w:pPr>
            <w:r w:rsidRPr="00B55644">
              <w:rPr>
                <w:rFonts w:ascii="Times" w:hAnsi="Times" w:cs="Arial"/>
                <w:sz w:val="18"/>
                <w:szCs w:val="18"/>
              </w:rPr>
              <w:t>GUUG</w:t>
            </w:r>
          </w:p>
        </w:tc>
        <w:tc>
          <w:tcPr>
            <w:tcW w:w="1061" w:type="dxa"/>
            <w:tcBorders>
              <w:top w:val="single" w:sz="4" w:space="0" w:color="auto"/>
            </w:tcBorders>
            <w:vAlign w:val="bottom"/>
          </w:tcPr>
          <w:p w14:paraId="66486C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AAGAAC</w:t>
            </w:r>
          </w:p>
        </w:tc>
        <w:tc>
          <w:tcPr>
            <w:tcW w:w="1261" w:type="dxa"/>
            <w:tcBorders>
              <w:top w:val="single" w:sz="4" w:space="0" w:color="auto"/>
            </w:tcBorders>
            <w:vAlign w:val="bottom"/>
          </w:tcPr>
          <w:p w14:paraId="0373772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UUUAA</w:t>
            </w:r>
          </w:p>
        </w:tc>
        <w:tc>
          <w:tcPr>
            <w:tcW w:w="2067" w:type="dxa"/>
            <w:tcBorders>
              <w:top w:val="single" w:sz="4" w:space="0" w:color="auto"/>
            </w:tcBorders>
            <w:vAlign w:val="bottom"/>
          </w:tcPr>
          <w:p w14:paraId="7FAF9EF5" w14:textId="77777777" w:rsidR="008A26A7" w:rsidRPr="00B55644" w:rsidRDefault="008A26A7" w:rsidP="00821965">
            <w:pPr>
              <w:jc w:val="center"/>
              <w:rPr>
                <w:rFonts w:ascii="Times" w:hAnsi="Times"/>
                <w:sz w:val="18"/>
                <w:szCs w:val="18"/>
              </w:rPr>
            </w:pPr>
            <w:r w:rsidRPr="00B55644">
              <w:rPr>
                <w:rFonts w:ascii="Times" w:hAnsi="Times" w:cs="Arial"/>
                <w:sz w:val="18"/>
                <w:szCs w:val="18"/>
              </w:rPr>
              <w:t>7</w:t>
            </w:r>
          </w:p>
        </w:tc>
      </w:tr>
      <w:tr w:rsidR="008A26A7" w:rsidRPr="00B55644" w14:paraId="43A58915" w14:textId="77777777" w:rsidTr="00821965">
        <w:tc>
          <w:tcPr>
            <w:tcW w:w="2336" w:type="dxa"/>
          </w:tcPr>
          <w:p w14:paraId="28E57FD9" w14:textId="77777777" w:rsidR="008A26A7" w:rsidRPr="00B55644" w:rsidRDefault="008A26A7" w:rsidP="00821965">
            <w:pPr>
              <w:jc w:val="center"/>
              <w:rPr>
                <w:rFonts w:ascii="Times" w:hAnsi="Times"/>
                <w:sz w:val="18"/>
                <w:szCs w:val="18"/>
              </w:rPr>
            </w:pPr>
          </w:p>
        </w:tc>
        <w:tc>
          <w:tcPr>
            <w:tcW w:w="788" w:type="dxa"/>
          </w:tcPr>
          <w:p w14:paraId="07665E15"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7D3412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20790-20795</w:t>
            </w:r>
          </w:p>
        </w:tc>
        <w:tc>
          <w:tcPr>
            <w:tcW w:w="1203" w:type="dxa"/>
            <w:vAlign w:val="bottom"/>
          </w:tcPr>
          <w:p w14:paraId="51B9DED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62A753C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8468397"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54330076"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7E825D48" w14:textId="77777777" w:rsidTr="00821965">
        <w:tc>
          <w:tcPr>
            <w:tcW w:w="2336" w:type="dxa"/>
          </w:tcPr>
          <w:p w14:paraId="4088B8C8" w14:textId="77777777" w:rsidR="008A26A7" w:rsidRPr="00B55644" w:rsidRDefault="008A26A7" w:rsidP="00821965">
            <w:pPr>
              <w:jc w:val="center"/>
              <w:rPr>
                <w:rFonts w:ascii="Times" w:hAnsi="Times"/>
                <w:sz w:val="18"/>
                <w:szCs w:val="18"/>
              </w:rPr>
            </w:pPr>
          </w:p>
        </w:tc>
        <w:tc>
          <w:tcPr>
            <w:tcW w:w="788" w:type="dxa"/>
          </w:tcPr>
          <w:p w14:paraId="58259570"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34E2E02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24575-24580</w:t>
            </w:r>
          </w:p>
        </w:tc>
        <w:tc>
          <w:tcPr>
            <w:tcW w:w="1203" w:type="dxa"/>
            <w:vAlign w:val="bottom"/>
          </w:tcPr>
          <w:p w14:paraId="7EBDF24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805BF1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F8132C4"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4A857FBD"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59341A34" w14:textId="77777777" w:rsidTr="00821965">
        <w:tc>
          <w:tcPr>
            <w:tcW w:w="2336" w:type="dxa"/>
          </w:tcPr>
          <w:p w14:paraId="6A419B60" w14:textId="77777777" w:rsidR="008A26A7" w:rsidRPr="00B55644" w:rsidRDefault="008A26A7" w:rsidP="00821965">
            <w:pPr>
              <w:jc w:val="center"/>
              <w:rPr>
                <w:rFonts w:ascii="Times" w:hAnsi="Times"/>
                <w:sz w:val="18"/>
                <w:szCs w:val="18"/>
              </w:rPr>
            </w:pPr>
          </w:p>
        </w:tc>
        <w:tc>
          <w:tcPr>
            <w:tcW w:w="788" w:type="dxa"/>
          </w:tcPr>
          <w:p w14:paraId="71F29467"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02342E2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25293-25298</w:t>
            </w:r>
          </w:p>
        </w:tc>
        <w:tc>
          <w:tcPr>
            <w:tcW w:w="1203" w:type="dxa"/>
            <w:vAlign w:val="bottom"/>
          </w:tcPr>
          <w:p w14:paraId="26DB5607"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4780057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55D81B1"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w:t>
            </w:r>
            <w:r w:rsidRPr="00B55644">
              <w:rPr>
                <w:rFonts w:ascii="Times" w:hAnsi="Times" w:cs="Arial"/>
                <w:b/>
                <w:bCs/>
                <w:color w:val="FF0000"/>
                <w:sz w:val="18"/>
                <w:szCs w:val="18"/>
              </w:rPr>
              <w:t>AUG</w:t>
            </w:r>
          </w:p>
        </w:tc>
        <w:tc>
          <w:tcPr>
            <w:tcW w:w="2067" w:type="dxa"/>
            <w:vAlign w:val="bottom"/>
          </w:tcPr>
          <w:p w14:paraId="3F451B46"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65525FBC" w14:textId="77777777" w:rsidTr="00821965">
        <w:tc>
          <w:tcPr>
            <w:tcW w:w="2336" w:type="dxa"/>
          </w:tcPr>
          <w:p w14:paraId="3EDE2B8F" w14:textId="77777777" w:rsidR="008A26A7" w:rsidRPr="00B55644" w:rsidRDefault="008A26A7" w:rsidP="00821965">
            <w:pPr>
              <w:jc w:val="center"/>
              <w:rPr>
                <w:rFonts w:ascii="Times" w:hAnsi="Times"/>
                <w:sz w:val="18"/>
                <w:szCs w:val="18"/>
              </w:rPr>
            </w:pPr>
          </w:p>
        </w:tc>
        <w:tc>
          <w:tcPr>
            <w:tcW w:w="788" w:type="dxa"/>
          </w:tcPr>
          <w:p w14:paraId="6C39F1A7"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05F8724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25508-25513</w:t>
            </w:r>
          </w:p>
        </w:tc>
        <w:tc>
          <w:tcPr>
            <w:tcW w:w="1203" w:type="dxa"/>
            <w:vAlign w:val="bottom"/>
          </w:tcPr>
          <w:p w14:paraId="2745DDB3"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56DAD1"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25156602"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w:t>
            </w:r>
            <w:r w:rsidRPr="00B55644">
              <w:rPr>
                <w:rFonts w:ascii="Times" w:hAnsi="Times" w:cs="Arial"/>
                <w:b/>
                <w:bCs/>
                <w:sz w:val="18"/>
                <w:szCs w:val="18"/>
              </w:rPr>
              <w:t>AUG</w:t>
            </w:r>
          </w:p>
        </w:tc>
        <w:tc>
          <w:tcPr>
            <w:tcW w:w="2067" w:type="dxa"/>
            <w:vAlign w:val="bottom"/>
          </w:tcPr>
          <w:p w14:paraId="40F72BA6" w14:textId="77777777" w:rsidR="008A26A7" w:rsidRPr="00B55644" w:rsidRDefault="008A26A7" w:rsidP="00821965">
            <w:pPr>
              <w:jc w:val="center"/>
              <w:rPr>
                <w:rFonts w:ascii="Times" w:hAnsi="Times"/>
                <w:sz w:val="18"/>
                <w:szCs w:val="18"/>
              </w:rPr>
            </w:pPr>
            <w:r w:rsidRPr="00B55644">
              <w:rPr>
                <w:rFonts w:ascii="Times" w:hAnsi="Times" w:cs="Arial"/>
                <w:sz w:val="18"/>
                <w:szCs w:val="18"/>
              </w:rPr>
              <w:t>4</w:t>
            </w:r>
          </w:p>
        </w:tc>
      </w:tr>
      <w:tr w:rsidR="008A26A7" w:rsidRPr="00B55644" w14:paraId="6C6AC4FE" w14:textId="77777777" w:rsidTr="00821965">
        <w:tc>
          <w:tcPr>
            <w:tcW w:w="2336" w:type="dxa"/>
          </w:tcPr>
          <w:p w14:paraId="242FA6BC" w14:textId="77777777" w:rsidR="008A26A7" w:rsidRPr="00B55644" w:rsidRDefault="008A26A7" w:rsidP="00821965">
            <w:pPr>
              <w:jc w:val="center"/>
              <w:rPr>
                <w:rFonts w:ascii="Times" w:hAnsi="Times"/>
                <w:sz w:val="18"/>
                <w:szCs w:val="18"/>
              </w:rPr>
            </w:pPr>
          </w:p>
        </w:tc>
        <w:tc>
          <w:tcPr>
            <w:tcW w:w="788" w:type="dxa"/>
          </w:tcPr>
          <w:p w14:paraId="531C424D"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7E28732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26255-26260</w:t>
            </w:r>
          </w:p>
        </w:tc>
        <w:tc>
          <w:tcPr>
            <w:tcW w:w="1203" w:type="dxa"/>
            <w:vAlign w:val="bottom"/>
          </w:tcPr>
          <w:p w14:paraId="70D7016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35CA81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4A9BA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4E60A36F" w14:textId="77777777" w:rsidR="008A26A7" w:rsidRPr="00B55644" w:rsidRDefault="008A26A7" w:rsidP="00821965">
            <w:pPr>
              <w:jc w:val="center"/>
              <w:rPr>
                <w:rFonts w:ascii="Times" w:hAnsi="Times"/>
                <w:sz w:val="18"/>
                <w:szCs w:val="18"/>
              </w:rPr>
            </w:pPr>
            <w:r w:rsidRPr="00B55644">
              <w:rPr>
                <w:rFonts w:ascii="Times" w:hAnsi="Times" w:cs="Arial"/>
                <w:sz w:val="18"/>
                <w:szCs w:val="18"/>
              </w:rPr>
              <w:t>17</w:t>
            </w:r>
          </w:p>
        </w:tc>
      </w:tr>
      <w:tr w:rsidR="008A26A7" w:rsidRPr="00B55644" w14:paraId="2A4885E0" w14:textId="77777777" w:rsidTr="00821965">
        <w:tc>
          <w:tcPr>
            <w:tcW w:w="2336" w:type="dxa"/>
          </w:tcPr>
          <w:p w14:paraId="57144526" w14:textId="77777777" w:rsidR="008A26A7" w:rsidRPr="00B55644" w:rsidRDefault="008A26A7" w:rsidP="00821965">
            <w:pPr>
              <w:jc w:val="center"/>
              <w:rPr>
                <w:rFonts w:ascii="Times" w:hAnsi="Times"/>
                <w:sz w:val="18"/>
                <w:szCs w:val="18"/>
              </w:rPr>
            </w:pPr>
          </w:p>
        </w:tc>
        <w:tc>
          <w:tcPr>
            <w:tcW w:w="788" w:type="dxa"/>
          </w:tcPr>
          <w:p w14:paraId="3FADACD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04CC1BA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27674-27679</w:t>
            </w:r>
          </w:p>
        </w:tc>
        <w:tc>
          <w:tcPr>
            <w:tcW w:w="1203" w:type="dxa"/>
            <w:vAlign w:val="bottom"/>
          </w:tcPr>
          <w:p w14:paraId="254EB3C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754DE9F"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DED4C1B"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38D998D"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5370C9FB" w14:textId="77777777" w:rsidTr="00821965">
        <w:tc>
          <w:tcPr>
            <w:tcW w:w="2336" w:type="dxa"/>
          </w:tcPr>
          <w:p w14:paraId="3B449913" w14:textId="77777777" w:rsidR="008A26A7" w:rsidRPr="00B55644" w:rsidRDefault="008A26A7" w:rsidP="00821965">
            <w:pPr>
              <w:jc w:val="center"/>
              <w:rPr>
                <w:rFonts w:ascii="Times" w:hAnsi="Times"/>
                <w:sz w:val="18"/>
                <w:szCs w:val="18"/>
              </w:rPr>
            </w:pPr>
          </w:p>
        </w:tc>
        <w:tc>
          <w:tcPr>
            <w:tcW w:w="788" w:type="dxa"/>
          </w:tcPr>
          <w:p w14:paraId="51B1384E"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16C9F05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28046-28051</w:t>
            </w:r>
          </w:p>
        </w:tc>
        <w:tc>
          <w:tcPr>
            <w:tcW w:w="1203" w:type="dxa"/>
            <w:vAlign w:val="bottom"/>
          </w:tcPr>
          <w:p w14:paraId="5C15F19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0E1888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74004CD"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6E05112C"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4E506798" w14:textId="77777777" w:rsidTr="00821965">
        <w:tc>
          <w:tcPr>
            <w:tcW w:w="2336" w:type="dxa"/>
            <w:tcBorders>
              <w:bottom w:val="single" w:sz="4" w:space="0" w:color="auto"/>
            </w:tcBorders>
          </w:tcPr>
          <w:p w14:paraId="29018BE9"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3B61286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19590C6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28256-28261</w:t>
            </w:r>
          </w:p>
        </w:tc>
        <w:tc>
          <w:tcPr>
            <w:tcW w:w="1203" w:type="dxa"/>
            <w:tcBorders>
              <w:bottom w:val="single" w:sz="4" w:space="0" w:color="auto"/>
            </w:tcBorders>
            <w:vAlign w:val="bottom"/>
          </w:tcPr>
          <w:p w14:paraId="083DC2B5" w14:textId="77777777" w:rsidR="008A26A7" w:rsidRPr="00B55644" w:rsidRDefault="008A26A7" w:rsidP="00821965">
            <w:pPr>
              <w:jc w:val="center"/>
              <w:rPr>
                <w:rFonts w:ascii="Times" w:hAnsi="Times"/>
                <w:sz w:val="18"/>
                <w:szCs w:val="18"/>
              </w:rPr>
            </w:pPr>
            <w:r w:rsidRPr="00B55644">
              <w:rPr>
                <w:rFonts w:ascii="Times" w:hAnsi="Times" w:cs="Arial"/>
                <w:sz w:val="18"/>
                <w:szCs w:val="18"/>
              </w:rPr>
              <w:t>UUUU</w:t>
            </w:r>
          </w:p>
        </w:tc>
        <w:tc>
          <w:tcPr>
            <w:tcW w:w="1061" w:type="dxa"/>
            <w:tcBorders>
              <w:bottom w:val="single" w:sz="4" w:space="0" w:color="auto"/>
            </w:tcBorders>
            <w:vAlign w:val="bottom"/>
          </w:tcPr>
          <w:p w14:paraId="446353D3" w14:textId="77777777" w:rsidR="008A26A7" w:rsidRPr="00B55644" w:rsidRDefault="008A26A7" w:rsidP="00821965">
            <w:pPr>
              <w:jc w:val="center"/>
              <w:rPr>
                <w:rFonts w:ascii="Times" w:hAnsi="Times"/>
                <w:sz w:val="18"/>
                <w:szCs w:val="18"/>
              </w:rPr>
            </w:pPr>
            <w:r w:rsidRPr="00B55644">
              <w:rPr>
                <w:rFonts w:ascii="Times" w:hAnsi="Times" w:cs="Arial"/>
                <w:sz w:val="18"/>
                <w:szCs w:val="18"/>
              </w:rPr>
              <w:t>ATCAAC</w:t>
            </w:r>
          </w:p>
        </w:tc>
        <w:tc>
          <w:tcPr>
            <w:tcW w:w="1261" w:type="dxa"/>
            <w:tcBorders>
              <w:bottom w:val="single" w:sz="4" w:space="0" w:color="auto"/>
            </w:tcBorders>
            <w:vAlign w:val="bottom"/>
          </w:tcPr>
          <w:p w14:paraId="319396BA" w14:textId="77777777" w:rsidR="008A26A7" w:rsidRPr="00B55644" w:rsidRDefault="008A26A7" w:rsidP="00821965">
            <w:pPr>
              <w:jc w:val="center"/>
              <w:rPr>
                <w:rFonts w:ascii="Times" w:hAnsi="Times"/>
                <w:sz w:val="18"/>
                <w:szCs w:val="18"/>
              </w:rPr>
            </w:pPr>
            <w:r w:rsidRPr="00B55644">
              <w:rPr>
                <w:rFonts w:ascii="Times" w:hAnsi="Times" w:cs="Arial"/>
                <w:sz w:val="18"/>
                <w:szCs w:val="18"/>
              </w:rPr>
              <w:t>CCGGG</w:t>
            </w:r>
          </w:p>
        </w:tc>
        <w:tc>
          <w:tcPr>
            <w:tcW w:w="2067" w:type="dxa"/>
            <w:tcBorders>
              <w:bottom w:val="single" w:sz="4" w:space="0" w:color="auto"/>
            </w:tcBorders>
            <w:vAlign w:val="bottom"/>
          </w:tcPr>
          <w:p w14:paraId="060A2595" w14:textId="77777777" w:rsidR="008A26A7" w:rsidRPr="00B55644" w:rsidRDefault="008A26A7" w:rsidP="00821965">
            <w:pPr>
              <w:jc w:val="center"/>
              <w:rPr>
                <w:rFonts w:ascii="Times" w:hAnsi="Times"/>
                <w:sz w:val="18"/>
                <w:szCs w:val="18"/>
              </w:rPr>
            </w:pPr>
            <w:r w:rsidRPr="00B55644">
              <w:rPr>
                <w:rFonts w:ascii="Times" w:hAnsi="Times" w:cs="Arial"/>
                <w:sz w:val="18"/>
                <w:szCs w:val="18"/>
              </w:rPr>
              <w:t>27</w:t>
            </w:r>
          </w:p>
        </w:tc>
      </w:tr>
      <w:tr w:rsidR="008A26A7" w:rsidRPr="00B55644" w14:paraId="35EF98F2" w14:textId="77777777" w:rsidTr="00821965">
        <w:tc>
          <w:tcPr>
            <w:tcW w:w="2336" w:type="dxa"/>
            <w:tcBorders>
              <w:top w:val="single" w:sz="4" w:space="0" w:color="auto"/>
            </w:tcBorders>
          </w:tcPr>
          <w:p w14:paraId="7DA32155"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R_madagascariensis_MIZ240</w:t>
            </w:r>
          </w:p>
        </w:tc>
        <w:tc>
          <w:tcPr>
            <w:tcW w:w="788" w:type="dxa"/>
            <w:tcBorders>
              <w:top w:val="single" w:sz="4" w:space="0" w:color="auto"/>
            </w:tcBorders>
          </w:tcPr>
          <w:p w14:paraId="7642C864"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7B0E90B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119-124</w:t>
            </w:r>
          </w:p>
        </w:tc>
        <w:tc>
          <w:tcPr>
            <w:tcW w:w="1203" w:type="dxa"/>
            <w:tcBorders>
              <w:top w:val="single" w:sz="4" w:space="0" w:color="auto"/>
            </w:tcBorders>
            <w:vAlign w:val="bottom"/>
          </w:tcPr>
          <w:p w14:paraId="78D3E94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top w:val="single" w:sz="4" w:space="0" w:color="auto"/>
            </w:tcBorders>
            <w:vAlign w:val="bottom"/>
          </w:tcPr>
          <w:p w14:paraId="74A9D07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31AF4690" w14:textId="77777777" w:rsidR="008A26A7" w:rsidRPr="00B55644" w:rsidRDefault="008A26A7" w:rsidP="00821965">
            <w:pPr>
              <w:jc w:val="center"/>
              <w:rPr>
                <w:rFonts w:ascii="Times" w:hAnsi="Times"/>
                <w:sz w:val="18"/>
                <w:szCs w:val="18"/>
              </w:rPr>
            </w:pPr>
            <w:r w:rsidRPr="00B55644">
              <w:rPr>
                <w:rFonts w:ascii="Times" w:hAnsi="Times" w:cs="Arial"/>
                <w:sz w:val="18"/>
                <w:szCs w:val="18"/>
              </w:rPr>
              <w:t>CU</w:t>
            </w:r>
            <w:r w:rsidRPr="00B55644">
              <w:rPr>
                <w:rFonts w:ascii="Times" w:hAnsi="Times" w:cs="Arial"/>
                <w:b/>
                <w:bCs/>
                <w:color w:val="FF0000"/>
                <w:sz w:val="18"/>
                <w:szCs w:val="18"/>
              </w:rPr>
              <w:t>AUG</w:t>
            </w:r>
          </w:p>
        </w:tc>
        <w:tc>
          <w:tcPr>
            <w:tcW w:w="2067" w:type="dxa"/>
            <w:tcBorders>
              <w:top w:val="single" w:sz="4" w:space="0" w:color="auto"/>
            </w:tcBorders>
            <w:vAlign w:val="bottom"/>
          </w:tcPr>
          <w:p w14:paraId="2C32DA5B" w14:textId="77777777" w:rsidR="008A26A7" w:rsidRPr="00B55644" w:rsidRDefault="008A26A7" w:rsidP="00821965">
            <w:pPr>
              <w:jc w:val="center"/>
              <w:rPr>
                <w:rFonts w:ascii="Times" w:hAnsi="Times"/>
                <w:sz w:val="18"/>
                <w:szCs w:val="18"/>
              </w:rPr>
            </w:pPr>
            <w:r w:rsidRPr="00B55644">
              <w:rPr>
                <w:rFonts w:ascii="Times" w:hAnsi="Times" w:cs="Arial"/>
                <w:sz w:val="18"/>
                <w:szCs w:val="18"/>
              </w:rPr>
              <w:t>2</w:t>
            </w:r>
          </w:p>
        </w:tc>
      </w:tr>
      <w:tr w:rsidR="008A26A7" w:rsidRPr="00B55644" w14:paraId="5AFCD062" w14:textId="77777777" w:rsidTr="00821965">
        <w:tc>
          <w:tcPr>
            <w:tcW w:w="2336" w:type="dxa"/>
          </w:tcPr>
          <w:p w14:paraId="43CB451E" w14:textId="77777777" w:rsidR="008A26A7" w:rsidRPr="00B55644" w:rsidRDefault="008A26A7" w:rsidP="00821965">
            <w:pPr>
              <w:jc w:val="center"/>
              <w:rPr>
                <w:rFonts w:ascii="Times" w:hAnsi="Times"/>
                <w:sz w:val="18"/>
                <w:szCs w:val="18"/>
              </w:rPr>
            </w:pPr>
          </w:p>
        </w:tc>
        <w:tc>
          <w:tcPr>
            <w:tcW w:w="788" w:type="dxa"/>
          </w:tcPr>
          <w:p w14:paraId="68277B7E"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4DB98AA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20854-20859</w:t>
            </w:r>
          </w:p>
        </w:tc>
        <w:tc>
          <w:tcPr>
            <w:tcW w:w="1203" w:type="dxa"/>
            <w:vAlign w:val="bottom"/>
          </w:tcPr>
          <w:p w14:paraId="620A235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39FB345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5140F73"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1DA195CE"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51DF534B" w14:textId="77777777" w:rsidTr="00821965">
        <w:tc>
          <w:tcPr>
            <w:tcW w:w="2336" w:type="dxa"/>
          </w:tcPr>
          <w:p w14:paraId="2FD3238F" w14:textId="77777777" w:rsidR="008A26A7" w:rsidRPr="00B55644" w:rsidRDefault="008A26A7" w:rsidP="00821965">
            <w:pPr>
              <w:jc w:val="center"/>
              <w:rPr>
                <w:rFonts w:ascii="Times" w:hAnsi="Times"/>
                <w:sz w:val="18"/>
                <w:szCs w:val="18"/>
              </w:rPr>
            </w:pPr>
          </w:p>
        </w:tc>
        <w:tc>
          <w:tcPr>
            <w:tcW w:w="788" w:type="dxa"/>
          </w:tcPr>
          <w:p w14:paraId="5207E44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13CCCAD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24666-24671</w:t>
            </w:r>
          </w:p>
        </w:tc>
        <w:tc>
          <w:tcPr>
            <w:tcW w:w="1203" w:type="dxa"/>
            <w:vAlign w:val="bottom"/>
          </w:tcPr>
          <w:p w14:paraId="328E4E2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85A1DC5"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434C6FD"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07C2A923"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71A287BB" w14:textId="77777777" w:rsidTr="00821965">
        <w:tc>
          <w:tcPr>
            <w:tcW w:w="2336" w:type="dxa"/>
          </w:tcPr>
          <w:p w14:paraId="7F8B4B32" w14:textId="77777777" w:rsidR="008A26A7" w:rsidRPr="00B55644" w:rsidRDefault="008A26A7" w:rsidP="00821965">
            <w:pPr>
              <w:jc w:val="center"/>
              <w:rPr>
                <w:rFonts w:ascii="Times" w:hAnsi="Times"/>
                <w:sz w:val="18"/>
                <w:szCs w:val="18"/>
              </w:rPr>
            </w:pPr>
          </w:p>
        </w:tc>
        <w:tc>
          <w:tcPr>
            <w:tcW w:w="788" w:type="dxa"/>
          </w:tcPr>
          <w:p w14:paraId="1DD0AD09"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98AED1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25384-25389</w:t>
            </w:r>
          </w:p>
        </w:tc>
        <w:tc>
          <w:tcPr>
            <w:tcW w:w="1203" w:type="dxa"/>
            <w:vAlign w:val="bottom"/>
          </w:tcPr>
          <w:p w14:paraId="11B65563"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1AF67C2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D04A433"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UGUAUA</w:t>
            </w:r>
          </w:p>
        </w:tc>
        <w:tc>
          <w:tcPr>
            <w:tcW w:w="2067" w:type="dxa"/>
            <w:vAlign w:val="bottom"/>
          </w:tcPr>
          <w:p w14:paraId="361C2ACB"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D041679" w14:textId="77777777" w:rsidTr="00821965">
        <w:tc>
          <w:tcPr>
            <w:tcW w:w="2336" w:type="dxa"/>
          </w:tcPr>
          <w:p w14:paraId="033E16E9" w14:textId="77777777" w:rsidR="008A26A7" w:rsidRPr="00B55644" w:rsidRDefault="008A26A7" w:rsidP="00821965">
            <w:pPr>
              <w:jc w:val="center"/>
              <w:rPr>
                <w:rFonts w:ascii="Times" w:hAnsi="Times"/>
                <w:sz w:val="18"/>
                <w:szCs w:val="18"/>
              </w:rPr>
            </w:pPr>
          </w:p>
        </w:tc>
        <w:tc>
          <w:tcPr>
            <w:tcW w:w="788" w:type="dxa"/>
          </w:tcPr>
          <w:p w14:paraId="0001936F"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5781B1F0"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25599-25604</w:t>
            </w:r>
          </w:p>
        </w:tc>
        <w:tc>
          <w:tcPr>
            <w:tcW w:w="1203" w:type="dxa"/>
            <w:vAlign w:val="bottom"/>
          </w:tcPr>
          <w:p w14:paraId="25941FE5"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9869D6"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782101D1"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UAUAA</w:t>
            </w:r>
          </w:p>
        </w:tc>
        <w:tc>
          <w:tcPr>
            <w:tcW w:w="2067" w:type="dxa"/>
            <w:vAlign w:val="bottom"/>
          </w:tcPr>
          <w:p w14:paraId="254FAF48" w14:textId="77777777" w:rsidR="008A26A7" w:rsidRPr="00B55644" w:rsidRDefault="008A26A7" w:rsidP="00821965">
            <w:pPr>
              <w:jc w:val="center"/>
              <w:rPr>
                <w:rFonts w:ascii="Times" w:hAnsi="Times"/>
                <w:sz w:val="18"/>
                <w:szCs w:val="18"/>
              </w:rPr>
            </w:pPr>
            <w:r w:rsidRPr="00B55644">
              <w:rPr>
                <w:rFonts w:ascii="Times" w:hAnsi="Times" w:cs="Arial"/>
                <w:sz w:val="18"/>
                <w:szCs w:val="18"/>
              </w:rPr>
              <w:t>8</w:t>
            </w:r>
          </w:p>
        </w:tc>
      </w:tr>
      <w:tr w:rsidR="008A26A7" w:rsidRPr="00B55644" w14:paraId="4E41EEB0" w14:textId="77777777" w:rsidTr="00821965">
        <w:tc>
          <w:tcPr>
            <w:tcW w:w="2336" w:type="dxa"/>
          </w:tcPr>
          <w:p w14:paraId="20DF1E70" w14:textId="77777777" w:rsidR="008A26A7" w:rsidRPr="00B55644" w:rsidRDefault="008A26A7" w:rsidP="00821965">
            <w:pPr>
              <w:jc w:val="center"/>
              <w:rPr>
                <w:rFonts w:ascii="Times" w:hAnsi="Times"/>
                <w:sz w:val="18"/>
                <w:szCs w:val="18"/>
              </w:rPr>
            </w:pPr>
          </w:p>
        </w:tc>
        <w:tc>
          <w:tcPr>
            <w:tcW w:w="788" w:type="dxa"/>
          </w:tcPr>
          <w:p w14:paraId="2A9F798B"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43068E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26346-26351</w:t>
            </w:r>
          </w:p>
        </w:tc>
        <w:tc>
          <w:tcPr>
            <w:tcW w:w="1203" w:type="dxa"/>
            <w:vAlign w:val="bottom"/>
          </w:tcPr>
          <w:p w14:paraId="6D98AFBC"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59AB5B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B38D41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E2E38B2" w14:textId="77777777" w:rsidR="008A26A7" w:rsidRPr="00B55644" w:rsidRDefault="008A26A7" w:rsidP="00821965">
            <w:pPr>
              <w:jc w:val="center"/>
              <w:rPr>
                <w:rFonts w:ascii="Times" w:hAnsi="Times"/>
                <w:sz w:val="18"/>
                <w:szCs w:val="18"/>
              </w:rPr>
            </w:pPr>
            <w:r w:rsidRPr="00B55644">
              <w:rPr>
                <w:rFonts w:ascii="Times" w:hAnsi="Times" w:cs="Arial"/>
                <w:sz w:val="18"/>
                <w:szCs w:val="18"/>
              </w:rPr>
              <w:t>154</w:t>
            </w:r>
          </w:p>
        </w:tc>
      </w:tr>
      <w:tr w:rsidR="008A26A7" w:rsidRPr="00B55644" w14:paraId="166C4462" w14:textId="77777777" w:rsidTr="00821965">
        <w:tc>
          <w:tcPr>
            <w:tcW w:w="2336" w:type="dxa"/>
          </w:tcPr>
          <w:p w14:paraId="526EB0AD" w14:textId="77777777" w:rsidR="008A26A7" w:rsidRPr="00B55644" w:rsidRDefault="008A26A7" w:rsidP="00821965">
            <w:pPr>
              <w:jc w:val="center"/>
              <w:rPr>
                <w:rFonts w:ascii="Times" w:hAnsi="Times"/>
                <w:sz w:val="18"/>
                <w:szCs w:val="18"/>
              </w:rPr>
            </w:pPr>
          </w:p>
        </w:tc>
        <w:tc>
          <w:tcPr>
            <w:tcW w:w="788" w:type="dxa"/>
          </w:tcPr>
          <w:p w14:paraId="7B7CB569"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7A4871C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27771-27776</w:t>
            </w:r>
          </w:p>
        </w:tc>
        <w:tc>
          <w:tcPr>
            <w:tcW w:w="1203" w:type="dxa"/>
            <w:vAlign w:val="bottom"/>
          </w:tcPr>
          <w:p w14:paraId="4842E4F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4957D98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A4140E0"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4629EA0"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183270F6" w14:textId="77777777" w:rsidTr="00821965">
        <w:tc>
          <w:tcPr>
            <w:tcW w:w="2336" w:type="dxa"/>
          </w:tcPr>
          <w:p w14:paraId="5288186D" w14:textId="77777777" w:rsidR="008A26A7" w:rsidRPr="00B55644" w:rsidRDefault="008A26A7" w:rsidP="00821965">
            <w:pPr>
              <w:jc w:val="center"/>
              <w:rPr>
                <w:rFonts w:ascii="Times" w:hAnsi="Times"/>
                <w:sz w:val="18"/>
                <w:szCs w:val="18"/>
              </w:rPr>
            </w:pPr>
          </w:p>
        </w:tc>
        <w:tc>
          <w:tcPr>
            <w:tcW w:w="788" w:type="dxa"/>
          </w:tcPr>
          <w:p w14:paraId="4A1DE99C"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7897E19B"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28216-28221</w:t>
            </w:r>
          </w:p>
        </w:tc>
        <w:tc>
          <w:tcPr>
            <w:tcW w:w="1203" w:type="dxa"/>
            <w:vAlign w:val="bottom"/>
          </w:tcPr>
          <w:p w14:paraId="75B6F2A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68756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11A76A8"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3F46BFA2"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31BD8549" w14:textId="77777777" w:rsidTr="00821965">
        <w:tc>
          <w:tcPr>
            <w:tcW w:w="2336" w:type="dxa"/>
            <w:tcBorders>
              <w:bottom w:val="single" w:sz="4" w:space="0" w:color="auto"/>
            </w:tcBorders>
          </w:tcPr>
          <w:p w14:paraId="62244F4D"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2603372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6468C35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28353-28358</w:t>
            </w:r>
          </w:p>
        </w:tc>
        <w:tc>
          <w:tcPr>
            <w:tcW w:w="1203" w:type="dxa"/>
            <w:tcBorders>
              <w:bottom w:val="single" w:sz="4" w:space="0" w:color="auto"/>
            </w:tcBorders>
            <w:vAlign w:val="bottom"/>
          </w:tcPr>
          <w:p w14:paraId="221BB6F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GUCG</w:t>
            </w:r>
          </w:p>
        </w:tc>
        <w:tc>
          <w:tcPr>
            <w:tcW w:w="1061" w:type="dxa"/>
            <w:tcBorders>
              <w:bottom w:val="single" w:sz="4" w:space="0" w:color="auto"/>
            </w:tcBorders>
            <w:vAlign w:val="bottom"/>
          </w:tcPr>
          <w:p w14:paraId="1C46854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AGAAAG</w:t>
            </w:r>
          </w:p>
        </w:tc>
        <w:tc>
          <w:tcPr>
            <w:tcW w:w="1261" w:type="dxa"/>
            <w:tcBorders>
              <w:bottom w:val="single" w:sz="4" w:space="0" w:color="auto"/>
            </w:tcBorders>
            <w:vAlign w:val="bottom"/>
          </w:tcPr>
          <w:p w14:paraId="58730DEA" w14:textId="77777777" w:rsidR="008A26A7" w:rsidRPr="00B55644" w:rsidRDefault="008A26A7" w:rsidP="00821965">
            <w:pPr>
              <w:jc w:val="center"/>
              <w:rPr>
                <w:rFonts w:ascii="Times" w:hAnsi="Times"/>
                <w:sz w:val="18"/>
                <w:szCs w:val="18"/>
              </w:rPr>
            </w:pPr>
            <w:r w:rsidRPr="00B55644">
              <w:rPr>
                <w:rFonts w:ascii="Times" w:hAnsi="Times" w:cs="Arial"/>
                <w:sz w:val="18"/>
                <w:szCs w:val="18"/>
              </w:rPr>
              <w:t>AGACC</w:t>
            </w:r>
          </w:p>
        </w:tc>
        <w:tc>
          <w:tcPr>
            <w:tcW w:w="2067" w:type="dxa"/>
            <w:tcBorders>
              <w:bottom w:val="single" w:sz="4" w:space="0" w:color="auto"/>
            </w:tcBorders>
            <w:vAlign w:val="bottom"/>
          </w:tcPr>
          <w:p w14:paraId="50E9BB26" w14:textId="77777777" w:rsidR="008A26A7" w:rsidRPr="00B55644" w:rsidRDefault="008A26A7" w:rsidP="00821965">
            <w:pPr>
              <w:jc w:val="center"/>
              <w:rPr>
                <w:rFonts w:ascii="Times" w:hAnsi="Times"/>
                <w:sz w:val="18"/>
                <w:szCs w:val="18"/>
              </w:rPr>
            </w:pPr>
            <w:r w:rsidRPr="00B55644">
              <w:rPr>
                <w:rFonts w:ascii="Times" w:hAnsi="Times" w:cs="Arial"/>
                <w:sz w:val="18"/>
                <w:szCs w:val="18"/>
              </w:rPr>
              <w:t>59</w:t>
            </w:r>
          </w:p>
        </w:tc>
      </w:tr>
    </w:tbl>
    <w:p w14:paraId="5B96AE20" w14:textId="1805E8F9" w:rsidR="008A26A7" w:rsidRDefault="008A26A7" w:rsidP="00A60EE4">
      <w:pPr>
        <w:rPr>
          <w:b/>
          <w:bCs/>
        </w:rPr>
      </w:pPr>
    </w:p>
    <w:p w14:paraId="35C74ABC" w14:textId="2AE8FFEB" w:rsidR="0089028D" w:rsidRDefault="0089028D" w:rsidP="00A60EE4">
      <w:pPr>
        <w:rPr>
          <w:b/>
          <w:bCs/>
        </w:rPr>
      </w:pPr>
    </w:p>
    <w:p w14:paraId="47AE96C3" w14:textId="1427BCC5" w:rsidR="0089028D" w:rsidRDefault="0089028D" w:rsidP="00A60EE4">
      <w:pPr>
        <w:rPr>
          <w:b/>
          <w:bCs/>
        </w:rPr>
      </w:pPr>
    </w:p>
    <w:p w14:paraId="538184E4" w14:textId="7C1F7602" w:rsidR="0089028D" w:rsidRDefault="0089028D" w:rsidP="00A60EE4">
      <w:pPr>
        <w:rPr>
          <w:b/>
          <w:bCs/>
        </w:rPr>
      </w:pPr>
    </w:p>
    <w:p w14:paraId="5DFF2289" w14:textId="0AA38DE7" w:rsidR="0089028D" w:rsidRDefault="0089028D" w:rsidP="00A60EE4">
      <w:pPr>
        <w:rPr>
          <w:b/>
          <w:bCs/>
        </w:rPr>
      </w:pPr>
    </w:p>
    <w:p w14:paraId="3F878F31" w14:textId="282AA5FF" w:rsidR="0089028D" w:rsidRDefault="0089028D" w:rsidP="00A60EE4">
      <w:pPr>
        <w:rPr>
          <w:b/>
          <w:bCs/>
        </w:rPr>
      </w:pPr>
    </w:p>
    <w:p w14:paraId="072EEDC6" w14:textId="1AADE49D" w:rsidR="0089028D" w:rsidRDefault="0089028D" w:rsidP="00A60EE4">
      <w:pPr>
        <w:rPr>
          <w:b/>
          <w:bCs/>
        </w:rPr>
      </w:pPr>
    </w:p>
    <w:p w14:paraId="1C282B83" w14:textId="75F45ECF" w:rsidR="0089028D" w:rsidRDefault="0089028D" w:rsidP="00A60EE4">
      <w:pPr>
        <w:rPr>
          <w:b/>
          <w:bCs/>
        </w:rPr>
      </w:pPr>
    </w:p>
    <w:p w14:paraId="3AE63465" w14:textId="0A344AC0" w:rsidR="0089028D" w:rsidRDefault="0089028D" w:rsidP="00A60EE4">
      <w:pPr>
        <w:rPr>
          <w:b/>
          <w:bCs/>
        </w:rPr>
      </w:pPr>
    </w:p>
    <w:p w14:paraId="132454C9" w14:textId="5BF4D3D4" w:rsidR="0089028D" w:rsidRDefault="0089028D" w:rsidP="00A60EE4">
      <w:pPr>
        <w:rPr>
          <w:b/>
          <w:bCs/>
        </w:rPr>
      </w:pPr>
    </w:p>
    <w:p w14:paraId="5A6F4F25" w14:textId="59932DFD" w:rsidR="0089028D" w:rsidRDefault="0089028D" w:rsidP="00A60EE4">
      <w:pPr>
        <w:rPr>
          <w:b/>
          <w:bCs/>
        </w:rPr>
      </w:pPr>
    </w:p>
    <w:p w14:paraId="7E581733" w14:textId="758A4B90" w:rsidR="0089028D" w:rsidRDefault="0089028D" w:rsidP="00A60EE4">
      <w:pPr>
        <w:rPr>
          <w:b/>
          <w:bCs/>
        </w:rPr>
      </w:pPr>
    </w:p>
    <w:p w14:paraId="5581CCD8" w14:textId="621E48AE" w:rsidR="0089028D" w:rsidRDefault="0089028D" w:rsidP="00A60EE4">
      <w:pPr>
        <w:rPr>
          <w:b/>
          <w:bCs/>
        </w:rPr>
      </w:pPr>
    </w:p>
    <w:p w14:paraId="3ED733FF" w14:textId="6C29A64E" w:rsidR="0089028D" w:rsidRDefault="0089028D" w:rsidP="00A60EE4">
      <w:pPr>
        <w:rPr>
          <w:b/>
          <w:bCs/>
        </w:rPr>
      </w:pPr>
    </w:p>
    <w:p w14:paraId="14DDE3B8" w14:textId="751C5B8B" w:rsidR="0089028D" w:rsidRDefault="0089028D" w:rsidP="00A60EE4">
      <w:pPr>
        <w:rPr>
          <w:b/>
          <w:bCs/>
        </w:rPr>
      </w:pPr>
    </w:p>
    <w:p w14:paraId="5BF0DBAE" w14:textId="5DAD6446" w:rsidR="0089028D" w:rsidRDefault="0089028D" w:rsidP="00A60EE4">
      <w:pPr>
        <w:rPr>
          <w:b/>
          <w:bCs/>
        </w:rPr>
      </w:pPr>
    </w:p>
    <w:p w14:paraId="5FECB130" w14:textId="47581E30" w:rsidR="0089028D" w:rsidRDefault="0089028D" w:rsidP="00A60EE4">
      <w:pPr>
        <w:rPr>
          <w:b/>
          <w:bCs/>
        </w:rPr>
      </w:pPr>
    </w:p>
    <w:p w14:paraId="1A8AE1FE" w14:textId="00CB088B" w:rsidR="0089028D" w:rsidRDefault="0089028D" w:rsidP="00A60EE4">
      <w:pPr>
        <w:rPr>
          <w:b/>
          <w:bCs/>
        </w:rPr>
      </w:pPr>
    </w:p>
    <w:p w14:paraId="08137ED0" w14:textId="49808197" w:rsidR="0089028D" w:rsidRDefault="0089028D" w:rsidP="00A60EE4">
      <w:pPr>
        <w:rPr>
          <w:b/>
          <w:bCs/>
        </w:rPr>
      </w:pPr>
    </w:p>
    <w:p w14:paraId="61F853CC" w14:textId="22302D02" w:rsidR="0089028D" w:rsidRDefault="0089028D" w:rsidP="00A60EE4">
      <w:pPr>
        <w:rPr>
          <w:b/>
          <w:bCs/>
        </w:rPr>
      </w:pPr>
    </w:p>
    <w:p w14:paraId="2D3B6DE2" w14:textId="3B3BF973" w:rsidR="0089028D" w:rsidRDefault="0089028D" w:rsidP="00A60EE4">
      <w:pPr>
        <w:rPr>
          <w:b/>
          <w:bCs/>
        </w:rPr>
      </w:pPr>
    </w:p>
    <w:p w14:paraId="06DD7E55" w14:textId="6E2D288B" w:rsidR="0089028D" w:rsidRDefault="0089028D" w:rsidP="00A60EE4">
      <w:pPr>
        <w:rPr>
          <w:b/>
          <w:bCs/>
        </w:rPr>
      </w:pPr>
    </w:p>
    <w:p w14:paraId="436DA18D" w14:textId="77777777" w:rsidR="0089028D" w:rsidRDefault="0089028D" w:rsidP="00A60EE4">
      <w:pPr>
        <w:rPr>
          <w:b/>
          <w:bCs/>
        </w:rPr>
      </w:pPr>
    </w:p>
    <w:p w14:paraId="3D81C3E1" w14:textId="5DDBD5C1" w:rsidR="001B7E35" w:rsidRPr="00143B3A" w:rsidRDefault="001B7E35" w:rsidP="00143B3A">
      <w:pPr>
        <w:ind w:left="-360"/>
        <w:rPr>
          <w:b/>
          <w:bCs/>
          <w:sz w:val="22"/>
          <w:szCs w:val="22"/>
        </w:rPr>
      </w:pPr>
      <w:r w:rsidRPr="00143B3A">
        <w:rPr>
          <w:b/>
          <w:bCs/>
          <w:sz w:val="22"/>
          <w:szCs w:val="22"/>
        </w:rPr>
        <w:lastRenderedPageBreak/>
        <w:t>Table S1. BLAST</w:t>
      </w:r>
      <w:r w:rsidR="00143B3A" w:rsidRPr="00143B3A">
        <w:rPr>
          <w:b/>
          <w:bCs/>
          <w:sz w:val="22"/>
          <w:szCs w:val="22"/>
        </w:rPr>
        <w:t xml:space="preserve"> identity of novel Madagascar </w:t>
      </w:r>
      <w:proofErr w:type="spellStart"/>
      <w:r w:rsidR="00143B3A" w:rsidRPr="00143B3A">
        <w:rPr>
          <w:b/>
          <w:bCs/>
          <w:i/>
          <w:iCs/>
          <w:sz w:val="22"/>
          <w:szCs w:val="22"/>
        </w:rPr>
        <w:t>Nobecoviruses</w:t>
      </w:r>
      <w:proofErr w:type="spellEnd"/>
      <w:r w:rsidR="00143B3A" w:rsidRPr="00143B3A">
        <w:rPr>
          <w:b/>
          <w:bCs/>
          <w:i/>
          <w:iCs/>
          <w:sz w:val="22"/>
          <w:szCs w:val="22"/>
        </w:rPr>
        <w:t xml:space="preserve"> </w:t>
      </w:r>
      <w:r w:rsidR="00143B3A" w:rsidRPr="00143B3A">
        <w:rPr>
          <w:b/>
          <w:bCs/>
          <w:sz w:val="22"/>
          <w:szCs w:val="22"/>
        </w:rPr>
        <w:t>to publicly available reference genomes</w:t>
      </w:r>
    </w:p>
    <w:tbl>
      <w:tblPr>
        <w:tblStyle w:val="TableGrid"/>
        <w:tblW w:w="136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990"/>
        <w:gridCol w:w="1080"/>
        <w:gridCol w:w="1170"/>
        <w:gridCol w:w="1350"/>
        <w:gridCol w:w="1440"/>
        <w:gridCol w:w="3420"/>
        <w:gridCol w:w="2070"/>
      </w:tblGrid>
      <w:tr w:rsidR="001B7E35" w:rsidRPr="00A50FEE" w14:paraId="1C087C30" w14:textId="77777777" w:rsidTr="00143B3A">
        <w:trPr>
          <w:trHeight w:val="890"/>
        </w:trPr>
        <w:tc>
          <w:tcPr>
            <w:tcW w:w="2160" w:type="dxa"/>
            <w:tcBorders>
              <w:top w:val="single" w:sz="4" w:space="0" w:color="auto"/>
              <w:bottom w:val="single" w:sz="4" w:space="0" w:color="auto"/>
            </w:tcBorders>
          </w:tcPr>
          <w:p w14:paraId="2A737762"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Virus</w:t>
            </w:r>
          </w:p>
        </w:tc>
        <w:tc>
          <w:tcPr>
            <w:tcW w:w="990" w:type="dxa"/>
            <w:tcBorders>
              <w:top w:val="single" w:sz="4" w:space="0" w:color="auto"/>
              <w:bottom w:val="single" w:sz="4" w:space="0" w:color="auto"/>
            </w:tcBorders>
          </w:tcPr>
          <w:p w14:paraId="2AB7A4AC"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Nucleotide or amino acid</w:t>
            </w:r>
          </w:p>
        </w:tc>
        <w:tc>
          <w:tcPr>
            <w:tcW w:w="1080" w:type="dxa"/>
            <w:tcBorders>
              <w:top w:val="single" w:sz="4" w:space="0" w:color="auto"/>
              <w:bottom w:val="single" w:sz="4" w:space="0" w:color="auto"/>
            </w:tcBorders>
          </w:tcPr>
          <w:p w14:paraId="62352B8E"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-HKU9</w:t>
            </w:r>
          </w:p>
          <w:p w14:paraId="2CD4D4F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(MG762674)</w:t>
            </w:r>
          </w:p>
        </w:tc>
        <w:tc>
          <w:tcPr>
            <w:tcW w:w="1170" w:type="dxa"/>
            <w:tcBorders>
              <w:top w:val="single" w:sz="4" w:space="0" w:color="auto"/>
              <w:bottom w:val="single" w:sz="4" w:space="0" w:color="auto"/>
            </w:tcBorders>
          </w:tcPr>
          <w:p w14:paraId="7BFA83D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--GCCDC1</w:t>
            </w:r>
          </w:p>
          <w:p w14:paraId="54A0717F"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(NC_030886)</w:t>
            </w:r>
          </w:p>
        </w:tc>
        <w:tc>
          <w:tcPr>
            <w:tcW w:w="1350" w:type="dxa"/>
            <w:tcBorders>
              <w:top w:val="single" w:sz="4" w:space="0" w:color="auto"/>
              <w:bottom w:val="single" w:sz="4" w:space="0" w:color="auto"/>
            </w:tcBorders>
          </w:tcPr>
          <w:p w14:paraId="2A2EFD5D"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BtRt-BetaCoV</w:t>
            </w:r>
            <w:proofErr w:type="spellEnd"/>
            <w:r w:rsidRPr="00A50FEE">
              <w:rPr>
                <w:rFonts w:ascii="Times" w:hAnsi="Times"/>
                <w:b/>
                <w:bCs/>
                <w:color w:val="000000" w:themeColor="text1"/>
                <w:sz w:val="16"/>
                <w:szCs w:val="16"/>
              </w:rPr>
              <w:t>/GX2018</w:t>
            </w:r>
          </w:p>
          <w:p w14:paraId="67BAA5A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(MK211379)</w:t>
            </w:r>
          </w:p>
        </w:tc>
        <w:tc>
          <w:tcPr>
            <w:tcW w:w="1440" w:type="dxa"/>
            <w:tcBorders>
              <w:top w:val="single" w:sz="4" w:space="0" w:color="auto"/>
              <w:bottom w:val="single" w:sz="4" w:space="0" w:color="auto"/>
            </w:tcBorders>
          </w:tcPr>
          <w:p w14:paraId="7E722C2B"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Eidolon_helvum</w:t>
            </w:r>
            <w:proofErr w:type="spellEnd"/>
            <w:r w:rsidRPr="00A50FEE">
              <w:rPr>
                <w:rFonts w:ascii="Times" w:hAnsi="Times"/>
                <w:b/>
                <w:bCs/>
                <w:color w:val="000000" w:themeColor="text1"/>
                <w:sz w:val="16"/>
                <w:szCs w:val="16"/>
              </w:rPr>
              <w:t>/Cameroon/2013</w:t>
            </w:r>
          </w:p>
          <w:p w14:paraId="7D155D6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(NC_048212)</w:t>
            </w:r>
          </w:p>
        </w:tc>
        <w:tc>
          <w:tcPr>
            <w:tcW w:w="3420" w:type="dxa"/>
            <w:tcBorders>
              <w:top w:val="single" w:sz="4" w:space="0" w:color="auto"/>
              <w:bottom w:val="single" w:sz="4" w:space="0" w:color="auto"/>
            </w:tcBorders>
          </w:tcPr>
          <w:p w14:paraId="37AD85A6"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Top BLAST hit</w:t>
            </w:r>
          </w:p>
        </w:tc>
        <w:tc>
          <w:tcPr>
            <w:tcW w:w="2070" w:type="dxa"/>
            <w:tcBorders>
              <w:top w:val="single" w:sz="4" w:space="0" w:color="auto"/>
              <w:bottom w:val="single" w:sz="4" w:space="0" w:color="auto"/>
            </w:tcBorders>
          </w:tcPr>
          <w:p w14:paraId="16ECF890"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Accession number of top BLAST hit</w:t>
            </w:r>
          </w:p>
        </w:tc>
      </w:tr>
      <w:tr w:rsidR="001B7E35" w:rsidRPr="00A50FEE" w14:paraId="5E4AED18" w14:textId="77777777" w:rsidTr="00143B3A">
        <w:trPr>
          <w:trHeight w:val="187"/>
        </w:trPr>
        <w:tc>
          <w:tcPr>
            <w:tcW w:w="2160" w:type="dxa"/>
            <w:tcBorders>
              <w:top w:val="single" w:sz="4" w:space="0" w:color="auto"/>
            </w:tcBorders>
          </w:tcPr>
          <w:p w14:paraId="0C91090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P_rufus_AMB130</w:t>
            </w:r>
          </w:p>
        </w:tc>
        <w:tc>
          <w:tcPr>
            <w:tcW w:w="990" w:type="dxa"/>
            <w:tcBorders>
              <w:top w:val="single" w:sz="4" w:space="0" w:color="auto"/>
            </w:tcBorders>
          </w:tcPr>
          <w:p w14:paraId="3314A90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AA5A76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73.15*</w:t>
            </w:r>
          </w:p>
        </w:tc>
        <w:tc>
          <w:tcPr>
            <w:tcW w:w="1170" w:type="dxa"/>
            <w:tcBorders>
              <w:top w:val="single" w:sz="4" w:space="0" w:color="auto"/>
            </w:tcBorders>
          </w:tcPr>
          <w:p w14:paraId="0013A1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72.87*</w:t>
            </w:r>
          </w:p>
        </w:tc>
        <w:tc>
          <w:tcPr>
            <w:tcW w:w="1350" w:type="dxa"/>
            <w:tcBorders>
              <w:top w:val="single" w:sz="4" w:space="0" w:color="auto"/>
            </w:tcBorders>
          </w:tcPr>
          <w:p w14:paraId="0C26088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73.28*</w:t>
            </w:r>
          </w:p>
        </w:tc>
        <w:tc>
          <w:tcPr>
            <w:tcW w:w="1440" w:type="dxa"/>
            <w:tcBorders>
              <w:top w:val="single" w:sz="4" w:space="0" w:color="auto"/>
            </w:tcBorders>
          </w:tcPr>
          <w:p w14:paraId="2A22FD8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73.54</w:t>
            </w:r>
            <w:r w:rsidRPr="00A50FEE">
              <w:rPr>
                <w:rFonts w:ascii="Times" w:hAnsi="Times"/>
                <w:color w:val="000000" w:themeColor="text1"/>
                <w:sz w:val="16"/>
                <w:szCs w:val="16"/>
              </w:rPr>
              <w:t>*</w:t>
            </w:r>
          </w:p>
        </w:tc>
        <w:tc>
          <w:tcPr>
            <w:tcW w:w="3420" w:type="dxa"/>
            <w:tcBorders>
              <w:top w:val="single" w:sz="4" w:space="0" w:color="auto"/>
            </w:tcBorders>
          </w:tcPr>
          <w:p w14:paraId="1B646E7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HKU9, complete genome</w:t>
            </w:r>
          </w:p>
        </w:tc>
        <w:tc>
          <w:tcPr>
            <w:tcW w:w="2070" w:type="dxa"/>
            <w:tcBorders>
              <w:top w:val="single" w:sz="4" w:space="0" w:color="auto"/>
            </w:tcBorders>
          </w:tcPr>
          <w:p w14:paraId="76EF88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EF065514</w:t>
            </w:r>
          </w:p>
        </w:tc>
      </w:tr>
      <w:tr w:rsidR="001B7E35" w:rsidRPr="00A50FEE" w14:paraId="79C2F493" w14:textId="77777777" w:rsidTr="00143B3A">
        <w:trPr>
          <w:trHeight w:val="206"/>
        </w:trPr>
        <w:tc>
          <w:tcPr>
            <w:tcW w:w="2160" w:type="dxa"/>
          </w:tcPr>
          <w:p w14:paraId="7B7696A5" w14:textId="77777777" w:rsidR="001B7E35" w:rsidRPr="00A50FEE" w:rsidRDefault="001B7E35" w:rsidP="00821965">
            <w:pPr>
              <w:jc w:val="center"/>
              <w:rPr>
                <w:rFonts w:ascii="Times" w:hAnsi="Times"/>
                <w:color w:val="000000" w:themeColor="text1"/>
                <w:sz w:val="16"/>
                <w:szCs w:val="16"/>
              </w:rPr>
            </w:pPr>
          </w:p>
        </w:tc>
        <w:tc>
          <w:tcPr>
            <w:tcW w:w="990" w:type="dxa"/>
          </w:tcPr>
          <w:p w14:paraId="0F7E2B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7656EB1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47.67</w:t>
            </w:r>
          </w:p>
        </w:tc>
        <w:tc>
          <w:tcPr>
            <w:tcW w:w="1170" w:type="dxa"/>
          </w:tcPr>
          <w:p w14:paraId="7F86CB2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w:t>
            </w:r>
          </w:p>
        </w:tc>
        <w:tc>
          <w:tcPr>
            <w:tcW w:w="1350" w:type="dxa"/>
          </w:tcPr>
          <w:p w14:paraId="712C1DF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53.77</w:t>
            </w:r>
          </w:p>
        </w:tc>
        <w:tc>
          <w:tcPr>
            <w:tcW w:w="1440" w:type="dxa"/>
          </w:tcPr>
          <w:p w14:paraId="44873AC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48.25</w:t>
            </w:r>
          </w:p>
        </w:tc>
        <w:tc>
          <w:tcPr>
            <w:tcW w:w="3420" w:type="dxa"/>
          </w:tcPr>
          <w:p w14:paraId="12E6528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28F929B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AWV67046</w:t>
            </w:r>
          </w:p>
        </w:tc>
      </w:tr>
      <w:tr w:rsidR="001B7E35" w:rsidRPr="00A50FEE" w14:paraId="43D790AB" w14:textId="77777777" w:rsidTr="00143B3A">
        <w:trPr>
          <w:trHeight w:val="187"/>
        </w:trPr>
        <w:tc>
          <w:tcPr>
            <w:tcW w:w="2160" w:type="dxa"/>
          </w:tcPr>
          <w:p w14:paraId="472D9F17" w14:textId="77777777" w:rsidR="001B7E35" w:rsidRPr="00A50FEE" w:rsidRDefault="001B7E35" w:rsidP="00821965">
            <w:pPr>
              <w:jc w:val="center"/>
              <w:rPr>
                <w:rFonts w:ascii="Times" w:hAnsi="Times"/>
                <w:color w:val="000000" w:themeColor="text1"/>
                <w:sz w:val="16"/>
                <w:szCs w:val="16"/>
              </w:rPr>
            </w:pPr>
          </w:p>
        </w:tc>
        <w:tc>
          <w:tcPr>
            <w:tcW w:w="990" w:type="dxa"/>
          </w:tcPr>
          <w:p w14:paraId="3C3D209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1017A4D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70.08</w:t>
            </w:r>
          </w:p>
        </w:tc>
        <w:tc>
          <w:tcPr>
            <w:tcW w:w="1170" w:type="dxa"/>
          </w:tcPr>
          <w:p w14:paraId="761B5B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w:t>
            </w:r>
          </w:p>
        </w:tc>
        <w:tc>
          <w:tcPr>
            <w:tcW w:w="1350" w:type="dxa"/>
          </w:tcPr>
          <w:p w14:paraId="129C469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74.68</w:t>
            </w:r>
          </w:p>
        </w:tc>
        <w:tc>
          <w:tcPr>
            <w:tcW w:w="1440" w:type="dxa"/>
          </w:tcPr>
          <w:p w14:paraId="104E02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76.10</w:t>
            </w:r>
          </w:p>
        </w:tc>
        <w:tc>
          <w:tcPr>
            <w:tcW w:w="3420" w:type="dxa"/>
          </w:tcPr>
          <w:p w14:paraId="1BB4609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1EA47F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35F15C17" w14:textId="77777777" w:rsidTr="00143B3A">
        <w:trPr>
          <w:trHeight w:val="206"/>
        </w:trPr>
        <w:tc>
          <w:tcPr>
            <w:tcW w:w="2160" w:type="dxa"/>
          </w:tcPr>
          <w:p w14:paraId="3FD5C3F7" w14:textId="77777777" w:rsidR="001B7E35" w:rsidRPr="00A50FEE" w:rsidRDefault="001B7E35" w:rsidP="00821965">
            <w:pPr>
              <w:jc w:val="center"/>
              <w:rPr>
                <w:rFonts w:ascii="Times" w:hAnsi="Times"/>
                <w:color w:val="000000" w:themeColor="text1"/>
                <w:sz w:val="16"/>
                <w:szCs w:val="16"/>
              </w:rPr>
            </w:pPr>
          </w:p>
        </w:tc>
        <w:tc>
          <w:tcPr>
            <w:tcW w:w="990" w:type="dxa"/>
          </w:tcPr>
          <w:p w14:paraId="06CBBE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5153A5C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45.59</w:t>
            </w:r>
          </w:p>
        </w:tc>
        <w:tc>
          <w:tcPr>
            <w:tcW w:w="1170" w:type="dxa"/>
          </w:tcPr>
          <w:p w14:paraId="110B4D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47.3</w:t>
            </w:r>
          </w:p>
        </w:tc>
        <w:tc>
          <w:tcPr>
            <w:tcW w:w="1350" w:type="dxa"/>
          </w:tcPr>
          <w:p w14:paraId="799CDD0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46.7</w:t>
            </w:r>
          </w:p>
        </w:tc>
        <w:tc>
          <w:tcPr>
            <w:tcW w:w="1440" w:type="dxa"/>
          </w:tcPr>
          <w:p w14:paraId="11D7AD3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46.47</w:t>
            </w:r>
          </w:p>
        </w:tc>
        <w:tc>
          <w:tcPr>
            <w:tcW w:w="3420" w:type="dxa"/>
          </w:tcPr>
          <w:p w14:paraId="1A1D951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glycoprotein [Bat coronavirus]</w:t>
            </w:r>
          </w:p>
        </w:tc>
        <w:tc>
          <w:tcPr>
            <w:tcW w:w="2070" w:type="dxa"/>
          </w:tcPr>
          <w:p w14:paraId="7BEC5E7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QEH60463</w:t>
            </w:r>
          </w:p>
        </w:tc>
      </w:tr>
      <w:tr w:rsidR="001B7E35" w:rsidRPr="00A50FEE" w14:paraId="7C0944F3" w14:textId="77777777" w:rsidTr="00143B3A">
        <w:trPr>
          <w:trHeight w:val="180"/>
        </w:trPr>
        <w:tc>
          <w:tcPr>
            <w:tcW w:w="2160" w:type="dxa"/>
          </w:tcPr>
          <w:p w14:paraId="0766BC3F" w14:textId="77777777" w:rsidR="001B7E35" w:rsidRPr="00A50FEE" w:rsidRDefault="001B7E35" w:rsidP="00821965">
            <w:pPr>
              <w:jc w:val="center"/>
              <w:rPr>
                <w:rFonts w:ascii="Times" w:hAnsi="Times"/>
                <w:color w:val="000000" w:themeColor="text1"/>
                <w:sz w:val="16"/>
                <w:szCs w:val="16"/>
              </w:rPr>
            </w:pPr>
          </w:p>
        </w:tc>
        <w:tc>
          <w:tcPr>
            <w:tcW w:w="990" w:type="dxa"/>
          </w:tcPr>
          <w:p w14:paraId="0B5060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25A06C3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40.38</w:t>
            </w:r>
          </w:p>
        </w:tc>
        <w:tc>
          <w:tcPr>
            <w:tcW w:w="1170" w:type="dxa"/>
          </w:tcPr>
          <w:p w14:paraId="1664CF8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41.18</w:t>
            </w:r>
          </w:p>
        </w:tc>
        <w:tc>
          <w:tcPr>
            <w:tcW w:w="1350" w:type="dxa"/>
          </w:tcPr>
          <w:p w14:paraId="347A3B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w:t>
            </w:r>
            <w:r w:rsidRPr="00A50FEE">
              <w:rPr>
                <w:color w:val="000000" w:themeColor="text1"/>
                <w:sz w:val="16"/>
                <w:szCs w:val="16"/>
                <w:shd w:val="clear" w:color="auto" w:fill="FFFFFF"/>
                <w:vertAlign w:val="superscript"/>
              </w:rPr>
              <w:t>†</w:t>
            </w:r>
          </w:p>
        </w:tc>
        <w:tc>
          <w:tcPr>
            <w:tcW w:w="1440" w:type="dxa"/>
          </w:tcPr>
          <w:p w14:paraId="5047503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41.67</w:t>
            </w:r>
          </w:p>
        </w:tc>
        <w:tc>
          <w:tcPr>
            <w:tcW w:w="3420" w:type="dxa"/>
          </w:tcPr>
          <w:p w14:paraId="5ADE2D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883315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ADM33567</w:t>
            </w:r>
          </w:p>
        </w:tc>
      </w:tr>
      <w:tr w:rsidR="001B7E35" w:rsidRPr="00A50FEE" w14:paraId="4185AC7F" w14:textId="77777777" w:rsidTr="00143B3A">
        <w:trPr>
          <w:trHeight w:val="375"/>
        </w:trPr>
        <w:tc>
          <w:tcPr>
            <w:tcW w:w="2160" w:type="dxa"/>
          </w:tcPr>
          <w:p w14:paraId="0AA716C4" w14:textId="77777777" w:rsidR="001B7E35" w:rsidRPr="00A50FEE" w:rsidRDefault="001B7E35" w:rsidP="00821965">
            <w:pPr>
              <w:jc w:val="center"/>
              <w:rPr>
                <w:rFonts w:ascii="Times" w:hAnsi="Times"/>
                <w:color w:val="000000" w:themeColor="text1"/>
                <w:sz w:val="16"/>
                <w:szCs w:val="16"/>
              </w:rPr>
            </w:pPr>
          </w:p>
        </w:tc>
        <w:tc>
          <w:tcPr>
            <w:tcW w:w="990" w:type="dxa"/>
          </w:tcPr>
          <w:p w14:paraId="472113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5AFCAFB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50.68</w:t>
            </w:r>
          </w:p>
        </w:tc>
        <w:tc>
          <w:tcPr>
            <w:tcW w:w="1170" w:type="dxa"/>
          </w:tcPr>
          <w:p w14:paraId="2AEDA71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47.95</w:t>
            </w:r>
          </w:p>
        </w:tc>
        <w:tc>
          <w:tcPr>
            <w:tcW w:w="1350" w:type="dxa"/>
          </w:tcPr>
          <w:p w14:paraId="7A31071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50.63</w:t>
            </w:r>
          </w:p>
        </w:tc>
        <w:tc>
          <w:tcPr>
            <w:tcW w:w="1440" w:type="dxa"/>
          </w:tcPr>
          <w:p w14:paraId="45EA958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46.58</w:t>
            </w:r>
          </w:p>
        </w:tc>
        <w:tc>
          <w:tcPr>
            <w:tcW w:w="3420" w:type="dxa"/>
          </w:tcPr>
          <w:p w14:paraId="5376A2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0941EF4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112E22A2" w14:textId="77777777" w:rsidTr="00143B3A">
        <w:trPr>
          <w:trHeight w:val="375"/>
        </w:trPr>
        <w:tc>
          <w:tcPr>
            <w:tcW w:w="2160" w:type="dxa"/>
          </w:tcPr>
          <w:p w14:paraId="403749F8" w14:textId="77777777" w:rsidR="001B7E35" w:rsidRPr="00A50FEE" w:rsidRDefault="001B7E35" w:rsidP="00821965">
            <w:pPr>
              <w:jc w:val="center"/>
              <w:rPr>
                <w:rFonts w:ascii="Times" w:hAnsi="Times"/>
                <w:color w:val="000000" w:themeColor="text1"/>
                <w:sz w:val="16"/>
                <w:szCs w:val="16"/>
              </w:rPr>
            </w:pPr>
          </w:p>
        </w:tc>
        <w:tc>
          <w:tcPr>
            <w:tcW w:w="990" w:type="dxa"/>
          </w:tcPr>
          <w:p w14:paraId="241D940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1DC477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58.56</w:t>
            </w:r>
          </w:p>
        </w:tc>
        <w:tc>
          <w:tcPr>
            <w:tcW w:w="1170" w:type="dxa"/>
          </w:tcPr>
          <w:p w14:paraId="1523BB5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59.73</w:t>
            </w:r>
          </w:p>
        </w:tc>
        <w:tc>
          <w:tcPr>
            <w:tcW w:w="1350" w:type="dxa"/>
          </w:tcPr>
          <w:p w14:paraId="16D6FE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60.55</w:t>
            </w:r>
          </w:p>
        </w:tc>
        <w:tc>
          <w:tcPr>
            <w:tcW w:w="1440" w:type="dxa"/>
          </w:tcPr>
          <w:p w14:paraId="50E5C5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62.44</w:t>
            </w:r>
          </w:p>
        </w:tc>
        <w:tc>
          <w:tcPr>
            <w:tcW w:w="3420" w:type="dxa"/>
          </w:tcPr>
          <w:p w14:paraId="19D3EC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glycoprotein [Bat coronavirus HKU9]</w:t>
            </w:r>
          </w:p>
        </w:tc>
        <w:tc>
          <w:tcPr>
            <w:tcW w:w="2070" w:type="dxa"/>
          </w:tcPr>
          <w:p w14:paraId="7221AE7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ABN10930</w:t>
            </w:r>
          </w:p>
        </w:tc>
      </w:tr>
      <w:tr w:rsidR="001B7E35" w:rsidRPr="00A50FEE" w14:paraId="144328C7" w14:textId="77777777" w:rsidTr="00143B3A">
        <w:trPr>
          <w:trHeight w:val="234"/>
        </w:trPr>
        <w:tc>
          <w:tcPr>
            <w:tcW w:w="2160" w:type="dxa"/>
          </w:tcPr>
          <w:p w14:paraId="31F364D0" w14:textId="77777777" w:rsidR="001B7E35" w:rsidRPr="00A50FEE" w:rsidRDefault="001B7E35" w:rsidP="00821965">
            <w:pPr>
              <w:jc w:val="center"/>
              <w:rPr>
                <w:rFonts w:ascii="Times" w:hAnsi="Times"/>
                <w:color w:val="000000" w:themeColor="text1"/>
                <w:sz w:val="16"/>
                <w:szCs w:val="16"/>
              </w:rPr>
            </w:pPr>
          </w:p>
        </w:tc>
        <w:tc>
          <w:tcPr>
            <w:tcW w:w="990" w:type="dxa"/>
          </w:tcPr>
          <w:p w14:paraId="616F4FB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0652C6C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w:t>
            </w:r>
          </w:p>
        </w:tc>
        <w:tc>
          <w:tcPr>
            <w:tcW w:w="1170" w:type="dxa"/>
          </w:tcPr>
          <w:p w14:paraId="30A06DD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50.61</w:t>
            </w:r>
          </w:p>
        </w:tc>
        <w:tc>
          <w:tcPr>
            <w:tcW w:w="1350" w:type="dxa"/>
          </w:tcPr>
          <w:p w14:paraId="15A3087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50.84</w:t>
            </w:r>
          </w:p>
        </w:tc>
        <w:tc>
          <w:tcPr>
            <w:tcW w:w="1440" w:type="dxa"/>
          </w:tcPr>
          <w:p w14:paraId="2A88363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48.27</w:t>
            </w:r>
          </w:p>
        </w:tc>
        <w:tc>
          <w:tcPr>
            <w:tcW w:w="3420" w:type="dxa"/>
          </w:tcPr>
          <w:p w14:paraId="4693A6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 protein [Rousettus bat coronavirus HKU9]</w:t>
            </w:r>
          </w:p>
        </w:tc>
        <w:tc>
          <w:tcPr>
            <w:tcW w:w="2070" w:type="dxa"/>
          </w:tcPr>
          <w:p w14:paraId="29649F62"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AVP25400</w:t>
            </w:r>
          </w:p>
        </w:tc>
      </w:tr>
      <w:tr w:rsidR="001B7E35" w:rsidRPr="00A50FEE" w14:paraId="5DEC129E" w14:textId="77777777" w:rsidTr="00143B3A">
        <w:trPr>
          <w:trHeight w:val="162"/>
        </w:trPr>
        <w:tc>
          <w:tcPr>
            <w:tcW w:w="2160" w:type="dxa"/>
          </w:tcPr>
          <w:p w14:paraId="6F801A47" w14:textId="77777777" w:rsidR="001B7E35" w:rsidRPr="00A50FEE" w:rsidRDefault="001B7E35" w:rsidP="00821965">
            <w:pPr>
              <w:jc w:val="center"/>
              <w:rPr>
                <w:rFonts w:ascii="Times" w:hAnsi="Times"/>
                <w:color w:val="000000" w:themeColor="text1"/>
                <w:sz w:val="16"/>
                <w:szCs w:val="16"/>
              </w:rPr>
            </w:pPr>
          </w:p>
        </w:tc>
        <w:tc>
          <w:tcPr>
            <w:tcW w:w="990" w:type="dxa"/>
          </w:tcPr>
          <w:p w14:paraId="207D1AA5" w14:textId="77777777" w:rsidR="001B7E35" w:rsidRPr="00A50FEE" w:rsidRDefault="001B7E35" w:rsidP="00821965">
            <w:pPr>
              <w:rPr>
                <w:color w:val="000000" w:themeColor="text1"/>
                <w:sz w:val="16"/>
                <w:szCs w:val="16"/>
              </w:rPr>
            </w:pPr>
            <w:r w:rsidRPr="00A50FEE">
              <w:rPr>
                <w:rFonts w:ascii="Times" w:hAnsi="Times"/>
                <w:color w:val="000000" w:themeColor="text1"/>
                <w:sz w:val="16"/>
                <w:szCs w:val="16"/>
              </w:rPr>
              <w:t>NS7a</w:t>
            </w:r>
            <w:r w:rsidRPr="00A50FEE">
              <w:rPr>
                <w:color w:val="000000" w:themeColor="text1"/>
                <w:sz w:val="16"/>
                <w:szCs w:val="16"/>
                <w:shd w:val="clear" w:color="auto" w:fill="FFFFFF"/>
                <w:vertAlign w:val="superscript"/>
              </w:rPr>
              <w:t>†</w:t>
            </w:r>
          </w:p>
          <w:p w14:paraId="7A73E15D" w14:textId="77777777" w:rsidR="001B7E35" w:rsidRPr="00A50FEE" w:rsidRDefault="001B7E35" w:rsidP="00821965">
            <w:pPr>
              <w:jc w:val="center"/>
              <w:rPr>
                <w:rFonts w:ascii="Times" w:hAnsi="Times"/>
                <w:color w:val="000000" w:themeColor="text1"/>
                <w:sz w:val="16"/>
                <w:szCs w:val="16"/>
              </w:rPr>
            </w:pPr>
          </w:p>
        </w:tc>
        <w:tc>
          <w:tcPr>
            <w:tcW w:w="1080" w:type="dxa"/>
          </w:tcPr>
          <w:p w14:paraId="4A999A2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3.3</w:t>
            </w:r>
            <w:r w:rsidRPr="00A50FEE">
              <w:rPr>
                <w:color w:val="000000" w:themeColor="text1"/>
                <w:sz w:val="16"/>
                <w:szCs w:val="16"/>
                <w:shd w:val="clear" w:color="auto" w:fill="FFFFFF"/>
                <w:vertAlign w:val="superscript"/>
              </w:rPr>
              <w:t>†</w:t>
            </w:r>
          </w:p>
        </w:tc>
        <w:tc>
          <w:tcPr>
            <w:tcW w:w="1170" w:type="dxa"/>
          </w:tcPr>
          <w:p w14:paraId="01BCB80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2.1</w:t>
            </w:r>
            <w:r w:rsidRPr="00A50FEE">
              <w:rPr>
                <w:color w:val="000000" w:themeColor="text1"/>
                <w:sz w:val="16"/>
                <w:szCs w:val="16"/>
                <w:shd w:val="clear" w:color="auto" w:fill="FFFFFF"/>
                <w:vertAlign w:val="superscript"/>
              </w:rPr>
              <w:t>†</w:t>
            </w:r>
          </w:p>
        </w:tc>
        <w:tc>
          <w:tcPr>
            <w:tcW w:w="1350" w:type="dxa"/>
          </w:tcPr>
          <w:p w14:paraId="3FED55F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1.9</w:t>
            </w:r>
            <w:r w:rsidRPr="00A50FEE">
              <w:rPr>
                <w:color w:val="000000" w:themeColor="text1"/>
                <w:sz w:val="16"/>
                <w:szCs w:val="16"/>
                <w:shd w:val="clear" w:color="auto" w:fill="FFFFFF"/>
                <w:vertAlign w:val="superscript"/>
              </w:rPr>
              <w:t>†</w:t>
            </w:r>
          </w:p>
        </w:tc>
        <w:tc>
          <w:tcPr>
            <w:tcW w:w="1440" w:type="dxa"/>
          </w:tcPr>
          <w:p w14:paraId="0F07A1A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2.2</w:t>
            </w:r>
            <w:r w:rsidRPr="00A50FEE">
              <w:rPr>
                <w:color w:val="000000" w:themeColor="text1"/>
                <w:sz w:val="16"/>
                <w:szCs w:val="16"/>
                <w:shd w:val="clear" w:color="auto" w:fill="FFFFFF"/>
                <w:vertAlign w:val="superscript"/>
              </w:rPr>
              <w:t>†</w:t>
            </w:r>
          </w:p>
        </w:tc>
        <w:tc>
          <w:tcPr>
            <w:tcW w:w="3420" w:type="dxa"/>
          </w:tcPr>
          <w:p w14:paraId="32D141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CMRF35-like molecule 1 viral protein [Murine norovirus GV/CR10/2005/USA]</w:t>
            </w:r>
            <w:r w:rsidRPr="00A50FEE">
              <w:rPr>
                <w:color w:val="000000" w:themeColor="text1"/>
                <w:sz w:val="16"/>
                <w:szCs w:val="16"/>
                <w:shd w:val="clear" w:color="auto" w:fill="FFFFFF"/>
                <w:vertAlign w:val="superscript"/>
              </w:rPr>
              <w:t>†</w:t>
            </w:r>
          </w:p>
        </w:tc>
        <w:tc>
          <w:tcPr>
            <w:tcW w:w="2070" w:type="dxa"/>
          </w:tcPr>
          <w:p w14:paraId="20CFC6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5OR7</w:t>
            </w:r>
            <w:r w:rsidRPr="00A50FEE">
              <w:rPr>
                <w:color w:val="000000" w:themeColor="text1"/>
                <w:sz w:val="16"/>
                <w:szCs w:val="16"/>
                <w:shd w:val="clear" w:color="auto" w:fill="FFFFFF"/>
                <w:vertAlign w:val="superscript"/>
              </w:rPr>
              <w:t>†</w:t>
            </w:r>
          </w:p>
        </w:tc>
      </w:tr>
      <w:tr w:rsidR="001B7E35" w:rsidRPr="00A50FEE" w14:paraId="2A42B31E" w14:textId="77777777" w:rsidTr="00143B3A">
        <w:trPr>
          <w:trHeight w:val="206"/>
        </w:trPr>
        <w:tc>
          <w:tcPr>
            <w:tcW w:w="2160" w:type="dxa"/>
            <w:tcBorders>
              <w:bottom w:val="single" w:sz="4" w:space="0" w:color="auto"/>
            </w:tcBorders>
          </w:tcPr>
          <w:p w14:paraId="449313B6"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5967FE9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Borders>
              <w:bottom w:val="single" w:sz="4" w:space="0" w:color="auto"/>
            </w:tcBorders>
          </w:tcPr>
          <w:p w14:paraId="059DC52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40.28</w:t>
            </w:r>
          </w:p>
        </w:tc>
        <w:tc>
          <w:tcPr>
            <w:tcW w:w="1170" w:type="dxa"/>
            <w:tcBorders>
              <w:bottom w:val="single" w:sz="4" w:space="0" w:color="auto"/>
            </w:tcBorders>
          </w:tcPr>
          <w:p w14:paraId="10A190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350" w:type="dxa"/>
            <w:tcBorders>
              <w:bottom w:val="single" w:sz="4" w:space="0" w:color="auto"/>
            </w:tcBorders>
          </w:tcPr>
          <w:p w14:paraId="2130AF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63.64</w:t>
            </w:r>
          </w:p>
        </w:tc>
        <w:tc>
          <w:tcPr>
            <w:tcW w:w="1440" w:type="dxa"/>
            <w:tcBorders>
              <w:bottom w:val="single" w:sz="4" w:space="0" w:color="auto"/>
            </w:tcBorders>
          </w:tcPr>
          <w:p w14:paraId="63D0566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40</w:t>
            </w:r>
          </w:p>
        </w:tc>
        <w:tc>
          <w:tcPr>
            <w:tcW w:w="3420" w:type="dxa"/>
            <w:tcBorders>
              <w:bottom w:val="single" w:sz="4" w:space="0" w:color="auto"/>
            </w:tcBorders>
          </w:tcPr>
          <w:p w14:paraId="4A8F0C4D"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NS7b [Rousettus bat coronavirus HKU9]</w:t>
            </w:r>
          </w:p>
        </w:tc>
        <w:tc>
          <w:tcPr>
            <w:tcW w:w="2070" w:type="dxa"/>
            <w:tcBorders>
              <w:bottom w:val="single" w:sz="4" w:space="0" w:color="auto"/>
            </w:tcBorders>
          </w:tcPr>
          <w:p w14:paraId="6CD7B4D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AVP25412</w:t>
            </w:r>
          </w:p>
        </w:tc>
      </w:tr>
      <w:tr w:rsidR="001B7E35" w:rsidRPr="00A50FEE" w14:paraId="4CD0E729" w14:textId="77777777" w:rsidTr="00143B3A">
        <w:trPr>
          <w:trHeight w:val="187"/>
        </w:trPr>
        <w:tc>
          <w:tcPr>
            <w:tcW w:w="2160" w:type="dxa"/>
            <w:tcBorders>
              <w:top w:val="single" w:sz="4" w:space="0" w:color="auto"/>
            </w:tcBorders>
          </w:tcPr>
          <w:p w14:paraId="5BDE53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R_madagascariensis_MIZ178</w:t>
            </w:r>
          </w:p>
        </w:tc>
        <w:tc>
          <w:tcPr>
            <w:tcW w:w="990" w:type="dxa"/>
            <w:tcBorders>
              <w:top w:val="single" w:sz="4" w:space="0" w:color="auto"/>
            </w:tcBorders>
          </w:tcPr>
          <w:p w14:paraId="7B28BD0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64E9C3A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w:t>
            </w:r>
          </w:p>
        </w:tc>
        <w:tc>
          <w:tcPr>
            <w:tcW w:w="1170" w:type="dxa"/>
            <w:tcBorders>
              <w:top w:val="single" w:sz="4" w:space="0" w:color="auto"/>
            </w:tcBorders>
          </w:tcPr>
          <w:p w14:paraId="7703204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75.08*</w:t>
            </w:r>
          </w:p>
        </w:tc>
        <w:tc>
          <w:tcPr>
            <w:tcW w:w="1350" w:type="dxa"/>
            <w:tcBorders>
              <w:top w:val="single" w:sz="4" w:space="0" w:color="auto"/>
            </w:tcBorders>
          </w:tcPr>
          <w:p w14:paraId="4DFB0C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75.88*</w:t>
            </w:r>
          </w:p>
        </w:tc>
        <w:tc>
          <w:tcPr>
            <w:tcW w:w="1440" w:type="dxa"/>
            <w:tcBorders>
              <w:top w:val="single" w:sz="4" w:space="0" w:color="auto"/>
            </w:tcBorders>
          </w:tcPr>
          <w:p w14:paraId="3329E496"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95.15</w:t>
            </w:r>
            <w:r w:rsidRPr="00A50FEE">
              <w:rPr>
                <w:rFonts w:ascii="Times" w:hAnsi="Times"/>
                <w:color w:val="000000" w:themeColor="text1"/>
                <w:sz w:val="16"/>
                <w:szCs w:val="16"/>
              </w:rPr>
              <w:t>*</w:t>
            </w:r>
          </w:p>
        </w:tc>
        <w:tc>
          <w:tcPr>
            <w:tcW w:w="3420" w:type="dxa"/>
            <w:tcBorders>
              <w:top w:val="single" w:sz="4" w:space="0" w:color="auto"/>
            </w:tcBorders>
          </w:tcPr>
          <w:p w14:paraId="693327F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Bat coronavirus isolate CMR900</w:t>
            </w:r>
          </w:p>
        </w:tc>
        <w:tc>
          <w:tcPr>
            <w:tcW w:w="2070" w:type="dxa"/>
            <w:tcBorders>
              <w:top w:val="single" w:sz="4" w:space="0" w:color="auto"/>
            </w:tcBorders>
          </w:tcPr>
          <w:p w14:paraId="6A90B732"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MG693169</w:t>
            </w:r>
          </w:p>
        </w:tc>
      </w:tr>
      <w:tr w:rsidR="001B7E35" w:rsidRPr="00A50FEE" w14:paraId="661ED00C" w14:textId="77777777" w:rsidTr="00143B3A">
        <w:trPr>
          <w:trHeight w:val="206"/>
        </w:trPr>
        <w:tc>
          <w:tcPr>
            <w:tcW w:w="2160" w:type="dxa"/>
          </w:tcPr>
          <w:p w14:paraId="0540DC40" w14:textId="77777777" w:rsidR="001B7E35" w:rsidRPr="00A50FEE" w:rsidRDefault="001B7E35" w:rsidP="00821965">
            <w:pPr>
              <w:jc w:val="center"/>
              <w:rPr>
                <w:rFonts w:ascii="Times" w:hAnsi="Times"/>
                <w:color w:val="000000" w:themeColor="text1"/>
                <w:sz w:val="16"/>
                <w:szCs w:val="16"/>
              </w:rPr>
            </w:pPr>
          </w:p>
        </w:tc>
        <w:tc>
          <w:tcPr>
            <w:tcW w:w="990" w:type="dxa"/>
          </w:tcPr>
          <w:p w14:paraId="244E3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681D692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60.59</w:t>
            </w:r>
          </w:p>
        </w:tc>
        <w:tc>
          <w:tcPr>
            <w:tcW w:w="1170" w:type="dxa"/>
          </w:tcPr>
          <w:p w14:paraId="4B5847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59.36</w:t>
            </w:r>
          </w:p>
        </w:tc>
        <w:tc>
          <w:tcPr>
            <w:tcW w:w="1350" w:type="dxa"/>
          </w:tcPr>
          <w:p w14:paraId="14C656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59.84</w:t>
            </w:r>
          </w:p>
        </w:tc>
        <w:tc>
          <w:tcPr>
            <w:tcW w:w="1440" w:type="dxa"/>
          </w:tcPr>
          <w:p w14:paraId="17FB5CE5"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96.03</w:t>
            </w:r>
          </w:p>
        </w:tc>
        <w:tc>
          <w:tcPr>
            <w:tcW w:w="3420" w:type="dxa"/>
          </w:tcPr>
          <w:p w14:paraId="21277FC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ORF1a [Bat coronavirus]</w:t>
            </w:r>
          </w:p>
        </w:tc>
        <w:tc>
          <w:tcPr>
            <w:tcW w:w="2070" w:type="dxa"/>
          </w:tcPr>
          <w:p w14:paraId="035EC7AC"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AWV67062</w:t>
            </w:r>
          </w:p>
        </w:tc>
      </w:tr>
      <w:tr w:rsidR="001B7E35" w:rsidRPr="00A50FEE" w14:paraId="003AC73C" w14:textId="77777777" w:rsidTr="00143B3A">
        <w:trPr>
          <w:trHeight w:val="187"/>
        </w:trPr>
        <w:tc>
          <w:tcPr>
            <w:tcW w:w="2160" w:type="dxa"/>
          </w:tcPr>
          <w:p w14:paraId="47204FE6" w14:textId="77777777" w:rsidR="001B7E35" w:rsidRPr="00A50FEE" w:rsidRDefault="001B7E35" w:rsidP="00821965">
            <w:pPr>
              <w:jc w:val="center"/>
              <w:rPr>
                <w:rFonts w:ascii="Times" w:hAnsi="Times"/>
                <w:color w:val="000000" w:themeColor="text1"/>
                <w:sz w:val="16"/>
                <w:szCs w:val="16"/>
              </w:rPr>
            </w:pPr>
          </w:p>
        </w:tc>
        <w:tc>
          <w:tcPr>
            <w:tcW w:w="990" w:type="dxa"/>
          </w:tcPr>
          <w:p w14:paraId="3DA607D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2587A26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82.02</w:t>
            </w:r>
          </w:p>
        </w:tc>
        <w:tc>
          <w:tcPr>
            <w:tcW w:w="1170" w:type="dxa"/>
          </w:tcPr>
          <w:p w14:paraId="5F6E982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81.09</w:t>
            </w:r>
          </w:p>
        </w:tc>
        <w:tc>
          <w:tcPr>
            <w:tcW w:w="1350" w:type="dxa"/>
          </w:tcPr>
          <w:p w14:paraId="30CFA2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82.54</w:t>
            </w:r>
          </w:p>
        </w:tc>
        <w:tc>
          <w:tcPr>
            <w:tcW w:w="1440" w:type="dxa"/>
          </w:tcPr>
          <w:p w14:paraId="28A93B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99.02</w:t>
            </w:r>
          </w:p>
        </w:tc>
        <w:tc>
          <w:tcPr>
            <w:tcW w:w="3420" w:type="dxa"/>
          </w:tcPr>
          <w:p w14:paraId="7F4E383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6CF0D3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095FC1D2" w14:textId="77777777" w:rsidTr="00143B3A">
        <w:trPr>
          <w:trHeight w:val="206"/>
        </w:trPr>
        <w:tc>
          <w:tcPr>
            <w:tcW w:w="2160" w:type="dxa"/>
          </w:tcPr>
          <w:p w14:paraId="69F9EA96" w14:textId="77777777" w:rsidR="001B7E35" w:rsidRPr="00A50FEE" w:rsidRDefault="001B7E35" w:rsidP="00821965">
            <w:pPr>
              <w:jc w:val="center"/>
              <w:rPr>
                <w:rFonts w:ascii="Times" w:hAnsi="Times"/>
                <w:color w:val="000000" w:themeColor="text1"/>
                <w:sz w:val="16"/>
                <w:szCs w:val="16"/>
              </w:rPr>
            </w:pPr>
          </w:p>
        </w:tc>
        <w:tc>
          <w:tcPr>
            <w:tcW w:w="990" w:type="dxa"/>
          </w:tcPr>
          <w:p w14:paraId="33A979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07ABBE0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49.84</w:t>
            </w:r>
          </w:p>
        </w:tc>
        <w:tc>
          <w:tcPr>
            <w:tcW w:w="1170" w:type="dxa"/>
          </w:tcPr>
          <w:p w14:paraId="62A5D0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50.86</w:t>
            </w:r>
          </w:p>
        </w:tc>
        <w:tc>
          <w:tcPr>
            <w:tcW w:w="1350" w:type="dxa"/>
          </w:tcPr>
          <w:p w14:paraId="0E344D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51.23</w:t>
            </w:r>
          </w:p>
        </w:tc>
        <w:tc>
          <w:tcPr>
            <w:tcW w:w="1440" w:type="dxa"/>
          </w:tcPr>
          <w:p w14:paraId="079862D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C13ED7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38A3D5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06A68ED6" w14:textId="77777777" w:rsidTr="00143B3A">
        <w:trPr>
          <w:trHeight w:val="375"/>
        </w:trPr>
        <w:tc>
          <w:tcPr>
            <w:tcW w:w="2160" w:type="dxa"/>
          </w:tcPr>
          <w:p w14:paraId="399B43E5" w14:textId="77777777" w:rsidR="001B7E35" w:rsidRPr="00A50FEE" w:rsidRDefault="001B7E35" w:rsidP="00821965">
            <w:pPr>
              <w:jc w:val="center"/>
              <w:rPr>
                <w:rFonts w:ascii="Times" w:hAnsi="Times"/>
                <w:color w:val="000000" w:themeColor="text1"/>
                <w:sz w:val="16"/>
                <w:szCs w:val="16"/>
              </w:rPr>
            </w:pPr>
          </w:p>
        </w:tc>
        <w:tc>
          <w:tcPr>
            <w:tcW w:w="990" w:type="dxa"/>
          </w:tcPr>
          <w:p w14:paraId="1488814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53D47FD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46.93</w:t>
            </w:r>
          </w:p>
        </w:tc>
        <w:tc>
          <w:tcPr>
            <w:tcW w:w="1170" w:type="dxa"/>
          </w:tcPr>
          <w:p w14:paraId="1A3A6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4E0AE3B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39.02</w:t>
            </w:r>
          </w:p>
        </w:tc>
        <w:tc>
          <w:tcPr>
            <w:tcW w:w="1440" w:type="dxa"/>
          </w:tcPr>
          <w:p w14:paraId="12CF458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89.32</w:t>
            </w:r>
          </w:p>
        </w:tc>
        <w:tc>
          <w:tcPr>
            <w:tcW w:w="3420" w:type="dxa"/>
          </w:tcPr>
          <w:p w14:paraId="34AB995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protein [Eidolon bat coronavirus Kenya/KY24/2006]</w:t>
            </w:r>
          </w:p>
        </w:tc>
        <w:tc>
          <w:tcPr>
            <w:tcW w:w="2070" w:type="dxa"/>
          </w:tcPr>
          <w:p w14:paraId="3626B97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ADX59467</w:t>
            </w:r>
          </w:p>
        </w:tc>
      </w:tr>
      <w:tr w:rsidR="001B7E35" w:rsidRPr="00A50FEE" w14:paraId="0288B0EE" w14:textId="77777777" w:rsidTr="00143B3A">
        <w:trPr>
          <w:trHeight w:val="375"/>
        </w:trPr>
        <w:tc>
          <w:tcPr>
            <w:tcW w:w="2160" w:type="dxa"/>
          </w:tcPr>
          <w:p w14:paraId="3EC2517A" w14:textId="77777777" w:rsidR="001B7E35" w:rsidRPr="00A50FEE" w:rsidRDefault="001B7E35" w:rsidP="00821965">
            <w:pPr>
              <w:jc w:val="center"/>
              <w:rPr>
                <w:rFonts w:ascii="Times" w:hAnsi="Times"/>
                <w:color w:val="000000" w:themeColor="text1"/>
                <w:sz w:val="16"/>
                <w:szCs w:val="16"/>
              </w:rPr>
            </w:pPr>
          </w:p>
        </w:tc>
        <w:tc>
          <w:tcPr>
            <w:tcW w:w="990" w:type="dxa"/>
          </w:tcPr>
          <w:p w14:paraId="3FBC95D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0CCBE0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09A4095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7506F1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26698E03"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92</w:t>
            </w:r>
          </w:p>
        </w:tc>
        <w:tc>
          <w:tcPr>
            <w:tcW w:w="3420" w:type="dxa"/>
          </w:tcPr>
          <w:p w14:paraId="3A79DC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envelope protein [Eidolon bat coronavirus/Kenya/KY24/2006]</w:t>
            </w:r>
          </w:p>
        </w:tc>
        <w:tc>
          <w:tcPr>
            <w:tcW w:w="2070" w:type="dxa"/>
          </w:tcPr>
          <w:p w14:paraId="701220FE"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ADX59468</w:t>
            </w:r>
          </w:p>
        </w:tc>
      </w:tr>
      <w:tr w:rsidR="001B7E35" w:rsidRPr="00A50FEE" w14:paraId="260F85B5" w14:textId="77777777" w:rsidTr="00143B3A">
        <w:trPr>
          <w:trHeight w:val="206"/>
        </w:trPr>
        <w:tc>
          <w:tcPr>
            <w:tcW w:w="2160" w:type="dxa"/>
          </w:tcPr>
          <w:p w14:paraId="50F8494A" w14:textId="77777777" w:rsidR="001B7E35" w:rsidRPr="00A50FEE" w:rsidRDefault="001B7E35" w:rsidP="00821965">
            <w:pPr>
              <w:jc w:val="center"/>
              <w:rPr>
                <w:rFonts w:ascii="Times" w:hAnsi="Times"/>
                <w:color w:val="000000" w:themeColor="text1"/>
                <w:sz w:val="16"/>
                <w:szCs w:val="16"/>
              </w:rPr>
            </w:pPr>
          </w:p>
        </w:tc>
        <w:tc>
          <w:tcPr>
            <w:tcW w:w="990" w:type="dxa"/>
          </w:tcPr>
          <w:p w14:paraId="602089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5B56601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70.70</w:t>
            </w:r>
          </w:p>
        </w:tc>
        <w:tc>
          <w:tcPr>
            <w:tcW w:w="1170" w:type="dxa"/>
          </w:tcPr>
          <w:p w14:paraId="1BB14D0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70.75</w:t>
            </w:r>
          </w:p>
        </w:tc>
        <w:tc>
          <w:tcPr>
            <w:tcW w:w="1350" w:type="dxa"/>
          </w:tcPr>
          <w:p w14:paraId="7BE453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71.09</w:t>
            </w:r>
          </w:p>
        </w:tc>
        <w:tc>
          <w:tcPr>
            <w:tcW w:w="1440" w:type="dxa"/>
          </w:tcPr>
          <w:p w14:paraId="0158563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34F1617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2B34DD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280F2A39" w14:textId="77777777" w:rsidTr="00143B3A">
        <w:trPr>
          <w:trHeight w:val="187"/>
        </w:trPr>
        <w:tc>
          <w:tcPr>
            <w:tcW w:w="2160" w:type="dxa"/>
          </w:tcPr>
          <w:p w14:paraId="3C894922" w14:textId="77777777" w:rsidR="001B7E35" w:rsidRPr="00A50FEE" w:rsidRDefault="001B7E35" w:rsidP="00821965">
            <w:pPr>
              <w:jc w:val="center"/>
              <w:rPr>
                <w:rFonts w:ascii="Times" w:hAnsi="Times"/>
                <w:color w:val="000000" w:themeColor="text1"/>
                <w:sz w:val="16"/>
                <w:szCs w:val="16"/>
              </w:rPr>
            </w:pPr>
          </w:p>
        </w:tc>
        <w:tc>
          <w:tcPr>
            <w:tcW w:w="990" w:type="dxa"/>
          </w:tcPr>
          <w:p w14:paraId="79C76D6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72BD45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61.19</w:t>
            </w:r>
          </w:p>
        </w:tc>
        <w:tc>
          <w:tcPr>
            <w:tcW w:w="1170" w:type="dxa"/>
          </w:tcPr>
          <w:p w14:paraId="621B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59.25</w:t>
            </w:r>
          </w:p>
        </w:tc>
        <w:tc>
          <w:tcPr>
            <w:tcW w:w="1350" w:type="dxa"/>
          </w:tcPr>
          <w:p w14:paraId="5E55E9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63.01</w:t>
            </w:r>
          </w:p>
        </w:tc>
        <w:tc>
          <w:tcPr>
            <w:tcW w:w="1440" w:type="dxa"/>
          </w:tcPr>
          <w:p w14:paraId="20F966C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86.6</w:t>
            </w:r>
          </w:p>
        </w:tc>
        <w:tc>
          <w:tcPr>
            <w:tcW w:w="3420" w:type="dxa"/>
          </w:tcPr>
          <w:p w14:paraId="1AE9A410"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capsid [Bat coronavirus]</w:t>
            </w:r>
          </w:p>
        </w:tc>
        <w:tc>
          <w:tcPr>
            <w:tcW w:w="2070" w:type="dxa"/>
          </w:tcPr>
          <w:p w14:paraId="1047A84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AWV67051</w:t>
            </w:r>
          </w:p>
        </w:tc>
      </w:tr>
      <w:tr w:rsidR="001B7E35" w:rsidRPr="00A50FEE" w14:paraId="1B0650DB" w14:textId="77777777" w:rsidTr="00143B3A">
        <w:trPr>
          <w:trHeight w:val="153"/>
        </w:trPr>
        <w:tc>
          <w:tcPr>
            <w:tcW w:w="2160" w:type="dxa"/>
          </w:tcPr>
          <w:p w14:paraId="68D3874C" w14:textId="77777777" w:rsidR="001B7E35" w:rsidRPr="00A50FEE" w:rsidRDefault="001B7E35" w:rsidP="00821965">
            <w:pPr>
              <w:jc w:val="center"/>
              <w:rPr>
                <w:rFonts w:ascii="Times" w:hAnsi="Times"/>
                <w:color w:val="000000" w:themeColor="text1"/>
                <w:sz w:val="16"/>
                <w:szCs w:val="16"/>
              </w:rPr>
            </w:pPr>
          </w:p>
        </w:tc>
        <w:tc>
          <w:tcPr>
            <w:tcW w:w="990" w:type="dxa"/>
          </w:tcPr>
          <w:p w14:paraId="15FA70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43B930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55.65</w:t>
            </w:r>
          </w:p>
        </w:tc>
        <w:tc>
          <w:tcPr>
            <w:tcW w:w="1170" w:type="dxa"/>
          </w:tcPr>
          <w:p w14:paraId="328237C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25.89</w:t>
            </w:r>
          </w:p>
        </w:tc>
        <w:tc>
          <w:tcPr>
            <w:tcW w:w="1350" w:type="dxa"/>
          </w:tcPr>
          <w:p w14:paraId="48A2CA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1.5</w:t>
            </w:r>
            <w:r w:rsidRPr="00A50FEE">
              <w:rPr>
                <w:color w:val="000000" w:themeColor="text1"/>
                <w:sz w:val="16"/>
                <w:szCs w:val="16"/>
                <w:shd w:val="clear" w:color="auto" w:fill="FFFFFF"/>
                <w:vertAlign w:val="superscript"/>
              </w:rPr>
              <w:t>†</w:t>
            </w:r>
          </w:p>
        </w:tc>
        <w:tc>
          <w:tcPr>
            <w:tcW w:w="1440" w:type="dxa"/>
          </w:tcPr>
          <w:p w14:paraId="2830F8A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w:t>
            </w:r>
            <w:r w:rsidRPr="00A50FEE">
              <w:rPr>
                <w:color w:val="000000" w:themeColor="text1"/>
                <w:sz w:val="16"/>
                <w:szCs w:val="16"/>
                <w:shd w:val="clear" w:color="auto" w:fill="FFFFFF"/>
                <w:vertAlign w:val="superscript"/>
              </w:rPr>
              <w:t>†</w:t>
            </w:r>
          </w:p>
        </w:tc>
        <w:tc>
          <w:tcPr>
            <w:tcW w:w="3420" w:type="dxa"/>
          </w:tcPr>
          <w:p w14:paraId="79BF0B8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31295DF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33717177" w14:textId="77777777" w:rsidTr="00143B3A">
        <w:trPr>
          <w:trHeight w:val="144"/>
        </w:trPr>
        <w:tc>
          <w:tcPr>
            <w:tcW w:w="2160" w:type="dxa"/>
          </w:tcPr>
          <w:p w14:paraId="5C5894A9" w14:textId="77777777" w:rsidR="001B7E35" w:rsidRPr="00A50FEE" w:rsidRDefault="001B7E35" w:rsidP="00821965">
            <w:pPr>
              <w:jc w:val="center"/>
              <w:rPr>
                <w:rFonts w:ascii="Times" w:hAnsi="Times"/>
                <w:color w:val="000000" w:themeColor="text1"/>
                <w:sz w:val="16"/>
                <w:szCs w:val="16"/>
              </w:rPr>
            </w:pPr>
          </w:p>
        </w:tc>
        <w:tc>
          <w:tcPr>
            <w:tcW w:w="990" w:type="dxa"/>
          </w:tcPr>
          <w:p w14:paraId="4D4BEC9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74C024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170" w:type="dxa"/>
          </w:tcPr>
          <w:p w14:paraId="0A449B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1.3</w:t>
            </w:r>
            <w:r w:rsidRPr="00A50FEE">
              <w:rPr>
                <w:color w:val="000000" w:themeColor="text1"/>
                <w:sz w:val="16"/>
                <w:szCs w:val="16"/>
                <w:shd w:val="clear" w:color="auto" w:fill="FFFFFF"/>
                <w:vertAlign w:val="superscript"/>
              </w:rPr>
              <w:t>†</w:t>
            </w:r>
          </w:p>
        </w:tc>
        <w:tc>
          <w:tcPr>
            <w:tcW w:w="1350" w:type="dxa"/>
          </w:tcPr>
          <w:p w14:paraId="051865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46.67</w:t>
            </w:r>
          </w:p>
        </w:tc>
        <w:tc>
          <w:tcPr>
            <w:tcW w:w="1440" w:type="dxa"/>
          </w:tcPr>
          <w:p w14:paraId="13F21BA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0.8</w:t>
            </w:r>
            <w:r w:rsidRPr="00A50FEE">
              <w:rPr>
                <w:color w:val="000000" w:themeColor="text1"/>
                <w:sz w:val="16"/>
                <w:szCs w:val="16"/>
                <w:shd w:val="clear" w:color="auto" w:fill="FFFFFF"/>
                <w:vertAlign w:val="superscript"/>
              </w:rPr>
              <w:t>†</w:t>
            </w:r>
          </w:p>
        </w:tc>
        <w:tc>
          <w:tcPr>
            <w:tcW w:w="3420" w:type="dxa"/>
          </w:tcPr>
          <w:p w14:paraId="4A1C8F3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44B01DB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0D4EB482" w14:textId="77777777" w:rsidTr="00143B3A">
        <w:trPr>
          <w:trHeight w:val="375"/>
        </w:trPr>
        <w:tc>
          <w:tcPr>
            <w:tcW w:w="2160" w:type="dxa"/>
            <w:tcBorders>
              <w:bottom w:val="single" w:sz="4" w:space="0" w:color="auto"/>
            </w:tcBorders>
          </w:tcPr>
          <w:p w14:paraId="221AB69A"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75DBF9A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13054EF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4DB419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1135AD7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534C357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2DAD3ABB"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9B2D97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r w:rsidR="001B7E35" w:rsidRPr="00A50FEE" w14:paraId="0F42A83B" w14:textId="77777777" w:rsidTr="00143B3A">
        <w:trPr>
          <w:trHeight w:val="206"/>
        </w:trPr>
        <w:tc>
          <w:tcPr>
            <w:tcW w:w="2160" w:type="dxa"/>
            <w:tcBorders>
              <w:top w:val="single" w:sz="4" w:space="0" w:color="auto"/>
            </w:tcBorders>
          </w:tcPr>
          <w:p w14:paraId="1F6F8A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R_madagascariensis_MIZ240</w:t>
            </w:r>
          </w:p>
        </w:tc>
        <w:tc>
          <w:tcPr>
            <w:tcW w:w="990" w:type="dxa"/>
            <w:tcBorders>
              <w:top w:val="single" w:sz="4" w:space="0" w:color="auto"/>
            </w:tcBorders>
          </w:tcPr>
          <w:p w14:paraId="152B22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2E1C7C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77.06</w:t>
            </w:r>
          </w:p>
        </w:tc>
        <w:tc>
          <w:tcPr>
            <w:tcW w:w="1170" w:type="dxa"/>
            <w:tcBorders>
              <w:top w:val="single" w:sz="4" w:space="0" w:color="auto"/>
            </w:tcBorders>
          </w:tcPr>
          <w:p w14:paraId="1ABA83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75.25</w:t>
            </w:r>
          </w:p>
        </w:tc>
        <w:tc>
          <w:tcPr>
            <w:tcW w:w="1350" w:type="dxa"/>
            <w:tcBorders>
              <w:top w:val="single" w:sz="4" w:space="0" w:color="auto"/>
            </w:tcBorders>
          </w:tcPr>
          <w:p w14:paraId="0058528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75.99</w:t>
            </w:r>
          </w:p>
        </w:tc>
        <w:tc>
          <w:tcPr>
            <w:tcW w:w="1440" w:type="dxa"/>
            <w:tcBorders>
              <w:top w:val="single" w:sz="4" w:space="0" w:color="auto"/>
            </w:tcBorders>
          </w:tcPr>
          <w:p w14:paraId="5763419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95.31</w:t>
            </w:r>
          </w:p>
        </w:tc>
        <w:tc>
          <w:tcPr>
            <w:tcW w:w="3420" w:type="dxa"/>
            <w:tcBorders>
              <w:top w:val="single" w:sz="4" w:space="0" w:color="auto"/>
            </w:tcBorders>
          </w:tcPr>
          <w:p w14:paraId="15D70B7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isolate CMR891-892</w:t>
            </w:r>
          </w:p>
        </w:tc>
        <w:tc>
          <w:tcPr>
            <w:tcW w:w="2070" w:type="dxa"/>
            <w:tcBorders>
              <w:top w:val="single" w:sz="4" w:space="0" w:color="auto"/>
            </w:tcBorders>
          </w:tcPr>
          <w:p w14:paraId="75DF36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MG693171</w:t>
            </w:r>
          </w:p>
        </w:tc>
      </w:tr>
      <w:tr w:rsidR="001B7E35" w:rsidRPr="00A50FEE" w14:paraId="6A24D13B" w14:textId="77777777" w:rsidTr="00143B3A">
        <w:trPr>
          <w:trHeight w:val="187"/>
        </w:trPr>
        <w:tc>
          <w:tcPr>
            <w:tcW w:w="2160" w:type="dxa"/>
          </w:tcPr>
          <w:p w14:paraId="0B3C9742" w14:textId="77777777" w:rsidR="001B7E35" w:rsidRPr="00A50FEE" w:rsidRDefault="001B7E35" w:rsidP="00821965">
            <w:pPr>
              <w:jc w:val="center"/>
              <w:rPr>
                <w:rFonts w:ascii="Times" w:hAnsi="Times"/>
                <w:color w:val="000000" w:themeColor="text1"/>
                <w:sz w:val="16"/>
                <w:szCs w:val="16"/>
              </w:rPr>
            </w:pPr>
          </w:p>
        </w:tc>
        <w:tc>
          <w:tcPr>
            <w:tcW w:w="990" w:type="dxa"/>
          </w:tcPr>
          <w:p w14:paraId="2E837ED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05A4E87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60.54</w:t>
            </w:r>
          </w:p>
        </w:tc>
        <w:tc>
          <w:tcPr>
            <w:tcW w:w="1170" w:type="dxa"/>
          </w:tcPr>
          <w:p w14:paraId="22774DE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59.41</w:t>
            </w:r>
          </w:p>
        </w:tc>
        <w:tc>
          <w:tcPr>
            <w:tcW w:w="1350" w:type="dxa"/>
          </w:tcPr>
          <w:p w14:paraId="55F4C95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59.77</w:t>
            </w:r>
          </w:p>
        </w:tc>
        <w:tc>
          <w:tcPr>
            <w:tcW w:w="1440" w:type="dxa"/>
          </w:tcPr>
          <w:p w14:paraId="2ADC3B49"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96.15</w:t>
            </w:r>
          </w:p>
        </w:tc>
        <w:tc>
          <w:tcPr>
            <w:tcW w:w="3420" w:type="dxa"/>
          </w:tcPr>
          <w:p w14:paraId="5DDB39F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3E4B4F0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AWV67062</w:t>
            </w:r>
          </w:p>
        </w:tc>
      </w:tr>
      <w:tr w:rsidR="001B7E35" w:rsidRPr="00A50FEE" w14:paraId="01012615" w14:textId="77777777" w:rsidTr="00143B3A">
        <w:trPr>
          <w:trHeight w:val="206"/>
        </w:trPr>
        <w:tc>
          <w:tcPr>
            <w:tcW w:w="2160" w:type="dxa"/>
          </w:tcPr>
          <w:p w14:paraId="217BBC05" w14:textId="77777777" w:rsidR="001B7E35" w:rsidRPr="00A50FEE" w:rsidRDefault="001B7E35" w:rsidP="00821965">
            <w:pPr>
              <w:jc w:val="center"/>
              <w:rPr>
                <w:rFonts w:ascii="Times" w:hAnsi="Times"/>
                <w:color w:val="000000" w:themeColor="text1"/>
                <w:sz w:val="16"/>
                <w:szCs w:val="16"/>
              </w:rPr>
            </w:pPr>
          </w:p>
        </w:tc>
        <w:tc>
          <w:tcPr>
            <w:tcW w:w="990" w:type="dxa"/>
          </w:tcPr>
          <w:p w14:paraId="22E8E1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5B29B66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81.91</w:t>
            </w:r>
          </w:p>
        </w:tc>
        <w:tc>
          <w:tcPr>
            <w:tcW w:w="1170" w:type="dxa"/>
          </w:tcPr>
          <w:p w14:paraId="6A4863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81.12</w:t>
            </w:r>
          </w:p>
        </w:tc>
        <w:tc>
          <w:tcPr>
            <w:tcW w:w="1350" w:type="dxa"/>
          </w:tcPr>
          <w:p w14:paraId="761CAD5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82.28</w:t>
            </w:r>
          </w:p>
        </w:tc>
        <w:tc>
          <w:tcPr>
            <w:tcW w:w="1440" w:type="dxa"/>
          </w:tcPr>
          <w:p w14:paraId="4532A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99.13</w:t>
            </w:r>
          </w:p>
        </w:tc>
        <w:tc>
          <w:tcPr>
            <w:tcW w:w="3420" w:type="dxa"/>
          </w:tcPr>
          <w:p w14:paraId="430A5A7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F3DCD7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7AA336CD" w14:textId="77777777" w:rsidTr="00143B3A">
        <w:trPr>
          <w:trHeight w:val="187"/>
        </w:trPr>
        <w:tc>
          <w:tcPr>
            <w:tcW w:w="2160" w:type="dxa"/>
          </w:tcPr>
          <w:p w14:paraId="241E95E0" w14:textId="77777777" w:rsidR="001B7E35" w:rsidRPr="00A50FEE" w:rsidRDefault="001B7E35" w:rsidP="00821965">
            <w:pPr>
              <w:jc w:val="center"/>
              <w:rPr>
                <w:rFonts w:ascii="Times" w:hAnsi="Times"/>
                <w:color w:val="000000" w:themeColor="text1"/>
                <w:sz w:val="16"/>
                <w:szCs w:val="16"/>
              </w:rPr>
            </w:pPr>
          </w:p>
        </w:tc>
        <w:tc>
          <w:tcPr>
            <w:tcW w:w="990" w:type="dxa"/>
          </w:tcPr>
          <w:p w14:paraId="4468663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742698B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51.05</w:t>
            </w:r>
          </w:p>
        </w:tc>
        <w:tc>
          <w:tcPr>
            <w:tcW w:w="1170" w:type="dxa"/>
          </w:tcPr>
          <w:p w14:paraId="07BDC4A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w:t>
            </w:r>
          </w:p>
        </w:tc>
        <w:tc>
          <w:tcPr>
            <w:tcW w:w="1350" w:type="dxa"/>
          </w:tcPr>
          <w:p w14:paraId="162F082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51.37</w:t>
            </w:r>
          </w:p>
        </w:tc>
        <w:tc>
          <w:tcPr>
            <w:tcW w:w="1440" w:type="dxa"/>
          </w:tcPr>
          <w:p w14:paraId="25596C5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29DC56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9AA058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4BAFE6F7" w14:textId="77777777" w:rsidTr="00143B3A">
        <w:trPr>
          <w:trHeight w:val="206"/>
        </w:trPr>
        <w:tc>
          <w:tcPr>
            <w:tcW w:w="2160" w:type="dxa"/>
          </w:tcPr>
          <w:p w14:paraId="627A551A" w14:textId="77777777" w:rsidR="001B7E35" w:rsidRPr="00A50FEE" w:rsidRDefault="001B7E35" w:rsidP="00821965">
            <w:pPr>
              <w:jc w:val="center"/>
              <w:rPr>
                <w:rFonts w:ascii="Times" w:hAnsi="Times"/>
                <w:color w:val="000000" w:themeColor="text1"/>
                <w:sz w:val="16"/>
                <w:szCs w:val="16"/>
              </w:rPr>
            </w:pPr>
          </w:p>
        </w:tc>
        <w:tc>
          <w:tcPr>
            <w:tcW w:w="990" w:type="dxa"/>
          </w:tcPr>
          <w:p w14:paraId="0A1F9F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7A3263B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45.81</w:t>
            </w:r>
          </w:p>
        </w:tc>
        <w:tc>
          <w:tcPr>
            <w:tcW w:w="1170" w:type="dxa"/>
          </w:tcPr>
          <w:p w14:paraId="7A29548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1E9BA2A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w:t>
            </w:r>
            <w:r w:rsidRPr="00A50FEE">
              <w:rPr>
                <w:color w:val="000000" w:themeColor="text1"/>
                <w:sz w:val="16"/>
                <w:szCs w:val="16"/>
                <w:shd w:val="clear" w:color="auto" w:fill="FFFFFF"/>
                <w:vertAlign w:val="superscript"/>
              </w:rPr>
              <w:t>†</w:t>
            </w:r>
          </w:p>
        </w:tc>
        <w:tc>
          <w:tcPr>
            <w:tcW w:w="1440" w:type="dxa"/>
          </w:tcPr>
          <w:p w14:paraId="53BC50D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89.74</w:t>
            </w:r>
          </w:p>
        </w:tc>
        <w:tc>
          <w:tcPr>
            <w:tcW w:w="3420" w:type="dxa"/>
          </w:tcPr>
          <w:p w14:paraId="7A751B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[Bat coronavirus]</w:t>
            </w:r>
          </w:p>
        </w:tc>
        <w:tc>
          <w:tcPr>
            <w:tcW w:w="2070" w:type="dxa"/>
          </w:tcPr>
          <w:p w14:paraId="79ABB79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AWV67065</w:t>
            </w:r>
          </w:p>
        </w:tc>
      </w:tr>
      <w:tr w:rsidR="001B7E35" w:rsidRPr="00A50FEE" w14:paraId="1EE51D6A" w14:textId="77777777" w:rsidTr="00143B3A">
        <w:trPr>
          <w:trHeight w:val="375"/>
        </w:trPr>
        <w:tc>
          <w:tcPr>
            <w:tcW w:w="2160" w:type="dxa"/>
          </w:tcPr>
          <w:p w14:paraId="363C5EFC" w14:textId="77777777" w:rsidR="001B7E35" w:rsidRPr="00A50FEE" w:rsidRDefault="001B7E35" w:rsidP="00821965">
            <w:pPr>
              <w:jc w:val="center"/>
              <w:rPr>
                <w:rFonts w:ascii="Times" w:hAnsi="Times"/>
                <w:color w:val="000000" w:themeColor="text1"/>
                <w:sz w:val="16"/>
                <w:szCs w:val="16"/>
              </w:rPr>
            </w:pPr>
          </w:p>
        </w:tc>
        <w:tc>
          <w:tcPr>
            <w:tcW w:w="990" w:type="dxa"/>
          </w:tcPr>
          <w:p w14:paraId="4514A77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4684EE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70A6C3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48A288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1E6ADAF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92</w:t>
            </w:r>
          </w:p>
        </w:tc>
        <w:tc>
          <w:tcPr>
            <w:tcW w:w="3420" w:type="dxa"/>
          </w:tcPr>
          <w:p w14:paraId="045EEF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4913FD3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4B55AAAB" w14:textId="77777777" w:rsidTr="00143B3A">
        <w:trPr>
          <w:trHeight w:val="206"/>
        </w:trPr>
        <w:tc>
          <w:tcPr>
            <w:tcW w:w="2160" w:type="dxa"/>
          </w:tcPr>
          <w:p w14:paraId="56A63277" w14:textId="77777777" w:rsidR="001B7E35" w:rsidRPr="00A50FEE" w:rsidRDefault="001B7E35" w:rsidP="00821965">
            <w:pPr>
              <w:jc w:val="center"/>
              <w:rPr>
                <w:rFonts w:ascii="Times" w:hAnsi="Times"/>
                <w:color w:val="000000" w:themeColor="text1"/>
                <w:sz w:val="16"/>
                <w:szCs w:val="16"/>
              </w:rPr>
            </w:pPr>
          </w:p>
        </w:tc>
        <w:tc>
          <w:tcPr>
            <w:tcW w:w="990" w:type="dxa"/>
          </w:tcPr>
          <w:p w14:paraId="40EAD99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0CAA784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71.43</w:t>
            </w:r>
          </w:p>
        </w:tc>
        <w:tc>
          <w:tcPr>
            <w:tcW w:w="1170" w:type="dxa"/>
          </w:tcPr>
          <w:p w14:paraId="02D62B3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71.23</w:t>
            </w:r>
          </w:p>
        </w:tc>
        <w:tc>
          <w:tcPr>
            <w:tcW w:w="1350" w:type="dxa"/>
          </w:tcPr>
          <w:p w14:paraId="6D45BA5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71.29</w:t>
            </w:r>
          </w:p>
        </w:tc>
        <w:tc>
          <w:tcPr>
            <w:tcW w:w="1440" w:type="dxa"/>
          </w:tcPr>
          <w:p w14:paraId="270BA7F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05380E1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528174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76F0D1D2" w14:textId="77777777" w:rsidTr="00143B3A">
        <w:trPr>
          <w:trHeight w:val="375"/>
        </w:trPr>
        <w:tc>
          <w:tcPr>
            <w:tcW w:w="2160" w:type="dxa"/>
          </w:tcPr>
          <w:p w14:paraId="30813FC8" w14:textId="77777777" w:rsidR="001B7E35" w:rsidRPr="00A50FEE" w:rsidRDefault="001B7E35" w:rsidP="00821965">
            <w:pPr>
              <w:jc w:val="center"/>
              <w:rPr>
                <w:rFonts w:ascii="Times" w:hAnsi="Times"/>
                <w:color w:val="000000" w:themeColor="text1"/>
                <w:sz w:val="16"/>
                <w:szCs w:val="16"/>
              </w:rPr>
            </w:pPr>
          </w:p>
        </w:tc>
        <w:tc>
          <w:tcPr>
            <w:tcW w:w="990" w:type="dxa"/>
          </w:tcPr>
          <w:p w14:paraId="6978B77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572257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61.62</w:t>
            </w:r>
          </w:p>
        </w:tc>
        <w:tc>
          <w:tcPr>
            <w:tcW w:w="1170" w:type="dxa"/>
          </w:tcPr>
          <w:p w14:paraId="5B8191B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61.73</w:t>
            </w:r>
          </w:p>
        </w:tc>
        <w:tc>
          <w:tcPr>
            <w:tcW w:w="1350" w:type="dxa"/>
          </w:tcPr>
          <w:p w14:paraId="14C1245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66.99</w:t>
            </w:r>
          </w:p>
        </w:tc>
        <w:tc>
          <w:tcPr>
            <w:tcW w:w="1440" w:type="dxa"/>
          </w:tcPr>
          <w:p w14:paraId="509C73F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87.23</w:t>
            </w:r>
          </w:p>
        </w:tc>
        <w:tc>
          <w:tcPr>
            <w:tcW w:w="3420" w:type="dxa"/>
          </w:tcPr>
          <w:p w14:paraId="1D1A0B2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nucleocapsid protein [Eidolon bat coronavirus/Kenya/KY24/2006]</w:t>
            </w:r>
          </w:p>
        </w:tc>
        <w:tc>
          <w:tcPr>
            <w:tcW w:w="2070" w:type="dxa"/>
          </w:tcPr>
          <w:p w14:paraId="0B2A7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ADX59470</w:t>
            </w:r>
          </w:p>
        </w:tc>
      </w:tr>
      <w:tr w:rsidR="001B7E35" w:rsidRPr="00A50FEE" w14:paraId="028F1AB8" w14:textId="77777777" w:rsidTr="00143B3A">
        <w:trPr>
          <w:trHeight w:val="117"/>
        </w:trPr>
        <w:tc>
          <w:tcPr>
            <w:tcW w:w="2160" w:type="dxa"/>
          </w:tcPr>
          <w:p w14:paraId="0FAE680B" w14:textId="77777777" w:rsidR="001B7E35" w:rsidRPr="00A50FEE" w:rsidRDefault="001B7E35" w:rsidP="00821965">
            <w:pPr>
              <w:jc w:val="center"/>
              <w:rPr>
                <w:rFonts w:ascii="Times" w:hAnsi="Times"/>
                <w:color w:val="000000" w:themeColor="text1"/>
                <w:sz w:val="16"/>
                <w:szCs w:val="16"/>
              </w:rPr>
            </w:pPr>
          </w:p>
        </w:tc>
        <w:tc>
          <w:tcPr>
            <w:tcW w:w="990" w:type="dxa"/>
          </w:tcPr>
          <w:p w14:paraId="30DA20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3B0F32F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53.28</w:t>
            </w:r>
          </w:p>
        </w:tc>
        <w:tc>
          <w:tcPr>
            <w:tcW w:w="1170" w:type="dxa"/>
          </w:tcPr>
          <w:p w14:paraId="5122B7D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2.4</w:t>
            </w:r>
            <w:r w:rsidRPr="00A50FEE">
              <w:rPr>
                <w:color w:val="000000" w:themeColor="text1"/>
                <w:sz w:val="16"/>
                <w:szCs w:val="16"/>
                <w:shd w:val="clear" w:color="auto" w:fill="FFFFFF"/>
                <w:vertAlign w:val="superscript"/>
              </w:rPr>
              <w:t>†</w:t>
            </w:r>
          </w:p>
        </w:tc>
        <w:tc>
          <w:tcPr>
            <w:tcW w:w="1350" w:type="dxa"/>
          </w:tcPr>
          <w:p w14:paraId="3BF3C75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0.4</w:t>
            </w:r>
            <w:r w:rsidRPr="00A50FEE">
              <w:rPr>
                <w:color w:val="000000" w:themeColor="text1"/>
                <w:sz w:val="16"/>
                <w:szCs w:val="16"/>
                <w:shd w:val="clear" w:color="auto" w:fill="FFFFFF"/>
                <w:vertAlign w:val="superscript"/>
              </w:rPr>
              <w:t>†</w:t>
            </w:r>
          </w:p>
        </w:tc>
        <w:tc>
          <w:tcPr>
            <w:tcW w:w="1440" w:type="dxa"/>
          </w:tcPr>
          <w:p w14:paraId="12322CD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1.5</w:t>
            </w:r>
            <w:r w:rsidRPr="00A50FEE">
              <w:rPr>
                <w:color w:val="000000" w:themeColor="text1"/>
                <w:sz w:val="16"/>
                <w:szCs w:val="16"/>
                <w:shd w:val="clear" w:color="auto" w:fill="FFFFFF"/>
                <w:vertAlign w:val="superscript"/>
              </w:rPr>
              <w:t>†</w:t>
            </w:r>
          </w:p>
        </w:tc>
        <w:tc>
          <w:tcPr>
            <w:tcW w:w="3420" w:type="dxa"/>
          </w:tcPr>
          <w:p w14:paraId="29EF19B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54BA1A4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7B1C81D6" w14:textId="77777777" w:rsidTr="00143B3A">
        <w:trPr>
          <w:trHeight w:val="91"/>
        </w:trPr>
        <w:tc>
          <w:tcPr>
            <w:tcW w:w="2160" w:type="dxa"/>
          </w:tcPr>
          <w:p w14:paraId="4700C129" w14:textId="77777777" w:rsidR="001B7E35" w:rsidRPr="00A50FEE" w:rsidRDefault="001B7E35" w:rsidP="00821965">
            <w:pPr>
              <w:jc w:val="center"/>
              <w:rPr>
                <w:rFonts w:ascii="Times" w:hAnsi="Times"/>
                <w:color w:val="000000" w:themeColor="text1"/>
                <w:sz w:val="16"/>
                <w:szCs w:val="16"/>
              </w:rPr>
            </w:pPr>
          </w:p>
        </w:tc>
        <w:tc>
          <w:tcPr>
            <w:tcW w:w="990" w:type="dxa"/>
          </w:tcPr>
          <w:p w14:paraId="02FF243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111CB5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170" w:type="dxa"/>
          </w:tcPr>
          <w:p w14:paraId="1566556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w:t>
            </w:r>
            <w:r w:rsidRPr="00A50FEE">
              <w:rPr>
                <w:color w:val="000000" w:themeColor="text1"/>
                <w:sz w:val="16"/>
                <w:szCs w:val="16"/>
                <w:shd w:val="clear" w:color="auto" w:fill="FFFFFF"/>
                <w:vertAlign w:val="superscript"/>
              </w:rPr>
              <w:t>†</w:t>
            </w:r>
          </w:p>
        </w:tc>
        <w:tc>
          <w:tcPr>
            <w:tcW w:w="1350" w:type="dxa"/>
          </w:tcPr>
          <w:p w14:paraId="11E820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0.5</w:t>
            </w:r>
            <w:r w:rsidRPr="00A50FEE">
              <w:rPr>
                <w:color w:val="000000" w:themeColor="text1"/>
                <w:sz w:val="16"/>
                <w:szCs w:val="16"/>
                <w:shd w:val="clear" w:color="auto" w:fill="FFFFFF"/>
                <w:vertAlign w:val="superscript"/>
              </w:rPr>
              <w:t>†</w:t>
            </w:r>
          </w:p>
        </w:tc>
        <w:tc>
          <w:tcPr>
            <w:tcW w:w="1440" w:type="dxa"/>
          </w:tcPr>
          <w:p w14:paraId="11384E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2</w:t>
            </w:r>
            <w:r w:rsidRPr="00A50FEE">
              <w:rPr>
                <w:color w:val="000000" w:themeColor="text1"/>
                <w:sz w:val="16"/>
                <w:szCs w:val="16"/>
                <w:shd w:val="clear" w:color="auto" w:fill="FFFFFF"/>
                <w:vertAlign w:val="superscript"/>
              </w:rPr>
              <w:t>†</w:t>
            </w:r>
          </w:p>
        </w:tc>
        <w:tc>
          <w:tcPr>
            <w:tcW w:w="3420" w:type="dxa"/>
          </w:tcPr>
          <w:p w14:paraId="38257D32"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140B99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2AE60CBA" w14:textId="77777777" w:rsidTr="00143B3A">
        <w:trPr>
          <w:trHeight w:val="356"/>
        </w:trPr>
        <w:tc>
          <w:tcPr>
            <w:tcW w:w="2160" w:type="dxa"/>
            <w:tcBorders>
              <w:bottom w:val="single" w:sz="4" w:space="0" w:color="auto"/>
            </w:tcBorders>
          </w:tcPr>
          <w:p w14:paraId="0FADE07D"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1C89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6C4BBDB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30BA52F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770E028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6F8400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361C0FC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D95E7A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bl>
    <w:p w14:paraId="3C699A70" w14:textId="77777777" w:rsidR="001B7E35" w:rsidRPr="001B7E35" w:rsidRDefault="001B7E35" w:rsidP="00A60EE4">
      <w:pPr>
        <w:rPr>
          <w:b/>
          <w:bCs/>
        </w:rPr>
      </w:pPr>
    </w:p>
    <w:sectPr w:rsidR="001B7E35" w:rsidRPr="001B7E35"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1-08-30T05:16:00Z" w:initials="CB">
    <w:p w14:paraId="30A36329" w14:textId="77777777" w:rsidR="00127389" w:rsidRDefault="00127389">
      <w:pPr>
        <w:pStyle w:val="CommentText"/>
      </w:pPr>
      <w:r>
        <w:rPr>
          <w:rStyle w:val="CommentReference"/>
        </w:rPr>
        <w:annotationRef/>
      </w:r>
      <w:r>
        <w:t xml:space="preserve">Amy Kistler needs to flush this out here. Did we not DASH these samples? It looks like we did not from the </w:t>
      </w:r>
      <w:proofErr w:type="spellStart"/>
      <w:r>
        <w:t>benchling</w:t>
      </w:r>
      <w:proofErr w:type="spellEnd"/>
      <w:r>
        <w:t xml:space="preserve"> notes but I thought we did</w:t>
      </w:r>
    </w:p>
  </w:comment>
  <w:comment w:id="1" w:author="Cara Brook" w:date="2021-08-30T05:29:00Z" w:initials="CB">
    <w:p w14:paraId="071FE76D" w14:textId="29516820" w:rsidR="00127389" w:rsidRDefault="00127389">
      <w:pPr>
        <w:pStyle w:val="CommentText"/>
      </w:pPr>
      <w:r>
        <w:rPr>
          <w:rStyle w:val="CommentReference"/>
        </w:rPr>
        <w:annotationRef/>
      </w:r>
      <w:r>
        <w:t xml:space="preserve">@Amy, this is lifted almost exactly from your </w:t>
      </w:r>
      <w:proofErr w:type="spellStart"/>
      <w:r>
        <w:t>eLife</w:t>
      </w:r>
      <w:proofErr w:type="spellEnd"/>
      <w:r>
        <w:t xml:space="preserve"> mosquito paper… need to edit </w:t>
      </w:r>
      <w:r w:rsidR="00BD452E">
        <w:t>accordingly</w:t>
      </w:r>
    </w:p>
  </w:comment>
  <w:comment w:id="2" w:author="Cara Brook" w:date="2021-08-30T21:24:00Z" w:initials="CB">
    <w:p w14:paraId="644FA725" w14:textId="24B05F31" w:rsidR="00556B79" w:rsidRDefault="00556B79">
      <w:pPr>
        <w:pStyle w:val="CommentText"/>
      </w:pPr>
      <w:r>
        <w:rPr>
          <w:rStyle w:val="CommentReference"/>
        </w:rPr>
        <w:annotationRef/>
      </w:r>
      <w:r>
        <w:t xml:space="preserve">Ref x2: </w:t>
      </w:r>
      <w:proofErr w:type="spellStart"/>
      <w:r>
        <w:t>Dudchenko</w:t>
      </w:r>
      <w:proofErr w:type="spellEnd"/>
      <w:r>
        <w:t xml:space="preserve"> e al 2018; </w:t>
      </w:r>
      <w:proofErr w:type="spellStart"/>
      <w:r>
        <w:t>Dudchenko</w:t>
      </w:r>
      <w:proofErr w:type="spellEnd"/>
      <w:r>
        <w:t xml:space="preserve"> et al 2017</w:t>
      </w:r>
    </w:p>
  </w:comment>
  <w:comment w:id="3" w:author="Cara Brook" w:date="2021-08-30T16:53:00Z" w:initials="CB">
    <w:p w14:paraId="6DFDF7AB" w14:textId="77777777" w:rsidR="00127389" w:rsidRDefault="00127389">
      <w:pPr>
        <w:pStyle w:val="CommentText"/>
      </w:pPr>
      <w:r>
        <w:rPr>
          <w:rStyle w:val="CommentReference"/>
        </w:rPr>
        <w:annotationRef/>
      </w:r>
      <w:r>
        <w:t>Can I say this about it being ancestral???</w:t>
      </w:r>
    </w:p>
  </w:comment>
  <w:comment w:id="65" w:author="Kettenburg, Gwenddolen" w:date="2021-08-30T03:04:00Z" w:initials="KG">
    <w:p w14:paraId="55CC11B1" w14:textId="0FEF38FD" w:rsidR="00127389" w:rsidRDefault="00127389" w:rsidP="00204660">
      <w:pPr>
        <w:pStyle w:val="CommentText"/>
      </w:pPr>
      <w:r>
        <w:rPr>
          <w:rStyle w:val="CommentReference"/>
        </w:rPr>
        <w:annotationRef/>
      </w:r>
      <w:r w:rsidR="00BD452E">
        <w:t>@</w:t>
      </w:r>
      <w:r>
        <w:t xml:space="preserve">Cara, I’m not sure if I can bring this up here from unpublished </w:t>
      </w:r>
      <w:proofErr w:type="spellStart"/>
      <w:r>
        <w:t>biohub</w:t>
      </w:r>
      <w:proofErr w:type="spellEnd"/>
      <w:r>
        <w:t xml:space="preserve"> </w:t>
      </w:r>
      <w:proofErr w:type="spellStart"/>
      <w:r>
        <w:t>IDSeq</w:t>
      </w:r>
      <w:proofErr w:type="spellEnd"/>
      <w:r>
        <w:t xml:space="preserve"> results but it seemed relevant </w:t>
      </w:r>
    </w:p>
  </w:comment>
  <w:comment w:id="69" w:author="Cara Brook" w:date="2021-08-30T23:07:00Z" w:initials="CB">
    <w:p w14:paraId="505FE017" w14:textId="58A24B6C" w:rsidR="00945C03" w:rsidRDefault="00945C03" w:rsidP="00945C03">
      <w:pPr>
        <w:pStyle w:val="CommentText"/>
      </w:pPr>
      <w:r>
        <w:t xml:space="preserve">Add </w:t>
      </w:r>
      <w:r>
        <w:rPr>
          <w:rStyle w:val="CommentReference"/>
        </w:rPr>
        <w:annotationRef/>
      </w:r>
      <w:r>
        <w:rPr>
          <w:rStyle w:val="CommentReference"/>
        </w:rPr>
        <w:annotationRef/>
      </w:r>
      <w:r>
        <w:rPr>
          <w:rStyle w:val="CommentReference"/>
        </w:rPr>
        <w:t>c</w:t>
      </w:r>
      <w:r>
        <w:t>itations x2:</w:t>
      </w:r>
    </w:p>
    <w:p w14:paraId="0924BFC1" w14:textId="77777777" w:rsidR="00945C03" w:rsidRDefault="00945C03" w:rsidP="00945C03">
      <w:pPr>
        <w:pStyle w:val="CommentText"/>
      </w:pPr>
      <w:proofErr w:type="spellStart"/>
      <w:r>
        <w:t>Darriba</w:t>
      </w:r>
      <w:proofErr w:type="spellEnd"/>
    </w:p>
    <w:p w14:paraId="61DD0A15" w14:textId="77777777" w:rsidR="00945C03" w:rsidRDefault="00945C03" w:rsidP="00945C03">
      <w:pPr>
        <w:pStyle w:val="CommentText"/>
      </w:pPr>
      <w:r>
        <w:t>&amp;</w:t>
      </w:r>
    </w:p>
    <w:p w14:paraId="77D89F97" w14:textId="77777777" w:rsidR="00945C03" w:rsidRDefault="00945C03" w:rsidP="00945C03">
      <w:pPr>
        <w:pStyle w:val="CommentText"/>
      </w:pPr>
      <w:r>
        <w:t>Kozlov</w:t>
      </w:r>
    </w:p>
    <w:p w14:paraId="39E1291C" w14:textId="4C6F6D80" w:rsidR="00945C03" w:rsidRDefault="00945C03">
      <w:pPr>
        <w:pStyle w:val="CommentText"/>
      </w:pPr>
    </w:p>
  </w:comment>
  <w:comment w:id="70" w:author="Cara Brook" w:date="2021-08-30T23:12:00Z" w:initials="CB">
    <w:p w14:paraId="7EA19438" w14:textId="77777777" w:rsidR="00945C03" w:rsidRDefault="00945C03" w:rsidP="00945C03">
      <w:pPr>
        <w:pStyle w:val="CommentText"/>
      </w:pPr>
      <w:r>
        <w:rPr>
          <w:rStyle w:val="CommentReference"/>
        </w:rPr>
        <w:annotationRef/>
      </w:r>
      <w:r>
        <w:t xml:space="preserve">Add </w:t>
      </w:r>
      <w:r>
        <w:rPr>
          <w:rStyle w:val="CommentReference"/>
        </w:rPr>
        <w:annotationRef/>
      </w:r>
      <w:r>
        <w:rPr>
          <w:rStyle w:val="CommentReference"/>
        </w:rPr>
        <w:annotationRef/>
      </w:r>
      <w:r>
        <w:rPr>
          <w:rStyle w:val="CommentReference"/>
        </w:rPr>
        <w:t>c</w:t>
      </w:r>
      <w:r>
        <w:t>itations x2:</w:t>
      </w:r>
    </w:p>
    <w:p w14:paraId="17C0313E" w14:textId="77777777" w:rsidR="00945C03" w:rsidRDefault="00945C03" w:rsidP="00945C03">
      <w:pPr>
        <w:pStyle w:val="CommentText"/>
      </w:pPr>
      <w:proofErr w:type="spellStart"/>
      <w:r>
        <w:t>Darriba</w:t>
      </w:r>
      <w:proofErr w:type="spellEnd"/>
    </w:p>
    <w:p w14:paraId="432DC59B" w14:textId="77777777" w:rsidR="00945C03" w:rsidRDefault="00945C03" w:rsidP="00945C03">
      <w:pPr>
        <w:pStyle w:val="CommentText"/>
      </w:pPr>
      <w:r>
        <w:t>&amp;</w:t>
      </w:r>
    </w:p>
    <w:p w14:paraId="3C5CFF64" w14:textId="4E0299FC" w:rsidR="00945C03" w:rsidRDefault="00945C03" w:rsidP="00945C03">
      <w:pPr>
        <w:pStyle w:val="CommentText"/>
      </w:pPr>
      <w:r>
        <w:t>Kozlov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A36329" w15:done="0"/>
  <w15:commentEx w15:paraId="071FE76D" w15:done="0"/>
  <w15:commentEx w15:paraId="644FA725" w15:done="0"/>
  <w15:commentEx w15:paraId="6DFDF7AB" w15:done="0"/>
  <w15:commentEx w15:paraId="55CC11B1" w15:done="0"/>
  <w15:commentEx w15:paraId="39E1291C" w15:done="0"/>
  <w15:commentEx w15:paraId="3C5CF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CAFB" w16cex:dateUtc="2021-08-31T02:24:00Z"/>
  <w16cex:commentExtensible w16cex:durableId="24D7E32A" w16cex:dateUtc="2021-08-31T04:07:00Z"/>
  <w16cex:commentExtensible w16cex:durableId="24D7E468" w16cex:dateUtc="2021-08-31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A36329" w16cid:durableId="24D79D8C"/>
  <w16cid:commentId w16cid:paraId="071FE76D" w16cid:durableId="24D79D8D"/>
  <w16cid:commentId w16cid:paraId="644FA725" w16cid:durableId="24D7CAFB"/>
  <w16cid:commentId w16cid:paraId="6DFDF7AB" w16cid:durableId="24D79D8E"/>
  <w16cid:commentId w16cid:paraId="55CC11B1" w16cid:durableId="24D79D90"/>
  <w16cid:commentId w16cid:paraId="39E1291C" w16cid:durableId="24D7E32A"/>
  <w16cid:commentId w16cid:paraId="3C5CFF64" w16cid:durableId="24D7E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Arial">
    <w:panose1 w:val="020B0604020202020204"/>
    <w:charset w:val="00"/>
    <w:family w:val="swiss"/>
    <w:pitch w:val="variable"/>
    <w:sig w:usb0="E0002AFF" w:usb1="C0007843"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878CC"/>
    <w:multiLevelType w:val="hybridMultilevel"/>
    <w:tmpl w:val="6D5CD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Kettenburg, Gwenddolen">
    <w15:presenceInfo w15:providerId="AD" w15:userId="S::gwk5@pitt.edu::9bf40a48-ba17-4ca5-bd27-1b1843ca3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76F2"/>
    <w:rsid w:val="00007D10"/>
    <w:rsid w:val="0001530E"/>
    <w:rsid w:val="00026E87"/>
    <w:rsid w:val="00034DD2"/>
    <w:rsid w:val="00042970"/>
    <w:rsid w:val="000444DD"/>
    <w:rsid w:val="00052375"/>
    <w:rsid w:val="000531C0"/>
    <w:rsid w:val="00067C1D"/>
    <w:rsid w:val="00094278"/>
    <w:rsid w:val="00095ECF"/>
    <w:rsid w:val="000A270D"/>
    <w:rsid w:val="000A61E4"/>
    <w:rsid w:val="000B6CA0"/>
    <w:rsid w:val="000C3D57"/>
    <w:rsid w:val="000C6B9F"/>
    <w:rsid w:val="000E60B7"/>
    <w:rsid w:val="000F0DD0"/>
    <w:rsid w:val="000F231B"/>
    <w:rsid w:val="001002EA"/>
    <w:rsid w:val="00100AD1"/>
    <w:rsid w:val="00121103"/>
    <w:rsid w:val="00127389"/>
    <w:rsid w:val="00133D03"/>
    <w:rsid w:val="00143B3A"/>
    <w:rsid w:val="0015243B"/>
    <w:rsid w:val="0017196E"/>
    <w:rsid w:val="00180B33"/>
    <w:rsid w:val="0018581D"/>
    <w:rsid w:val="001A1168"/>
    <w:rsid w:val="001A20A4"/>
    <w:rsid w:val="001B1416"/>
    <w:rsid w:val="001B7E35"/>
    <w:rsid w:val="001C324B"/>
    <w:rsid w:val="001D1CE8"/>
    <w:rsid w:val="001D6A49"/>
    <w:rsid w:val="001E1CD8"/>
    <w:rsid w:val="001E4F21"/>
    <w:rsid w:val="002010C7"/>
    <w:rsid w:val="00204660"/>
    <w:rsid w:val="002067EB"/>
    <w:rsid w:val="00223664"/>
    <w:rsid w:val="00233C41"/>
    <w:rsid w:val="0023602B"/>
    <w:rsid w:val="002548B2"/>
    <w:rsid w:val="0027774F"/>
    <w:rsid w:val="0028337E"/>
    <w:rsid w:val="002B7AA6"/>
    <w:rsid w:val="002D26FF"/>
    <w:rsid w:val="002D4496"/>
    <w:rsid w:val="002E08B3"/>
    <w:rsid w:val="002E3A7F"/>
    <w:rsid w:val="002F6772"/>
    <w:rsid w:val="002F7901"/>
    <w:rsid w:val="003036D0"/>
    <w:rsid w:val="00311993"/>
    <w:rsid w:val="00317419"/>
    <w:rsid w:val="00320446"/>
    <w:rsid w:val="00333979"/>
    <w:rsid w:val="00336813"/>
    <w:rsid w:val="00350106"/>
    <w:rsid w:val="00351AA1"/>
    <w:rsid w:val="003531F3"/>
    <w:rsid w:val="00353237"/>
    <w:rsid w:val="003747CC"/>
    <w:rsid w:val="003A6AF4"/>
    <w:rsid w:val="003A7470"/>
    <w:rsid w:val="003B2812"/>
    <w:rsid w:val="003B3700"/>
    <w:rsid w:val="003B499D"/>
    <w:rsid w:val="003C14B2"/>
    <w:rsid w:val="003C642C"/>
    <w:rsid w:val="003E6FDE"/>
    <w:rsid w:val="00405DCC"/>
    <w:rsid w:val="00414C10"/>
    <w:rsid w:val="00416280"/>
    <w:rsid w:val="004231BE"/>
    <w:rsid w:val="0042336E"/>
    <w:rsid w:val="00431F22"/>
    <w:rsid w:val="00433461"/>
    <w:rsid w:val="00437E67"/>
    <w:rsid w:val="00444526"/>
    <w:rsid w:val="00460D44"/>
    <w:rsid w:val="0046245D"/>
    <w:rsid w:val="0046763C"/>
    <w:rsid w:val="00471F6A"/>
    <w:rsid w:val="00486F48"/>
    <w:rsid w:val="00497981"/>
    <w:rsid w:val="004D3B53"/>
    <w:rsid w:val="004E11E2"/>
    <w:rsid w:val="00503B99"/>
    <w:rsid w:val="0051494A"/>
    <w:rsid w:val="005165CA"/>
    <w:rsid w:val="00525C2B"/>
    <w:rsid w:val="00540CD3"/>
    <w:rsid w:val="00553B50"/>
    <w:rsid w:val="005558D4"/>
    <w:rsid w:val="00556B79"/>
    <w:rsid w:val="005649C1"/>
    <w:rsid w:val="00574C2F"/>
    <w:rsid w:val="00580892"/>
    <w:rsid w:val="00584C2F"/>
    <w:rsid w:val="0058561C"/>
    <w:rsid w:val="005869E8"/>
    <w:rsid w:val="00593021"/>
    <w:rsid w:val="0059311D"/>
    <w:rsid w:val="005A3671"/>
    <w:rsid w:val="005B3F8C"/>
    <w:rsid w:val="005C5906"/>
    <w:rsid w:val="005D4710"/>
    <w:rsid w:val="005D54DA"/>
    <w:rsid w:val="005E45A1"/>
    <w:rsid w:val="005E5F1A"/>
    <w:rsid w:val="005F11E2"/>
    <w:rsid w:val="0064370A"/>
    <w:rsid w:val="0064444A"/>
    <w:rsid w:val="006551B0"/>
    <w:rsid w:val="0065684B"/>
    <w:rsid w:val="0066051A"/>
    <w:rsid w:val="0066376C"/>
    <w:rsid w:val="006727EA"/>
    <w:rsid w:val="00673AB4"/>
    <w:rsid w:val="00687F30"/>
    <w:rsid w:val="00692F8C"/>
    <w:rsid w:val="006A6DA6"/>
    <w:rsid w:val="006B226B"/>
    <w:rsid w:val="006B3F44"/>
    <w:rsid w:val="006E1258"/>
    <w:rsid w:val="006E3144"/>
    <w:rsid w:val="006E7F5F"/>
    <w:rsid w:val="007010DC"/>
    <w:rsid w:val="007251AD"/>
    <w:rsid w:val="00735617"/>
    <w:rsid w:val="007446DB"/>
    <w:rsid w:val="007452E1"/>
    <w:rsid w:val="0076483D"/>
    <w:rsid w:val="007671B4"/>
    <w:rsid w:val="007707E0"/>
    <w:rsid w:val="007720A4"/>
    <w:rsid w:val="00772AA7"/>
    <w:rsid w:val="007817BB"/>
    <w:rsid w:val="00782BE7"/>
    <w:rsid w:val="007919B3"/>
    <w:rsid w:val="007922D1"/>
    <w:rsid w:val="007A12B5"/>
    <w:rsid w:val="007A2FD7"/>
    <w:rsid w:val="007B63F0"/>
    <w:rsid w:val="007D5C9B"/>
    <w:rsid w:val="007E0A66"/>
    <w:rsid w:val="007E2917"/>
    <w:rsid w:val="007E3B99"/>
    <w:rsid w:val="007F3A7E"/>
    <w:rsid w:val="007F3C84"/>
    <w:rsid w:val="0080006F"/>
    <w:rsid w:val="00804243"/>
    <w:rsid w:val="00817336"/>
    <w:rsid w:val="00831FB7"/>
    <w:rsid w:val="00844559"/>
    <w:rsid w:val="00845F76"/>
    <w:rsid w:val="00847289"/>
    <w:rsid w:val="00873DC3"/>
    <w:rsid w:val="0089028D"/>
    <w:rsid w:val="008A0D11"/>
    <w:rsid w:val="008A26A7"/>
    <w:rsid w:val="008C1A50"/>
    <w:rsid w:val="008C436F"/>
    <w:rsid w:val="008D0F13"/>
    <w:rsid w:val="008D195A"/>
    <w:rsid w:val="008E365C"/>
    <w:rsid w:val="008F0B36"/>
    <w:rsid w:val="00936C91"/>
    <w:rsid w:val="009376AC"/>
    <w:rsid w:val="00943E2E"/>
    <w:rsid w:val="00945C03"/>
    <w:rsid w:val="00950A28"/>
    <w:rsid w:val="00961688"/>
    <w:rsid w:val="00994889"/>
    <w:rsid w:val="00996157"/>
    <w:rsid w:val="009B103C"/>
    <w:rsid w:val="009B4EC2"/>
    <w:rsid w:val="009B57BF"/>
    <w:rsid w:val="009B67EB"/>
    <w:rsid w:val="009B6AA4"/>
    <w:rsid w:val="009C3163"/>
    <w:rsid w:val="009C7D59"/>
    <w:rsid w:val="009D08FF"/>
    <w:rsid w:val="009D0D5A"/>
    <w:rsid w:val="009E506E"/>
    <w:rsid w:val="009E58F7"/>
    <w:rsid w:val="009F04C2"/>
    <w:rsid w:val="009F2E1F"/>
    <w:rsid w:val="00A01406"/>
    <w:rsid w:val="00A041DB"/>
    <w:rsid w:val="00A045B8"/>
    <w:rsid w:val="00A35859"/>
    <w:rsid w:val="00A45D7B"/>
    <w:rsid w:val="00A5095C"/>
    <w:rsid w:val="00A556FC"/>
    <w:rsid w:val="00A60EE4"/>
    <w:rsid w:val="00A65099"/>
    <w:rsid w:val="00A710A7"/>
    <w:rsid w:val="00A71C1B"/>
    <w:rsid w:val="00A75EBF"/>
    <w:rsid w:val="00A76044"/>
    <w:rsid w:val="00A831DA"/>
    <w:rsid w:val="00A8551B"/>
    <w:rsid w:val="00A86D57"/>
    <w:rsid w:val="00AA0A4D"/>
    <w:rsid w:val="00AA1665"/>
    <w:rsid w:val="00AB0B4C"/>
    <w:rsid w:val="00AC61DE"/>
    <w:rsid w:val="00AC6E08"/>
    <w:rsid w:val="00AD483C"/>
    <w:rsid w:val="00AD5ACF"/>
    <w:rsid w:val="00AD5CD7"/>
    <w:rsid w:val="00AD711A"/>
    <w:rsid w:val="00B0541E"/>
    <w:rsid w:val="00B05D38"/>
    <w:rsid w:val="00B17D67"/>
    <w:rsid w:val="00B22163"/>
    <w:rsid w:val="00B223BC"/>
    <w:rsid w:val="00B22FA9"/>
    <w:rsid w:val="00B271A2"/>
    <w:rsid w:val="00B27C4F"/>
    <w:rsid w:val="00B56F44"/>
    <w:rsid w:val="00B575D0"/>
    <w:rsid w:val="00B62E3F"/>
    <w:rsid w:val="00B6342B"/>
    <w:rsid w:val="00B74B51"/>
    <w:rsid w:val="00BA14F4"/>
    <w:rsid w:val="00BA62FC"/>
    <w:rsid w:val="00BB267E"/>
    <w:rsid w:val="00BB404D"/>
    <w:rsid w:val="00BC542E"/>
    <w:rsid w:val="00BD452E"/>
    <w:rsid w:val="00BD4613"/>
    <w:rsid w:val="00BE12F0"/>
    <w:rsid w:val="00BE17FC"/>
    <w:rsid w:val="00BE1AD4"/>
    <w:rsid w:val="00BE3A44"/>
    <w:rsid w:val="00BF1E68"/>
    <w:rsid w:val="00BF231C"/>
    <w:rsid w:val="00BF30D2"/>
    <w:rsid w:val="00BF79B1"/>
    <w:rsid w:val="00C10014"/>
    <w:rsid w:val="00C11C8D"/>
    <w:rsid w:val="00C15828"/>
    <w:rsid w:val="00C1757C"/>
    <w:rsid w:val="00C21CD0"/>
    <w:rsid w:val="00C24F7C"/>
    <w:rsid w:val="00C45C5F"/>
    <w:rsid w:val="00C46458"/>
    <w:rsid w:val="00C46D9A"/>
    <w:rsid w:val="00C5173B"/>
    <w:rsid w:val="00C66A07"/>
    <w:rsid w:val="00C732E8"/>
    <w:rsid w:val="00C762CC"/>
    <w:rsid w:val="00C9340A"/>
    <w:rsid w:val="00CA6145"/>
    <w:rsid w:val="00CA7047"/>
    <w:rsid w:val="00CA7BDE"/>
    <w:rsid w:val="00CB1E2D"/>
    <w:rsid w:val="00CD31B5"/>
    <w:rsid w:val="00CD394A"/>
    <w:rsid w:val="00CE1DBA"/>
    <w:rsid w:val="00CE4474"/>
    <w:rsid w:val="00CE7A74"/>
    <w:rsid w:val="00CF7D95"/>
    <w:rsid w:val="00D04DA9"/>
    <w:rsid w:val="00D10725"/>
    <w:rsid w:val="00D26A3A"/>
    <w:rsid w:val="00D27865"/>
    <w:rsid w:val="00D40F9A"/>
    <w:rsid w:val="00D43C84"/>
    <w:rsid w:val="00D45173"/>
    <w:rsid w:val="00D458BC"/>
    <w:rsid w:val="00D7163A"/>
    <w:rsid w:val="00D80B22"/>
    <w:rsid w:val="00D93F80"/>
    <w:rsid w:val="00DA1E42"/>
    <w:rsid w:val="00DA6226"/>
    <w:rsid w:val="00DB0412"/>
    <w:rsid w:val="00DB7355"/>
    <w:rsid w:val="00DC2E59"/>
    <w:rsid w:val="00DD1DE7"/>
    <w:rsid w:val="00DD6A2E"/>
    <w:rsid w:val="00DF5D26"/>
    <w:rsid w:val="00E07725"/>
    <w:rsid w:val="00E13B01"/>
    <w:rsid w:val="00E170CD"/>
    <w:rsid w:val="00E266C0"/>
    <w:rsid w:val="00E33155"/>
    <w:rsid w:val="00E43076"/>
    <w:rsid w:val="00E45DA1"/>
    <w:rsid w:val="00E639E3"/>
    <w:rsid w:val="00E70511"/>
    <w:rsid w:val="00E84487"/>
    <w:rsid w:val="00E847C0"/>
    <w:rsid w:val="00E8501A"/>
    <w:rsid w:val="00E90CC3"/>
    <w:rsid w:val="00E936C7"/>
    <w:rsid w:val="00EA26B1"/>
    <w:rsid w:val="00EA4A7B"/>
    <w:rsid w:val="00EB53F5"/>
    <w:rsid w:val="00EC3248"/>
    <w:rsid w:val="00EC511B"/>
    <w:rsid w:val="00ED6DEB"/>
    <w:rsid w:val="00EE4469"/>
    <w:rsid w:val="00EE4ABB"/>
    <w:rsid w:val="00EF0B0A"/>
    <w:rsid w:val="00EF2F16"/>
    <w:rsid w:val="00EF4FE4"/>
    <w:rsid w:val="00F040C8"/>
    <w:rsid w:val="00F2388E"/>
    <w:rsid w:val="00F23CC8"/>
    <w:rsid w:val="00F32F72"/>
    <w:rsid w:val="00F35C91"/>
    <w:rsid w:val="00F36520"/>
    <w:rsid w:val="00F47ABB"/>
    <w:rsid w:val="00F5230C"/>
    <w:rsid w:val="00F72E98"/>
    <w:rsid w:val="00F767CD"/>
    <w:rsid w:val="00F82045"/>
    <w:rsid w:val="00F84856"/>
    <w:rsid w:val="00F8790D"/>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brooklabteam/Mada-Bat-CoV/"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brooklabteam/Mada-Bat-C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czbiohub/utilities"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DF4075C9B252944FA4A525DF17B6A234"/>
        <w:category>
          <w:name w:val="General"/>
          <w:gallery w:val="placeholder"/>
        </w:category>
        <w:types>
          <w:type w:val="bbPlcHdr"/>
        </w:types>
        <w:behaviors>
          <w:behavior w:val="content"/>
        </w:behaviors>
        <w:guid w:val="{ADA2DA16-024A-1645-8AB2-343CEB466615}"/>
      </w:docPartPr>
      <w:docPartBody>
        <w:p w:rsidR="00C94F08" w:rsidRDefault="00E044E2" w:rsidP="00E044E2">
          <w:pPr>
            <w:pStyle w:val="DF4075C9B252944FA4A525DF17B6A234"/>
          </w:pPr>
          <w:r w:rsidRPr="006B6F89">
            <w:rPr>
              <w:rStyle w:val="PlaceholderText"/>
            </w:rPr>
            <w:t>Click or tap here to enter text.</w:t>
          </w:r>
        </w:p>
      </w:docPartBody>
    </w:docPart>
    <w:docPart>
      <w:docPartPr>
        <w:name w:val="E143F2CE16E0AA46B95F567087CE9B70"/>
        <w:category>
          <w:name w:val="General"/>
          <w:gallery w:val="placeholder"/>
        </w:category>
        <w:types>
          <w:type w:val="bbPlcHdr"/>
        </w:types>
        <w:behaviors>
          <w:behavior w:val="content"/>
        </w:behaviors>
        <w:guid w:val="{2539AEB2-6C1E-5F48-9453-61F4351EDF63}"/>
      </w:docPartPr>
      <w:docPartBody>
        <w:p w:rsidR="00C94F08" w:rsidRDefault="00E044E2" w:rsidP="00E044E2">
          <w:pPr>
            <w:pStyle w:val="E143F2CE16E0AA46B95F567087CE9B70"/>
          </w:pPr>
          <w:r w:rsidRPr="006B6F89">
            <w:rPr>
              <w:rStyle w:val="PlaceholderText"/>
            </w:rPr>
            <w:t>Click or tap here to enter text.</w:t>
          </w:r>
        </w:p>
      </w:docPartBody>
    </w:docPart>
    <w:docPart>
      <w:docPartPr>
        <w:name w:val="95ED3D31AE8B35489B01687EEAEA3AD9"/>
        <w:category>
          <w:name w:val="General"/>
          <w:gallery w:val="placeholder"/>
        </w:category>
        <w:types>
          <w:type w:val="bbPlcHdr"/>
        </w:types>
        <w:behaviors>
          <w:behavior w:val="content"/>
        </w:behaviors>
        <w:guid w:val="{4CD03482-CDED-6A48-AFC0-5F71E894E49A}"/>
      </w:docPartPr>
      <w:docPartBody>
        <w:p w:rsidR="00C94F08" w:rsidRDefault="00E044E2" w:rsidP="00E044E2">
          <w:pPr>
            <w:pStyle w:val="95ED3D31AE8B35489B01687EEAEA3AD9"/>
          </w:pPr>
          <w:r w:rsidRPr="006B6F89">
            <w:rPr>
              <w:rStyle w:val="PlaceholderText"/>
            </w:rPr>
            <w:t>Click or tap here to enter text.</w:t>
          </w:r>
        </w:p>
      </w:docPartBody>
    </w:docPart>
    <w:docPart>
      <w:docPartPr>
        <w:name w:val="03FE4DB6CB51C44D9528480D269DF00B"/>
        <w:category>
          <w:name w:val="General"/>
          <w:gallery w:val="placeholder"/>
        </w:category>
        <w:types>
          <w:type w:val="bbPlcHdr"/>
        </w:types>
        <w:behaviors>
          <w:behavior w:val="content"/>
        </w:behaviors>
        <w:guid w:val="{75E1A359-D919-7643-8F44-E684CBAE46C6}"/>
      </w:docPartPr>
      <w:docPartBody>
        <w:p w:rsidR="00C94F08" w:rsidRDefault="00E044E2" w:rsidP="00E044E2">
          <w:pPr>
            <w:pStyle w:val="03FE4DB6CB51C44D9528480D269DF00B"/>
          </w:pPr>
          <w:r w:rsidRPr="006B6F89">
            <w:rPr>
              <w:rStyle w:val="PlaceholderText"/>
            </w:rPr>
            <w:t>Click or tap here to enter text.</w:t>
          </w:r>
        </w:p>
      </w:docPartBody>
    </w:docPart>
    <w:docPart>
      <w:docPartPr>
        <w:name w:val="B464944F0B72A6459999EF96D679CFED"/>
        <w:category>
          <w:name w:val="General"/>
          <w:gallery w:val="placeholder"/>
        </w:category>
        <w:types>
          <w:type w:val="bbPlcHdr"/>
        </w:types>
        <w:behaviors>
          <w:behavior w:val="content"/>
        </w:behaviors>
        <w:guid w:val="{5F0C08A3-E088-3948-B1BD-9EDF4DBC3C50}"/>
      </w:docPartPr>
      <w:docPartBody>
        <w:p w:rsidR="00C94F08" w:rsidRDefault="00E044E2" w:rsidP="00E044E2">
          <w:pPr>
            <w:pStyle w:val="B464944F0B72A6459999EF96D679CFED"/>
          </w:pPr>
          <w:r w:rsidRPr="006B6F89">
            <w:rPr>
              <w:rStyle w:val="PlaceholderText"/>
            </w:rPr>
            <w:t>Click or tap here to enter text.</w:t>
          </w:r>
        </w:p>
      </w:docPartBody>
    </w:docPart>
    <w:docPart>
      <w:docPartPr>
        <w:name w:val="ECF77F6F8306CA499B530F90E4A3E206"/>
        <w:category>
          <w:name w:val="General"/>
          <w:gallery w:val="placeholder"/>
        </w:category>
        <w:types>
          <w:type w:val="bbPlcHdr"/>
        </w:types>
        <w:behaviors>
          <w:behavior w:val="content"/>
        </w:behaviors>
        <w:guid w:val="{A1D2240D-D020-3446-A6DE-0D37F10A54D4}"/>
      </w:docPartPr>
      <w:docPartBody>
        <w:p w:rsidR="00C94F08" w:rsidRDefault="00E044E2" w:rsidP="00E044E2">
          <w:pPr>
            <w:pStyle w:val="ECF77F6F8306CA499B530F90E4A3E206"/>
          </w:pPr>
          <w:r w:rsidRPr="006B6F89">
            <w:rPr>
              <w:rStyle w:val="PlaceholderText"/>
            </w:rPr>
            <w:t>Click or tap here to enter text.</w:t>
          </w:r>
        </w:p>
      </w:docPartBody>
    </w:docPart>
    <w:docPart>
      <w:docPartPr>
        <w:name w:val="A62356FD66296141AF16C8DA8AF2DDED"/>
        <w:category>
          <w:name w:val="General"/>
          <w:gallery w:val="placeholder"/>
        </w:category>
        <w:types>
          <w:type w:val="bbPlcHdr"/>
        </w:types>
        <w:behaviors>
          <w:behavior w:val="content"/>
        </w:behaviors>
        <w:guid w:val="{D92AF0BC-6608-244D-AC63-044CD4820679}"/>
      </w:docPartPr>
      <w:docPartBody>
        <w:p w:rsidR="00C94F08" w:rsidRDefault="00E044E2" w:rsidP="00E044E2">
          <w:pPr>
            <w:pStyle w:val="A62356FD66296141AF16C8DA8AF2DDED"/>
          </w:pPr>
          <w:r w:rsidRPr="006B6F89">
            <w:rPr>
              <w:rStyle w:val="PlaceholderText"/>
            </w:rPr>
            <w:t>Click or tap here to enter text.</w:t>
          </w:r>
        </w:p>
      </w:docPartBody>
    </w:docPart>
    <w:docPart>
      <w:docPartPr>
        <w:name w:val="0A015EC5F09F534CA8BA3F9378248B42"/>
        <w:category>
          <w:name w:val="General"/>
          <w:gallery w:val="placeholder"/>
        </w:category>
        <w:types>
          <w:type w:val="bbPlcHdr"/>
        </w:types>
        <w:behaviors>
          <w:behavior w:val="content"/>
        </w:behaviors>
        <w:guid w:val="{7B521AE2-1273-FB49-BE7E-9E6338A26947}"/>
      </w:docPartPr>
      <w:docPartBody>
        <w:p w:rsidR="00C94F08" w:rsidRDefault="00E044E2" w:rsidP="00E044E2">
          <w:pPr>
            <w:pStyle w:val="0A015EC5F09F534CA8BA3F9378248B42"/>
          </w:pPr>
          <w:r w:rsidRPr="006B6F89">
            <w:rPr>
              <w:rStyle w:val="PlaceholderText"/>
            </w:rPr>
            <w:t>Click or tap here to enter text.</w:t>
          </w:r>
        </w:p>
      </w:docPartBody>
    </w:docPart>
    <w:docPart>
      <w:docPartPr>
        <w:name w:val="0DC5B73E15E9EA48B8C0B65807894C0F"/>
        <w:category>
          <w:name w:val="General"/>
          <w:gallery w:val="placeholder"/>
        </w:category>
        <w:types>
          <w:type w:val="bbPlcHdr"/>
        </w:types>
        <w:behaviors>
          <w:behavior w:val="content"/>
        </w:behaviors>
        <w:guid w:val="{AE67F185-BEDF-9F4D-AB9D-09345CD916B1}"/>
      </w:docPartPr>
      <w:docPartBody>
        <w:p w:rsidR="00C94F08" w:rsidRDefault="00E044E2" w:rsidP="00E044E2">
          <w:pPr>
            <w:pStyle w:val="0DC5B73E15E9EA48B8C0B65807894C0F"/>
          </w:pPr>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05CA42EE179DD04984109F0C0ADD0C92"/>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pPr>
            <w:pStyle w:val="421EE2F72BF65D4680DE8949D0EE71F1"/>
          </w:pPr>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000000" w:rsidRDefault="00F54A28" w:rsidP="00F54A28">
          <w:pPr>
            <w:pStyle w:val="51A3EC6056A4AC47AB2E428295252207"/>
          </w:pPr>
          <w:r w:rsidRPr="006B6F89">
            <w:rPr>
              <w:rStyle w:val="PlaceholderText"/>
            </w:rPr>
            <w:t>Click or tap here to enter text.</w:t>
          </w:r>
        </w:p>
      </w:docPartBody>
    </w:docPart>
    <w:docPart>
      <w:docPartPr>
        <w:name w:val="6379E248F4683C41B5E5222410FAB0B3"/>
        <w:category>
          <w:name w:val="General"/>
          <w:gallery w:val="placeholder"/>
        </w:category>
        <w:types>
          <w:type w:val="bbPlcHdr"/>
        </w:types>
        <w:behaviors>
          <w:behavior w:val="content"/>
        </w:behaviors>
        <w:guid w:val="{381A2487-6344-884F-96A0-6B65C2B4F6EA}"/>
      </w:docPartPr>
      <w:docPartBody>
        <w:p w:rsidR="00000000" w:rsidRDefault="00F54A28" w:rsidP="00F54A28">
          <w:pPr>
            <w:pStyle w:val="6379E248F4683C41B5E5222410FAB0B3"/>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Arial">
    <w:panose1 w:val="020B0604020202020204"/>
    <w:charset w:val="00"/>
    <w:family w:val="swiss"/>
    <w:pitch w:val="variable"/>
    <w:sig w:usb0="E0002AFF" w:usb1="C0007843"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27C70"/>
    <w:rsid w:val="00132823"/>
    <w:rsid w:val="00155467"/>
    <w:rsid w:val="002721CB"/>
    <w:rsid w:val="00301871"/>
    <w:rsid w:val="00312DAF"/>
    <w:rsid w:val="0051750C"/>
    <w:rsid w:val="005255C7"/>
    <w:rsid w:val="006F4409"/>
    <w:rsid w:val="0079721F"/>
    <w:rsid w:val="007A685E"/>
    <w:rsid w:val="007B2B37"/>
    <w:rsid w:val="00993945"/>
    <w:rsid w:val="009D501C"/>
    <w:rsid w:val="009E101B"/>
    <w:rsid w:val="009F3964"/>
    <w:rsid w:val="00B124A1"/>
    <w:rsid w:val="00BC0825"/>
    <w:rsid w:val="00BD58C3"/>
    <w:rsid w:val="00C178CE"/>
    <w:rsid w:val="00C94F08"/>
    <w:rsid w:val="00D84CD7"/>
    <w:rsid w:val="00E03523"/>
    <w:rsid w:val="00E044E2"/>
    <w:rsid w:val="00E21323"/>
    <w:rsid w:val="00EF287C"/>
    <w:rsid w:val="00F109FD"/>
    <w:rsid w:val="00F221EC"/>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4A28"/>
    <w:rPr>
      <w:color w:val="808080"/>
    </w:rPr>
  </w:style>
  <w:style w:type="paragraph" w:customStyle="1" w:styleId="DF4075C9B252944FA4A525DF17B6A234">
    <w:name w:val="DF4075C9B252944FA4A525DF17B6A234"/>
    <w:rsid w:val="00E044E2"/>
    <w:rPr>
      <w:rFonts w:cs="Mangal"/>
    </w:rPr>
  </w:style>
  <w:style w:type="paragraph" w:customStyle="1" w:styleId="E143F2CE16E0AA46B95F567087CE9B70">
    <w:name w:val="E143F2CE16E0AA46B95F567087CE9B70"/>
    <w:rsid w:val="00E044E2"/>
    <w:rPr>
      <w:rFonts w:cs="Mangal"/>
    </w:rPr>
  </w:style>
  <w:style w:type="paragraph" w:customStyle="1" w:styleId="95ED3D31AE8B35489B01687EEAEA3AD9">
    <w:name w:val="95ED3D31AE8B35489B01687EEAEA3AD9"/>
    <w:rsid w:val="00E044E2"/>
    <w:rPr>
      <w:rFonts w:cs="Mangal"/>
    </w:rPr>
  </w:style>
  <w:style w:type="paragraph" w:customStyle="1" w:styleId="03FE4DB6CB51C44D9528480D269DF00B">
    <w:name w:val="03FE4DB6CB51C44D9528480D269DF00B"/>
    <w:rsid w:val="00E044E2"/>
    <w:rPr>
      <w:rFonts w:cs="Mangal"/>
    </w:rPr>
  </w:style>
  <w:style w:type="paragraph" w:customStyle="1" w:styleId="B464944F0B72A6459999EF96D679CFED">
    <w:name w:val="B464944F0B72A6459999EF96D679CFED"/>
    <w:rsid w:val="00E044E2"/>
    <w:rPr>
      <w:rFonts w:cs="Mangal"/>
    </w:rPr>
  </w:style>
  <w:style w:type="paragraph" w:customStyle="1" w:styleId="ECF77F6F8306CA499B530F90E4A3E206">
    <w:name w:val="ECF77F6F8306CA499B530F90E4A3E206"/>
    <w:rsid w:val="00E044E2"/>
    <w:rPr>
      <w:rFonts w:cs="Mangal"/>
    </w:rPr>
  </w:style>
  <w:style w:type="paragraph" w:customStyle="1" w:styleId="A62356FD66296141AF16C8DA8AF2DDED">
    <w:name w:val="A62356FD66296141AF16C8DA8AF2DDED"/>
    <w:rsid w:val="00E044E2"/>
    <w:rPr>
      <w:rFonts w:cs="Mangal"/>
    </w:rPr>
  </w:style>
  <w:style w:type="paragraph" w:customStyle="1" w:styleId="0A015EC5F09F534CA8BA3F9378248B42">
    <w:name w:val="0A015EC5F09F534CA8BA3F9378248B42"/>
    <w:rsid w:val="00E044E2"/>
    <w:rPr>
      <w:rFonts w:cs="Mangal"/>
    </w:rPr>
  </w:style>
  <w:style w:type="paragraph" w:customStyle="1" w:styleId="0DC5B73E15E9EA48B8C0B65807894C0F">
    <w:name w:val="0DC5B73E15E9EA48B8C0B65807894C0F"/>
    <w:rsid w:val="00E044E2"/>
    <w:rPr>
      <w:rFonts w:cs="Mangal"/>
    </w:rPr>
  </w:style>
  <w:style w:type="paragraph" w:customStyle="1" w:styleId="05CA42EE179DD04984109F0C0ADD0C92">
    <w:name w:val="05CA42EE179DD04984109F0C0ADD0C92"/>
    <w:rsid w:val="00EF287C"/>
    <w:rPr>
      <w:szCs w:val="24"/>
      <w:lang w:bidi="ar-SA"/>
    </w:rPr>
  </w:style>
  <w:style w:type="paragraph" w:customStyle="1" w:styleId="421EE2F72BF65D4680DE8949D0EE71F1">
    <w:name w:val="421EE2F72BF65D4680DE8949D0EE71F1"/>
    <w:rsid w:val="00EF287C"/>
    <w:rPr>
      <w:szCs w:val="24"/>
      <w:lang w:bidi="ar-SA"/>
    </w:rPr>
  </w:style>
  <w:style w:type="paragraph" w:customStyle="1" w:styleId="51A3EC6056A4AC47AB2E428295252207">
    <w:name w:val="51A3EC6056A4AC47AB2E428295252207"/>
    <w:rsid w:val="00F54A28"/>
    <w:rPr>
      <w:szCs w:val="24"/>
      <w:lang w:bidi="ar-SA"/>
    </w:rPr>
  </w:style>
  <w:style w:type="paragraph" w:customStyle="1" w:styleId="6379E248F4683C41B5E5222410FAB0B3">
    <w:name w:val="6379E248F4683C41B5E5222410FAB0B3"/>
    <w:rsid w:val="00F54A28"/>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fb0291e-53e7-4b27-9425-47c2cabeb93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true,&quot;manualOverrideText&quot;:&quot;(5)&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8558e33a-733a-58d3-ab61-311ca63ee4e0&quot;,&quot;itemData&quot;:{&quot;DOI&quot;:&quot;10.1371/journal.ppat.1006698&quot;,&quot;ISSN&quot;:&quot;1553-7374&quot;,&quot;PMID&quot;:&quot;29190287&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author&quot;:[{&quot;dropping-particle&quot;:&quot;&quot;,&quot;family&quot;:&quot;Hu&quot;,&quot;given&quot;:&quot;Ben&quot;,&quot;non-dropping-particle&quot;:&quot;&quot;,&quot;parse-names&quot;:false,&quot;suffix&quot;:&quot;&quot;},{&quot;dropping-particle&quot;:&quot;&quot;,&quot;family&quot;:&quot;Zeng&quot;,&quot;given&quot;:&quot;Lei-Pi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Xie&quot;,&quot;given&quot;:&quot;Jia-Zhe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Zhang&quot;,&quot;given&quot;:&quot;Yun-Zhi&quot;,&quot;non-dropping-particle&quot;:&quot;&quot;,&quot;parse-names&quot;:false,&quot;suffix&quot;:&quot;&quot;},{&quot;dropping-particle&quot;:&quot;&quot;,&quot;family&quot;:&quot;Wang&quot;,&quot;given&quot;:&quot;Ning&quot;,&quot;non-dropping-particle&quot;:&quot;&quot;,&quot;parse-names&quot;:false,&quot;suffix&quot;:&quot;&quot;},{&quot;dropping-particle&quot;:&quot;&quot;,&quot;family&quot;:&quot;Luo&quot;,&quot;given&quot;:&quot;Dong-Sheng&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Wang&quot;,&quot;given&quot;:&quot;Mei-Niang&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Cui&quot;,&quot;given&quot;:&quot;Jie&quot;,&quot;non-dropping-particle&quot;:&quot;&quot;,&quot;parse-names&quot;:false,&quot;suffix&quot;:&quot;&quot;},{&quot;dropping-particle&quot;:&quot;&quot;,&quot;family&quot;:&quot;Shi&quot;,&quot;given&quot;:&quot;Zheng-Li&quot;,&quot;non-dropping-particle&quot;:&quot;&quot;,&quot;parse-names&quot;:false,&quot;suffix&quot;:&quot;&quot;}],&quot;container-title&quot;:&quot;PLoS pathogens&quot;,&quot;id&quot;:&quot;8558e33a-733a-58d3-ab61-311ca63ee4e0&quot;,&quot;issue&quot;:&quot;11&quot;,&quot;issued&quot;:{&quot;date-parts&quot;:[[&quot;2017&quot;,&quot;11&quot;,&quot;30&quot;]]},&quot;language&quot;:&quot;eng&quot;,&quot;page&quot;:&quot;e1006698-e1006698&quot;,&quot;publisher&quot;:&quot;Public Library of Science&quot;,&quot;title&quot;:&quot;Discovery of a rich gene pool of bat SARS-related coronaviruses provides new insights into the origin of SARS coronavirus&quot;,&quot;type&quot;:&quot;article-journal&quot;,&quot;volume&quot;:&quot;13&quot;},&quot;uris&quot;:[&quot;http://www.mendeley.com/documents/?uuid=d84d0a30-2837-3471-a03f-411240c874d9&quot;],&quot;isTemporary&quot;:false,&quot;legacyDesktopId&quot;:&quot;d84d0a30-2837-3471-a03f-411240c874d9&quot;}],&quot;properties&quot;:{&quot;noteIndex&quot;:0},&quot;isEdited&quot;:false,&quot;manualOverride&quot;:{&quot;citeprocText&quot;:&quot;(6,7)&quot;,&quot;isManuallyOverridden&quot;:true,&quot;manualOverrideText&quot;:&quot;(6,7)&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true,&quot;manualOverrideText&quot;:&quot;(8–10)&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quot;},{&quot;citationID&quot;:&quot;MENDELEY_CITATION_36b12468-c28a-471f-961c-1f016d811906&quot;,&quot;citationItems&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e41d7aeb-2eca-5a2b-a4d3-17070d848117&quot;,&quot;itemData&quot;:{&quot;DOI&quot;:&quot;10.1128/JVI.01121-10&quot;,&quot;author&quot;:[{&quot;dropping-particle&quot;:&quot;&quot;,&quot;family&quot;:&quot;P&quot;,&quot;given&quot;:&quot;Lau Susanna K&quot;,&quot;non-dropping-particle&quot;:&quot;&quot;,&quot;parse-names&quot;:false,&quot;suffix&quot;:&quot;&quot;},{&quot;dropping-particle&quot;:&quot;&quot;,&quot;family&quot;:&quot;S&quot;,&quot;given&quot;:&quot;Poon Rosana W&quot;,&quot;non-dropping-particle&quot;:&quot;&quot;,&quot;parse-names&quot;:false,&quot;suffix&quot;:&quot;&quot;},{&quot;dropping-particle&quot;:&quot;&quot;,&quot;family&quot;:&quot;L&quot;,&quot;given&quot;:&quot;Wong Beatrice H&quot;,&quot;non-dropping-particle&quot;:&quot;&quot;,&quot;parse-names&quot;:false,&quot;suffix&quot;:&quot;&quot;},{&quot;dropping-particle&quot;:&quot;&quot;,&quot;family&quot;:&quot;Ming&quot;,&quot;given&quot;:&quot;Wang&quot;,&quot;non-dropping-particle&quot;:&quot;&quot;,&quot;parse-names&quot;:false,&quot;suffix&quot;:&quot;&quot;},{&quot;dropping-particle&quot;:&quot;&quot;,&quot;family&quot;:&quot;Yi&quot;,&quot;given&quot;:&quot;Huang&quot;,&quot;non-dropping-particle&quot;:&quot;&quot;,&quot;parse-names&quot;:false,&quot;suffix&quot;:&quot;&quot;},{&quot;dropping-particle&quot;:&quot;&quot;,&quot;family&quot;:&quot;Huifang&quot;,&quot;given&quot;:&quot;Xu&quot;,&quot;non-dropping-particle&quot;:&quot;&quot;,&quot;parse-names&quot;:false,&quot;suffix&quot;:&quot;&quot;},{&quot;dropping-particle&quot;:&quot;&quot;,&quot;family&quot;:&quot;Rongtong&quot;,&quot;given&quot;:&quot;Guo&quot;,&quot;non-dropping-particle&quot;:&quot;&quot;,&quot;parse-names&quot;:false,&quot;suffix&quot;:&quot;&quot;},{&quot;dropping-particle&quot;:&quot;&quot;,&quot;family&quot;:&quot;M&quot;,&quot;given&quot;:&quot;Li Kenneth S&quot;,&quot;non-dropping-particle&quot;:&quot;&quot;,&quot;parse-names&quot;:false,&quot;suffix&quot;:&quot;&quot;},{&quot;dropping-particle&quot;:&quot;&quot;,&quot;family&quot;:&quot;Kai&quot;,&quot;given&quot;:&quot;Gao&quot;,&quot;non-dropping-particle&quot;:&quot;&quot;,&quot;parse-names&quot;:false,&quot;suffix&quot;:&quot;&quot;},{&quot;dropping-particle&quot;:&quot;&quot;,&quot;family&quot;:&quot;Kwok-Hung&quot;,&quot;given&quot;:&quot;Chan&quot;,&quot;non-dropping-particle&quot;:&quot;&quot;,&quot;parse-names&quot;:false,&quot;suffix&quot;:&quot;&quot;},{&quot;dropping-particle&quot;:&quot;&quot;,&quot;family&quot;:&quot;Bo-Jian&quot;,&quot;given&quot;:&quot;Zheng&quot;,&quot;non-dropping-particle&quot;:&quot;&quot;,&quot;parse-names&quot;:false,&quot;suffix&quot;:&quot;&quot;},{&quot;dropping-particle&quot;:&quot;&quot;,&quot;family&quot;:&quot;Y&quot;,&quot;given&quot;:&quot;Woo Patrick C&quot;,&quot;non-dropping-particle&quot;:&quot;&quot;,&quot;parse-names&quot;:false,&quot;suffix&quot;:&quot;&quot;},{&quot;dropping-particle&quot;:&quot;&quot;,&quot;family&quot;:&quot;Kwok-Yung&quot;,&quot;given&quot;:&quot;Yuen&quot;,&quot;non-dropping-particle&quot;:&quot;&quot;,&quot;parse-names&quot;:false,&quot;suffix&quot;:&quot;&quot;}],&quot;container-title&quot;:&quot;Journal of Virology&quot;,&quot;id&quot;:&quot;e41d7aeb-2eca-5a2b-a4d3-17070d848117&quot;,&quot;issue&quot;:&quot;21&quot;,&quot;issued&quot;:{&quot;date-parts&quot;:[[&quot;2010&quot;,&quot;11&quot;,&quot;1&quot;]]},&quot;page&quot;:&quot;11385-11394&quot;,&quot;publisher&quot;:&quot;American Society for Microbiology&quot;,&quot;title&quot;:&quot;Coexistence of different genotypes in the same bat and serological characterization of Rousettus bat coronavirus HKU9 belonging to a novel Betacoronavirus subgroup&quot;,&quot;type&quot;:&quot;article-journal&quot;,&quot;volume&quot;:&quot;84&quot;},&quot;uris&quot;:[&quot;http://www.mendeley.com/documents/?uuid=9160d45d-b6e7-3276-ab9d-782dd0c7da55&quot;],&quot;isTemporary&quot;:false,&quot;legacyDesktopId&quot;:&quot;9160d45d-b6e7-3276-ab9d-782dd0c7da55&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properties&quot;:{&quot;noteIndex&quot;:0},&quot;isEdited&quot;:false,&quot;manualOverride&quot;:{&quot;citeprocText&quot;:&quot;(11–13)&quot;,&quot;isManuallyOverridden&quot;:true,&quot;manualOverrideText&quot;:&quot;(11–13)&quot;},&quot;citationTag&quot;:&quot;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properties&quot;:{&quot;noteIndex&quot;:0},&quot;isEdited&quot;:false,&quot;manualOverride&quot;:{&quot;citeprocText&quot;:&quot;(14,15)&quot;,&quot;isManuallyOverridden&quot;:true,&quot;manualOverrideText&quot;:&quot;(14,15)&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6,17)&quot;,&quot;isManuallyOverridden&quot;:true,&quot;manualOverrideText&quot;:&quot;(16,17)&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aa44e9ed-5356-52f1-9711-dfcd474402e5&quot;,&quot;itemData&quot;:{&quot;DOI&quot;:&quot;10.1038/s41586-020-2169-0&quot;,&quot;ISSN&quot;:&quot;1476-4687&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author&quot;:[{&quot;dropping-particle&quot;:&quot;&quot;,&quot;family&quot;:&quot;Lam&quot;,&quot;given&quot;:&quot;Tommy Tsan-Yuk&quot;,&quot;non-dropping-particle&quot;:&quot;&quot;,&quot;parse-names&quot;:false,&quot;suffix&quot;:&quot;&quot;},{&quot;dropping-particle&quot;:&quot;&quot;,&quot;family&quot;:&quot;Jia&quot;,&quot;given&quot;:&quot;Na&quot;,&quot;non-dropping-particle&quot;:&quot;&quot;,&quot;parse-names&quot;:false,&quot;suffix&quot;:&quot;&quot;},{&quot;dropping-particle&quot;:&quot;&quot;,&quot;family&quot;:&quot;Zhang&quot;,&quot;given&quot;:&quot;Ya-Wei&quot;,&quot;non-dropping-particle&quot;:&quot;&quot;,&quot;parse-names&quot;:false,&quot;suffix&quot;:&quot;&quot;},{&quot;dropping-particle&quot;:&quot;&quot;,&quot;family&quot;:&quot;Shum&quot;,&quot;given&quot;:&quot;Marcus Ho-Hin&quot;,&quot;non-dropping-particle&quot;:&quot;&quot;,&quot;parse-names&quot;:false,&quot;suffix&quot;:&quot;&quot;},{&quot;dropping-particle&quot;:&quot;&quot;,&quot;family&quot;:&quot;Jiang&quot;,&quot;given&quot;:&quot;Jia-Fu&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Tong&quot;,&quot;given&quot;:&quot;Yi-Gang&quot;,&quot;non-dropping-particle&quot;:&quot;&quot;,&quot;parse-names&quot;:false,&quot;suffix&quot;:&quot;&quot;},{&quot;dropping-particle&quot;:&quot;&quot;,&quot;family&quot;:&quot;Shi&quot;,&quot;given&quot;:&quot;Yong-Xia&quot;,&quot;non-dropping-particle&quot;:&quot;&quot;,&quot;parse-names&quot;:false,&quot;suffix&quot;:&quot;&quot;},{&quot;dropping-particle&quot;:&quot;&quot;,&quot;family&quot;:&quot;Ni&quot;,&quot;given&quot;:&quot;Xue-Bing&quot;,&quot;non-dropping-particle&quot;:&quot;&quot;,&quot;parse-names&quot;:false,&quot;suffix&quot;:&quot;&quot;},{&quot;dropping-particle&quot;:&quot;&quot;,&quot;family&quot;:&quot;Liao&quot;,&quot;given&quot;:&quot;Yun-Shi&quot;,&quot;non-dropping-particle&quot;:&quot;&quot;,&quot;parse-names&quot;:false,&quot;suffix&quot;:&quot;&quot;},{&quot;dropping-particle&quot;:&quot;&quot;,&quot;family&quot;:&quot;Li&quot;,&quot;given&quot;:&quot;Wen-Juan&quot;,&quot;non-dropping-particle&quot;:&quot;&quot;,&quot;parse-names&quot;:false,&quot;suffix&quot;:&quot;&quot;},{&quot;dropping-particle&quot;:&quot;&quot;,&quot;family&quot;:&quot;Jiang&quot;,&quot;given&quot;:&quot;Bao-Gui&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Yuan&quot;,&quot;given&quot;:&quot;Ting-Ting&quot;,&quot;non-dropping-particle&quot;:&quot;&quot;,&quot;parse-names&quot;:false,&quot;suffix&quot;:&quot;&quot;},{&quot;dropping-particle&quot;:&quot;&quot;,&quot;family&quot;:&quot;Zheng&quot;,&quot;given&quot;:&quot;Kui&quot;,&quot;non-dropping-particle&quot;:&quot;&quot;,&quot;parse-names&quot;:false,&quot;suffix&quot;:&quot;&quot;},{&quot;dropping-particle&quot;:&quot;&quot;,&quot;family&quot;:&quot;Cui&quot;,&quot;given&quot;:&quot;Xiao-Ming&quot;,&quot;non-dropping-particle&quot;:&quot;&quot;,&quot;parse-names&quot;:false,&quot;suffix&quot;:&quot;&quot;},{&quot;dropping-particle&quot;:&quot;&quot;,&quot;family&quot;:&quot;Li&quot;,&quot;given&quot;:&quot;Jie&quot;,&quot;non-dropping-particle&quot;:&quot;&quot;,&quot;parse-names&quot;:false,&quot;suffix&quot;:&quot;&quot;},{&quot;dropping-particle&quot;:&quot;&quot;,&quot;family&quot;:&quot;Pei&quot;,&quot;given&quot;:&quot;Guang-Qian&quot;,&quot;non-dropping-particle&quot;:&quot;&quot;,&quot;parse-names&quot;:false,&quot;suffix&quot;:&quot;&quot;},{&quot;dropping-particle&quot;:&quot;&quot;,&quot;family&quot;:&quot;Qiang&quot;,&quot;given&quot;:&quot;Xin&quot;,&quot;non-dropping-particle&quot;:&quot;&quot;,&quot;parse-names&quot;:false,&quot;suffix&quot;:&quot;&quot;},{&quot;dropping-particle&quot;:&quot;&quot;,&quot;family&quot;:&quot;Cheung&quot;,&quot;given&quot;:&quot;William Yiu-Man&quot;,&quot;non-dropping-particle&quot;:&quot;&quot;,&quot;parse-names&quot;:false,&quot;suffix&quot;:&quot;&quot;},{&quot;dropping-particle&quot;:&quot;&quot;,&quot;family&quot;:&quot;Li&quot;,&quot;given&quot;:&quot;Lian-Feng&quot;,&quot;non-dropping-particle&quot;:&quot;&quot;,&quot;parse-names&quot;:false,&quot;suffix&quot;:&quot;&quot;},{&quot;dropping-particle&quot;:&quot;&quot;,&quot;family&quot;:&quot;Sun&quot;,&quot;given&quot;:&quot;Fang-Fang&quot;,&quot;non-dropping-particle&quot;:&quot;&quot;,&quot;parse-names&quot;:false,&quot;suffix&quot;:&quot;&quot;},{&quot;dropping-particle&quot;:&quot;&quot;,&quot;family&quot;:&quot;Qin&quot;,&quot;given&quot;:&quot;Si&quot;,&quot;non-dropping-particle&quot;:&quot;&quot;,&quot;parse-names&quot;:false,&quot;suffix&quot;:&quot;&quot;},{&quot;dropping-particle&quot;:&quot;&quot;,&quot;family&quot;:&quot;Huang&quot;,&quot;given&quot;:&quot;Ji-Cheng&quot;,&quot;non-dropping-particle&quot;:&quot;&quot;,&quot;parse-names&quot;:false,&quot;suffix&quot;:&quot;&quot;},{&quot;dropping-particle&quot;:&quot;&quot;,&quot;family&quot;:&quot;Leung&quot;,&quot;given&quot;:&quot;Gabriel M&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quot;,&quot;given&quot;:&quot;Yan-Ling&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Cao&quot;,&quot;given&quot;:&quot;Wu-Chun&quot;,&quot;non-dropping-particle&quot;:&quot;&quot;,&quot;parse-names&quot;:false,&quot;suffix&quot;:&quot;&quot;}],&quot;container-title&quot;:&quot;Nature&quot;,&quot;id&quot;:&quot;aa44e9ed-5356-52f1-9711-dfcd474402e5&quot;,&quot;issue&quot;:&quot;7815&quot;,&quot;issued&quot;:{&quot;date-parts&quot;:[[&quot;2020&quot;]]},&quot;page&quot;:&quot;282-285&quot;,&quot;title&quot;:&quot;Identifying SARS-CoV-2-related coronaviruses in Malayan pangolins&quot;,&quot;type&quot;:&quot;article-journal&quot;,&quot;volume&quot;:&quot;583&quot;},&quot;uris&quot;:[&quot;http://www.mendeley.com/documents/?uuid=73287dde-b00b-3ff5-88a6-d391ecc6a8fa&quot;],&quot;isTemporary&quot;:false,&quot;legacyDesktopId&quot;:&quot;73287dde-b00b-3ff5-88a6-d391ecc6a8fa&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properties&quot;:{&quot;noteIndex&quot;:0},&quot;isEdited&quot;:false,&quot;manualOverride&quot;:{&quot;citeprocText&quot;:&quot;(18–25)&quot;,&quot;isManuallyOverridden&quot;:true,&quot;manualOverrideText&quot;:&quot;(18–25)&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dHJ1ZSwibWFudWFsT3ZlcnJpZGVUZXh0IjoiKDE44oCTMjUpIn19&quot;},{&quot;citationID&quot;:&quot;MENDELEY_CITATION_3981a276-e583-4549-8774-aba15271995e&quot;,&quot;citationItems&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ac99ad4b-0e2a-5481-b102-e3b56275df81&quot;,&quot;itemData&quot;:{&quot;DOI&quot;:&quot;10.1186/s42522-019-0008-8&quot;,&quot;ISSN&quot;:&quot;2524-4655&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author&quot;:[{&quot;dropping-particle&quot;:&quot;&quot;,&quot;family&quot;:&quot;Montecino-Latorre&quot;,&quot;given&quot;:&quot;Diego&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Gilardi&quot;,&quot;given&quot;:&quot;Kirsten&quot;,&quot;non-dropping-particle&quot;:&quot;&quot;,&quot;parse-names&quot;:false,&quot;suffix&quot;:&quot;&quot;},{&quot;dropping-particle&quot;:&quot;&quot;,&quot;family&quot;:&quot;Wolking&quot;,&quot;given&quot;:&quot;David&quot;,&quot;non-dropping-particle&quot;:&quot;&quot;,&quot;parse-names&quot;:false,&quot;suffix&quot;:&quot;&quot;},{&quot;dropping-particle&quot;:&quot;&quot;,&quot;family&quot;:&quot;Wormer&quot;,&quot;given&quot;:&quot;Elizabeth&quot;,&quot;non-dropping-particle&quot;:&quot;Van&quot;,&quot;parse-names&quot;:false,&quot;suffix&quot;:&quot;&quot;},{&quot;dropping-particle&quot;:&quot;&quot;,&quot;family&quot;:&quot;Kazwala&quot;,&quot;given&quot;:&quot;Rudovick&quot;,&quot;non-dropping-particle&quot;:&quot;&quot;,&quot;parse-names&quot;:false,&quot;suffix&quot;:&quot;&quot;},{&quot;dropping-particle&quot;:&quot;&quot;,&quot;family&quot;:&quot;Ssebide&quot;,&quot;given&quot;:&quot;Benard&quot;,&quot;non-dropping-particle&quot;:&quot;&quot;,&quot;parse-names&quot;:false,&quot;suffix&quot;:&quot;&quot;},{&quot;dropping-particle&quot;:&quot;&quot;,&quot;family&quot;:&quot;Nziza&quot;,&quot;given&quot;:&quot;Julius&quot;,&quot;non-dropping-particle&quot;:&quot;&quot;,&quot;parse-names&quot;:false,&quot;suffix&quot;:&quot;&quot;},{&quot;dropping-particle&quot;:&quot;&quot;,&quot;family&quot;:&quot;Sijali&quot;,&quot;given&quot;:&quot;Zikankuba&quot;,&quot;non-dropping-particle&quot;:&quot;&quot;,&quot;parse-names&quot;:false,&quot;suffix&quot;:&quot;&quot;},{&quot;dropping-particle&quot;:&quot;&quot;,&quot;family&quot;:&quot;Cranfield&quot;,&quot;given&quot;:&quot;Michael&quot;,&quot;non-dropping-particle&quot;:&quot;&quot;,&quot;parse-names&quot;:false,&quot;suffix&quot;:&quot;&quot;},{&quot;dropping-particle&quot;:&quot;&quot;,&quot;family&quot;:&quot;Mazet&quot;,&quot;given&quot;:&quot;Jonna A K&quot;,&quot;non-dropping-particle&quot;:&quot;&quot;,&quot;parse-names&quot;:false,&quot;suffix&quot;:&quot;&quot;},{&quot;dropping-particle&quot;:&quot;&quot;,&quot;family&quot;:&quot;Consortium&quot;,&quot;given&quot;:&quot;PREDICT&quot;,&quot;non-dropping-particle&quot;:&quot;&quot;,&quot;parse-names&quot;:false,&quot;suffix&quot;:&quot;&quot;}],&quot;container-title&quot;:&quot;One Health Outlook&quot;,&quot;id&quot;:&quot;ac99ad4b-0e2a-5481-b102-e3b56275df81&quot;,&quot;issue&quot;:&quot;1&quot;,&quot;issued&quot;:{&quot;date-parts&quot;:[[&quot;2020&quot;]]},&quot;page&quot;:&quot;2&quot;,&quot;title&quot;:&quot;Reproduction of East-African bats may guide risk mitigation for coronavirus spillover&quot;,&quot;type&quot;:&quot;article-journal&quot;,&quot;volume&quot;:&quot;2&quot;},&quot;uris&quot;:[&quot;http://www.mendeley.com/documents/?uuid=cee64571-d34c-3bc0-840a-6b1949170938&quot;],&quot;isTemporary&quot;:false,&quot;legacyDesktopId&quot;:&quot;cee64571-d34c-3bc0-840a-6b1949170938&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properties&quot;:{&quot;noteIndex&quot;:0},&quot;isEdited&quot;:false,&quot;manualOverride&quot;:{&quot;citeprocText&quot;:&quot;(11,13,26–30)&quot;,&quot;isManuallyOverridden&quot;:true,&quot;manualOverrideText&quot;:&quot;(11,13,26–30)&quot;},&quot;citationTag&quot;:&quot;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nRydWUsIm1hbnVhbE92ZXJyaWRlVGV4dCI6IigxMSwxMywyNuKAkzMwKSJ9fQ==&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1,32)&quot;,&quot;isManuallyOverridden&quot;:true,&quot;manualOverrideText&quot;:&quot;(31,32)&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nRydWUsIm1hbnVhbE92ZXJyaWRlVGV4dCI6IigzMSwzMik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3,34)&quot;,&quot;isManuallyOverridden&quot;:true,&quot;manualOverrideText&quot;:&quot;(33,34)&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dHJ1ZSwibWFudWFsT3ZlcnJpZGVUZXh0IjoiKDMzLDM0KS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5)&quot;,&quot;isManuallyOverridden&quot;:true,&quot;manualOverrideText&quot;:&quot;(35)&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dHJ1ZSwibWFudWFsT3ZlcnJpZGVUZXh0IjoiKDM1KSJ9fQ==&quot;},{&quot;citationID&quot;:&quot;MENDELEY_CITATION_9f66e3b2-e6f5-476c-92ca-1006b8863b2e&quot;,&quot;citationItems&quot;:[{&quot;id&quot;:&quot;8532a0c7-ee88-52e6-873c-128b0dc207dc&quot;,&quot;itemData&quot;:{&quot;author&quot;:[{&quot;dropping-particle&quot;:&quot;&quot;,&quot;family&quot;:&quot;Tao&quot;,&quot;given&quot;:&quot;Ying&quot;,&quot;non-dropping-particle&quot;:&quot;&quot;,&quot;parse-names&quot;:false,&quot;suffix&quot;:&quot;&quot;},{&quot;dropping-particle&quot;:&quot;&quot;,&quot;family&quot;:&quot;Tong&quot;,&quot;given&quot;:&quot;Suxiang&quot;,&quot;non-dropping-particle&quot;:&quot;&quot;,&quot;parse-names&quot;:false,&quot;suffix&quot;:&quot;&quot;}],&quot;container-title&quot;:&quot;Microbiology Resource Announcements&quot;,&quot;id&quot;:&quot;8532a0c7-ee88-52e6-873c-128b0dc207dc&quot;,&quot;issue&quot;:&quot;28&quot;,&quot;issued&quot;:{&quot;date-parts&quot;:[[&quot;2019&quot;]]},&quot;page&quot;:&quot;e00548-19&quot;,&quot;title&quot;:&quot;Complete genome sequence of a Severe Acute Respiratory Syndrome-related Coronavirus from Kenyan bats&quot;,&quot;type&quot;:&quot;article-journal&quot;,&quot;volume&quot;:&quot;8&quot;},&quot;uris&quot;:[&quot;http://www.mendeley.com/documents/?uuid=69bc2c3c-3de0-4727-8a30-16f8eb062b77&quot;],&quot;isTemporary&quot;:false,&quot;legacyDesktopId&quot;:&quot;69bc2c3c-3de0-4727-8a30-16f8eb062b77&quot;},{&quot;id&quot;:&quot;0795c596-7599-5010-bef3-d4fe24fc856b&quot;,&quot;itemData&quot;:{&quot;DOI&quot;:&quot;10.1093/ve/veab007&quot;,&quot;ISSN&quot;:&quot;2057-1577&quot;,&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author&quot;:[{&quot;dropping-particle&quot;:&quot;&quot;,&quot;family&quot;:&quot;Wells&quot;,&quot;given&quot;:&quot;H L&quot;,&quot;non-dropping-particle&quot;:&quot;&quot;,&quot;parse-names&quot;:false,&quot;suffix&quot;:&quot;&quot;},{&quot;dropping-particle&quot;:&quot;&quot;,&quot;family&quot;:&quot;Letko&quot;,&quot;given&quot;:&quot;M&quot;,&quot;non-dropping-particle&quot;:&quot;&quot;,&quot;parse-names&quot;:false,&quot;suffix&quot;:&quot;&quot;},{&quot;dropping-particle&quot;:&quot;&quot;,&quot;family&quot;:&quot;Lasso&quot;,&quot;given&quot;:&quot;G&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Nziza&quot;,&quot;given&quot;:&quot;J&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Han&quot;,&quot;given&quot;:&quot;B A&quot;,&quot;non-dropping-particle&quot;:&quot;&quot;,&quot;parse-names&quot;:false,&quot;suffix&quot;:&quot;&quot;},{&quot;dropping-particle&quot;:&quot;&quot;,&quot;family&quot;:&quot;Tingley&quot;,&quot;given&quot;:&quot;M W&quot;,&quot;non-dropping-particle&quot;:&quot;&quot;,&quot;parse-names&quot;:false,&quot;suffix&quot;:&quot;&quot;},{&quot;dropping-particle&quot;:&quot;&quot;,&quot;family&quot;:&quot;Diuk-Wasser&quot;,&quot;given&quot;:&quot;M&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Mazet&quot;,&quot;given&quot;:&quot;J A K&quot;,&quot;non-dropping-particle&quot;:&quot;&quot;,&quot;parse-names&quot;:false,&quot;suffix&quot;:&quot;&quot;},{&quot;dropping-particle&quot;:&quot;&quot;,&quot;family&quot;:&quot;Chandran&quot;,&quot;given&quot;:&quot;K&quot;,&quot;non-dropping-particle&quot;:&quot;&quot;,&quot;parse-names&quot;:false,&quot;suffix&quot;:&quot;&quot;},{&quot;dropping-particle&quot;:&quot;&quot;,&quot;family&quot;:&quot;Munster&quot;,&quot;given&quot;:&quot;V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Anthony&quot;,&quot;given&quot;:&quot;S J&quot;,&quot;non-dropping-particle&quot;:&quot;&quot;,&quot;parse-names&quot;:false,&quot;suffix&quot;:&quot;&quot;}],&quot;container-title&quot;:&quot;Virus Evolution&quot;,&quot;id&quot;:&quot;0795c596-7599-5010-bef3-d4fe24fc856b&quot;,&quot;issue&quot;:&quot;1&quot;,&quot;issued&quot;:{&quot;date-parts&quot;:[[&quot;2021&quot;,&quot;1&quot;,&quot;20&quot;]]},&quot;title&quot;:&quot;The evolutionary history of ACE2 usage within the coronavirus subgenus sarbecovirus&quot;,&quot;type&quot;:&quot;article-journal&quot;,&quot;volume&quot;:&quot;7&quot;},&quot;uris&quot;:[&quot;http://www.mendeley.com/documents/?uuid=40fadfb6-bb69-3c51-9c53-ef859cc0b203&quot;],&quot;isTemporary&quot;:false,&quot;legacyDesktopId&quot;:&quot;40fadfb6-bb69-3c51-9c53-ef859cc0b203&quot;}],&quot;properties&quot;:{&quot;noteIndex&quot;:0},&quot;isEdited&quot;:false,&quot;manualOverride&quot;:{&quot;citeprocText&quot;:&quot;(36,37)&quot;,&quot;isManuallyOverridden&quot;:true,&quot;manualOverrideText&quot;:&quot;(36,37)&quot;},&quot;citationTag&quot;:&quot;MENDELEY_CITATION_v3_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&quot;},{&quot;citationID&quot;:&quot;MENDELEY_CITATION_05ad5f1d-5c25-4ea3-8ee2-3b2e7b38bdba&quot;,&quot;citationItems&quot;:[{&quot;id&quot;:&quot;07739ed1-f770-579a-8fd3-150b05cd418c&quot;,&quot;itemData&quot;:{&quot;DOI&quot;:&quot;10.1128/jvi.01048-15&quot;,&quot;ISSN&quot;:&quot;0022-538X&quot;,&quot;PMID&quot;:&quot;26269185&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quot;,&quot;author&quot;:[{&quot;dropping-particle&quot;:&quot;&quot;,&quot;family&quot;:&quot;Lau&quot;,&quot;given&quot;:&quot;Susanna K. P.&quot;,&quot;non-dropping-particle&quot;:&quot;&quot;,&quot;parse-names&quot;:false,&quot;suffix&quot;:&quot;&quot;},{&quot;dropping-particle&quot;:&quot;&quot;,&quot;family&quot;:&quot;Feng&quot;,&quot;given&quot;:&quot;Yun&quot;,&quot;non-dropping-particle&quot;:&quot;&quot;,&quot;parse-names&quot;:false,&quot;suffix&quot;:&quot;&quot;},{&quot;dropping-particle&quot;:&quot;&quot;,&quot;family&quot;:&quot;Chen&quot;,&quot;given&quot;:&quot;Honglin&quot;,&quot;non-dropping-particle&quot;:&quot;&quot;,&quot;parse-names&quot;:false,&quot;suffix&quot;:&quot;&quot;},{&quot;dropping-particle&quot;:&quot;&quot;,&quot;family&quot;:&quot;Luk&quot;,&quot;given&quot;:&quot;Hayes K. H.&quot;,&quot;non-dropping-particle&quot;:&quot;&quot;,&quot;parse-names&quot;:false,&quot;suffix&quot;:&quot;&quot;},{&quot;dropping-particle&quot;:&quot;&quot;,&quot;family&quot;:&quot;Yang&quot;,&quot;given&quot;:&quot;Wei-Hong&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Zhang&quot;,&quot;given&quot;:&quot;Yu-Zhen&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ong&quot;,&quot;given&quot;:&quot;Zhi-Zhong&quot;,&quot;non-dropping-particle&quot;:&quot;&quot;,&quot;parse-names&quot;:false,&quot;suffix&quot;:&quot;&quot;},{&quot;dropping-particle&quot;:&quot;&quot;,&quot;family&quot;:&quot;Chow&quot;,&quot;given&quot;:&quot;Wang-Ngai&quot;,&quot;non-dropping-particle&quot;:&quot;&quot;,&quot;parse-names&quot;:false,&quot;suffix&quot;:&quot;&quot;},{&quot;dropping-particle&quot;:&quot;&quot;,&quot;family&quot;:&quot;Fan&quot;,&quot;given&quot;:&quot;Rachel Y. Y.&quot;,&quot;non-dropping-particle&quot;:&quot;&quot;,&quot;parse-names&quot;:false,&quot;suffix&quot;:&quot;&quot;},{&quot;dropping-particle&quot;:&quot;&quot;,&quot;family&quot;:&quot;Ahmed&quot;,&quot;given&quot;:&quot;Syed Shakeel&quot;,&quot;non-dropping-particle&quot;:&quot;&quot;,&quot;parse-names&quot;:false,&quot;suffix&quot;:&quot;&quot;},{&quot;dropping-particle&quot;:&quot;&quot;,&quot;family&quot;:&quot;Yeung&quot;,&quot;given&quot;:&quot;Hazel C.&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Cai&quot;,&quot;given&quot;:&quot;Jian-Piao&quot;,&quot;non-dropping-particle&quot;:&quot;&quot;,&quot;parse-names&quot;:false,&quot;suffix&quot;:&quot;&quot;},{&quot;dropping-particle&quot;:&quot;&quot;,&quot;family&quot;:&quot;Wong&quot;,&quot;given&quot;:&quot;Samson S. Y.&quot;,&quot;non-dropping-particle&quot;:&quot;&quot;,&quot;parse-names&quot;:false,&quot;suffix&quot;:&quot;&quot;},{&quot;dropping-particle&quot;:&quot;&quot;,&quot;family&quot;:&quot;Chan&quot;,&quot;given&quot;:&quot;Jasper F. W.&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Zhang&quot;,&quot;given&quot;:&quot;Hai-Lin&quot;,&quot;non-dropping-particle&quot;:&quot;&quot;,&quot;parse-names&quot;:false,&quot;suffix&quot;:&quot;&quot;},{&quot;dropping-particle&quot;:&quot;&quot;,&quot;family&quot;:&quot;Woo&quot;,&quot;given&quot;:&quot;Patrick C. Y.&quot;,&quot;non-dropping-particle&quot;:&quot;&quot;,&quot;parse-names&quot;:false,&quot;suffix&quot;:&quot;&quot;}],&quot;container-title&quot;:&quot;Journal of Virology&quot;,&quot;id&quot;:&quot;07739ed1-f770-579a-8fd3-150b05cd418c&quot;,&quot;issue&quot;:&quot;20&quot;,&quot;issued&quot;:{&quot;date-parts&quot;:[[&quot;2015&quot;]]},&quot;page&quot;:&quot;10532-10547&quot;,&quot;title&quot;:&quot;Severe Acute Respiratory Syndrome (SARS) coronavirus ORF8 protein is acquired from SARS-related coronavirus from greater horseshoe bats through recombination&quot;,&quot;type&quot;:&quot;article-journal&quot;,&quot;volume&quot;:&quot;89&quot;},&quot;uris&quot;:[&quot;http://www.mendeley.com/documents/?uuid=0ee2ef2a-b5da-4668-9a63-1021fab24b79&quot;],&quot;isTemporary&quot;:false,&quot;legacyDesktopId&quot;:&quot;0ee2ef2a-b5da-4668-9a63-1021fab24b79&quot;},{&quot;id&quot;:&quot;39fbaf43-e2a7-57da-9541-08a6ab75f6c3&quot;,&quot;itemData&quot;:{&quot;DOI&quot;:&quot;10.1128/jvi.79.3.1595-1604.2005&quot;,&quot;ISSN&quot;:&quot;0022-538X&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author&quot;:[{&quot;dropping-particle&quot;:&quot;&quot;,&quot;family&quot;:&quot;Vijgen&quot;,&quot;given&quot;:&quot;L.&quot;,&quot;non-dropping-particle&quot;:&quot;&quot;,&quot;parse-names&quot;:false,&quot;suffix&quot;:&quot;&quot;},{&quot;dropping-particle&quot;:&quot;&quot;,&quot;family&quot;:&quot;Keyaerts&quot;,&quot;given&quot;:&quot;E.&quot;,&quot;non-dropping-particle&quot;:&quot;&quot;,&quot;parse-names&quot;:false,&quot;suffix&quot;:&quot;&quot;},{&quot;dropping-particle&quot;:&quot;&quot;,&quot;family&quot;:&quot;Moes&quot;,&quot;given&quot;:&quot;E.&quot;,&quot;non-dropping-particle&quot;:&quot;&quot;,&quot;parse-names&quot;:false,&quot;suffix&quot;:&quot;&quot;},{&quot;dropping-particle&quot;:&quot;&quot;,&quot;family&quot;:&quot;Thoelen&quot;,&quot;given&quot;:&quot;I.&quot;,&quot;non-dropping-particle&quot;:&quot;&quot;,&quot;parse-names&quot;:false,&quot;suffix&quot;:&quot;&quot;},{&quot;dropping-particle&quot;:&quot;&quot;,&quot;family&quot;:&quot;Wollants&quot;,&quot;given&quot;:&quot;E.&quot;,&quot;non-dropping-particle&quot;:&quot;&quot;,&quot;parse-names&quot;:false,&quot;suffix&quot;:&quot;&quot;},{&quot;dropping-particle&quot;:&quot;&quot;,&quot;family&quot;:&quot;Lemey&quot;,&quot;given&quot;:&quot;P.&quot;,&quot;non-dropping-particle&quot;:&quot;&quot;,&quot;parse-names&quot;:false,&quot;suffix&quot;:&quot;&quot;},{&quot;dropping-particle&quot;:&quot;&quot;,&quot;family&quot;:&quot;Vandamme&quot;,&quot;given&quot;:&quot;A.-M.&quot;,&quot;non-dropping-particle&quot;:&quot;&quot;,&quot;parse-names&quot;:false,&quot;suffix&quot;:&quot;&quot;},{&quot;dropping-particle&quot;:&quot;&quot;,&quot;family&quot;:&quot;Ranst&quot;,&quot;given&quot;:&quot;M.&quot;,&quot;non-dropping-particle&quot;:&quot;Van&quot;,&quot;parse-names&quot;:false,&quot;suffix&quot;:&quot;&quot;}],&quot;container-title&quot;:&quot;Journal of Virology&quot;,&quot;id&quot;:&quot;39fbaf43-e2a7-57da-9541-08a6ab75f6c3&quot;,&quot;issue&quot;:&quot;3&quot;,&quot;issued&quot;:{&quot;date-parts&quot;:[[&quot;2005&quot;]]},&quot;page&quot;:&quot;1595-1604&quot;,&quot;title&quot;:&quot;Complete genomic sequence of human coronavirus OC43: Molecular clock analysis suggests a relatively recent zoonotic coronavirus transmission event&quot;,&quot;type&quot;:&quot;article-journal&quot;,&quot;volume&quot;:&quot;79&quot;},&quot;uris&quot;:[&quot;http://www.mendeley.com/documents/?uuid=7c39883a-85a0-4906-9188-54752a7d1a68&quot;],&quot;isTemporary&quot;:false,&quot;legacyDesktopId&quot;:&quot;7c39883a-85a0-4906-9188-54752a7d1a68&quot;},{&quot;id&quot;:&quot;23d3f179-7557-5517-b061-1fa274415725&quot;,&quot;itemData&quot;:{&quot;DOI&quot;:&quot;10.1073/pnas.1604472113&quot;,&quot;ISSN&quot;:&quot;0027-8424&quot;,&quot;PMID&quot;:&quot;27528677&quot;,&quot;author&quot;:[{&quot;dropping-particle&quot;:&quot;&quot;,&quot;family&quot;:&quot;Corman&quot;,&quot;given&quot;:&quot;Victor M.&quot;,&quot;non-dropping-particle&quot;:&quot;&quot;,&quot;parse-names&quot;:false,&quot;suffix&quot;:&quot;&quot;},{&quot;dropping-particle&quot;:&quot;&quot;,&quot;family&quot;:&quot;Eckerle&quot;,&quot;given&quot;:&quot;Isabella&quot;,&quot;non-dropping-particle&quot;:&quot;&quot;,&quot;parse-names&quot;:false,&quot;suffix&quot;:&quot;&quot;},{&quot;dropping-particle&quot;:&quot;&quot;,&quot;family&quot;:&quot;Memish&quot;,&quot;given&quot;:&quot;Ziad A.&quot;,&quot;non-dropping-particle&quot;:&quot;&quot;,&quot;parse-names&quot;:false,&quot;suffix&quot;:&quot;&quot;},{&quot;dropping-particle&quot;:&quot;&quot;,&quot;family&quot;:&quot;Liljander&quot;,&quot;given&quot;:&quot;Anne M.&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Jonsdottir&quot;,&quot;given&quot;:&quot;Hulda&quot;,&quot;non-dropping-particle&quot;:&quot;&quot;,&quot;parse-names&quot;:false,&quot;suffix&quot;:&quot;&quot;},{&quot;dropping-particle&quot;:&quot;&quot;,&quot;family&quot;:&quot;Juma Ngeiywa&quot;,&quot;given&quot;:&quot;Kisi J. Z.&quot;,&quot;non-dropping-particle&quot;:&quot;&quot;,&quot;parse-names&quot;:false,&quot;suffix&quot;:&quot;&quot;},{&quot;dropping-particle&quot;:&quot;&quot;,&quot;family&quot;:&quot;Kamau&quot;,&quot;given&quot;:&quot;Esther&quot;,&quot;non-dropping-particle&quot;:&quot;&quot;,&quot;parse-names&quot;:false,&quot;suffix&quot;:&quot;&quot;},{&quot;dropping-particle&quot;:&quot;&quot;,&quot;family&quot;:&quot;Younan&quot;,&quot;given&quot;:&quot;Mario&quot;,&quot;non-dropping-particle&quot;:&quot;&quot;,&quot;parse-names&quot;:false,&quot;suffix&quot;:&quot;&quot;},{&quot;dropping-particle&quot;:&quot;&quot;,&quot;family&quot;:&quot;Masri&quot;,&quot;given&quot;:&quot;Malakita&quot;,&quot;non-dropping-particle&quot;:&quot;Al&quot;,&quot;parse-names&quot;:false,&quot;suffix&quot;:&quot;&quot;},{&quot;dropping-particle&quot;:&quot;&quot;,&quot;family&quot;:&quot;Assiri&quot;,&quot;given&quot;:&quot;Abdullah&quot;,&quot;non-dropping-particle&quot;:&quot;&quot;,&quot;parse-names&quot;:false,&quot;suffix&quot;:&quot;&quot;},{&quot;dropping-particle&quot;:&quot;&quot;,&quot;family&quot;:&quot;Gluecks&quot;,&quot;given&quot;:&quot;Ilona&quot;,&quot;non-dropping-particle&quot;:&quot;&quot;,&quot;parse-names&quot;:false,&quot;suffix&quot;:&quot;&quot;},{&quot;dropping-particle&quot;:&quot;&quot;,&quot;family&quot;:&quot;Musa&quot;,&quot;given&quot;:&quot;Bakri E.&quot;,&quot;non-dropping-particle&quot;:&quot;&quot;,&quot;parse-names&quot;:false,&quot;suffix&quot;:&quot;&quot;},{&quot;dropping-particle&quot;:&quot;&quot;,&quot;family&quot;:&quot;Meyer&quot;,&quot;given&quot;:&quot;Benjamin&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Hilali&quot;,&quot;given&quot;:&quot;Mosaad&quot;,&quot;non-dropping-particle&quot;:&quot;&quot;,&quot;parse-names&quot;:false,&quot;suffix&quot;:&quot;&quot;},{&quot;dropping-particle&quot;:&quot;&quot;,&quot;family&quot;:&quot;Bornstein&quot;,&quot;given&quot;:&quot;Set&quot;,&quot;non-dropping-particle&quot;:&quot;&quot;,&quot;parse-names&quot;:false,&quot;suffix&quot;:&quot;&quot;},{&quot;dropping-particle&quot;:&quot;&quot;,&quot;family&quot;:&quot;Wernery&quot;,&quot;given&quot;:&quot;Ulrich&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Jores&quot;,&quot;given&quot;:&quot;Joerg&quot;,&quot;non-dropping-particle&quot;:&quot;&quot;,&quot;parse-names&quot;:false,&quot;suffix&quot;:&quot;&quot;},{&quot;dropping-particle&quot;:&quot;&quot;,&quot;family&quot;:&quot;Drexler&quot;,&quot;given&quot;:&quot;Jan Felix&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Proceedings of the National Academy of Sciences&quot;,&quot;id&quot;:&quot;23d3f179-7557-5517-b061-1fa274415725&quot;,&quot;issued&quot;:{&quot;date-parts&quot;:[[&quot;2016&quot;]]},&quot;page&quot;:&quot;201604472&quot;,&quot;title&quot;:&quot;Link of a ubiquitous human coronavirus to dromedary camels&quot;,&quot;type&quot;:&quot;article-journal&quot;},&quot;uris&quot;:[&quot;http://www.mendeley.com/documents/?uuid=66ac19af-37db-40ec-a9d2-7f212faad78e&quot;],&quot;isTemporary&quot;:false,&quot;legacyDesktopId&quot;:&quot;66ac19af-37db-40ec-a9d2-7f212faad78e&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4a4e6f5f-3173-5ffa-9a1f-2094c3ae911b&quot;,&quot;itemData&quot;:{&quot;DOI&quot;:&quot;10.1128/jvi.01755-15&quot;,&quot;ISSN&quot;:&quot;0022-538X&quot;,&quot;PMID&quot;:&quot;26378164&quot;,&quot;abstract&quot;:&quot;We previously showed that close relatives of human coronavirus 229E (HCoV-229E) exist in African bats. The small sample and limited genomic characterizations have prevented further analyses so far. Here, we tested 2,087 fecal specimens from 11 bat species sampled in Ghana for HCoV-229E-related viruses by reverse transcription-PCR (RT-PCR). Only hipposiderid bats tested positive. To compare the genetic diversity of bat viruses and HCoV-229E, we tested historical isolates and diagnostic specimens sampled globally over 10 years. Bat viruses were 5- and 6-fold more diversified than HCoV-229E in the RNA-dependent RNA polymerase ( RdRp ) and spike genes. In phylogenetic analyses, HCoV-229E strains were monophyletic and not intermixed with animal viruses. Bat viruses formed three large clades in close and more distant sister relationships. A recently described 229E-related alpaca virus occupied an intermediate phylogenetic position between bat and human viruses. According to taxonomic criteria, human, alpaca, and bat viruses form a single CoV species showing evidence for multiple recombination events. HCoV-229E and the alpaca virus showed a major deletion in the spike S1 region compared to all bat viruses. Analyses of four full genomes from 229E-related bat CoVs revealed an eighth open reading frame (ORF8) located at the genomic 3′ end. ORF8 also existed in the 229E-related alpaca virus. Reanalysis of HCoV-229E sequences showed a conserved transcription regulatory sequence preceding remnants of this ORF, suggesting its loss after acquisition of a 229E-related CoV by humans. These data suggested an evolutionary origin of 229E-related CoVs in hipposiderid bats, hypothetically with camelids as intermediate hosts preceding the establishment of HCoV-229E. IMPORTANCE The ancestral origins of major human coronaviruses (HCoVs) likely involve bat hosts. Here, we provide conclusive genetic evidence for an evolutionary origin of the common cold virus HCoV-229E in hipposiderid bats by analyzing a large sample of African bats and characterizing several bat viruses on a full-genome level. Our evolutionary analyses show that animal and human viruses are genetically closely related, can exchange genetic material, and form a single viral species. We show that the putative host switches leading to the formation of HCoV-229E were accompanied by major genomic changes, including deletions in the viral spike glycoprotein gene and loss of an open reading frame. We reanalyze a previo…&quot;,&quot;author&quot;:[{&quot;dropping-particle&quot;:&quot;&quot;,&quot;family&quot;:&quot;Corman&quot;,&quot;given&quot;:&quot;Victor Max&quot;,&quot;non-dropping-particle&quot;:&quot;&quot;,&quot;parse-names&quot;:false,&quot;suffix&quot;:&quot;&quot;},{&quot;dropping-particle&quot;:&quot;&quot;,&quot;family&quot;:&quot;Baldwin&quot;,&quot;given&quot;:&quot;Heather J.&quot;,&quot;non-dropping-particle&quot;:&quot;&quot;,&quot;parse-names&quot;:false,&quot;suffix&quot;:&quot;&quot;},{&quot;dropping-particle&quot;:&quot;&quot;,&quot;family&quot;:&quot;Tateno&quot;,&quot;given&quot;:&quot;Adriana Fumie&quot;,&quot;non-dropping-particle&quot;:&quot;&quot;,&quot;parse-names&quot;:false,&quot;suffix&quot;:&quot;&quot;},{&quot;dropping-particle&quot;:&quot;&quot;,&quot;family&quot;:&quot;Zerbinati&quot;,&quot;given&quot;:&quot;Rodrigo Melim&quot;,&quot;non-dropping-particle&quot;:&quot;&quot;,&quot;parse-names&quot;:false,&quot;suffix&quot;:&quot;&quot;},{&quot;dropping-particle&quot;:&quot;&quot;,&quot;family&quot;:&quot;Annan&quot;,&quot;given&quot;:&quot;Augustina&quot;,&quot;non-dropping-particle&quot;:&quot;&quot;,&quot;parse-names&quot;:false,&quot;suffix&quot;:&quot;&quot;},{&quot;dropping-particle&quot;:&quot;&quot;,&quot;family&quot;:&quot;Owusu&quot;,&quot;given&quot;:&quot;Michael&quot;,&quot;non-dropping-particle&quot;:&quot;&quot;,&quot;parse-names&quot;:false,&quot;suffix&quot;:&quot;&quot;},{&quot;dropping-particle&quot;:&quot;&quot;,&quot;family&quot;:&quot;Nkrumah&quot;,&quot;given&quot;:&quot;Evans Ewald&quot;,&quot;non-dropping-particle&quot;:&quot;&quot;,&quot;parse-names&quot;:false,&quot;suffix&quot;:&quot;&quot;},{&quot;dropping-particle&quot;:&quot;&quot;,&quot;family&quot;:&quot;Maganga&quot;,&quot;given&quot;:&quot;Gael Darren&quot;,&quot;non-dropping-particle&quot;:&quot;&quot;,&quot;parse-names&quot;:false,&quot;suffix&quot;:&quot;&quot;},{&quot;dropping-particle&quot;:&quot;&quot;,&quot;family&quot;:&quot;Oppong&quot;,&quot;given&quot;:&quot;Samuel&quot;,&quot;non-dropping-particle&quot;:&quot;&quot;,&quot;parse-names&quot;:false,&quot;suffix&quot;:&quot;&quot;},{&quot;dropping-particle&quot;:&quot;&quot;,&quot;family&quot;:&quot;Adu-Sarkodie&quot;,&quot;given&quot;:&quot;Yaw&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Silva Filho&quot;,&quot;given&quot;:&quot;Luiz Vicente Ribeiro Ferreira&quot;,&quot;non-dropping-particle&quot;:&quot;da&quot;,&quot;parse-names&quot;:false,&quot;suffix&quot;:&quot;&quot;},{&quot;dropping-particle&quot;:&quot;&quot;,&quot;family&quot;:&quot;Leroy&quot;,&quot;given&quot;:&quot;Eric 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Hoek&quot;,&quot;given&quot;:&quot;Lia&quot;,&quot;non-dropping-particle&quot;:&quot;van der&quot;,&quot;parse-names&quot;:false,&quot;suffix&quot;:&quot;&quot;},{&quot;dropping-particle&quot;:&quot;&quot;,&quot;family&quot;:&quot;Poon&quot;,&quot;given&quot;:&quot;Leo L. M.&quot;,&quot;non-dropping-particle&quot;:&quot;&quot;,&quot;parse-names&quot;:false,&quot;suffix&quot;:&quot;&quot;},{&quot;dropping-particle&quot;:&quot;&quot;,&quot;family&quot;:&quot;Tschapka&quot;,&quot;given&quot;:&quot;Marco&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id&quot;:&quot;4a4e6f5f-3173-5ffa-9a1f-2094c3ae911b&quot;,&quot;issue&quot;:&quot;23&quot;,&quot;issued&quot;:{&quot;date-parts&quot;:[[&quot;2015&quot;]]},&quot;page&quot;:&quot;11858-11870&quot;,&quot;title&quot;:&quot;Evidence for an ancestral association of human coronavirus 229E with bats&quot;,&quot;type&quot;:&quot;article-journal&quot;,&quot;volume&quot;:&quot;89&quot;},&quot;uris&quot;:[&quot;http://www.mendeley.com/documents/?uuid=b838e752-5574-42b4-ac0d-2fab68da2703&quot;],&quot;isTemporary&quot;:false,&quot;legacyDesktopId&quot;:&quot;b838e752-5574-42b4-ac0d-2fab68da2703&quot;}],&quot;properties&quot;:{&quot;noteIndex&quot;:0},&quot;isEdited&quot;:false,&quot;manualOverride&quot;:{&quot;citeprocText&quot;:&quot;(26,38–41)&quot;,&quot;isManuallyOverridden&quot;:true,&quot;manualOverrideText&quot;:&quot;(26,38–41)&quot;},&quot;citationTag&quot;:&quot;MENDELEY_CITATION_v3_eyJjaXRhdGlvbklEIjoiTUVOREVMRVlfQ0lUQVRJT05fMDVhZDVmMWQtNWMyNS00ZWEzLThlZTItM2IyZTdiMzhiZGJhIiwiY2l0YXRpb25JdGVtcyI6W3siaWQiOiIwNzczOWVkMS1mNzcwLTU3OWEtOGZkMy0xNTBiMDVjZDQxOGMiLCJpdGVtRGF0YSI6eyJET0kiOiIxMC4xMTI4L2p2aS4wMTA0OC0xNSIsIklTU04iOiIwMDIyLTUzOFgiLCJQTUlEIjoiMjYyNjkxODU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&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2a239f5e-4ec4-55b7-82ae-aa4330b27e51&quot;,&quot;itemData&quot;:{&quot;DOI&quot;:&quot;10.1042/ETLS20200097&quot;,&quot;ISSN&quot;:&quot;2397-8554&quot;,&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2a239f5e-4ec4-55b7-82ae-aa4330b27e51&quot;,&quot;issue&quot;:&quot;4&quot;,&quot;issued&quot;:{&quot;date-parts&quot;:[[&quot;2020&quot;,&quot;12&quot;,&quot;11&quot;]]},&quot;title&quot;:&quot;The zoonotic potential of bat-borne coronaviruses&quot;,&quot;type&quot;:&quot;article-journal&quot;,&quot;volume&quot;:&quot;4&quot;},&quot;uris&quot;:[&quot;http://www.mendeley.com/documents/?uuid=e6c10450-a64f-3a5a-bda3-2a22a082f7a0&quot;],&quot;isTemporary&quot;:false,&quot;legacyDesktopId&quot;:&quot;e6c10450-a64f-3a5a-bda3-2a22a082f7a0&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properties&quot;:{&quot;noteIndex&quot;:0},&quot;isEdited&quot;:false,&quot;manualOverride&quot;:{&quot;citeprocText&quot;:&quot;(31,42,43)&quot;,&quot;isManuallyOverridden&quot;:true,&quot;manualOverrideText&quot;:&quot;(31,42,43)&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NDIsNDMpIiwiaXNNYW51YWxseU92ZXJyaWRkZW4iOnRydWUsIm1hbnVhbE92ZXJyaWRlVGV4dCI6IigzMSw0Miw0MykifX0=&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4–47)&quot;,&quot;isManuallyOverridden&quot;:true,&quot;manualOverrideText&quot;:&quot;(44–47)&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dHJ1ZSwibWFudWFsT3ZlcnJpZGVUZXh0IjoiKDQ04oCTNDcpIn19&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48)&quot;,&quot;isManuallyOverridden&quot;:true,&quot;manualOverrideText&quot;:&quot;(48)&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dHJ1ZSwibWFudWFsT3ZlcnJpZGVUZXh0IjoiKDQ4KSJ9fQ==&quot;},{&quot;citationID&quot;:&quot;MENDELEY_CITATION_036da88e-5d8d-49bd-a516-51d897b6f0e3&quot;,&quot;citationItems&quot;:[{&quot;id&quot;:&quot;78d26df2-fe0a-54d4-b114-5e7d21ab0fdf&quot;,&quot;itemData&quot;:{&quot;DOI&quot;:&quot;10.1159/000095388&quot;,&quot;author&quot;:[{&quot;dropping-particle&quot;:&quot;&quot;,&quot;family&quot;:&quot;Masters&quot;,&quot;given&quot;:&quot;JC&quot;,&quot;non-dropping-particle&quot;:&quot;&quot;,&quot;parse-names&quot;:false,&quot;suffix&quot;:&quot;&quot;},{&quot;dropping-particle&quot;:&quot;De&quot;,&quot;family&quot;:&quot;Wit&quot;,&quot;given&quot;:&quot;MJ&quot;,&quot;non-dropping-particle&quot;:&quot;&quot;,&quot;parse-names&quot;:false,&quot;suffix&quot;:&quot;&quot;},{&quot;dropping-particle&quot;:&quot;&quot;,&quot;family&quot;:&quot;Asher&quot;,&quot;given&quot;:&quot;R J&quot;,&quot;non-dropping-particle&quot;:&quot;&quot;,&quot;parse-names&quot;:false,&quot;suffix&quot;:&quot;&quot;}],&quot;container-title&quot;:&quot;Folia Primatologica&quot;,&quot;id&quot;:&quot;78d26df2-fe0a-54d4-b114-5e7d21ab0fdf&quot;,&quot;issued&quot;:{&quot;date-parts&quot;:[[&quot;2006&quot;]]},&quot;page&quot;:&quot;399-418&quot;,&quot;title&quot;:&quot;Reconciling the origins of Africa, India and Madagascar with vertebrate dispersal scenarios&quot;,&quot;type&quot;:&quot;article-journal&quot;,&quot;volume&quot;:&quot;3200&quot;},&quot;uris&quot;:[&quot;http://www.mendeley.com/documents/?uuid=7d7a871f-f75f-4f37-94a1-ec0dc3766730&quot;],&quot;isTemporary&quot;:false,&quot;legacyDesktopId&quot;:&quot;7d7a871f-f75f-4f37-94a1-ec0dc3766730&quot;}],&quot;properties&quot;:{&quot;noteIndex&quot;:0},&quot;isEdited&quot;:false,&quot;manualOverride&quot;:{&quot;citeprocText&quot;:&quot;(49)&quot;,&quot;isManuallyOverridden&quot;:true,&quot;manualOverrideText&quot;:&quot;(49)&quot;},&quot;citationTag&quot;:&quot;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OSkiLCJpc01hbnVhbGx5T3ZlcnJpZGRlbiI6dHJ1ZSwibWFudWFsT3ZlcnJpZGVUZXh0IjoiKDQ5KSJ9fQ==&quot;},{&quot;citationID&quot;:&quot;MENDELEY_CITATION_998ee8ad-da98-4198-85b2-56b35a614669&quot;,&quot;citationItems&quot;:[{&quot;id&quot;:&quot;0bd497f2-29f9-5457-b3a3-705663e45daf&quot;,&quot;itemData&quot;:{&quot;author&quot;:[{&quot;dropping-particle&quot;:&quot;&quot;,&quot;family&quot;:&quot;Species IUCN Red List Threat.&quot;,&quot;given&quot;:&quot;&quot;,&quot;non-dropping-particle&quot;:&quot;&quot;,&quot;parse-names&quot;:false,&quot;suffix&quot;:&quot;&quot;}],&quot;id&quot;:&quot;0bd497f2-29f9-5457-b3a3-705663e45daf&quot;,&quot;issued&quot;:{&quot;date-parts&quot;:[[&quot;0&quot;]]},&quot;title&quot;:&quot;IUCN 2018. Version 2018-2.&quot;,&quot;type&quot;:&quot;webpage&quot;},&quot;uris&quot;:[&quot;http://www.mendeley.com/documents/?uuid=3a04ebad-a7d6-4f7a-ae70-8945d58f7c59&quot;],&quot;isTemporary&quot;:false,&quot;legacyDesktopId&quot;:&quot;3a04ebad-a7d6-4f7a-ae70-8945d58f7c59&quot;}],&quot;properties&quot;:{&quot;noteIndex&quot;:0},&quot;isEdited&quot;:false,&quot;manualOverride&quot;:{&quot;citeprocText&quot;:&quot;(50)&quot;,&quot;isManuallyOverridden&quot;:true,&quot;manualOverrideText&quot;:&quot;(50)&quot;},&quot;citationTag&quot;:&quot;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dHJ1ZSwibWFudWFsT3ZlcnJpZGVUZXh0IjoiKDUwKS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1–53)&quot;,&quot;isManuallyOverridden&quot;:true,&quot;manualOverrideText&quot;:&quot;(51–53)&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0cnVlLCJtYW51YWxPdmVycmlkZVRleHQiOiIoNTHigJM1MykifX0=&quot;},{&quot;citationID&quot;:&quot;MENDELEY_CITATION_cbcbb950-aa22-44c0-958d-cf64abc82f83&quot;,&quot;citationItems&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4–56)&quot;,&quot;isManuallyOverridden&quot;:true,&quot;manualOverrideText&quot;:&quot;(29,54–56)&quot;},&quot;citationTag&quot;:&quot;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1NOKAkzU2KSIsImlzTWFudWFsbHlPdmVycmlkZGVuIjp0cnVlLCJtYW51YWxPdmVycmlkZVRleHQiOiIoMjksNTTigJM1NikifX0=&quot;},{&quot;citationID&quot;:&quot;MENDELEY_CITATION_e025f6c6-1b9c-478b-b3c5-b1ca969eb662&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5)&quot;,&quot;isManuallyOverridden&quot;:true,&quot;manualOverrideText&quot;:&quot;(62,100)&quot;},&quot;citationTag&quot;:&quot;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2MiwxMDApIn19&quot;},{&quot;citationID&quot;:&quot;MENDELEY_CITATION_2b16f7d1-4bec-49c1-9573-4993880dd61b&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5)&quot;,&quot;isManuallyOverridden&quot;:true,&quot;manualOverrideText&quot;:&quot;(29,55)&quot;},&quot;citationTag&quot;:&quot;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yOSw1NSkifX0=&quot;},{&quot;citationID&quot;:&quot;MENDELEY_CITATION_88cc99e2-e94c-4a7d-8cfd-fd06375d0c28&quot;,&quot;citationItems&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id&quot;:&quot;ac037ce4-ab47-5d9f-bdd9-4924991ff066&quot;,&quot;itemData&quot;:{&quot;DOI&quot;:&quot;10.3389/fmicb.2019.01900&quot;,&quot;ISSN&quot;:&quot;1664302X&quot;,&quot;PMID&quot;:&quot;31474969&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ac037ce4-ab47-5d9f-bdd9-4924991ff066&quot;,&quot;issue&quot;:&quot;AUG&quot;,&quot;issued&quot;:{&quot;date-parts&quot;:[[&quot;2019&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e32c34c2-1e4b-496b-92b2-f4abe82f9c35&quot;],&quot;isTemporary&quot;:false,&quot;legacyDesktopId&quot;:&quot;e32c34c2-1e4b-496b-92b2-f4abe82f9c35&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28,57–60)&quot;,&quot;isManuallyOverridden&quot;:true,&quot;manualOverrideText&quot;:&quot;(21,28,57–60)&quot;},&quot;citationTag&quot;:&quot;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34oCTNjApIiwiaXNNYW51YWxseU92ZXJyaWRkZW4iOnRydWUsIm1hbnVhbE92ZXJyaWRlVGV4dCI6IigyMSwyOCw1N+KAkzYwKSJ9fQ==&quot;},{&quot;citationID&quot;:&quot;MENDELEY_CITATION_36d8ea62-2392-40bd-b0ee-358d866c8648&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60,61)&quot;,&quot;isManuallyOverridden&quot;:true,&quot;manualOverrideText&quot;:&quot;(21,60,61)&quot;},&quot;citationTag&quot;:&quot;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2MCw2MSkiLCJpc01hbnVhbGx5T3ZlcnJpZGRlbiI6dHJ1ZSwibWFudWFsT3ZlcnJpZGVUZXh0IjoiKDIxLDYwLDYxKSJ9fQ==&quot;},{&quot;citationID&quot;:&quot;MENDELEY_CITATION_84a4decf-109e-49a4-8ca8-d20077036c90&quot;,&quot;citationItems&quot;:[{&quot;id&quot;:&quot;ccffe781-450f-56a0-ad2d-554ca09be06e&quot;,&quot;itemData&quot;:{&quot;author&quot;:[{&quot;dropping-particle&quot;:&quot;&quot;,&quot;family&quot;:&quot;Goodman&quot;,&quot;given&quot;:&quot;Steven M.&quot;,&quot;non-dropping-particle&quot;:&quot;&quot;,&quot;parse-names&quot;:false,&quot;suffix&quot;:&quot;&quot;}],&quot;id&quot;:&quot;ccffe781-450f-56a0-ad2d-554ca09be06e&quot;,&quot;issued&quot;:{&quot;date-parts&quot;:[[&quot;2011&quot;]]},&quot;publisher&quot;:&quot;Association Vahatra&quot;,&quot;publisher-place&quot;:&quot;Antananarivo, Madagascar&quot;,&quot;title&quot;:&quot;Les chauves-souris de Madagascar [in French]&quot;,&quot;type&quot;:&quot;book&quot;},&quot;uris&quot;:[&quot;http://www.mendeley.com/documents/?uuid=4dfc089c-9a0e-4628-bc29-de2fa5c75f99&quot;],&quot;isTemporary&quot;:false,&quot;legacyDesktopId&quot;:&quot;4dfc089c-9a0e-4628-bc29-de2fa5c75f99&quot;}],&quot;properties&quot;:{&quot;noteIndex&quot;:0},&quot;isEdited&quot;:false,&quot;manualOverride&quot;:{&quot;citeprocText&quot;:&quot;(62)&quot;,&quot;isManuallyOverridden&quot;:true,&quot;manualOverrideText&quot;:&quot;(62)&quot;},&quot;citationTag&quot;:&quot;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2MikiLCJpc01hbnVhbGx5T3ZlcnJpZGRlbiI6dHJ1ZSwibWFudWFsT3ZlcnJpZGVUZXh0IjoiKDYyKS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properties&quot;:{&quot;noteIndex&quot;:0},&quot;isEdited&quot;:false,&quot;manualOverride&quot;:{&quot;citeprocText&quot;:&quot;(63–66)&quot;,&quot;isManuallyOverridden&quot;:true,&quot;manualOverrideText&quot;:&quot;(63–66)&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XSwicHJvcGVydGllcyI6eyJub3RlSW5kZXgiOjB9LCJpc0VkaXRlZCI6ZmFsc2UsIm1hbnVhbE92ZXJyaWRlIjp7ImNpdGVwcm9jVGV4dCI6Iig2M+KAkzY2KSIsImlzTWFudWFsbHlPdmVycmlkZGVuIjp0cnVlLCJtYW51YWxPdmVycmlkZVRleHQiOiIoNjPigJM2NikifX0=&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3d60e35f-b266-5944-8fa2-fbef13b14dfa&quot;,&quot;itemData&quot;:{&quot;author&quot;:[{&quot;dropping-particle&quot;:&quot;&quot;,&quot;family&quot;:&quot;Randremanana&quot;,&quot;given&quot;:&quot;Rindra&quot;,&quot;non-dropping-particle&quot;:&quot;&quot;,&quot;parse-names&quot;:false,&quot;suffix&quot;:&quot;&quot;},{&quot;dropping-particle&quot;:&quot;&quot;,&quot;family&quot;:&quot;Andriamandimby&quot;,&quot;given&quot;:&quot;Soa-fy&quot;,&quot;non-dropping-particle&quot;:&quot;&quot;,&quot;parse-names&quot;:false,&quot;suffix&quot;:&quot;&quot;},{&quot;dropping-particle&quot;:&quot;&quot;,&quot;family&quot;:&quot;Rakotondramanga&quot;,&quot;given&quot;:&quot;Jean Marius&quot;,&quot;non-dropping-particle&quot;:&quot;&quot;,&quot;parse-names&quot;:false,&quot;suffix&quot;:&quot;&quot;},{&quot;dropping-particle&quot;:&quot;&quot;,&quot;family&quot;:&quot;Razanajatovo&quot;,&quot;given&quot;:&quot;Norosoa&quot;,&quot;non-dropping-particle&quot;:&quot;&quot;,&quot;parse-names&quot;:false,&quot;suffix&quot;:&quot;&quot;},{&quot;dropping-particle&quot;:&quot;&quot;,&quot;family&quot;:&quot;Mangahasimbola&quot;,&quot;given&quot;:&quot;Reziky&quot;,&quot;non-dropping-particle&quot;:&quot;&quot;,&quot;parse-names&quot;:false,&quot;suffix&quot;:&quot;&quot;},{&quot;dropping-particle&quot;:&quot;&quot;,&quot;family&quot;:&quot;Randriambolamanantsoa&quot;,&quot;given&quot;:&quot;Tsiry&quot;,&quot;non-dropping-particle&quot;:&quot;&quot;,&quot;parse-names&quot;:false,&quot;suffix&quot;:&quot;&quot;},{&quot;dropping-particle&quot;:&quot;&quot;,&quot;family&quot;:&quot;Ranaivoson&quot;,&quot;given&quot;:&quot;Hafaliana&quot;,&quot;non-dropping-particle&quot;:&quot;&quot;,&quot;parse-names&quot;:false,&quot;suffix&quot;:&quot;&quot;},{&quot;dropping-particle&quot;:&quot;&quot;,&quot;family&quot;:&quot;Rabemananjara&quot;,&quot;given&quot;:&quot;Harinirina&quot;,&quot;non-dropping-particle&quot;:&quot;&quot;,&quot;parse-names&quot;:false,&quot;suffix&quot;:&quot;&quot;},{&quot;dropping-particle&quot;:&quot;&quot;,&quot;family&quot;:&quot;Razanajatovo&quot;,&quot;given&quot;:&quot;Iony&quot;,&quot;non-dropping-particle&quot;:&quot;&quot;,&quot;parse-names&quot;:false,&quot;suffix&quot;:&quot;&quot;},{&quot;dropping-particle&quot;:&quot;&quot;,&quot;family&quot;:&quot;Rabarison&quot;,&quot;given&quot;:&quot;Joelinotahina&quot;,&quot;non-dropping-particle&quot;:&quot;&quot;,&quot;parse-names&quot;:false,&quot;suffix&quot;:&quot;&quot;},{&quot;dropping-particle&quot;:&quot;&quot;,&quot;family&quot;:&quot;Brook&quot;,&quot;given&quot;:&quot;Cara&quot;,&quot;non-dropping-particle&quot;:&quot;&quot;,&quot;parse-names&quot;:false,&quot;suffix&quot;:&quot;&quot;},{&quot;dropping-particle&quot;:&quot;&quot;,&quot;family&quot;:&quot;Rakotomanana&quot;,&quot;given&quot;:&quot;Fanjasoa&quot;,&quot;non-dropping-particle&quot;:&quot;&quot;,&quot;parse-names&quot;:false,&quot;suffix&quot;:&quot;&quot;},{&quot;dropping-particle&quot;:&quot;&quot;,&quot;family&quot;:&quot;Rabetombosoa&quot;,&quot;given&quot;:&quot;Roger&quot;,&quot;non-dropping-particle&quot;:&quot;&quot;,&quot;parse-names&quot;:false,&quot;suffix&quot;:&quot;&quot;},{&quot;dropping-particle&quot;:&quot;&quot;,&quot;family&quot;:&quot;Razafimanjato&quot;,&quot;given&quot;:&quot;Helisoa&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Raharinosy&quot;,&quot;given&quot;:&quot;Vololoniaina&quot;,&quot;non-dropping-particle&quot;:&quot;&quot;,&quot;parse-names&quot;:false,&quot;suffix&quot;:&quot;&quot;},{&quot;dropping-particle&quot;:&quot;&quot;,&quot;family&quot;:&quot;Raharimanga&quot;,&quot;given&quot;:&quot;Vaomalala&quot;,&quot;non-dropping-particle&quot;:&quot;&quot;,&quot;parse-names&quot;:false,&quot;suffix&quot;:&quot;&quot;},{&quot;dropping-particle&quot;:&quot;&quot;,&quot;family&quot;:&quot;Raharinantoanina&quot;,&quot;given&quot;:&quot;Sandratana&quot;,&quot;non-dropping-particle&quot;:&quot;&quot;,&quot;parse-names&quot;:false,&quot;suffix&quot;:&quot;&quot;},{&quot;dropping-particle&quot;:&quot;&quot;,&quot;family&quot;:&quot;Randrianarisoa&quot;,&quot;given&quot;:&quot;Mirella&quot;,&quot;non-dropping-particle&quot;:&quot;&quot;,&quot;parse-names&quot;:false,&quot;suffix&quot;:&quot;&quot;},{&quot;dropping-particle&quot;:&quot;&quot;,&quot;family&quot;:&quot;Bernardson&quot;,&quot;given&quot;:&quot;Barivola&quot;,&quot;non-dropping-particle&quot;:&quot;&quot;,&quot;parse-names&quot;:false,&quot;suffix&quot;:&quot;&quot;},{&quot;dropping-particle&quot;:&quot;&quot;,&quot;family&quot;:&quot;Randrianasolo&quot;,&quot;given&quot;:&quot;Laurence&quot;,&quot;non-dropping-particle&quot;:&quot;&quot;,&quot;parse-names&quot;:false,&quot;suffix&quot;:&quot;&quot;},{&quot;dropping-particle&quot;:&quot;&quot;,&quot;family&quot;:&quot;Randriamanantany&quot;,&quot;given&quot;:&quot;Zely&quot;,&quot;non-dropping-particle&quot;:&quot;&quot;,&quot;parse-names&quot;:false,&quot;suffix&quot;:&quot;&quot;},{&quot;dropping-particle&quot;:&quot;&quot;,&quot;family&quot;:&quot;Heraud&quot;,&quot;given&quot;:&quot;Jean-michel&quot;,&quot;non-dropping-particle&quot;:&quot;&quot;,&quot;parse-names&quot;:false,&quot;suffix&quot;:&quot;&quot;},{&quot;dropping-particle&quot;:&quot;&quot;,&quot;family&quot;:&quot;Biohub&quot;,&quot;given&quot;:&quot;Chan Zuckerberg&quot;,&quot;non-dropping-particle&quot;:&quot;&quot;,&quot;parse-names&quot;:false,&quot;suffix&quot;:&quot;&quot;}],&quot;container-title&quot;:&quot;Influenza and Other Respiratory Viruses&quot;,&quot;id&quot;:&quot;3d60e35f-b266-5944-8fa2-fbef13b14dfa&quot;,&quot;issued&quot;:{&quot;date-parts&quot;:[[&quot;2021&quot;]]},&quot;page&quot;:&quot;1-12&quot;,&quot;title&quot;:&quot;The COVID-19 Epidemic in Madagascar: clinical description and laboratory results of the first wave, March-September 2020&quot;,&quot;type&quot;:&quot;article-journal&quot;,&quot;volume&quot;:&quot;00&quot;},&quot;uris&quot;:[&quot;http://www.mendeley.com/documents/?uuid=f5ded991-cbaa-4a8b-a800-23409a1bf76a&quot;],&quot;isTemporary&quot;:false,&quot;legacyDesktopId&quot;:&quot;f5ded991-cbaa-4a8b-a800-23409a1bf76a&quot;}],&quot;properties&quot;:{&quot;noteIndex&quot;:0},&quot;isEdited&quot;:false,&quot;manualOverride&quot;:{&quot;citeprocText&quot;:&quot;(67–69)&quot;,&quot;isManuallyOverridden&quot;:true,&quot;manualOverrideText&quot;:&quot;(67–69)&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34oCTNjkpIiwiaXNNYW51YWxseU92ZXJyaWRkZW4iOnRydWUsIm1hbnVhbE92ZXJyaWRlVGV4dCI6Iig2N+KAkzY5KSJ9fQ==&quot;},{&quot;citationID&quot;:&quot;MENDELEY_CITATION_e3f43e4d-d4b5-470d-b068-9f9e2e1f34fa&quot;,&quot;citationItems&quot;:[{&quot;id&quot;:&quot;e938b222-e167-5a01-8dab-78094637b32d&quot;,&quot;itemData&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author&quot;:[{&quot;dropping-particle&quot;:&quot;&quot;,&quot;family&quot;:&quot;Olival&quot;,&quot;given&quot;:&quot;Kevin J&quot;,&quot;non-dropping-particle&quot;:&quot;&quot;,&quot;parse-names&quot;:false,&quot;suffix&quot;:&quot;&quot;},{&quot;dropping-particle&quot;:&quot;&quot;,&quot;family&quot;:&quot;Cryan&quot;,&quot;given&quot;:&quot;Paul M&quot;,&quot;non-dropping-particle&quot;:&quot;&quot;,&quot;parse-names&quot;:false,&quot;suffix&quot;:&quot;&quot;},{&quot;dropping-particle&quot;:&quot;&quot;,&quot;family&quot;:&quot;Amman&quot;,&quot;given&quot;:&quot;Brian R&quot;,&quot;non-dropping-particle&quot;:&quot;&quot;,&quot;parse-names&quot;:false,&quot;suffix&quot;:&quot;&quot;},{&quot;dropping-particle&quot;:&quot;&quot;,&quot;family&quot;:&quot;Baric&quot;,&quot;given&quot;:&quot;Ralph S&quot;,&quot;non-dropping-particle&quot;:&quot;&quot;,&quot;parse-names&quot;:false,&quot;suffix&quot;:&quot;&quot;},{&quot;dropping-particle&quot;:&quot;&quot;,&quot;family&quot;:&quot;Blehert&quot;,&quot;given&quot;:&quot;David S&quot;,&quot;non-dropping-particle&quot;:&quot;&quot;,&quot;parse-names&quot;:false,&quot;suffix&quot;:&quot;&quot;},{&quot;dropping-particle&quot;:&quot;&quot;,&quot;family&quot;:&quot;Brook&quot;,&quot;given&quot;:&quot;Cara E&quot;,&quot;non-dropping-particle&quot;:&quot;&quot;,&quot;parse-names&quot;:false,&quot;suffix&quot;:&quot;&quot;},{&quot;dropping-particle&quot;:&quot;&quot;,&quot;family&quot;:&quot;Calisher&quot;,&quot;given&quot;:&quot;Charles H&quot;,&quot;non-dropping-particle&quot;:&quot;&quot;,&quot;parse-names&quot;:false,&quot;suffix&quot;:&quot;&quot;},{&quot;dropping-particle&quot;:&quot;&quot;,&quot;family&quot;:&quot;Castle&quot;,&quot;given&quot;:&quot;Kevin T&quot;,&quot;non-dropping-particle&quot;:&quot;&quot;,&quot;parse-names&quot;:false,&quot;suffix&quot;:&quot;&quot;},{&quot;dropping-particle&quot;:&quot;&quot;,&quot;family&quot;:&quot;Coleman&quot;,&quot;given&quot;:&quot;Jeremy T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Frick&quot;,&quot;given&quot;:&quot;Winifred F&quot;,&quot;non-dropping-particle&quot;:&quot;&quot;,&quot;parse-names&quot;:false,&quot;suffix&quot;:&quot;&quot;},{&quot;dropping-particle&quot;:&quot;&quot;,&quot;family&quot;:&quot;Gilbert&quot;,&quot;given&quot;:&quot;Amy T&quot;,&quot;non-dropping-particle&quot;:&quot;&quot;,&quot;parse-names&quot;:false,&quot;suffix&quot;:&quot;&quot;},{&quot;dropping-particle&quot;:&quot;&quot;,&quot;family&quot;:&quot;Hayman&quot;,&quot;given&quot;:&quot;David T S&quot;,&quot;non-dropping-particle&quot;:&quot;&quot;,&quot;parse-names&quot;:false,&quot;suffix&quot;:&quot;&quot;},{&quot;dropping-particle&quot;:&quot;&quot;,&quot;family&quot;:&quot;Ip&quot;,&quot;given&quot;:&quot;Hon S&quot;,&quot;non-dropping-particle&quot;:&quot;&quot;,&quot;parse-names&quot;:false,&quot;suffix&quot;:&quot;&quot;},{&quot;dropping-particle&quot;:&quot;&quot;,&quot;family&quot;:&quot;Karesh&quot;,&quot;given&quot;:&quot;William B&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Kading&quot;,&quot;given&quot;:&quot;Rebekah C&quot;,&quot;non-dropping-particle&quot;:&quot;&quot;,&quot;parse-names&quot;:false,&quot;suffix&quot;:&quot;&quot;},{&quot;dropping-particle&quot;:&quot;&quot;,&quot;family&quot;:&quot;Kingston&quot;,&quot;given&quot;:&quot;Tigga&quot;,&quot;non-dropping-particle&quot;:&quot;&quot;,&quot;parse-names&quot;:false,&quot;suffix&quot;:&quot;&quot;},{&quot;dropping-particle&quot;:&quot;&quot;,&quot;family&quot;:&quot;Lorch&quot;,&quot;given&quot;:&quot;Jeffrey M&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Phelps&quot;,&quot;given&quot;:&quot;Kendra L&quot;,&quot;non-dropping-particle&quot;:&quot;&quot;,&quot;parse-names&quot;:false,&quot;suffix&quot;:&quot;&quot;},{&quot;dropping-particle&quot;:&quot;&quot;,&quot;family&quot;:&quot;Plowright&quot;,&quot;given&quot;:&quot;Raina K&quot;,&quot;non-dropping-particle&quot;:&quot;&quot;,&quot;parse-names&quot;:false,&quot;suffix&quot;:&quot;&quot;},{&quot;dropping-particle&quot;:&quot;&quot;,&quot;family&quot;:&quot;Reeder&quot;,&quot;given&quot;:&quot;DeeAnn M&quot;,&quot;non-dropping-particle&quot;:&quot;&quot;,&quot;parse-names&quot;:false,&quot;suffix&quot;:&quot;&quot;},{&quot;dropping-particle&quot;:&quot;&quot;,&quot;family&quot;:&quot;Reichard&quot;,&quot;given&quot;:&quot;Jonathan D&quot;,&quot;non-dropping-particle&quot;:&quot;&quot;,&quot;parse-names&quot;:false,&quot;suffix&quot;:&quot;&quot;},{&quot;dropping-particle&quot;:&quot;&quot;,&quot;family&quot;:&quot;Sleeman&quot;,&quot;given&quot;:&quot;Jonathan M&quot;,&quot;non-dropping-particle&quot;:&quot;&quot;,&quot;parse-names&quot;:false,&quot;suffix&quot;:&quot;&quot;},{&quot;dropping-particle&quot;:&quot;&quot;,&quot;family&quot;:&quot;Streicker&quot;,&quot;given&quot;:&quot;Daniel G&quot;,&quot;non-dropping-particle&quot;:&quot;&quot;,&quot;parse-names&quot;:false,&quot;suffix&quot;:&quot;&quot;},{&quot;dropping-particle&quot;:&quot;&quot;,&quot;family&quot;:&quot;Towner&quot;,&quot;given&quot;:&quot;Jonathan S&quot;,&quot;non-dropping-particle&quot;:&quot;&quot;,&quot;parse-names&quot;:false,&quot;suffix&quot;:&quot;&quot;},{&quot;dropping-particle&quot;:&quot;&quot;,&quot;family&quot;:&quot;Wang&quot;,&quot;given&quot;:&quot;Lin-Fa&quot;,&quot;non-dropping-particle&quot;:&quot;&quot;,&quot;parse-names&quot;:false,&quot;suffix&quot;:&quot;&quot;}],&quot;container-title&quot;:&quot;PLOS Pathogens&quot;,&quot;id&quot;:&quot;e938b222-e167-5a01-8dab-78094637b32d&quot;,&quot;issue&quot;:&quot;9&quot;,&quot;issued&quot;:{&quot;date-parts&quot;:[[&quot;2020&quot;,&quot;9&quot;,&quot;3&quot;]]},&quot;page&quot;:&quot;e1008758-&quot;,&quot;publisher&quot;:&quot;Public Library of Science&quot;,&quot;title&quot;:&quot;Possibility for reverse zoonotic transmission of SARS-CoV-2 to free-ranging wildlife: A case study of bats&quot;,&quot;type&quot;:&quot;article-journal&quot;,&quot;volume&quot;:&quot;16&quot;},&quot;uris&quot;:[&quot;http://www.mendeley.com/documents/?uuid=ad5c1102-1c38-3f00-8f13-7c3aaad15e2c&quot;],&quot;isTemporary&quot;:false,&quot;legacyDesktopId&quot;:&quot;ad5c1102-1c38-3f00-8f13-7c3aaad15e2c&quot;}],&quot;properties&quot;:{&quot;noteIndex&quot;:0},&quot;isEdited&quot;:false,&quot;manualOverride&quot;:{&quot;citeprocText&quot;:&quot;(70)&quot;,&quot;isManuallyOverridden&quot;:true,&quot;manualOverrideText&quot;:&quot;(70)&quot;},&quot;citationTag&quot;:&quot;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zApIiwiaXNNYW51YWxseU92ZXJyaWRkZW4iOnRydWUsIm1hbnVhbE92ZXJyaWRlVGV4dCI6Iig3MCkifX0=&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properties&quot;:{&quot;noteIndex&quot;:0},&quot;isEdited&quot;:false,&quot;manualOverride&quot;:{&quot;citeprocText&quot;:&quot;(54,71,72)&quot;,&quot;isManuallyOverridden&quot;:true,&quot;manualOverrideText&quot;:&quot;(54,71,72)&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1NCw3MSw3MikiLCJpc01hbnVhbGx5T3ZlcnJpZGRlbiI6dHJ1ZSwibWFudWFsT3ZlcnJpZGVUZXh0IjoiKDU0LDcxLDcyKSJ9fQ==&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3)&quot;,&quot;isManuallyOverridden&quot;:true,&quot;manualOverrideText&quot;:&quot;(73)&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nRydWUsIm1hbnVhbE92ZXJyaWRlVGV4dCI6Iig3Myk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4)&quot;,&quot;isManuallyOverridden&quot;:true,&quot;manualOverrideText&quot;:&quot;(74)&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quot;},{&quot;citationID&quot;:&quot;MENDELEY_CITATION_6d6bf105-828a-41cc-910b-225dd3613113&quot;,&quot;citationItems&quot;:[{&quot;id&quot;:&quot;2ea35a08-a77a-5225-8808-09729502434d&quot;,&quot;itemData&quot;:{&quot;DOI&quot;:&quot;10.1093/nar/gki408&quot;,&quot;ISSN&quot;:&quot;03051048&quot;,&quot;PMID&quot;:&quot;15980461&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author&quot;:[{&quot;dropping-particle&quot;:&quot;&quot;,&quot;family&quot;:&quot;Söding&quot;,&quot;given&quot;:&quot;Johannes&quot;,&quot;non-dropping-particle&quot;:&quot;&quot;,&quot;parse-names&quot;:false,&quot;suffix&quot;:&quot;&quot;},{&quot;dropping-particle&quot;:&quot;&quot;,&quot;family&quot;:&quot;Biegert&quot;,&quot;given&quot;:&quot;Andreas&quot;,&quot;non-dropping-particle&quot;:&quot;&quot;,&quot;parse-names&quot;:false,&quot;suffix&quot;:&quot;&quot;},{&quot;dropping-particle&quot;:&quot;&quot;,&quot;family&quot;:&quot;Lupas&quot;,&quot;given&quot;:&quot;Andrei N.&quot;,&quot;non-dropping-particle&quot;:&quot;&quot;,&quot;parse-names&quot;:false,&quot;suffix&quot;:&quot;&quot;}],&quot;container-title&quot;:&quot;Nucleic Acids Research&quot;,&quot;id&quot;:&quot;2ea35a08-a77a-5225-8808-09729502434d&quot;,&quot;issue&quot;:&quot;SUPPL. 2&quot;,&quot;issued&quot;:{&quot;date-parts&quot;:[[&quot;2005&quot;]]},&quot;page&quot;:&quot;244-248&quot;,&quot;title&quot;:&quot;The HHpred interactive server for protein homology detection and structure prediction&quot;,&quot;type&quot;:&quot;article-journal&quot;,&quot;volume&quot;:&quot;33&quot;},&quot;uris&quot;:[&quot;http://www.mendeley.com/documents/?uuid=71aeee66-6b55-4f75-b43e-0f30e32c349f&quot;],&quot;isTemporary&quot;:false,&quot;legacyDesktopId&quot;:&quot;71aeee66-6b55-4f75-b43e-0f30e32c349f&quot;}],&quot;properties&quot;:{&quot;noteIndex&quot;:0},&quot;isEdited&quot;:false,&quot;manualOverride&quot;:{&quot;citeprocText&quot;:&quot;(75)&quot;,&quot;isManuallyOverridden&quot;:true,&quot;manualOverrideText&quot;:&quot;(75)&quot;},&quot;citationTag&quot;:&quot;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dHJ1ZSwibWFudWFsT3ZlcnJpZGVUZXh0IjoiKDc1KSJ9fQ==&quot;},{&quot;citationID&quot;:&quot;MENDELEY_CITATION_2e38ab50-afea-40bb-b879-9f1b5e0f2e7e&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55)&quot;,&quot;isManuallyOverridden&quot;:true,&quot;manualOverrideText&quot;:&quot;(55)&quot;},&quot;citationTag&quot;:&quot;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1NSkifX0=&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true,&quot;manualOverrideText&quot;:&quot;(76,77)&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quot;},{&quot;citationID&quot;:&quot;MENDELEY_CITATION_999da58c-04b4-4335-ae15-0c14c41f54a9&quot;,&quot;citationItems&quot;:[{&quot;id&quot;:&quot;9c43ef69-6ae4-5a5e-8a50-9be2974c91c3&quot;,&quot;itemData&quot;:{&quot;DOI&quot;:&quot;10.1093/molbev/msz189&quot;,&quot;ISSN&quot;:&quot;15371719&quot;,&quot;PMID&quot;:&quot;31432070&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author&quot;:[{&quot;dropping-particle&quot;:&quot;&quot;,&quot;family&quot;:&quot;Darriba&quot;,&quot;given&quot;:&quot;DIego&quot;,&quot;non-dropping-particle&quot;:&quot;&quot;,&quot;parse-names&quot;:false,&quot;suffix&quot;:&quot;&quot;},{&quot;dropping-particle&quot;:&quot;&quot;,&quot;family&quot;:&quot;Posada&quot;,&quot;given&quot;:&quot;David&quot;,&quot;non-dropping-particle&quot;:&quot;&quot;,&quot;parse-names&quot;:false,&quot;suffix&quot;:&quot;&quot;},{&quot;dropping-particle&quot;:&quot;&quot;,&quot;family&quot;:&quot;Kozlov&quot;,&quot;given&quot;:&quot;Alexey M.&quot;,&quot;non-dropping-particle&quot;:&quot;&quot;,&quot;parse-names&quot;:false,&quot;suffix&quot;:&quot;&quot;},{&quot;dropping-particle&quot;:&quot;&quot;,&quot;family&quot;:&quot;Stamatakis&quot;,&quot;given&quot;:&quot;Alexandros&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Flouri&quot;,&quot;given&quot;:&quot;Tomas&quot;,&quot;non-dropping-particle&quot;:&quot;&quot;,&quot;parse-names&quot;:false,&quot;suffix&quot;:&quot;&quot;}],&quot;container-title&quot;:&quot;Molecular Biology and Evolution&quot;,&quot;id&quot;:&quot;9c43ef69-6ae4-5a5e-8a50-9be2974c91c3&quot;,&quot;issue&quot;:&quot;1&quot;,&quot;issued&quot;:{&quot;date-parts&quot;:[[&quot;2020&quot;]]},&quot;page&quot;:&quot;291-294&quot;,&quot;title&quot;:&quot;ModelTest-NG: A new and scalable tool for the selection of DNA and protein evolutionary models&quot;,&quot;type&quot;:&quot;article-journal&quot;,&quot;volume&quot;:&quot;37&quot;},&quot;uris&quot;:[&quot;http://www.mendeley.com/documents/?uuid=7f0c97c2-438d-480e-b35b-058893e77785&quot;],&quot;isTemporary&quot;:false,&quot;legacyDesktopId&quot;:&quot;7f0c97c2-438d-480e-b35b-058893e77785&quot;}],&quot;properties&quot;:{&quot;noteIndex&quot;:0},&quot;isEdited&quot;:false,&quot;manualOverride&quot;:{&quot;citeprocText&quot;:&quot;(78)&quot;,&quot;isManuallyOverridden&quot;:true,&quot;manualOverrideText&quot;:&quot;(78)&quot;},&quot;citationTag&quot;:&quot;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nRydWUsIm1hbnVhbE92ZXJyaWRlVGV4dCI6Iig3OCkifX0=&quot;},{&quot;citationID&quot;:&quot;MENDELEY_CITATION_6a74a308-cff4-442d-aa0d-65b4f13fd24b&quot;,&quot;citationItems&quot;:[{&quot;id&quot;:&quot;483b13aa-5909-5096-bd9e-cca6276f5d99&quot;,&quot;itemData&quot;:{&quot;DOI&quot;:&quot;10.1093/bioinformatics/btz305&quot;,&quot;ISSN&quot;:&quot;14602059&quot;,&quot;PMID&quot;:&quot;31070718&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author&quot;:[{&quot;dropping-particle&quot;:&quot;&quot;,&quot;family&quot;:&quot;Kozlov&quot;,&quot;given&quot;:&quot;Alexey M.&quot;,&quot;non-dropping-particle&quot;:&quot;&quot;,&quot;parse-names&quot;:false,&quot;suffix&quot;:&quot;&quot;},{&quot;dropping-particle&quot;:&quot;&quot;,&quot;family&quot;:&quot;Darriba&quot;,&quot;given&quot;:&quot;Diego&quot;,&quot;non-dropping-particle&quot;:&quot;&quot;,&quot;parse-names&quot;:false,&quot;suffix&quot;:&quot;&quot;},{&quot;dropping-particle&quot;:&quot;&quot;,&quot;family&quot;:&quot;Flouri&quot;,&quot;given&quot;:&quot;Tomáš&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Bioinformatics&quot;,&quot;id&quot;:&quot;483b13aa-5909-5096-bd9e-cca6276f5d99&quot;,&quot;issue&quot;:&quot;21&quot;,&quot;issued&quot;:{&quot;date-parts&quot;:[[&quot;2019&quot;]]},&quot;page&quot;:&quot;4453-4455&quot;,&quot;title&quot;:&quot;RAxML-NG: A fast, scalable and user-friendly tool for maximum likelihood phylogenetic inference&quot;,&quot;type&quot;:&quot;article-journal&quot;,&quot;volume&quot;:&quot;35&quot;},&quot;uris&quot;:[&quot;http://www.mendeley.com/documents/?uuid=0394cc1c-69a0-4170-80e1-11e9288a9dbd&quot;],&quot;isTemporary&quot;:false,&quot;legacyDesktopId&quot;:&quot;0394cc1c-69a0-4170-80e1-11e9288a9dbd&quot;}],&quot;properties&quot;:{&quot;noteIndex&quot;:0},&quot;isEdited&quot;:false,&quot;manualOverride&quot;:{&quot;citeprocText&quot;:&quot;(79)&quot;,&quot;isManuallyOverridden&quot;:true,&quot;manualOverrideText&quot;:&quot;(79)&quot;},&quot;citationTag&quot;:&quot;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dHJ1ZSwibWFudWFsT3ZlcnJpZGVUZXh0IjoiKDc5KS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true,&quot;manualOverrideText&quot;:&quot;(80)&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1)&quot;,&quot;isManuallyOverridden&quot;:true,&quot;manualOverrideText&quot;:&quot;(81)&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nRydWUsIm1hbnVhbE92ZXJyaWRlVGV4dCI6Iig4MSk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2)&quot;,&quot;isManuallyOverridden&quot;:true,&quot;manualOverrideText&quot;:&quot;(82)&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nRydWUsIm1hbnVhbE92ZXJyaWRlVGV4dCI6Iig4Mik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true,&quot;manualOverrideText&quot;:&quot;(76,77)&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quot;},{&quot;citationID&quot;:&quot;MENDELEY_CITATION_fa9923b6-1eb9-499b-adb6-814150c58f1a&quot;,&quot;citationItems&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properties&quot;:{&quot;noteIndex&quot;:0},&quot;isEdited&quot;:false,&quot;manualOverride&quot;:{&quot;citeprocText&quot;:&quot;(21,60)&quot;,&quot;isManuallyOverridden&quot;:true,&quot;manualOverrideText&quot;:&quot;(21,60)&quot;},&quot;citationTag&quot;:&quot;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jApIiwiaXNNYW51YWxseU92ZXJyaWRkZW4iOnRydWUsIm1hbnVhbE92ZXJyaWRlVGV4dCI6IigyMSw2MCkifX0=&quot;},{&quot;citationID&quot;:&quot;MENDELEY_CITATION_9af52467-370f-4055-883e-9e0e0c2b2129&quot;,&quot;citationItems&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properties&quot;:{&quot;noteIndex&quot;:0},&quot;isEdited&quot;:false,&quot;manualOverride&quot;:{&quot;citeprocText&quot;:&quot;(58,83)&quot;,&quot;isManuallyOverridden&quot;:true,&quot;manualOverrideText&quot;:&quot;(103,132)&quot;},&quot;citationTag&quot;:&quot;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gsODMpIiwiaXNNYW51YWxseU92ZXJyaWRkZW4iOnRydWUsIm1hbnVhbE92ZXJyaWRlVGV4dCI6IigxMDMsMTMyKSJ9fQ==&quot;},{&quot;citationID&quot;:&quot;MENDELEY_CITATION_006dd08c-2ddf-4273-a734-57653fc02c6d&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60)&quot;,&quot;isManuallyOverridden&quot;:true,&quot;manualOverrideText&quot;:&quot;(37,105)&quot;},&quot;citationTag&quot;:&quot;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jApIiwiaXNNYW51YWxseU92ZXJyaWRkZW4iOnRydWUsIm1hbnVhbE92ZXJyaWRlVGV4dCI6IigzNywxMDUpIn19&quot;},{&quot;citationID&quot;:&quot;MENDELEY_CITATION_e8550223-1970-4695-9bd7-0852a5ca8b55&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properties&quot;:{&quot;noteIndex&quot;:0},&quot;isEdited&quot;:false,&quot;manualOverride&quot;:{&quot;citeprocText&quot;:&quot;(83–85)&quot;,&quot;isManuallyOverridden&quot;:true,&quot;manualOverrideText&quot;:&quot;(132–134)&quot;},&quot;citationTag&quot;:&quot;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gz4oCTODUpIiwiaXNNYW51YWxseU92ZXJyaWRkZW4iOnRydWUsIm1hbnVhbE92ZXJyaWRlVGV4dCI6IigxMzLigJMxMzQpIn19&quot;},{&quot;citationID&quot;:&quot;MENDELEY_CITATION_4dcf8b00-e852-4210-91d5-f9fc3bef5d22&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properties&quot;:{&quot;noteIndex&quot;:0},&quot;isEdited&quot;:false,&quot;manualOverride&quot;:{&quot;citeprocText&quot;:&quot;(84)&quot;,&quot;isManuallyOverridden&quot;:true,&quot;manualOverrideText&quot;:&quot;(133)&quot;},&quot;citationTag&quot;:&quot;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QpIiwiaXNNYW51YWxseU92ZXJyaWRkZW4iOnRydWUsIm1hbnVhbE92ZXJyaWRlVGV4dCI6IigxMzMpIn19&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6)&quot;,&quot;isManuallyOverridden&quot;:true,&quot;manualOverrideText&quot;:&quot;(135)&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YpIiwiaXNNYW51YWxseU92ZXJyaWRkZW4iOnRydWUsIm1hbnVhbE92ZXJyaWRlVGV4dCI6IigxMzUpIn19&quot;},{&quot;citationID&quot;:&quot;MENDELEY_CITATION_e7f65f1c-48a5-46c9-aec8-b63c5ebd28cb&quot;,&quot;citationItems&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properties&quot;:{&quot;noteIndex&quot;:0},&quot;isEdited&quot;:false,&quot;manualOverride&quot;:{&quot;citeprocText&quot;:&quot;(57)&quot;,&quot;isManuallyOverridden&quot;:true,&quot;manualOverrideText&quot;:&quot;(102)&quot;},&quot;citationTag&quot;:&quot;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cpIiwiaXNNYW51YWxseU92ZXJyaWRkZW4iOnRydWUsIm1hbnVhbE92ZXJyaWRlVGV4dCI6IigxMDIpIn19&quot;},{&quot;citationID&quot;:&quot;MENDELEY_CITATION_c28eaecc-183c-4547-9675-b1509b7f914d&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55)&quot;,&quot;isManuallyOverridden&quot;:true,&quot;manualOverrideText&quot;:&quot;(100)&quot;},&quot;citationTag&quot;:&quot;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xMDApIn19&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7)&quot;,&quot;isManuallyOverridden&quot;:true,&quot;manualOverrideText&quot;:&quot;(136)&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ykiLCJpc01hbnVhbGx5T3ZlcnJpZGRlbiI6dHJ1ZSwibWFudWFsT3ZlcnJpZGVUZXh0IjoiKDEzNik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8,89)&quot;,&quot;manualOverrideText&quot;:&quot;(73,74)&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gsODkpIiwibWFudWFsT3ZlcnJpZGVUZXh0IjoiKDczLDc0KSJ9fQ==&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9)&quot;,&quot;manualOverrideText&quot;:&quot;(74)&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9)&quot;,&quot;manualOverrideText&quot;:&quot;(74)&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88)&quot;,&quot;manualOverrideText&quot;:&quot;28&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pIiwibWFudWFsT3ZlcnJpZGVUZXh0IjoiMjgifX0=&quot;},{&quot;citationID&quot;:&quot;MENDELEY_CITATION_5b7448f4-7366-4271-9075-90a40f4a24ee&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properties&quot;:{&quot;noteIndex&quot;:0},&quot;isEdited&quot;:false,&quot;manualOverride&quot;:{&quot;isManuallyOverridden&quot;:true,&quot;citeprocText&quot;:&quot;(90)&quot;,&quot;manualOverrideText&quot;:&quot;(49)&quot;},&quot;citationTag&quot;:&quot;MENDELEY_CITATION_v3_eyJjaXRhdGlvbklEIjoiTUVOREVMRVlfQ0lUQVRJT05fNWI3NDQ4ZjQtNzM2Ni00MjcxLTkwNzUtOTBhNDBmNGEyNGVl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1dLCJwcm9wZXJ0aWVzIjp7Im5vdGVJbmRleCI6MH0sImlzRWRpdGVkIjpmYWxzZSwibWFudWFsT3ZlcnJpZGUiOnsiaXNNYW51YWxseU92ZXJyaWRkZW4iOnRydWUsImNpdGVwcm9jVGV4dCI6Iig5MCkiLCJtYW51YWxPdmVycmlkZVRleHQiOiIoNDkpIn19&quot;},{&quot;citationID&quot;:&quot;MENDELEY_CITATION_26c613a8-7d73-47d1-b0d5-acae1ddf134a&quot;,&quot;citationItems&quot;:[{&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d0dee1de-60a6-3017-a6a6-107bf1e96dce&quot;,&quot;itemData&quot;:{&quot;type&quot;:&quot;article-journal&quot;,&quot;id&quot;:&quot;d0dee1de-60a6-3017-a6a6-107bf1e96dce&quot;,&quot;title&quot;:&quot;Genomic recombination events may reveal the evolution of coronavirus and the origin of SARS-CoV-2&quot;,&quot;author&quot;:[{&quot;family&quot;:&quot;Zhu&quot;,&quot;given&quot;:&quot;Zhenglin&quot;,&quot;parse-names&quot;:false,&quot;dropping-particle&quot;:&quot;&quot;,&quot;non-dropping-particle&quot;:&quot;&quot;},{&quot;family&quot;:&quot;Meng&quot;,&quot;given&quot;:&quot;Kaiwen&quot;,&quot;parse-names&quot;:false,&quot;dropping-particle&quot;:&quot;&quot;,&quot;non-dropping-particle&quot;:&quot;&quot;},{&quot;family&quot;:&quot;Meng&quot;,&quot;given&quot;:&quot;Geng&quot;,&quot;parse-names&quot;:false,&quot;dropping-particle&quot;:&quot;&quot;,&quot;non-dropping-particle&quot;:&quot;&quot;}],&quot;container-title&quot;:&quot;Scientific Reports&quot;,&quot;DOI&quot;:&quot;10.1038/s41598-020-78703-6&quot;,&quot;ISSN&quot;:&quot;2045-2322&quot;,&quot;URL&quot;:&quot;https://doi.org/10.1038/s41598-020-78703-6&quot;,&quot;issued&quot;:{&quot;date-parts&quot;:[[2020]]},&quot;page&quot;:&quot;21617&quot;,&quot;abstract&quot;:&quot;To trace the evolution of coronaviruses and reveal the possible origin of the severe acute respiratory syndrome coronavirus 2 (SARS-CoV-2), which causes the coronavirus disease 2019 (COVID-19), we collected and thoroughly analyzed 29,452 publicly available coronavirus genomes, including 26,312 genomes of SARS-CoV-2 strains. We observed coronavirus recombination events among different hosts including 3 independent recombination events with statistical significance between some isolates from humans, bats and pangolins. Consistent with previous records, we also detected putative recombination between strains similar or related to Bat-CoV-RaTG13 and Pangolin-CoV-2019. The putative recombination region is located inside the receptor-binding domain (RBD) of the spike glycoprotein (S protein), which may represent the origin of SARS-CoV-2. Population genetic analyses provide estimates suggesting that the putative introduced DNA within the RBD is undergoing directional evolution. This may result in the adaptation of the virus to hosts. Unsurprisingly, we found that the putative recombination region in S protein was highly diverse among strains from bats. Bats harbor numerous coronavirus subclades that frequently participate in recombination events with human coronavirus. Therefore, bats may provide a pool of genetic diversity for the origin of SARS-CoV-2.&quot;,&quot;issue&quot;:&quot;1&quot;,&quot;volume&quot;:&quot;10&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true,&quot;citeprocText&quot;:&quot;(91–96)&quot;,&quot;manualOverrideText&quot;:&quot;(57–62)&quot;},&quot;citationTag&quot;:&quot;MENDELEY_CITATION_v3_eyJjaXRhdGlvbklEIjoiTUVOREVMRVlfQ0lUQVRJT05fMjZjNjEzYTgtN2Q3My00N2QxLWIwZDUtYWNhZTFkZGYxMzRh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z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&quot;},{&quot;citationID&quot;:&quot;MENDELEY_CITATION_adf807c7-cc1f-4771-a35f-95afb7c560e6&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97)&quot;,&quot;manualOverrideText&quot;:&quot;(63)&quot;},&quot;citationTag&quot;:&quot;MENDELEY_CITATION_v3_eyJjaXRhdGlvbklEIjoiTUVOREVMRVlfQ0lUQVRJT05fYWRmODA3YzctY2MxZi00NzcxLWEzNWYtOTVhZmI3YzU2MGU2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ig5NykiLCJtYW51YWxPdmVycmlkZVRleHQiOiIoNjMpIn19&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83)&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quot;},{&quot;citationID&quot;:&quot;MENDELEY_CITATION_d2273c4e-dad6-4bc0-aaae-43bd90f72418&quot;,&quot;citationItems&quot;:[{&quot;id&quot;:&quot;0900efa5-e5ce-3990-abd7-22100a4d9e87&quot;,&quot;itemData&quot;:{&quot;type&quot;:&quot;article-journal&quot;,&quot;id&quot;:&quot;0900efa5-e5ce-3990-abd7-22100a4d9e87&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true,&quot;citeprocText&quot;:&quot;(99)&quot;,&quot;manualOverrideText&quot;:&quot;(64)&quot;},&quot;citationTag&quot;:&quot;MENDELEY_CITATION_v3_eyJjaXRhdGlvbklEIjoiTUVOREVMRVlfQ0lUQVRJT05fZDIyNzNjNGUtZGFkNi00YmMwLWFhYWUtNDNiZDkwZjcyNDE4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OSkiLCJtYW51YWxPdmVycmlkZVRleHQiOiIoNjQpIn19&quot;},{&quot;citationID&quot;:&quot;MENDELEY_CITATION_650893ff-0a1e-4421-a2e3-2af5498eecab&quot;,&quot;citationItems&quot;:[{&quot;id&quot;:&quot;631c675c-636c-35d6-986c-ff460a6bf751&quot;,&quot;itemData&quot;:{&quot;type&quot;:&quot;article-journal&quot;,&quot;id&quot;:&quot;631c675c-636c-35d6-986c-ff460a6bf75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88,100)&quot;,&quot;manualOverrideText&quot;:&quot;(17,35)&quot;},&quot;citationTag&quot;:&quot;MENDELEY_CITATION_v3_eyJjaXRhdGlvbklEIjoiTUVOREVMRVlfQ0lUQVRJT05fNjUwODkzZmYtMGExZS00NDIxLWEyZTMtMmFmNTQ5OGVlY2Fi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sMTAwKSIsIm1hbnVhbE92ZXJyaWRlVGV4dCI6IigxNywzNSkifX0=&quot;},{&quot;citationID&quot;:&quot;MENDELEY_CITATION_55a585b7-fdbc-4068-8c48-a7551c053f3c&quot;,&quot;citationItems&quot;:[{&quot;id&quot;:&quot;7fb09b58-df6a-3bb1-967e-95d67afb9ec0&quot;,&quot;itemData&quot;:{&quot;type&quot;:&quot;article-journal&quot;,&quot;id&quot;:&quot;7fb09b58-df6a-3bb1-967e-95d67afb9ec0&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true,&quot;citeprocText&quot;:&quot;(101)&quot;,&quot;manualOverrideText&quot;:&quot;(65)&quot;},&quot;citationTag&quot;:&quot;MENDELEY_CITATION_v3_eyJjaXRhdGlvbklEIjoiTUVOREVMRVlfQ0lUQVRJT05fNTVhNTg1YjctZmRiYy00MDY4LThjNDgtYTc1NTFjMDUzZjNjIiwiY2l0YXRpb25JdGVtcyI6W3siaWQiOiI3ZmIwOWI1OC1kZjZhLTNiYjEtOTY3ZS05NWQ2N2FmYjllYzAiLCJpdGVtRGF0YSI6eyJ0eXBlIjoiYXJ0aWNsZS1qb3VybmFsIiwiaWQiOiI3ZmIwOWI1OC1kZjZhLTNiYjEtOTY3ZS05NWQ2N2FmYjllYzAiLCJ0aXRsZSI6IkRldGVjdGlvbiBvZiBSZWNvbWJpbmFudCBSb3VzZXR0dXMgQmF0IENvcm9uYXZpcnVzIEdDQ0RDMSBpbiBMZXNzZXIgRGF3biBC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V0sInByb3BlcnRpZXMiOnsibm90ZUluZGV4IjowfSwiaXNFZGl0ZWQiOmZhbHNlLCJtYW51YWxPdmVycmlkZSI6eyJpc01hbnVhbGx5T3ZlcnJpZGRlbiI6dHJ1ZSwiY2l0ZXByb2NUZXh0IjoiKDEwMSkiLCJtYW51YWxPdmVycmlkZVRleHQiOiIoNjUpIn19&quot;},{&quot;citationID&quot;:&quot;MENDELEY_CITATION_51e99307-531b-4881-942d-fe6dcd6e1d8f&quot;,&quot;citationItems&quot;:[{&quot;id&quot;:&quot;209c9796-31dc-31d0-9137-63327e335e2e&quot;,&quot;itemData&quot;:{&quot;type&quot;:&quot;article-journal&quot;,&quot;id&quot;:&quot;209c9796-31dc-31d0-9137-63327e335e2e&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properties&quot;:{&quot;noteIndex&quot;:0},&quot;isEdited&quot;:false,&quot;manualOverride&quot;:{&quot;isManuallyOverridden&quot;:true,&quot;citeprocText&quot;:&quot;(102)&quot;,&quot;manualOverrideText&quot;:&quot;(66)&quot;},&quot;citationTag&quot;:&quot;MENDELEY_CITATION_v3_eyJjaXRhdGlvbklEIjoiTUVOREVMRVlfQ0lUQVRJT05fNTFlOTkzMDctNTMxYi00ODgxLTk0MmQtZmU2ZGNkNmUxZDhmIiwiY2l0YXRpb25JdGVtcyI6W3siaWQiOiIyMDljOTc5Ni0zMWRjLTMxZDAtOTEzNy02MzMyN2UzMzVlMmUiLCJpdGVtRGF0YSI6eyJ0eXBlIjoiYXJ0aWNsZS1qb3VybmFsIiwiaWQiOiIyMDljOTc5Ni0zMWRjLTMxZDAtOTEzNy02MzMyN2UzMzVlMmU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XSwicHJvcGVydGllcyI6eyJub3RlSW5kZXgiOjB9LCJpc0VkaXRlZCI6ZmFsc2UsIm1hbnVhbE92ZXJyaWRlIjp7ImlzTWFudWFsbHlPdmVycmlkZGVuIjp0cnVlLCJjaXRlcHJvY1RleHQiOiIoMTAyKSIsIm1hbnVhbE92ZXJyaWRlVGV4dCI6Iig2NikifX0=&quot;},{&quot;citationID&quot;:&quot;MENDELEY_CITATION_4cff865d-b813-4bb5-b955-ddf605156980&quot;,&quot;citationItems&quot;:[{&quot;id&quot;:&quot;0dce224f-7dda-3da7-9685-09580b84459e&quot;,&quot;itemData&quot;:{&quot;type&quot;:&quot;article-journal&quot;,&quot;id&quot;:&quot;0dce224f-7dda-3da7-9685-09580b84459e&quot;,&quot;title&quot;:&quot;Characterizing transcriptional regulatory sequences in coronaviruses and their role in recombination&quot;,&quot;author&quot;:[{&quot;family&quot;:&quot;Yang&quot;,&quot;given&quot;:&quot;Yiyan&quot;,&quot;parse-names&quot;:false,&quot;dropping-particle&quot;:&quot;&quot;,&quot;non-dropping-particle&quot;:&quot;&quot;},{&quot;family&quot;:&quot;Yan&quot;,&quot;given&quot;:&quot;Wei&quot;,&quot;parse-names&quot;:false,&quot;dropping-particle&quot;:&quot;&quot;,&quot;non-dropping-particle&quot;:&quot;&quot;},{&quot;family&quot;:&quot;Hall&quot;,&quot;given&quot;:&quot;A Brantley&quot;,&quot;parse-names&quot;:false,&quot;dropping-particle&quot;:&quot;&quot;,&quot;non-dropping-particle&quot;:&quot;&quot;},{&quot;family&quot;:&quot;Jiang&quot;,&quot;given&quot;:&quot;Xiaofang&quot;,&quot;parse-names&quot;:false,&quot;dropping-particle&quot;:&quot;&quot;,&quot;non-dropping-particle&quot;:&quot;&quot;}],&quot;container-title&quot;:&quot;Molecular Biology and Evolution&quot;,&quot;DOI&quot;:&quot;10.1093/molbev/msaa281&quot;,&quot;ISSN&quot;:&quot;0737-4038&quot;,&quot;URL&quot;:&quot;https://doi.org/10.1093/molbev/msaa281&quot;,&quot;issued&quot;:{&quot;date-parts&quot;:[[2021,4,1]]},&quot;page&quot;:&quot;1241-1248&quot;,&quot;abstract&quot;:&quot;Novel coronaviruses, including SARS-CoV-2, SARS, and MERS, often originate from recombination events. The mechanism of recombination in RNA viruses is template switching. Coronavirus transcription also involves template switching at specific regions, called transcriptional regulatory sequences (TRS). It is hypothesized but not yet verified that TRS sites are prone to recombination events. Here, we developed a tool called SuPER to systematically identify TRS in coronavirus genomes and then investigated whether recombination is more common at TRS. We ran SuPER on 506 coronavirus genomes and identified 465 TRS-L and 3,509 TRS-B. We found that the TRS-L core sequence (CS) and the secondary structure of the leader sequence are generally conserved within coronavirus genera but different between genera. By examining the location of recombination breakpoints with respect to TRS-B CS, we observed that recombination hotspots are more frequently colocated with TRS-B sites than expected.&quot;,&quot;issue&quot;:&quot;4&quot;,&quot;volume&quot;:&quot;38&quot;},&quot;isTemporary&quot;:false},{&quot;id&quot;:&quot;7f314e59-4733-30c0-9daa-84492a599ec9&quot;,&quot;itemData&quot;:{&quot;type&quot;:&quot;article-journal&quot;,&quot;id&quot;:&quot;7f314e59-4733-30c0-9daa-84492a599ec9&quot;,&quot;title&quot;:&quot;A negative feedback model to explain regulation of SARS-CoV-2 replication and transcription&quot;,&quot;author&quot;:[{&quot;family&quot;:&quot;Li&quot;,&quot;given&quot;:&quot;Xin&quot;,&quot;parse-names&quot;:false,&quot;dropping-particle&quot;:&quot;&quot;,&quot;non-dropping-particle&quot;:&quot;&quot;},{&quot;family&quot;:&quot;Cheng&quot;,&quot;given&quot;:&quot;Zhi&quot;,&quot;parse-names&quot;:false,&quot;dropping-particle&quot;:&quot;&quot;,&quot;non-dropping-particle&quot;:&quot;&quot;},{&quot;family&quot;:&quot;Wang&quot;,&quot;given&quot;:&quot;Fang&quot;,&quot;parse-names&quot;:false,&quot;dropping-particle&quot;:&quot;&quot;,&quot;non-dropping-particle&quot;:&quot;&quot;},{&quot;family&quot;:&quot;Chang&quot;,&quot;given&quot;:&quot;Jia&quot;,&quot;parse-names&quot;:false,&quot;dropping-particle&quot;:&quot;&quot;,&quot;non-dropping-particle&quot;:&quot;&quot;},{&quot;family&quot;:&quot;Zhao&quot;,&quot;given&quot;:&quot;Qiang&quot;,&quot;parse-names&quot;:false,&quot;dropping-particle&quot;:&quot;&quot;,&quot;non-dropping-particle&quot;:&quot;&quot;},{&quot;family&quot;:&quot;Zhou&quot;,&quot;given&quot;:&quot;Hao&quot;,&quot;parse-names&quot;:false,&quot;dropping-particle&quot;:&quot;&quot;,&quot;non-dropping-particle&quot;:&quot;&quot;},{&quot;family&quot;:&quot;Liu&quot;,&quot;given&quot;:&quot;Chang&quot;,&quot;parse-names&quot;:false,&quot;dropping-particle&quot;:&quot;&quot;,&quot;non-dropping-particle&quot;:&quot;&quot;},{&quot;family&quot;:&quot;Ruan&quot;,&quot;given&quot;:&quot;Jishou&quot;,&quot;parse-names&quot;:false,&quot;dropping-particle&quot;:&quot;&quot;,&quot;non-dropping-particle&quot;:&quot;&quot;},{&quot;family&quot;:&quot;Duan&quot;,&quot;given&quot;:&quot;Guangyou&quot;,&quot;parse-names&quot;:false,&quot;dropping-particle&quot;:&quot;&quot;,&quot;non-dropping-particle&quot;:&quot;&quot;},{&quot;family&quot;:&quot;Gao&quot;,&quot;given&quot;:&quot;Shan&quot;,&quot;parse-names&quot;:false,&quot;dropping-particle&quot;:&quot;&quot;,&quot;non-dropping-particle&quot;:&quot;&quot;}],&quot;container-title&quot;:&quot;Frontiers in Genetics&quot;,&quot;ISSN&quot;:&quot;1664-8021&quot;,&quot;URL&quot;:&quot;https://www.frontiersin.org/article/10.3389/fgene.2021.641445&quot;,&quot;issued&quot;:{&quot;date-parts&quot;:[[2021]]},&quot;page&quot;:&quot;202&quot;,&quot;abstract&quot;:&quot;&lt;sec&gt;BackgroundCoronavirus disease 2019 (COVID-19) is caused by severe acute respiratory syndrome coronavirus 2 (SARS-CoV-2). Although a preliminary understanding of the replication and transcription of SARS-CoV-2 has recently emerged, their regulation remains unknown.&lt;/sec&gt;&lt;sec&gt;ResultsBy comprehensive analysis of genome sequence and protein structure data, we propose a negative feedback model to explain the regulation of CoV replication and transcription, providing a molecular basis of the “leader-to-body fusion” model. The key step leading to the proposal of our model was that the transcription regulatory sequence (TRS) motifs were identified as the cleavage sites of nsp15, a nidoviral RNA uridylate-specific endoribonuclease (NendoU). According to this model, nsp15 regulates the synthesis of subgenomic RNAs (sgRNAs), and genomic RNAs (gRNAs) by cleaving TRSs. The expression level of nsp15 controls the relative proportions of sgRNAs and gRNAs, which in turn change the expression level of nsp15 to reach equilibrium between the CoV replication and transcription.&lt;/sec&gt;&lt;sec&gt;ConclusionThe replication and transcription of CoVs are regulated by a negative feedback mechanism that influences the persistence of CoVs in hosts. Our findings enrich fundamental knowledge in the field of gene expression and its regulation, and provide new clues for future studies. One important clue is that nsp15 may be an important and ideal target for the development of drugs (e.g., uridine derivatives) against CoVs.&lt;/sec&gt;&quot;,&quot;volume&quot;:&quot;12&quot;},&quot;isTemporary&quot;:false},{&quot;id&quot;:&quot;48304b8a-1b31-3662-8751-c472c8ae3e06&quot;,&quot;itemData&quot;:{&quot;type&quot;:&quot;article-journal&quot;,&quot;id&quot;:&quot;48304b8a-1b31-3662-8751-c472c8ae3e06&quot;,&quot;title&quot;:&quot;Genome structure and transcriptional regulation of human coronavirus NL63&quot;,&quot;author&quot;:[{&quot;family&quot;:&quot;Pyrc&quot;,&quot;given&quot;:&quot;Krzysztof&quot;,&quot;parse-names&quot;:false,&quot;dropping-particle&quot;:&quot;&quot;,&quot;non-dropping-particle&quot;:&quot;&quot;},{&quot;family&quot;:&quot;Jebbink&quot;,&quot;given&quot;:&quot;Maarten F&quot;,&quot;parse-names&quot;:false,&quot;dropping-particle&quot;:&quot;&quot;,&quot;non-dropping-particle&quot;:&quot;&quot;},{&quot;family&quot;:&quot;Berkhout&quot;,&quot;given&quot;:&quot;Ben&quot;,&quot;parse-names&quot;:false,&quot;dropping-particle&quot;:&quot;&quot;,&quot;non-dropping-particle&quot;:&quot;&quot;},{&quot;family&quot;:&quot;Hoek&quot;,&quot;given&quot;:&quot;Lia&quot;,&quot;parse-names&quot;:false,&quot;dropping-particle&quot;:&quot;&quot;,&quot;non-dropping-particle&quot;:&quot;van der&quot;}],&quot;container-title&quot;:&quot;Virology Journal&quot;,&quot;DOI&quot;:&quot;10.1186/1743-422X-1-7&quot;,&quot;ISSN&quot;:&quot;1743-422X&quot;,&quot;URL&quot;:&quot;https://doi.org/10.1186/1743-422X-1-7&quot;,&quot;issued&quot;:{&quot;date-parts&quot;:[[2004]]},&quot;page&quot;:&quot;7&quot;,&quot;abstract&quot;:&quot;Two human coronaviruses are known since the 1960s: HCoV-229E and HCoV-OC43. SARS-CoV was discovered in the early spring of 2003, followed by the identification of HCoV-NL63, the fourth member of the coronaviridae family that infects humans. In this study, we describe the genome structure and the transcription strategy of HCoV-NL63 by experimental analysis of the viral subgenomic mRNAs.&quot;,&quot;issue&quot;:&quot;1&quot;,&quot;volume&quot;:&quot;1&quot;},&quot;isTemporary&quot;:false},{&quot;id&quot;:&quot;6e52b351-b090-3478-a746-f5f55fbddb29&quot;,&quot;itemData&quot;:{&quot;type&quot;:&quot;article-journal&quot;,&quot;id&quot;:&quot;6e52b351-b090-3478-a746-f5f55fbddb29&quot;,&quot;title&quot;:&quot;Coronavirus genomics and bioinformatics analysis&quot;,&quot;author&quot;:[{&quot;family&quot;:&quot;Woo&quot;,&quot;given&quot;:&quot;Patrick C Y&quot;,&quot;parse-names&quot;:false,&quot;dropping-particle&quot;:&quot;&quot;,&quot;non-dropping-particle&quot;:&quot;&quot;},{&quot;family&quot;:&quot;Huang&quot;,&quot;given&quot;:&quot;Yi&quot;,&quot;parse-names&quot;:false,&quot;dropping-particle&quot;:&quot;&quot;,&quot;non-dropping-particle&quot;:&quot;&quot;},{&quot;family&quot;:&quot;Lau&quot;,&quot;given&quot;:&quot;Susanna K P&quot;,&quot;parse-names&quot;:false,&quot;dropping-particle&quot;:&quot;&quot;,&quot;non-dropping-particle&quot;:&quot;&quot;},{&quot;family&quot;:&quot;Yuen&quot;,&quot;given&quot;:&quot;Kwok-Yung&quot;,&quot;parse-names&quot;:false,&quot;dropping-particle&quot;:&quot;&quot;,&quot;non-dropping-particle&quot;:&quot;&quot;}],&quot;container-title&quot;:&quot;Viruses&quot;,&quot;DOI&quot;:&quot;10.3390/v2081803&quot;,&quot;ISSN&quot;:&quot;1999-4915&quot;,&quot;PMID&quot;:&quot;21994708&quot;,&quot;URL&quot;:&quot;https://pubmed.ncbi.nlm.nih.gov/21994708&quot;,&quot;issued&quot;:{&quot;date-parts&quot;:[[2010,8]]},&quot;page&quot;:&quot;1804-1820&quot;,&quot;language&quot;:&quot;eng&quot;,&quot;abstract&quot;:&quot;The drastic increase in the number of coronaviruses discovered and coronavirus genomes being sequenced have given us an unprecedented opportunity to perform genomics and bioinformatics analysis on this family of viruses. Coronaviruses possess the largest genomes (26.4 to 31.7 kb) among all known RNA viruses, with G + C contents varying from 32% to 43%. Variable numbers of small ORFs are present between the various conserved genes (ORF1ab, spike, envelope, membrane and nucleocapsid) and downstream to nucleocapsid gene in different coronavirus lineages. Phylogenetically, three genera, Alphacoronavirus, Betacoronavirus and Gammacoronavirus, with Betacoronavirus consisting of subgroups A, B, C and D, exist. A fourth genus, Deltacoronavirus, which includes bulbul coronavirus HKU11, thrush coronavirus HKU12 and munia coronavirus HKU13, is emerging. Molecular clock analysis using various gene loci revealed that the time of most recent common ancestor of human/civet SARS related coronavirus to be 1999-2002, with estimated substitution rate of 4×10(-4) to 2×10(-2) substitutions per site per year. Recombination in coronaviruses was most notable between different strains of murine hepatitis virus (MHV), between different strains of infectious bronchitis virus, between MHV and bovine coronavirus, between feline coronavirus (FCoV) type I and canine coronavirus generating FCoV type II, and between the three genotypes of human coronavirus HKU1 (HCoV-HKU1). Codon usage bias in coronaviruses were observed, with HCoV-HKU1 showing the most extreme bias, and cytosine deamination and selection of CpG suppressed clones are the two major independent biological forces that shape such codon usage bias in coronaviruses.&quot;,&quot;edition&quot;:&quot;2010/08/24&quot;,&quot;publisher&quot;:&quot;Molecular Diversity Preservation International (MDPI)&quot;,&quot;issue&quot;:&quot;8&quot;,&quot;volume&quot;:&quot;2&quot;},&quot;isTemporary&quot;:false}],&quot;properties&quot;:{&quot;noteIndex&quot;:0},&quot;isEdited&quot;:false,&quot;manualOverride&quot;:{&quot;isManuallyOverridden&quot;:true,&quot;citeprocText&quot;:&quot;(103–106)&quot;,&quot;manualOverrideText&quot;:&quot;(67–70)&quot;},&quot;citationTag&quot;:&quot;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&quot;},{&quot;citationID&quot;:&quot;MENDELEY_CITATION_1b8fade1-f146-4524-af80-398cd90bc45c&quot;,&quot;citationItems&quot;:[{&quot;id&quot;:&quot;337e02a1-e29e-3478-afec-07a0b43d9fcc&quot;,&quot;itemData&quot;:{&quot;type&quot;:&quot;article-journal&quot;,&quot;id&quot;:&quot;337e02a1-e29e-3478-afec-07a0b43d9fcc&quot;,&quot;title&quot;:&quot;An eco-epidemiological study of Morbilli-related paramyxovirus infection in Madagascar bats reveals host-switching as the dominant macro-evolutionary mechanism&quot;,&quot;author&quot;:[{&quot;family&quot;:&quot;Mélade&quot;,&quot;given&quot;:&quot;Julien&quot;,&quot;parse-names&quot;:false,&quot;dropping-particle&quot;:&quot;&quot;,&quot;non-dropping-particle&quot;:&quot;&quot;},{&quot;family&quot;:&quot;Wieseke&quot;,&quot;given&quot;:&quot;Nicolas&quot;,&quot;parse-names&quot;:false,&quot;dropping-particle&quot;:&quot;&quot;,&quot;non-dropping-particle&quot;:&quot;&quot;},{&quot;family&quot;:&quot;Ramasindrazana&quot;,&quot;given&quot;:&quot;Beza&quot;,&quot;parse-names&quot;:false,&quot;dropping-particle&quot;:&quot;&quot;,&quot;non-dropping-particle&quot;:&quot;&quot;},{&quot;family&quot;:&quot;Flores&quot;,&quot;given&quot;:&quot;Olivier&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Goodman&quot;,&quot;given&quot;:&quot;Steven M&quot;,&quot;parse-names&quot;:false,&quot;dropping-particle&quot;:&quot;&quot;,&quot;non-dropping-particle&quot;:&quot;&quot;},{&quot;family&quot;:&quot;Dellagi&quot;,&quot;given&quot;:&quot;Koussay&quot;,&quot;parse-names&quot;:false,&quot;dropping-particle&quot;:&quot;&quot;,&quot;non-dropping-particle&quot;:&quot;&quot;},{&quot;family&quot;:&quot;Pascalis&quot;,&quot;given&quot;:&quot;Hervé&quot;,&quot;parse-names&quot;:false,&quot;dropping-particle&quot;:&quot;&quot;,&quot;non-dropping-particle&quot;:&quot;&quot;}],&quot;container-title&quot;:&quot;Scientific Reports&quot;,&quot;DOI&quot;:&quot;10.1038/srep23752&quot;,&quot;ISSN&quot;:&quot;2045-2322&quot;,&quot;URL&quot;:&quot;https://doi.org/10.1038/srep23752&quot;,&quot;issued&quot;:{&quot;date-parts&quot;:[[2016]]},&quot;page&quot;:&quot;23752&quot;,&quot;abstract&quot;:&quot;An eco-epidemiological investigation was carried out on Madagascar bat communities to better understand the evolutionary mechanisms and environmental factors that affect virus transmission among bat species in closely related members of the genus Morbillivirus, currently referred to as Unclassified Morbilli-related paramyxoviruses (UMRVs). A total of 947 bats were investigated originating from 52 capture sites (22 caves, 18 buildings, and 12 outdoor sites) distributed over different bioclimatic zones of the island. Using RT-PCR targeting the L-polymerase gene of the Paramyxoviridae family, we found that 10.5% of sampled bats were infected, representing six out of seven families and 15 out of 31 species analyzed. Univariate analysis indicates that both abiotic and biotic factors may promote viral infection. Using generalized linear modeling of UMRV infection overlaid on biotic and abiotic variables, we demonstrate that sympatric occurrence of bats is a major factor for virus transmission. Phylogenetic analyses revealed that all paramyxoviruses infecting Malagasy bats are UMRVs and showed little host specificity. Analyses using the maximum parsimony reconciliation tool CoRe-PA, indicate that host-switching, rather than co-speciation, is the dominant macro-evolutionary mechanism of UMRVs among Malagasy bats.&quot;,&quot;issue&quot;:&quot;1&quot;,&quot;volume&quot;:&quot;6&quot;},&quot;isTemporary&quot;:false},{&quot;id&quot;:&quot;9cd219b9-188e-32cd-887e-4baae4cf646f&quot;,&quot;itemData&quot;:{&quot;type&quot;:&quot;article-journal&quot;,&quot;id&quot;:&quot;9cd219b9-188e-32cd-887e-4baae4cf646f&quot;,&quot;title&quot;:&quot;Astroviruses in bats, Madagascar&quot;,&quot;author&quot;:[{&quot;family&quot;:&quot;Lebarbenchon&quot;,&quot;given&quot;:&quot;Camille&quot;,&quot;parse-names&quot;:false,&quot;dropping-particle&quot;:&quot;&quot;,&quot;non-dropping-particle&quot;:&quot;&quot;},{&quot;family&quot;:&quot;Ramasindrazana&quot;,&quot;given&quot;:&quot;Beza&quot;,&quot;parse-names&quot;:false,&quot;dropping-particle&quot;:&quot;&quot;,&quot;non-dropping-particle&quot;:&quot;&quot;},{&quot;family&quot;:&quot;Joffrin&quot;,&quot;given&quot;:&quot;Léa&quot;,&quot;parse-names&quot;:false,&quot;dropping-particle&quot;:&quot;&quot;,&quot;non-dropping-particle&quot;:&quot;&quot;},{&quot;family&quot;:&quot;Bos&quot;,&quot;given&quot;:&quot;Sandra&quot;,&quot;parse-names&quot;:false,&quot;dropping-particle&quot;:&quot;&quot;,&quot;non-dropping-particle&quot;:&quot;&quot;},{&quot;family&quot;:&quot;Lagadec&quot;,&quot;given&quot;:&quot;Erwan&quot;,&quot;parse-names&quot;:false,&quot;dropping-particle&quot;:&quot;&quot;,&quot;non-dropping-particle&quot;:&quot;&quot;},{&quot;family&quot;:&quot;Minter&quot;,&quot;given&quot;:&quot;Gildas&quot;,&quot;parse-names&quot;:false,&quot;dropping-particle&quot;:&quot;&quot;,&quot;non-dropping-particle&quot;:&quot;le&quot;},{&quot;family&quot;:&quot;Gomard&quot;,&quot;given&quot;:&quot;Yann&quot;,&quot;parse-names&quot;:false,&quot;dropping-particle&quot;:&quot;&quot;,&quot;non-dropping-particle&quot;:&quot;&quot;},{&quot;family&quot;:&quot;Tortosa&quot;,&quot;given&quot;:&quot;Pablo&quot;,&quot;parse-names&quot;:false,&quot;dropping-particle&quot;:&quot;&quot;,&quot;non-dropping-particle&quot;:&quot;&quot;},{&quot;family&quot;:&quot;Wilkinson&quot;,&quot;given&quot;:&quot;David A&quot;,&quot;parse-names&quot;:false,&quot;dropping-particle&quot;:&quot;&quot;,&quot;non-dropping-particle&quot;:&quot;&quot;},{&quot;family&quot;:&quot;Goodman&quot;,&quot;given&quot;:&quot;Steven M&quot;,&quot;parse-names&quot;:false,&quot;dropping-particle&quot;:&quot;&quot;,&quot;non-dropping-particle&quot;:&quot;&quot;},{&quot;family&quot;:&quot;Mavingui&quot;,&quot;given&quot;:&quot;Patrick&quot;,&quot;parse-names&quot;:false,&quot;dropping-particle&quot;:&quot;&quot;,&quot;non-dropping-particle&quot;:&quot;&quot;}],&quot;container-title&quot;:&quot;Emerging microbes &amp; infections&quot;,&quot;DOI&quot;:&quot;10.1038/emi.2017.47&quot;,&quot;ISSN&quot;:&quot;2222-1751&quot;,&quot;PMID&quot;:&quot;28634357&quot;,&quot;URL&quot;:&quot;https://pubmed.ncbi.nlm.nih.gov/28634357&quot;,&quot;issued&quot;:{&quot;date-parts&quot;:[[2017,6,21]]},&quot;page&quot;:&quot;e58-e58&quot;,&quot;language&quot;:&quot;eng&quot;,&quot;publisher&quot;:&quot;Nature Publishing Group&quot;,&quot;issue&quot;:&quot;6&quot;,&quot;volume&quot;:&quot;6&quot;},&quot;isTemporary&quot;:false},{&quot;id&quot;:&quot;a81aa346-3d9d-3745-8688-659dba491d86&quot;,&quot;itemData&quot;:{&quot;type&quot;:&quot;article-journal&quot;,&quot;id&quot;:&quot;a81aa346-3d9d-3745-8688-659dba491d86&quot;,&quot;title&quot;:&quot;Highly diverse morbillivirus-related paramyxoviruses in wild fauna of the southwestern Indian Ocean Islands: Evidence of exchange between introduced and endemic small mammals&quot;,&quot;author&quot;:[{&quot;family&quot;:&quot;A&quot;,&quot;given&quot;:&quot;Wilkinson David&quot;,&quot;parse-names&quot;:false,&quot;dropping-particle&quot;:&quot;&quot;,&quot;non-dropping-particle&quot;:&quot;&quot;},{&quot;family&quot;:&quot;Julien&quot;,&quot;given&quot;:&quot;Mélade&quot;,&quot;parse-names&quot;:false,&quot;dropping-particle&quot;:&quot;&quot;,&quot;non-dropping-particle&quot;:&quot;&quot;},{&quot;family&quot;:&quot;Muriel&quot;,&quot;given&quot;:&quot;Dietrich&quot;,&quot;parse-names&quot;:false,&quot;dropping-particle&quot;:&quot;&quot;,&quot;non-dropping-particle&quot;:&quot;&quot;},{&quot;family&quot;:&quot;Beza&quot;,&quot;given&quot;:&quot;Ramasindrazana&quot;,&quot;parse-names&quot;:false,&quot;dropping-particle&quot;:&quot;&quot;,&quot;non-dropping-particle&quot;:&quot;&quot;},{&quot;family&quot;:&quot;Voahangy&quot;,&quot;given&quot;:&quot;Soarimalala&quot;,&quot;parse-names&quot;:false,&quot;dropping-particle&quot;:&quot;&quot;,&quot;non-dropping-particle&quot;:&quot;&quot;},{&quot;family&quot;:&quot;Erwan&quot;,&quot;given&quot;:&quot;Lagadec&quot;,&quot;parse-names&quot;:false,&quot;dropping-particle&quot;:&quot;&quot;,&quot;non-dropping-particle&quot;:&quot;&quot;},{&quot;family&quot;:&quot;Gildas&quot;,&quot;given&quot;:&quot;le Minter&quot;,&quot;parse-names&quot;:false,&quot;dropping-particle&quot;:&quot;&quot;,&quot;non-dropping-particle&quot;:&quot;&quot;},{&quot;family&quot;:&quot;Pablo&quot;,&quot;given&quot;:&quot;Tortosa&quot;,&quot;parse-names&quot;:false,&quot;dropping-particle&quot;:&quot;&quot;,&quot;non-dropping-particle&quot;:&quot;&quot;},{&quot;family&quot;:&quot;Jean-Michel&quot;,&quot;given&quot;:&quot;Heraud&quot;,&quot;parse-names&quot;:false,&quot;dropping-particle&quot;:&quot;&quot;,&quot;non-dropping-particle&quot;:&quot;&quot;},{&quot;family&quot;:&quot;Xavier&quot;,&quot;given&quot;:&quot;de Lamballerie&quot;,&quot;parse-names&quot;:false,&quot;dropping-particle&quot;:&quot;&quot;,&quot;non-dropping-particle&quot;:&quot;&quot;},{&quot;family&quot;:&quot;M&quot;,&quot;given&quot;:&quot;Goodman Steven&quot;,&quot;parse-names&quot;:false,&quot;dropping-particle&quot;:&quot;&quot;,&quot;non-dropping-particle&quot;:&quot;&quot;},{&quot;family&quot;:&quot;Koussay&quot;,&quot;given&quot;:&quot;Dellagi&quot;,&quot;parse-names&quot;:false,&quot;dropping-particle&quot;:&quot;&quot;,&quot;non-dropping-particle&quot;:&quot;&quot;},{&quot;family&quot;:&quot;Herve&quot;,&quot;given&quot;:&quot;Pascalis&quot;,&quot;parse-names&quot;:false,&quot;dropping-particle&quot;:&quot;&quot;,&quot;non-dropping-particle&quot;:&quot;&quot;},{&quot;family&quot;:&quot;García-Sastre&quot;,&quot;given&quot;:&quot;A&quot;,&quot;parse-names&quot;:false,&quot;dropping-particle&quot;:&quot;&quot;,&quot;non-dropping-particle&quot;:&quot;&quot;}],&quot;container-title&quot;:&quot;Journal of Virology&quot;,&quot;DOI&quot;:&quot;10.1128/JVI.01211-14&quot;,&quot;URL&quot;:&quot;https://doi.org/10.1128/JVI.01211-14&quot;,&quot;issued&quot;:{&quot;date-parts&quot;:[[2014,8,1]]},&quot;page&quot;:&quot;8268-8277&quot;,&quot;publisher&quot;:&quot;American Society for Microbiology&quot;,&quot;issue&quot;:&quot;15&quot;,&quot;volume&quot;:&quot;88&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107–109)&quot;,&quot;manualOverrideText&quot;:&quot;(53,71–73)&quot;},&quot;citationTag&quot;:&quot;MENDELEY_CITATION_v3_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pc01hbnVhbGx5T3ZlcnJpZGRlbiI6dHJ1ZSwiY2l0ZXByb2NUZXh0IjoiKDk4LDEwN+KAkzEwOSkiLCJtYW51YWxPdmVycmlkZVRleHQiOiIoNTMsNzHigJM3MykifX0=&quot;},{&quot;citationID&quot;:&quot;MENDELEY_CITATION_4c6de642-0455-439e-84b7-2721a00bfa51&quot;,&quot;citationItems&quot;:[{&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properties&quot;:{&quot;noteIndex&quot;:0},&quot;isEdited&quot;:false,&quot;manualOverride&quot;:{&quot;isManuallyOverridden&quot;:true,&quot;citeprocText&quot;:&quot;(91,93,110,111)&quot;,&quot;manualOverrideText&quot;:&quot;(25,57,59,74)&quot;},&quot;citationTag&quot;:&quot;MENDELEY_CITATION_v3_eyJjaXRhdGlvbklEIjoiTUVOREVMRVlfQ0lUQVRJT05fNGM2ZGU2NDItMDQ1NS00MzllLTg0YjctMjcyMWEwMGJmYTUx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110)&quot;,&quot;manualOverrideText&quot;:&quot;(99)&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ExMCkiLCJtYW51YWxPdmVycmlkZVRleHQiOiIoOTkpIn19&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92,110)&quot;,&quot;manualOverrideText&quot;:&quot;(78,99)&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yLDExMCkiLCJtYW51YWxPdmVycmlkZVRleHQiOiIoNzgsOTkpIn19&quot;},{&quot;citationID&quot;:&quot;MENDELEY_CITATION_35a60ef8-7382-4b1d-a183-2a396c556f95&quot;,&quot;citationItems&quot;:[{&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true,&quot;citeprocText&quot;:&quot;(112)&quot;,&quot;manualOverrideText&quot;:&quot;(97)&quot;},&quot;citationTag&quot;:&quot;MENDELEY_CITATION_v3_eyJjaXRhdGlvbklEIjoiTUVOREVMRVlfQ0lUQVRJT05fMzVhNjBlZjgtNzM4Mi00YjFkLWExODMtMmEzOTZjNTU2Zjk1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k3KSJ9fQ==&quot;},{&quot;citationID&quot;:&quot;MENDELEY_CITATION_d8e12fd0-64fa-4424-b387-86849ec3f068&quot;,&quot;citationItems&quot;:[{&quot;id&quot;:&quot;09f7c7e4-a528-3a1a-87fc-5b9020e116b3&quot;,&quot;itemData&quot;:{&quot;type&quot;:&quot;webpage&quot;,&quot;id&quot;:&quot;09f7c7e4-a528-3a1a-87fc-5b9020e116b3&quot;,&quot;title&quot;:&quot;Coronavirus in Madagascar &quot;,&quot;author&quot;:[{&quot;family&quot;:&quot;World Health Organization&quot;,&quot;given&quot;:&quot;&quot;,&quot;parse-names&quot;:false,&quot;dropping-particle&quot;:&quot;&quot;,&quot;non-dropping-particle&quot;:&quot;&quot;}],&quot;container-title&quot;:&quot;World Health Organization&quot;,&quot;issued&quot;:{&quot;date-parts&quot;:[[2021,8,27]]}},&quot;isTemporary&quot;:false}],&quot;properties&quot;:{&quot;noteIndex&quot;:0},&quot;isEdited&quot;:false,&quot;manualOverride&quot;:{&quot;isManuallyOverridden&quot;:true,&quot;citeprocText&quot;:&quot;(113)&quot;,&quot;manualOverrideText&quot;:&quot;(75)&quot;},&quot;citationTag&quot;:&quot;MENDELEY_CITATION_v3_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&quot;},{&quot;citationID&quot;:&quot;MENDELEY_CITATION_0cd6241d-7753-4def-9f91-087912ce4652&quot;,&quot;citationItems&quot;:[{&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true,&quot;citeprocText&quot;:&quot;(112)&quot;,&quot;manualOverrideText&quot;:&quot;(50)&quot;},&quot;citationTag&quot;:&quot;MENDELEY_CITATION_v3_eyJjaXRhdGlvbklEIjoiTUVOREVMRVlfQ0lUQVRJT05fMGNkNjI0MWQtNzc1My00ZGVmLTlmOTEtMDg3OTEyY2U0NjUy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UwKSJ9fQ==&quot;},{&quot;citationID&quot;:&quot;MENDELEY_CITATION_e271d7f9-6e43-49e3-9bda-e61c75e09dce&quot;,&quot;citationItems&quot;:[{&quot;id&quot;:&quot;aaa283e0-0827-3408-86d0-f36e982ea313&quot;,&quot;itemData&quot;:{&quot;type&quot;:&quot;article-journal&quot;,&quot;id&quot;:&quot;aaa283e0-0827-3408-86d0-f36e982ea31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true,&quot;citeprocText&quot;:&quot;(114)&quot;,&quot;manualOverrideText&quot;:&quot;(76)&quot;},&quot;citationTag&quot;:&quot;MENDELEY_CITATION_v3_eyJjaXRhdGlvbklEIjoiTUVOREVMRVlfQ0lUQVRJT05fZTI3MWQ3ZjktNmU0My00OWUzLTliZGEtZTYxYzc1ZTA5ZGNlIiwiY2l0YXRpb25JdGVtcyI6W3siaWQiOiJhYWEyODNlMC0wODI3LTM0MDgtODZkMC1mMzZlOTgyZWEzMTMiLCJpdGVtRGF0YSI6eyJ0eXBlIjoiYXJ0aWNsZS1qb3VybmFsIiwiaWQiOiJhYWEyODNlMC0wODI3LTM0MDgtODZkMC1mMzZlOTgyZWEzMT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oMTE0KSIsIm1hbnVhbE92ZXJyaWRlVGV4dCI6Iig3NikifX0=&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98,115)&quot;,&quot;manualOverrideText&quot;:&quot;(73,100)&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KDk4LDExNSkiLCJtYW51YWxPdmVycmlkZVRleHQiOiIoNzMsMTAwKSJ9fQ==&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46&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NDYifX0=&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98,116–118)&quot;,&quot;manualOverrideText&quot;:&quot;(73,101–103)&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oOTgsMTE24oCTMTE4KSIsIm1hbnVhbE92ZXJyaWRlVGV4dCI6Iig3MywxMDHigJMxMDMpIn19&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83)&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Pages>
  <Words>11167</Words>
  <Characters>63655</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6</cp:revision>
  <cp:lastPrinted>2021-08-30T21:54:00Z</cp:lastPrinted>
  <dcterms:created xsi:type="dcterms:W3CDTF">2021-08-31T03:45:00Z</dcterms:created>
  <dcterms:modified xsi:type="dcterms:W3CDTF">2021-08-31T04:20:00Z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